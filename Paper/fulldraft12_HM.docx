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62ACCB81" w:rsidR="00763E32" w:rsidRPr="008403F1" w:rsidRDefault="008403F1" w:rsidP="00763E32">
      <w:pPr>
        <w:ind w:right="64"/>
        <w:rPr>
          <w:color w:val="000000"/>
          <w:sz w:val="28"/>
          <w:szCs w:val="28"/>
          <w:shd w:val="clear" w:color="auto" w:fill="FFFF00"/>
        </w:rPr>
      </w:pPr>
      <w:r w:rsidRPr="008403F1">
        <w:rPr>
          <w:rFonts w:eastAsia="Times New Roman" w:cs="Times New Roman"/>
          <w:color w:val="000000"/>
          <w:sz w:val="28"/>
          <w:szCs w:val="28"/>
        </w:rPr>
        <w:t>Helen Meskhidze</w:t>
      </w:r>
      <w:r w:rsidRPr="008403F1">
        <w:rPr>
          <w:color w:val="000000"/>
          <w:sz w:val="28"/>
          <w:szCs w:val="28"/>
          <w:vertAlign w:val="superscript"/>
        </w:rPr>
        <w:t>1</w:t>
      </w:r>
      <w:r>
        <w:rPr>
          <w:rFonts w:eastAsia="Times New Roman" w:cs="Times New Roman"/>
          <w:color w:val="000000"/>
          <w:sz w:val="28"/>
          <w:szCs w:val="28"/>
        </w:rPr>
        <w:t xml:space="preserve"> and C</w:t>
      </w:r>
      <w:r w:rsidR="00763E32" w:rsidRPr="008403F1">
        <w:rPr>
          <w:rFonts w:eastAsia="Times New Roman" w:cs="Times New Roman"/>
          <w:color w:val="000000"/>
          <w:sz w:val="28"/>
          <w:szCs w:val="28"/>
        </w:rPr>
        <w:t>hris T. Richardson</w:t>
      </w:r>
      <w:r w:rsidR="00763E32" w:rsidRPr="008403F1">
        <w:rPr>
          <w:rFonts w:eastAsia="Times New Roman" w:cs="Times New Roman"/>
          <w:color w:val="000000"/>
          <w:sz w:val="28"/>
          <w:szCs w:val="28"/>
          <w:vertAlign w:val="superscript"/>
        </w:rPr>
        <w:t>1</w:t>
      </w:r>
      <w:r w:rsidR="00763E32" w:rsidRPr="008403F1">
        <w:rPr>
          <w:rStyle w:val="FootnoteReference"/>
          <w:rFonts w:eastAsia="Times New Roman" w:cs="Times New Roman"/>
          <w:color w:val="000000"/>
          <w:sz w:val="28"/>
          <w:szCs w:val="28"/>
        </w:rPr>
        <w:footnoteReference w:customMarkFollows="1" w:id="1"/>
        <w:t>*</w:t>
      </w:r>
      <w:r w:rsidR="0000089E" w:rsidRPr="008403F1">
        <w:rPr>
          <w:rFonts w:eastAsia="Times New Roman" w:cs="Times New Roman"/>
          <w:color w:val="000000"/>
          <w:sz w:val="28"/>
          <w:szCs w:val="28"/>
        </w:rPr>
        <w:t xml:space="preserve"> </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753A7A2" w14:textId="263C830A" w:rsidR="00AC7C53" w:rsidRPr="00AE36DE" w:rsidRDefault="00AC7C53" w:rsidP="00AC7C53">
      <w:pPr>
        <w:ind w:left="540" w:right="630"/>
        <w:jc w:val="both"/>
        <w:rPr>
          <w:rFonts w:eastAsia="Times New Roman" w:cs="Times New Roman"/>
          <w:color w:val="000000"/>
        </w:rPr>
      </w:pPr>
      <w:r w:rsidRPr="007B60A0">
        <w:rPr>
          <w:rFonts w:eastAsia="Times New Roman" w:cs="Times New Roman"/>
          <w:color w:val="000000"/>
        </w:rPr>
        <w:t xml:space="preserve">We present an atlas of star forming galaxy emission lines spanning </w:t>
      </w:r>
      <w:r w:rsidR="00AE36DE">
        <w:rPr>
          <w:rFonts w:eastAsia="Times New Roman" w:cs="Times New Roman"/>
          <w:color w:val="000000"/>
        </w:rPr>
        <w:t>15</w:t>
      </w:r>
      <w:r w:rsidRPr="007B60A0">
        <w:rPr>
          <w:rFonts w:eastAsia="Times New Roman" w:cs="Times New Roman"/>
          <w:color w:val="000000"/>
        </w:rPr>
        <w:t xml:space="preserve"> orders of magnitude in ionizing flux and </w:t>
      </w:r>
      <w:r w:rsidR="00AE36DE">
        <w:rPr>
          <w:rFonts w:eastAsia="Times New Roman" w:cs="Times New Roman"/>
          <w:color w:val="000000"/>
        </w:rPr>
        <w:t xml:space="preserve">10 orders of magnitude in </w:t>
      </w:r>
      <w:r w:rsidR="00A95A6A">
        <w:rPr>
          <w:rFonts w:eastAsia="Times New Roman" w:cs="Times New Roman"/>
          <w:color w:val="000000"/>
        </w:rPr>
        <w:t xml:space="preserve">hydrogen </w:t>
      </w:r>
      <w:r w:rsidRPr="007B60A0">
        <w:rPr>
          <w:rFonts w:eastAsia="Times New Roman" w:cs="Times New Roman"/>
          <w:color w:val="000000"/>
        </w:rPr>
        <w:t xml:space="preserve">number density. </w:t>
      </w:r>
      <w:r w:rsidR="00AE36DE">
        <w:rPr>
          <w:rFonts w:eastAsia="Times New Roman" w:cs="Times New Roman"/>
          <w:color w:val="000000"/>
        </w:rPr>
        <w:t xml:space="preserve">Coupling SEDs from Starburst99 with photoionization calculations from Cloudy, we track 96 emission lines from </w:t>
      </w:r>
      <w:r w:rsidR="00A95A6A">
        <w:rPr>
          <w:rFonts w:eastAsia="Times New Roman" w:cs="Times New Roman"/>
          <w:color w:val="000000"/>
        </w:rPr>
        <w:t>977</w:t>
      </w:r>
      <w:r w:rsidR="00A95A6A">
        <w:rPr>
          <w:rFonts w:ascii="angstrom" w:eastAsia="Times New Roman" w:hAnsi="angstrom" w:cs="Times New Roman"/>
          <w:color w:val="000000"/>
        </w:rPr>
        <w:t xml:space="preserve"> Å</w:t>
      </w:r>
      <w:r w:rsidR="00A95A6A">
        <w:rPr>
          <w:rFonts w:eastAsia="Times New Roman" w:cs="Times New Roman"/>
          <w:color w:val="000000"/>
        </w:rPr>
        <w:sym w:font="Symbol" w:char="F020"/>
      </w:r>
      <w:r w:rsidR="00AE36DE">
        <w:rPr>
          <w:rFonts w:eastAsia="Times New Roman" w:cs="Times New Roman"/>
          <w:color w:val="000000"/>
        </w:rPr>
        <w:t xml:space="preserve">to </w:t>
      </w:r>
      <w:r w:rsidR="00A95A6A">
        <w:rPr>
          <w:rFonts w:eastAsia="Times New Roman" w:cs="Times New Roman"/>
          <w:color w:val="000000"/>
        </w:rPr>
        <w:t xml:space="preserve">205 </w:t>
      </w:r>
      <w:r w:rsidR="00A95A6A">
        <w:rPr>
          <w:rFonts w:eastAsia="Times New Roman" w:cs="Times New Roman"/>
          <w:color w:val="000000"/>
        </w:rPr>
        <w:sym w:font="Symbol" w:char="F06D"/>
      </w:r>
      <w:r w:rsidR="00A95A6A">
        <w:rPr>
          <w:rFonts w:eastAsia="Times New Roman" w:cs="Times New Roman"/>
          <w:color w:val="000000"/>
        </w:rPr>
        <w:t>m</w:t>
      </w:r>
      <w:r w:rsidR="00AE36DE">
        <w:rPr>
          <w:rFonts w:eastAsia="Times New Roman" w:cs="Times New Roman"/>
          <w:color w:val="000000"/>
        </w:rPr>
        <w:t xml:space="preserve"> which are common to </w:t>
      </w:r>
      <w:r w:rsidR="00A95A6A">
        <w:rPr>
          <w:rFonts w:eastAsia="Times New Roman" w:cs="Times New Roman"/>
          <w:color w:val="000000"/>
        </w:rPr>
        <w:t xml:space="preserve">nebular </w:t>
      </w:r>
      <w:r w:rsidR="00AE36DE">
        <w:rPr>
          <w:rFonts w:eastAsia="Times New Roman" w:cs="Times New Roman"/>
          <w:color w:val="000000"/>
        </w:rPr>
        <w:t xml:space="preserve">regions, have been observed in H II regions, and serve as useful diagnostic lines. </w:t>
      </w:r>
      <w:r w:rsidR="00945058" w:rsidRPr="007B60A0">
        <w:rPr>
          <w:rFonts w:eastAsia="Times New Roman" w:cs="Times New Roman"/>
          <w:color w:val="000000"/>
        </w:rPr>
        <w:t>Each simulation grid displays equivalent widths and contains ~1.5x10</w:t>
      </w:r>
      <w:r w:rsidR="00945058" w:rsidRPr="007B60A0">
        <w:rPr>
          <w:rFonts w:eastAsia="Times New Roman" w:cs="Times New Roman"/>
          <w:color w:val="000000"/>
          <w:vertAlign w:val="superscript"/>
        </w:rPr>
        <w:t>4</w:t>
      </w:r>
      <w:r w:rsidR="00945058" w:rsidRPr="007B60A0">
        <w:rPr>
          <w:rFonts w:eastAsia="Times New Roman" w:cs="Times New Roman"/>
          <w:color w:val="000000"/>
        </w:rPr>
        <w:t xml:space="preserve"> photoionization models calculated by supplying a spectral energy dis</w:t>
      </w:r>
      <w:r w:rsidR="00945058">
        <w:rPr>
          <w:rFonts w:eastAsia="Times New Roman" w:cs="Times New Roman"/>
          <w:color w:val="000000"/>
        </w:rPr>
        <w:t>tribution, chemical abundances, dust content, and gas metallicity (</w:t>
      </w:r>
      <w:r w:rsidR="00945058" w:rsidRPr="007B60A0">
        <w:rPr>
          <w:rFonts w:eastAsia="Times New Roman" w:cs="Times New Roman"/>
          <w:color w:val="000000"/>
        </w:rPr>
        <w:t xml:space="preserve">ranging from 0.2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sidRPr="007B60A0">
        <w:rPr>
          <w:rFonts w:cs="Times New Roman"/>
          <w:vertAlign w:val="subscript"/>
        </w:rPr>
        <w:t xml:space="preserve"> </w:t>
      </w:r>
      <w:r w:rsidR="00945058" w:rsidRPr="007B60A0">
        <w:rPr>
          <w:rFonts w:eastAsia="Times New Roman" w:cs="Times New Roman"/>
          <w:color w:val="000000"/>
        </w:rPr>
        <w:t xml:space="preserve">and 5.0 </w:t>
      </w:r>
      <w:r w:rsidR="00945058" w:rsidRPr="00945058">
        <w:rPr>
          <w:rFonts w:eastAsia="Times New Roman" w:cs="Times New Roman"/>
          <w:i/>
          <w:color w:val="000000"/>
        </w:rPr>
        <w:t>Z</w:t>
      </w:r>
      <w:r w:rsidR="00945058" w:rsidRPr="007B60A0">
        <w:rPr>
          <w:rFonts w:ascii="Baoli SC Regular" w:hAnsi="Baoli SC Regular" w:cs="Baoli SC Regular"/>
          <w:vertAlign w:val="subscript"/>
        </w:rPr>
        <w:t>⊙</w:t>
      </w:r>
      <w:r w:rsidR="00945058">
        <w:rPr>
          <w:rFonts w:eastAsia="Times New Roman" w:cs="Times New Roman"/>
          <w:color w:val="000000"/>
        </w:rPr>
        <w:t xml:space="preserve">). </w:t>
      </w:r>
      <w:r w:rsidR="00AE36DE">
        <w:rPr>
          <w:rFonts w:eastAsia="Times New Roman" w:cs="Times New Roman"/>
          <w:color w:val="000000"/>
        </w:rPr>
        <w:t>Our simulations</w:t>
      </w:r>
      <w:r>
        <w:rPr>
          <w:rFonts w:eastAsia="Times New Roman" w:cs="Times New Roman"/>
          <w:color w:val="000000"/>
        </w:rPr>
        <w:t xml:space="preserve"> </w:t>
      </w:r>
      <w:r w:rsidR="00D8355E">
        <w:rPr>
          <w:rFonts w:eastAsia="Times New Roman" w:cs="Times New Roman"/>
          <w:color w:val="000000"/>
        </w:rPr>
        <w:t xml:space="preserve">will </w:t>
      </w:r>
      <w:r>
        <w:rPr>
          <w:rFonts w:eastAsia="Times New Roman" w:cs="Times New Roman"/>
          <w:color w:val="000000"/>
        </w:rPr>
        <w:t>prove useful in starburst emission-line data analysis, especially regarding high-</w:t>
      </w:r>
      <w:r>
        <w:rPr>
          <w:rFonts w:eastAsia="Times New Roman" w:cs="Times New Roman"/>
          <w:i/>
          <w:color w:val="000000"/>
        </w:rPr>
        <w:t>z</w:t>
      </w:r>
      <w:r>
        <w:rPr>
          <w:rFonts w:eastAsia="Times New Roman" w:cs="Times New Roman"/>
          <w:color w:val="000000"/>
        </w:rPr>
        <w:t xml:space="preserve"> starburst galaxies, and are posted online for free access. </w:t>
      </w:r>
      <w:commentRangeStart w:id="0"/>
      <w:r>
        <w:rPr>
          <w:rFonts w:eastAsia="Times New Roman" w:cs="Times New Roman"/>
          <w:color w:val="000000"/>
        </w:rPr>
        <w:t>Lastly,</w:t>
      </w:r>
      <w:ins w:id="1" w:author="Chris Richardson" w:date="2016-02-21T17:08:00Z">
        <w:r w:rsidR="00C94E63">
          <w:rPr>
            <w:rFonts w:eastAsia="Times New Roman" w:cs="Times New Roman"/>
            <w:color w:val="000000"/>
          </w:rPr>
          <w:t xml:space="preserve"> as an example of the analysis </w:t>
        </w:r>
      </w:ins>
      <w:ins w:id="2" w:author="Helen  Meskhidze" w:date="2016-03-06T09:07:00Z">
        <w:r w:rsidR="00D92676">
          <w:rPr>
            <w:rFonts w:eastAsia="Times New Roman" w:cs="Times New Roman"/>
            <w:color w:val="000000"/>
          </w:rPr>
          <w:t>which can</w:t>
        </w:r>
      </w:ins>
      <w:ins w:id="3" w:author="Chris Richardson" w:date="2016-02-21T17:08:00Z">
        <w:r w:rsidR="00C94E63">
          <w:rPr>
            <w:rFonts w:eastAsia="Times New Roman" w:cs="Times New Roman"/>
            <w:color w:val="000000"/>
          </w:rPr>
          <w:t xml:space="preserve"> be conducted with this atlas,</w:t>
        </w:r>
      </w:ins>
      <w:r>
        <w:rPr>
          <w:rFonts w:eastAsia="Times New Roman" w:cs="Times New Roman"/>
          <w:color w:val="000000"/>
        </w:rPr>
        <w:t xml:space="preserve"> we predict that </w:t>
      </w:r>
      <w:r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 xml:space="preserve">1549 </w:t>
      </w:r>
      <w:r>
        <w:rPr>
          <w:rFonts w:cs="Times New Roman"/>
        </w:rPr>
        <w:t xml:space="preserve">will </w:t>
      </w:r>
      <w:r w:rsidR="00D8355E">
        <w:rPr>
          <w:rFonts w:cs="Times New Roman"/>
        </w:rPr>
        <w:t xml:space="preserve">serve as </w:t>
      </w:r>
      <w:r>
        <w:rPr>
          <w:rFonts w:cs="Times New Roman"/>
        </w:rPr>
        <w:t xml:space="preserve">useful diagnostic emission lines </w:t>
      </w:r>
      <w:commentRangeEnd w:id="0"/>
      <w:r w:rsidR="00D92676">
        <w:rPr>
          <w:rStyle w:val="CommentReference"/>
          <w:rFonts w:asciiTheme="minorHAnsi" w:eastAsiaTheme="minorEastAsia" w:hAnsiTheme="minorHAnsi" w:cstheme="minorBidi"/>
          <w:kern w:val="0"/>
          <w:lang w:eastAsia="en-US" w:bidi="ar-SA"/>
        </w:rPr>
        <w:commentReference w:id="0"/>
      </w:r>
      <w:r>
        <w:rPr>
          <w:rFonts w:cs="Times New Roman"/>
        </w:rPr>
        <w:t xml:space="preserve">for coming </w:t>
      </w:r>
      <w:r>
        <w:rPr>
          <w:rFonts w:cs="Times New Roman"/>
          <w:i/>
        </w:rPr>
        <w:t xml:space="preserve">James Webb Space Telescope </w:t>
      </w:r>
      <w:r w:rsidRPr="007B60A0">
        <w:rPr>
          <w:rFonts w:cs="Times New Roman"/>
        </w:rPr>
        <w:t>high</w:t>
      </w:r>
      <w:r>
        <w:rPr>
          <w:rFonts w:cs="Times New Roman"/>
          <w:i/>
        </w:rPr>
        <w:t xml:space="preserve">-z </w:t>
      </w:r>
      <w:r>
        <w:rPr>
          <w:rFonts w:cs="Times New Roman"/>
        </w:rPr>
        <w:t xml:space="preserve">observations. </w:t>
      </w:r>
      <w:ins w:id="4" w:author="Chris Richardson" w:date="2016-02-21T17:05:00Z">
        <w:r w:rsidR="002C2F34">
          <w:rPr>
            <w:rFonts w:cs="Times New Roman"/>
          </w:rPr>
          <w:t>Under conditions present i</w:t>
        </w:r>
      </w:ins>
      <w:r w:rsidR="00AE36DE">
        <w:rPr>
          <w:rFonts w:cs="Times New Roman"/>
        </w:rPr>
        <w:t xml:space="preserve">n the redshift range </w:t>
      </w:r>
      <w:r w:rsidR="002765B3">
        <w:rPr>
          <w:rFonts w:cs="Times New Roman"/>
        </w:rPr>
        <w:t xml:space="preserve">4 </w:t>
      </w:r>
      <w:r w:rsidR="00AE36DE">
        <w:rPr>
          <w:rFonts w:cs="Times New Roman"/>
        </w:rPr>
        <w:t xml:space="preserve">&lt; </w:t>
      </w:r>
      <w:r w:rsidR="00AE36DE">
        <w:rPr>
          <w:rFonts w:cs="Times New Roman"/>
          <w:i/>
        </w:rPr>
        <w:t xml:space="preserve">z </w:t>
      </w:r>
      <w:r w:rsidR="00AE36DE" w:rsidRPr="00AE36DE">
        <w:rPr>
          <w:rFonts w:cs="Times New Roman"/>
          <w:i/>
        </w:rPr>
        <w:t>&lt;</w:t>
      </w:r>
      <w:r w:rsidR="002765B3">
        <w:rPr>
          <w:rFonts w:cs="Times New Roman"/>
          <w:i/>
        </w:rPr>
        <w:t xml:space="preserve"> </w:t>
      </w:r>
      <w:r w:rsidR="002765B3">
        <w:rPr>
          <w:rFonts w:cs="Times New Roman"/>
        </w:rPr>
        <w:t>8</w:t>
      </w:r>
      <w:r w:rsidR="00AE36DE" w:rsidRPr="00AE36DE">
        <w:rPr>
          <w:rFonts w:cs="Times New Roman"/>
          <w:i/>
        </w:rPr>
        <w:t xml:space="preserve">, </w:t>
      </w:r>
      <w:r w:rsidR="00AE36DE" w:rsidRPr="00945058">
        <w:rPr>
          <w:rFonts w:cs="Times New Roman"/>
        </w:rPr>
        <w:t xml:space="preserve">we predict </w:t>
      </w:r>
      <w:r w:rsidR="00535147">
        <w:rPr>
          <w:rFonts w:cs="Times New Roman"/>
        </w:rPr>
        <w:t>their</w:t>
      </w:r>
      <w:r w:rsidR="00AE36DE">
        <w:rPr>
          <w:rFonts w:cs="Times New Roman"/>
        </w:rPr>
        <w:t xml:space="preserve"> </w:t>
      </w:r>
      <w:r w:rsidR="00535147">
        <w:rPr>
          <w:rFonts w:eastAsiaTheme="minorEastAsia" w:cs="Times New Roman"/>
          <w:kern w:val="0"/>
          <w:lang w:eastAsia="en-US" w:bidi="ar-SA"/>
        </w:rPr>
        <w:t>pea</w:t>
      </w:r>
      <w:r w:rsidR="00E24E1F" w:rsidRPr="008403F1">
        <w:rPr>
          <w:rFonts w:cs="Times New Roman"/>
        </w:rPr>
        <w:t>k</w:t>
      </w:r>
      <w:r w:rsidR="00E24E1F">
        <w:rPr>
          <w:rFonts w:cs="Times New Roman"/>
        </w:rPr>
        <w:t xml:space="preserve"> equivalent width</w:t>
      </w:r>
      <w:ins w:id="5" w:author="Chris Richardson" w:date="2016-02-21T17:06:00Z">
        <w:r w:rsidR="008A3AFF">
          <w:rPr>
            <w:rFonts w:cs="Times New Roman"/>
          </w:rPr>
          <w:t xml:space="preserve"> </w:t>
        </w:r>
      </w:ins>
      <w:r w:rsidR="00535147">
        <w:rPr>
          <w:rFonts w:cs="Times New Roman"/>
        </w:rPr>
        <w:t xml:space="preserve">to be approximately </w:t>
      </w:r>
      <w:ins w:id="6" w:author="Helen  Meskhidze" w:date="2016-03-06T09:16:00Z">
        <w:r w:rsidR="00D92676">
          <w:rPr>
            <w:rFonts w:cs="Times New Roman"/>
          </w:rPr>
          <w:t>100</w:t>
        </w:r>
      </w:ins>
      <w:commentRangeStart w:id="7"/>
      <w:ins w:id="8" w:author="Helen  Meskhidze" w:date="2016-02-12T23:55:00Z">
        <w:r w:rsidR="009F6566">
          <w:rPr>
            <w:rFonts w:cs="Times New Roman"/>
          </w:rPr>
          <w:t xml:space="preserve"> </w:t>
        </w:r>
      </w:ins>
      <w:r w:rsidR="00E24E1F">
        <w:rPr>
          <w:rFonts w:ascii="angstrom" w:eastAsia="Times New Roman" w:hAnsi="angstrom" w:cs="Times New Roman"/>
          <w:color w:val="000000"/>
        </w:rPr>
        <w:t>Å</w:t>
      </w:r>
      <w:r w:rsidR="00E24E1F">
        <w:rPr>
          <w:rFonts w:cs="Times New Roman"/>
        </w:rPr>
        <w:t xml:space="preserve"> </w:t>
      </w:r>
      <w:r w:rsidR="00535147">
        <w:rPr>
          <w:rFonts w:cs="Times New Roman"/>
        </w:rPr>
        <w:t xml:space="preserve">and </w:t>
      </w:r>
      <w:ins w:id="9" w:author="Helen  Meskhidze" w:date="2016-03-06T09:16:00Z">
        <w:r w:rsidR="00D92676">
          <w:rPr>
            <w:rFonts w:cs="Times New Roman"/>
          </w:rPr>
          <w:t>316</w:t>
        </w:r>
      </w:ins>
      <w:ins w:id="10" w:author="Helen  Meskhidze" w:date="2016-02-12T23:56:00Z">
        <w:r w:rsidR="009F6566">
          <w:rPr>
            <w:rFonts w:cs="Times New Roman"/>
          </w:rPr>
          <w:t xml:space="preserve"> </w:t>
        </w:r>
      </w:ins>
      <w:r w:rsidR="00E24E1F">
        <w:rPr>
          <w:rFonts w:ascii="angstrom" w:eastAsia="Times New Roman" w:hAnsi="angstrom" w:cs="Times New Roman"/>
          <w:color w:val="000000"/>
        </w:rPr>
        <w:t>Å</w:t>
      </w:r>
      <w:r w:rsidR="00E24E1F" w:rsidDel="00E24E1F">
        <w:rPr>
          <w:rFonts w:cs="Times New Roman"/>
        </w:rPr>
        <w:t xml:space="preserve"> </w:t>
      </w:r>
      <w:commentRangeEnd w:id="7"/>
      <w:r w:rsidR="00D92676">
        <w:rPr>
          <w:rStyle w:val="CommentReference"/>
          <w:rFonts w:asciiTheme="minorHAnsi" w:eastAsiaTheme="minorEastAsia" w:hAnsiTheme="minorHAnsi" w:cstheme="minorBidi"/>
          <w:kern w:val="0"/>
          <w:lang w:eastAsia="en-US" w:bidi="ar-SA"/>
        </w:rPr>
        <w:commentReference w:id="7"/>
      </w:r>
      <w:r w:rsidR="00535147">
        <w:rPr>
          <w:rFonts w:cs="Times New Roman"/>
        </w:rPr>
        <w:t xml:space="preserve">respectively. </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Pr>
        <w:rPr>
          <w:ins w:id="11" w:author="Chris Richardson" w:date="2016-02-23T19:46:00Z"/>
        </w:rPr>
      </w:pPr>
    </w:p>
    <w:p w14:paraId="36ED50E7" w14:textId="16D45F2D" w:rsidR="00E41F31" w:rsidRDefault="00E41F31" w:rsidP="00763E32">
      <w:commentRangeStart w:id="12"/>
      <w:r w:rsidRPr="00D92676">
        <w:rPr>
          <w:highlight w:val="yellow"/>
        </w:rPr>
        <w:t>[HAVE YOU LOOKED OVER SECTIONS 1 &amp; 2 RECENTLY FOR SUGGESTIONS, COMMENTS, ETC. LATELY?]</w:t>
      </w:r>
      <w:commentRangeEnd w:id="12"/>
      <w:r w:rsidR="00D92676">
        <w:rPr>
          <w:rStyle w:val="CommentReference"/>
          <w:rFonts w:asciiTheme="minorHAnsi" w:eastAsiaTheme="minorEastAsia" w:hAnsiTheme="minorHAnsi" w:cstheme="minorBidi"/>
          <w:kern w:val="0"/>
          <w:lang w:eastAsia="en-US" w:bidi="ar-SA"/>
        </w:rPr>
        <w:commentReference w:id="12"/>
      </w:r>
    </w:p>
    <w:p w14:paraId="3CD4487A" w14:textId="77777777" w:rsidR="00E41F31" w:rsidRDefault="00E41F31"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3C15020B" w:rsidR="00525279" w:rsidRDefault="000D3360" w:rsidP="00EE1FBF">
      <w:pPr>
        <w:spacing w:after="115"/>
      </w:pPr>
      <w:r>
        <w:t>As mentioned above, a</w:t>
      </w:r>
      <w:r w:rsidR="007039A8">
        <w:t xml:space="preserve">long the extreme “wings” of the BPT diagram, AGN and </w:t>
      </w:r>
      <w:r w:rsidR="00106B70">
        <w:t>star</w:t>
      </w:r>
      <w:r w:rsidR="00AC7C53">
        <w:t xml:space="preserve"> </w:t>
      </w:r>
      <w:r w:rsidR="00106B70">
        <w:t>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w:t>
      </w:r>
      <w:r w:rsidR="002F09F8">
        <w:lastRenderedPageBreak/>
        <w:t xml:space="preserve">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1DB737B2"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Simil</w:t>
      </w:r>
      <w:r w:rsidR="00AC146C">
        <w:t>arly, Sharzi and Brinchman (2012</w:t>
      </w:r>
      <w:r w:rsidR="0058726C">
        <w:t xml:space="preserve">)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9EFD875" w:rsidR="000A73FC" w:rsidRPr="00056211" w:rsidRDefault="00255BB3" w:rsidP="00EE1FBF">
      <w:pPr>
        <w:spacing w:after="115"/>
        <w:rPr>
          <w:rFonts w:eastAsia="Times New Roman" w:cs="Times New Roman"/>
          <w:color w:val="000000"/>
        </w:rPr>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w:t>
      </w:r>
      <w:ins w:id="13" w:author="Helen  Meskhidze" w:date="2016-03-06T09:57:00Z">
        <w:r w:rsidR="00056211">
          <w:rPr>
            <w:rFonts w:eastAsia="Times New Roman" w:cs="Times New Roman"/>
            <w:color w:val="000000"/>
          </w:rPr>
          <w:t>4</w:t>
        </w:r>
      </w:ins>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25EE1B15"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w:t>
      </w:r>
      <w:r w:rsidR="005D6A6B">
        <w:rPr>
          <w:rFonts w:eastAsia="Times New Roman" w:cs="Times New Roman"/>
          <w:color w:val="000000"/>
        </w:rPr>
        <w:t>2012</w:t>
      </w:r>
      <w:r w:rsidR="00380408">
        <w:rPr>
          <w:rFonts w:eastAsia="Times New Roman" w:cs="Times New Roman"/>
          <w:color w:val="000000"/>
        </w:rPr>
        <w:t>)</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0F76BBC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w:t>
      </w:r>
      <w:ins w:id="14" w:author="Helen  Meskhidze" w:date="2016-03-06T09:56:00Z">
        <w:r w:rsidR="00056211">
          <w:rPr>
            <w:color w:val="000000"/>
          </w:rPr>
          <w:t>4</w:t>
        </w:r>
      </w:ins>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11D4B174"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Korista et al. (1997</w:t>
      </w:r>
      <w:r w:rsidR="00D03EAD">
        <w:t>; hereafter K97</w:t>
      </w:r>
      <w:r w:rsidR="005F0A7A">
        <w:t xml:space="preserve">)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6C6A0D" w14:textId="4FA7B95B" w:rsidR="00D95307" w:rsidRDefault="00D95307" w:rsidP="002622CD">
      <w:pPr>
        <w:spacing w:after="115"/>
      </w:pPr>
      <w:r>
        <w:t xml:space="preserve">In this paper, we use an LOC methodology to particularly focus on the sensitivity to typical photoionization model parameters in producing higher ionization emission lines and notoriously weak emission lines. Our results will provide observers with an understanding of what conditions could produce anomalous emission in star forming galaxies at </w:t>
      </w:r>
      <w:r>
        <w:rPr>
          <w:i/>
        </w:rPr>
        <w:t xml:space="preserve">z </w:t>
      </w:r>
      <w:r>
        <w:t>~ 0.0-7.0, aide in distinguishing between possible excitation mechanisms, supply baseline grids for LOC integration modeling (Richardson et al. 201</w:t>
      </w:r>
      <w:r w:rsidR="00C70491">
        <w:t>6</w:t>
      </w:r>
      <w:r>
        <w:t xml:space="preserve">), and inform next generation surveys about the best possible emission line wavelengths to probe </w:t>
      </w:r>
      <w:r>
        <w:rPr>
          <w:i/>
        </w:rPr>
        <w:t>z</w:t>
      </w:r>
      <w:r>
        <w:t xml:space="preserve"> &gt; 7 galaxies. Indeed, Ly</w:t>
      </w:r>
      <w:r>
        <w:rPr>
          <w:rFonts w:eastAsia="Times New Roman" w:cs="Times New Roman"/>
          <w:color w:val="000000"/>
        </w:rPr>
        <w:t>α</w:t>
      </w:r>
      <w:r>
        <w:t xml:space="preserve"> at </w:t>
      </w:r>
      <w:r>
        <w:rPr>
          <w:i/>
        </w:rPr>
        <w:t>z</w:t>
      </w:r>
      <w:r>
        <w:t xml:space="preserve"> &gt; 6 becomes attenuated leaving other UV emission lines, such as C III] </w:t>
      </w:r>
      <w:r>
        <w:rPr>
          <w:rFonts w:eastAsia="Symbol" w:cs="Times New Roman"/>
          <w:color w:val="000000"/>
        </w:rPr>
        <w:t>λ</w:t>
      </w:r>
      <w:r>
        <w:rPr>
          <w:rFonts w:eastAsia="Times New Roman" w:cs="Times New Roman"/>
          <w:color w:val="000000"/>
        </w:rPr>
        <w:t>1909, as better candidates for detection (Stark et al. 2014).</w:t>
      </w:r>
    </w:p>
    <w:p w14:paraId="3696767A" w14:textId="12A55662" w:rsidR="00FB1207" w:rsidRPr="00052E3F" w:rsidRDefault="00D95307" w:rsidP="002622CD">
      <w:pPr>
        <w:spacing w:after="115"/>
        <w:rPr>
          <w:i/>
        </w:rPr>
      </w:pPr>
      <w:r>
        <w:t>We</w:t>
      </w:r>
      <w:r w:rsidR="00D7725F">
        <w:t xml:space="preserve"> </w:t>
      </w:r>
      <w:r w:rsidR="0058277A">
        <w:t>follow in footsteps of</w:t>
      </w:r>
      <w:r w:rsidR="00D03EAD">
        <w:t xml:space="preserve"> K97</w:t>
      </w:r>
      <w:r w:rsidR="0058277A">
        <w:t xml:space="preserve">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7062CF5A"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ins w:id="15" w:author="Helen  Meskhidze" w:date="2016-03-07T09:37:00Z">
        <w:r w:rsidR="00335921">
          <w:t xml:space="preserve"> featuring only photoionization</w:t>
        </w:r>
      </w:ins>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w:t>
      </w:r>
      <w:ins w:id="16" w:author="Helen  Meskhidze" w:date="2016-03-07T09:35:00Z">
        <w:r w:rsidR="00335921">
          <w:rPr>
            <w:rFonts w:eastAsia="Times New Roman" w:cs="Times New Roman"/>
            <w:color w:val="000000"/>
          </w:rPr>
          <w:t xml:space="preserve">96 </w:t>
        </w:r>
      </w:ins>
      <w:del w:id="17" w:author="Helen  Meskhidze" w:date="2016-03-07T09:35:00Z">
        <w:r w:rsidR="00520464" w:rsidDel="00335921">
          <w:rPr>
            <w:rFonts w:eastAsia="Times New Roman" w:cs="Times New Roman"/>
            <w:color w:val="000000"/>
          </w:rPr>
          <w:delText xml:space="preserve">over </w:delText>
        </w:r>
        <w:r w:rsidR="00FC5B03" w:rsidDel="00335921">
          <w:rPr>
            <w:rFonts w:eastAsia="Times New Roman" w:cs="Times New Roman"/>
            <w:color w:val="000000"/>
          </w:rPr>
          <w:delText xml:space="preserve">150 </w:delText>
        </w:r>
      </w:del>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w:t>
      </w:r>
      <w:moveToRangeStart w:id="18" w:author="Helen  Meskhidze" w:date="2016-03-07T09:35:00Z" w:name="move318962644"/>
      <w:moveTo w:id="19" w:author="Helen  Meskhidze" w:date="2016-03-07T09:35:00Z">
        <w:r w:rsidR="00335921">
          <w:rPr>
            <w:rFonts w:cs="Times New Roman"/>
          </w:rPr>
          <w:t>A full list of</w:t>
        </w:r>
      </w:moveTo>
      <w:ins w:id="20" w:author="Helen  Meskhidze" w:date="2016-03-07T09:35:00Z">
        <w:r w:rsidR="00335921">
          <w:rPr>
            <w:rFonts w:cs="Times New Roman"/>
          </w:rPr>
          <w:t xml:space="preserve"> the </w:t>
        </w:r>
      </w:ins>
      <w:ins w:id="21" w:author="Helen  Meskhidze" w:date="2016-03-07T09:36:00Z">
        <w:r w:rsidR="00335921">
          <w:rPr>
            <w:rFonts w:cs="Times New Roman"/>
          </w:rPr>
          <w:t xml:space="preserve">167 </w:t>
        </w:r>
      </w:ins>
      <w:moveTo w:id="22" w:author="Helen  Meskhidze" w:date="2016-03-07T09:35:00Z">
        <w:r w:rsidR="00335921">
          <w:rPr>
            <w:rFonts w:cs="Times New Roman"/>
          </w:rPr>
          <w:t>emission lines predicted in our simulations is given in Appendix A.</w:t>
        </w:r>
      </w:moveTo>
      <w:moveToRangeEnd w:id="18"/>
      <w:ins w:id="23" w:author="Helen  Meskhidze" w:date="2016-03-07T09:36:00Z">
        <w:r w:rsidR="00335921">
          <w:rPr>
            <w:rFonts w:cs="Times New Roman"/>
          </w:rPr>
          <w:t xml:space="preserve"> </w:t>
        </w:r>
      </w:ins>
      <w:r w:rsidR="004C3F20">
        <w:rPr>
          <w:rFonts w:eastAsia="Times New Roman" w:cs="Times New Roman"/>
          <w:color w:val="000000"/>
        </w:rPr>
        <w:t xml:space="preserve">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4E743FD0" w:rsidR="00587AD3" w:rsidRPr="00AC33F8" w:rsidRDefault="00587AD3" w:rsidP="00587AD3">
      <w:pPr>
        <w:spacing w:after="115"/>
        <w:rPr>
          <w:rFonts w:cs="Times New Roman"/>
        </w:rPr>
      </w:pPr>
      <w:r w:rsidRPr="00AC33F8">
        <w:rPr>
          <w:rFonts w:cs="Times New Roman"/>
        </w:rPr>
        <w:t xml:space="preserve">For generating our incident spectral energy distributions, we used the code Starburst99 (Leitherer et al. 1999). We explored the Padova track evolutionary sequence with </w:t>
      </w:r>
      <w:r w:rsidR="00DF0CF6" w:rsidRPr="00AC33F8">
        <w:rPr>
          <w:rFonts w:eastAsia="Times New Roman" w:cs="Times New Roman"/>
          <w:color w:val="000000"/>
          <w:kern w:val="0"/>
          <w:shd w:val="clear" w:color="auto" w:fill="FFFFFF"/>
          <w:lang w:eastAsia="en-US" w:bidi="ar-SA"/>
        </w:rPr>
        <w:t xml:space="preserve">Asymptotic Giant Branch (AGB) </w:t>
      </w:r>
      <w:r w:rsidRPr="00AC33F8">
        <w:rPr>
          <w:rFonts w:cs="Times New Roman"/>
        </w:rPr>
        <w:t xml:space="preserve">stars (Bressan et al. 1993) and the Geneva </w:t>
      </w:r>
      <w:r w:rsidR="00DF0CF6" w:rsidRPr="00AC33F8">
        <w:rPr>
          <w:rFonts w:cs="Times New Roman"/>
        </w:rPr>
        <w:t>evolutionary sequence</w:t>
      </w:r>
      <w:r w:rsidR="00B46C9D" w:rsidRPr="00AC33F8">
        <w:rPr>
          <w:rFonts w:cs="Times New Roman"/>
        </w:rPr>
        <w:t xml:space="preserve"> </w:t>
      </w:r>
      <w:r w:rsidRPr="00AC33F8">
        <w:rPr>
          <w:rFonts w:cs="Times New Roman"/>
        </w:rPr>
        <w:t>with zero rotation and 40% break up velocity (Leitherer et al. 2014). For each track, we included the Pauldrach / Hillier model atmospheres (Pauldrach et al. 2001; Hillier &amp; Miller 1998) for all of the SEDs. We assumed a Kroupa broken power law initial mass function (IMF; Kroupa 2001) with mass intervals of 0.1 M</w:t>
      </w:r>
      <w:r w:rsidR="00646CE1" w:rsidRPr="00AC33F8">
        <w:rPr>
          <w:rFonts w:ascii="Menlo Regular" w:hAnsi="Menlo Regular" w:cs="Menlo Regular"/>
          <w:vertAlign w:val="subscript"/>
        </w:rPr>
        <w:t>⊙</w:t>
      </w:r>
      <w:r w:rsidR="00646CE1" w:rsidRPr="00AC33F8">
        <w:rPr>
          <w:rFonts w:cs="Times New Roman"/>
          <w:vertAlign w:val="subscript"/>
        </w:rPr>
        <w:t xml:space="preserve"> </w:t>
      </w:r>
      <w:r w:rsidRPr="00AC33F8">
        <w:rPr>
          <w:rFonts w:cs="Times New Roman"/>
        </w:rPr>
        <w:t>to 0.5 M</w:t>
      </w:r>
      <w:r w:rsidR="00646CE1" w:rsidRPr="00AC33F8">
        <w:rPr>
          <w:rFonts w:ascii="Menlo Regular" w:hAnsi="Menlo Regular" w:cs="Menlo Regular"/>
          <w:vertAlign w:val="subscript"/>
        </w:rPr>
        <w:t>⊙</w:t>
      </w:r>
      <w:r w:rsidRPr="00AC33F8">
        <w:rPr>
          <w:rFonts w:cs="Times New Roman"/>
        </w:rPr>
        <w:t xml:space="preserve"> and 0.5 M</w:t>
      </w:r>
      <w:r w:rsidR="00646CE1" w:rsidRPr="00AC33F8">
        <w:rPr>
          <w:rFonts w:ascii="Menlo Regular" w:hAnsi="Menlo Regular" w:cs="Menlo Regular"/>
          <w:vertAlign w:val="subscript"/>
        </w:rPr>
        <w:t>⊙</w:t>
      </w:r>
      <w:r w:rsidRPr="00AC33F8">
        <w:rPr>
          <w:rFonts w:cs="Times New Roman"/>
        </w:rPr>
        <w:t xml:space="preserve"> to 100 </w:t>
      </w:r>
      <w:r w:rsidR="00646CE1" w:rsidRPr="00AC33F8">
        <w:rPr>
          <w:rFonts w:cs="Times New Roman"/>
        </w:rPr>
        <w:t>M</w:t>
      </w:r>
      <w:r w:rsidR="00646CE1" w:rsidRPr="00AC33F8">
        <w:rPr>
          <w:rFonts w:ascii="Menlo Regular" w:hAnsi="Menlo Regular" w:cs="Menlo Regular"/>
          <w:vertAlign w:val="subscript"/>
        </w:rPr>
        <w:t>⊙</w:t>
      </w:r>
      <w:r w:rsidR="00592442" w:rsidRPr="00AC33F8">
        <w:rPr>
          <w:rFonts w:cs="Times New Roman"/>
        </w:rPr>
        <w:t>, which are the default values for a Starburst99 simulation</w:t>
      </w:r>
      <w:r w:rsidR="00646CE1" w:rsidRPr="00AC33F8">
        <w:rPr>
          <w:rFonts w:cs="Times New Roman"/>
        </w:rPr>
        <w:t xml:space="preserve">. </w:t>
      </w:r>
    </w:p>
    <w:p w14:paraId="4CDD33D9" w14:textId="1C973372" w:rsidR="00646CE1" w:rsidRPr="00AC33F8" w:rsidRDefault="00646CE1" w:rsidP="00587AD3">
      <w:pPr>
        <w:spacing w:after="115"/>
        <w:rPr>
          <w:rFonts w:cs="Times New Roman"/>
        </w:rPr>
      </w:pPr>
      <w:r w:rsidRPr="00AC33F8">
        <w:rPr>
          <w:rFonts w:cs="Times New Roman"/>
        </w:rPr>
        <w:t>Each evolutionary sequence of Starburst99 uses either a continuous or instantaneous SFH. Our instantaneous starbursts assumed a fixed mass of 10</w:t>
      </w:r>
      <w:r w:rsidRPr="00AC33F8">
        <w:rPr>
          <w:rFonts w:cs="Times New Roman"/>
          <w:vertAlign w:val="superscript"/>
        </w:rPr>
        <w:t>6</w:t>
      </w:r>
      <w:r w:rsidRPr="00AC33F8">
        <w:rPr>
          <w:rFonts w:cs="Times New Roman"/>
        </w:rPr>
        <w:t xml:space="preserve"> M</w:t>
      </w:r>
      <w:r w:rsidRPr="00AC33F8">
        <w:rPr>
          <w:rFonts w:ascii="Menlo Regular" w:hAnsi="Menlo Regular" w:cs="Menlo Regular"/>
          <w:vertAlign w:val="subscript"/>
        </w:rPr>
        <w:t>⊙</w:t>
      </w:r>
      <w:r w:rsidRPr="00AC33F8">
        <w:rPr>
          <w:rFonts w:cs="Times New Roman"/>
        </w:rPr>
        <w:t>, while our continuous starbursts assumed a star formation rate of 1 M</w:t>
      </w:r>
      <w:r w:rsidRPr="00AC33F8">
        <w:rPr>
          <w:rFonts w:ascii="Menlo Regular" w:hAnsi="Menlo Regular" w:cs="Menlo Regular"/>
          <w:vertAlign w:val="subscript"/>
        </w:rPr>
        <w:t>⊙</w:t>
      </w:r>
      <w:r w:rsidRPr="00AC33F8">
        <w:rPr>
          <w:rFonts w:cs="Times New Roman"/>
        </w:rPr>
        <w:t xml:space="preserve"> yr</w:t>
      </w:r>
      <w:r w:rsidRPr="00AC33F8">
        <w:rPr>
          <w:rFonts w:cs="Times New Roman"/>
          <w:vertAlign w:val="superscript"/>
        </w:rPr>
        <w:t>-1</w:t>
      </w:r>
      <w:r w:rsidRPr="00AC33F8">
        <w:rPr>
          <w:rFonts w:cs="Times New Roman"/>
        </w:rPr>
        <w:t xml:space="preserve">, both of which are the default parameters for a Starburst99 simulation. </w:t>
      </w:r>
    </w:p>
    <w:p w14:paraId="58B17819" w14:textId="6A6F7C68" w:rsidR="00646CE1" w:rsidRPr="00AC33F8" w:rsidRDefault="00587AD3" w:rsidP="00587AD3">
      <w:pPr>
        <w:spacing w:after="115"/>
        <w:rPr>
          <w:rFonts w:cs="Times New Roman"/>
        </w:rPr>
      </w:pPr>
      <w:r w:rsidRPr="00AC33F8">
        <w:rPr>
          <w:rFonts w:cs="Times New Roman"/>
        </w:rPr>
        <w:t xml:space="preserve">We investigated the sensitivity of the SED to </w:t>
      </w:r>
      <w:r w:rsidR="00646CE1" w:rsidRPr="00AC33F8">
        <w:rPr>
          <w:rFonts w:cs="Times New Roman"/>
        </w:rPr>
        <w:t xml:space="preserve">two </w:t>
      </w:r>
      <w:r w:rsidRPr="00AC33F8">
        <w:rPr>
          <w:rFonts w:cs="Times New Roman"/>
        </w:rPr>
        <w:t>additional parameters: SFH</w:t>
      </w:r>
      <w:r w:rsidR="00646CE1" w:rsidRPr="00AC33F8">
        <w:rPr>
          <w:rFonts w:cs="Times New Roman"/>
        </w:rPr>
        <w:t xml:space="preserve"> (including </w:t>
      </w:r>
      <w:r w:rsidRPr="00AC33F8">
        <w:rPr>
          <w:rFonts w:cs="Times New Roman"/>
        </w:rPr>
        <w:t>stellar population age</w:t>
      </w:r>
      <w:r w:rsidR="00646CE1" w:rsidRPr="00AC33F8">
        <w:rPr>
          <w:rFonts w:cs="Times New Roman"/>
        </w:rPr>
        <w:t xml:space="preserve">) </w:t>
      </w:r>
      <w:r w:rsidRPr="00AC33F8">
        <w:rPr>
          <w:rFonts w:cs="Times New Roman"/>
        </w:rPr>
        <w:t>and stellar metallicity</w:t>
      </w:r>
      <w:r w:rsidR="00646CE1" w:rsidRPr="00AC33F8">
        <w:rPr>
          <w:rFonts w:cs="Times New Roman"/>
        </w:rPr>
        <w:t xml:space="preserve"> (Z</w:t>
      </w:r>
      <w:r w:rsidR="00646CE1" w:rsidRPr="00AC33F8">
        <w:rPr>
          <w:rFonts w:ascii="Menlo Regular" w:hAnsi="Menlo Regular" w:cs="Menlo Regular"/>
          <w:vertAlign w:val="subscript"/>
        </w:rPr>
        <w:t>⊙</w:t>
      </w:r>
      <w:r w:rsidR="00646CE1" w:rsidRPr="00AC33F8">
        <w:rPr>
          <w:rFonts w:cs="Times New Roman"/>
        </w:rPr>
        <w:t xml:space="preserve"> and 0.4 Z</w:t>
      </w:r>
      <w:r w:rsidR="00646CE1" w:rsidRPr="00AC33F8">
        <w:rPr>
          <w:rFonts w:ascii="Menlo Regular" w:hAnsi="Menlo Regular" w:cs="Menlo Regular"/>
          <w:vertAlign w:val="subscript"/>
        </w:rPr>
        <w:t>⊙</w:t>
      </w:r>
      <w:r w:rsidR="00646CE1" w:rsidRPr="00AC33F8">
        <w:rPr>
          <w:rFonts w:cs="Times New Roman"/>
        </w:rPr>
        <w:t>)</w:t>
      </w:r>
      <w:r w:rsidRPr="00AC33F8">
        <w:rPr>
          <w:rFonts w:cs="Times New Roman"/>
        </w:rPr>
        <w:t xml:space="preserve">. The greatest </w:t>
      </w:r>
      <w:r w:rsidR="00646CE1" w:rsidRPr="00AC33F8">
        <w:rPr>
          <w:rFonts w:cs="Times New Roman"/>
        </w:rPr>
        <w:t>effect comes</w:t>
      </w:r>
      <w:r w:rsidRPr="00AC33F8">
        <w:rPr>
          <w:rFonts w:cs="Times New Roman"/>
        </w:rPr>
        <w:t xml:space="preserve"> from the SFH,</w:t>
      </w:r>
      <w:r w:rsidR="00646CE1" w:rsidRPr="00AC33F8">
        <w:rPr>
          <w:rFonts w:cs="Times New Roman"/>
        </w:rPr>
        <w:t xml:space="preserve"> </w:t>
      </w:r>
      <w:r w:rsidRPr="00AC33F8">
        <w:rPr>
          <w:rFonts w:cs="Times New Roman"/>
        </w:rPr>
        <w:t>with metallicity only introducing small changes to the overall spectrum</w:t>
      </w:r>
      <w:r w:rsidR="00646CE1" w:rsidRPr="00AC33F8">
        <w:rPr>
          <w:rFonts w:cs="Times New Roman"/>
        </w:rPr>
        <w:t xml:space="preserve">. The effects of metallicity were especially small when the </w:t>
      </w:r>
      <w:ins w:id="24" w:author="Helen  Meskhidze" w:date="2016-03-06T09:24:00Z">
        <w:r w:rsidR="007D4719">
          <w:rPr>
            <w:rFonts w:cs="Times New Roman"/>
          </w:rPr>
          <w:t>Geneva track continuous evolution</w:t>
        </w:r>
        <w:r w:rsidR="007D4719" w:rsidRPr="00AC33F8">
          <w:rPr>
            <w:rFonts w:cs="Times New Roman"/>
          </w:rPr>
          <w:t xml:space="preserve"> </w:t>
        </w:r>
      </w:ins>
      <w:r w:rsidR="00646CE1" w:rsidRPr="00AC33F8">
        <w:rPr>
          <w:rFonts w:cs="Times New Roman"/>
        </w:rPr>
        <w:t>model was adopted</w:t>
      </w:r>
      <w:ins w:id="25" w:author="Helen  Meskhidze" w:date="2016-03-06T09:24:00Z">
        <w:r w:rsidR="007D4719">
          <w:rPr>
            <w:rFonts w:cs="Times New Roman"/>
          </w:rPr>
          <w:t xml:space="preserve"> (Figure 2).</w:t>
        </w:r>
      </w:ins>
      <w:ins w:id="26" w:author="Chris Richardson" w:date="2016-02-21T17:11:00Z">
        <w:del w:id="27" w:author="Helen  Meskhidze" w:date="2016-03-06T09:24:00Z">
          <w:r w:rsidR="002E192A" w:rsidDel="007D4719">
            <w:rPr>
              <w:rFonts w:cs="Times New Roman"/>
            </w:rPr>
            <w:delText xml:space="preserve"> </w:delText>
          </w:r>
          <w:r w:rsidR="002E192A" w:rsidRPr="007D4719" w:rsidDel="007D4719">
            <w:rPr>
              <w:rFonts w:cs="Times New Roman"/>
              <w:highlight w:val="yellow"/>
            </w:rPr>
            <w:delText>[FIGURE 2 SHOWS THAT METALLICITY CHANGES INSTANTANEOUS MORE THAN CONTINUOUS</w:delText>
          </w:r>
        </w:del>
      </w:ins>
      <w:ins w:id="28" w:author="Chris Richardson" w:date="2016-02-21T17:13:00Z">
        <w:del w:id="29" w:author="Helen  Meskhidze" w:date="2016-03-06T09:24:00Z">
          <w:r w:rsidR="002E192A" w:rsidRPr="007D4719" w:rsidDel="007D4719">
            <w:rPr>
              <w:rFonts w:cs="Times New Roman"/>
              <w:highlight w:val="yellow"/>
            </w:rPr>
            <w:delText xml:space="preserve"> FOR TRACKS WITH ROTATION. </w:delText>
          </w:r>
        </w:del>
      </w:ins>
      <w:ins w:id="30" w:author="Chris Richardson" w:date="2016-02-21T17:18:00Z">
        <w:del w:id="31" w:author="Helen  Meskhidze" w:date="2016-03-06T09:24:00Z">
          <w:r w:rsidR="002E192A" w:rsidDel="007D4719">
            <w:rPr>
              <w:rFonts w:cs="Times New Roman"/>
              <w:highlight w:val="yellow"/>
            </w:rPr>
            <w:delText xml:space="preserve">SO </w:delText>
          </w:r>
        </w:del>
      </w:ins>
      <w:ins w:id="32" w:author="Chris Richardson" w:date="2016-02-21T17:11:00Z">
        <w:del w:id="33" w:author="Helen  Meskhidze" w:date="2016-03-06T09:24:00Z">
          <w:r w:rsidR="002E192A" w:rsidRPr="007D4719" w:rsidDel="007D4719">
            <w:rPr>
              <w:rFonts w:cs="Times New Roman"/>
              <w:highlight w:val="yellow"/>
            </w:rPr>
            <w:delText xml:space="preserve">IS THIS ONLY TRUE FOR THE </w:delText>
          </w:r>
        </w:del>
      </w:ins>
      <w:ins w:id="34" w:author="Chris Richardson" w:date="2016-02-21T17:18:00Z">
        <w:del w:id="35" w:author="Helen  Meskhidze" w:date="2016-03-06T09:24:00Z">
          <w:r w:rsidR="002E192A" w:rsidDel="007D4719">
            <w:rPr>
              <w:rFonts w:cs="Times New Roman"/>
              <w:highlight w:val="yellow"/>
            </w:rPr>
            <w:delText>PADOVA TRACK</w:delText>
          </w:r>
        </w:del>
      </w:ins>
      <w:ins w:id="36" w:author="Chris Richardson" w:date="2016-02-21T17:11:00Z">
        <w:del w:id="37" w:author="Helen  Meskhidze" w:date="2016-03-06T09:24:00Z">
          <w:r w:rsidR="002E192A" w:rsidRPr="007D4719" w:rsidDel="007D4719">
            <w:rPr>
              <w:rFonts w:cs="Times New Roman"/>
              <w:highlight w:val="yellow"/>
            </w:rPr>
            <w:delText xml:space="preserve"> MODELS?]</w:delText>
          </w:r>
        </w:del>
      </w:ins>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rsidRPr="00AC33F8">
        <w:rPr>
          <w:rFonts w:cs="Times New Roman"/>
        </w:rPr>
        <w:t>One of the primary focuses of this paper is determining the conditions necessary to produce high ionization emission lines in simulations, and as such, we wanted to choose the hardest SED possible for our baseline model (</w:t>
      </w:r>
      <w:r w:rsidRPr="00AC33F8">
        <w:rPr>
          <w:rFonts w:eastAsia="Times New Roman" w:cs="Times New Roman"/>
          <w:color w:val="000000"/>
          <w:kern w:val="0"/>
          <w:shd w:val="clear" w:color="auto" w:fill="FFFFFF"/>
          <w:lang w:eastAsia="en-US" w:bidi="ar-SA"/>
        </w:rPr>
        <w:t xml:space="preserve">§3). </w:t>
      </w:r>
      <w:r w:rsidR="00253641" w:rsidRPr="00AC33F8">
        <w:rPr>
          <w:rFonts w:eastAsia="Times New Roman" w:cs="Times New Roman"/>
          <w:color w:val="000000"/>
          <w:kern w:val="0"/>
          <w:shd w:val="clear" w:color="auto" w:fill="FFFFFF"/>
          <w:lang w:eastAsia="en-US" w:bidi="ar-SA"/>
        </w:rPr>
        <w:t>Fig. 1</w:t>
      </w:r>
      <w:r w:rsidR="00BC566E" w:rsidRPr="00AC33F8">
        <w:rPr>
          <w:rFonts w:eastAsia="Times New Roman" w:cs="Times New Roman"/>
          <w:color w:val="000000"/>
          <w:kern w:val="0"/>
          <w:shd w:val="clear" w:color="auto" w:fill="FFFFFF"/>
          <w:lang w:eastAsia="en-US" w:bidi="ar-SA"/>
        </w:rPr>
        <w:t xml:space="preserve"> displays</w:t>
      </w:r>
      <w:r w:rsidR="009D771F" w:rsidRPr="00AC33F8">
        <w:rPr>
          <w:rFonts w:eastAsia="Times New Roman" w:cs="Times New Roman"/>
          <w:color w:val="000000"/>
          <w:kern w:val="0"/>
          <w:shd w:val="clear" w:color="auto" w:fill="FFFFFF"/>
          <w:lang w:eastAsia="en-US" w:bidi="ar-SA"/>
        </w:rPr>
        <w:t xml:space="preserve"> the</w:t>
      </w:r>
      <w:r w:rsidR="00BC566E" w:rsidRPr="00AC33F8">
        <w:rPr>
          <w:rFonts w:eastAsia="Times New Roman" w:cs="Times New Roman"/>
          <w:color w:val="000000"/>
          <w:kern w:val="0"/>
          <w:shd w:val="clear" w:color="auto" w:fill="FFFFFF"/>
          <w:lang w:eastAsia="en-US" w:bidi="ar-SA"/>
        </w:rPr>
        <w:t xml:space="preserve"> </w:t>
      </w:r>
      <w:r w:rsidR="0065559C" w:rsidRPr="00AC33F8">
        <w:rPr>
          <w:rFonts w:eastAsia="Times New Roman" w:cs="Times New Roman"/>
          <w:color w:val="000000"/>
          <w:kern w:val="0"/>
          <w:shd w:val="clear" w:color="auto" w:fill="FFFFFF"/>
          <w:lang w:eastAsia="en-US" w:bidi="ar-SA"/>
        </w:rPr>
        <w:t>spectra from star clusters with</w:t>
      </w:r>
      <w:r w:rsidR="0065559C">
        <w:rPr>
          <w:rFonts w:eastAsia="Times New Roman" w:cs="Times New Roman"/>
          <w:color w:val="000000"/>
          <w:kern w:val="0"/>
          <w:shd w:val="clear" w:color="auto" w:fill="FFFFFF"/>
          <w:lang w:eastAsia="en-US" w:bidi="ar-SA"/>
        </w:rPr>
        <w:t xml:space="preserve">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1190308" w:rsidR="00253641" w:rsidRDefault="00646CE1"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As evident in Figure 1, s</w:t>
      </w:r>
      <w:r w:rsidR="001466B4">
        <w:rPr>
          <w:rFonts w:eastAsia="Times New Roman" w:cs="Times New Roman"/>
          <w:color w:val="000000"/>
          <w:kern w:val="0"/>
          <w:shd w:val="clear" w:color="auto" w:fill="FFFFFF"/>
          <w:lang w:eastAsia="en-US" w:bidi="ar-SA"/>
        </w:rPr>
        <w:t xml:space="preserve">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5CAA90FB"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and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At 0.4 Z</w:t>
      </w:r>
      <w:r w:rsidR="00646CE1" w:rsidRPr="00646CE1">
        <w:rPr>
          <w:rFonts w:ascii="Baoli SC Regular" w:hAnsi="Baoli SC Regular" w:cs="Baoli SC Regular"/>
          <w:vertAlign w:val="subscript"/>
        </w:rPr>
        <w:t>⊙</w:t>
      </w:r>
      <w:r w:rsidR="003B2537">
        <w:rPr>
          <w:rFonts w:eastAsia="Times New Roman" w:cs="Times New Roman"/>
          <w:color w:val="000000"/>
          <w:kern w:val="0"/>
          <w:shd w:val="clear" w:color="auto" w:fill="FFFFFF"/>
          <w:lang w:eastAsia="en-US" w:bidi="ar-SA"/>
        </w:rPr>
        <w:t xml:space="preserve">,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w:t>
      </w:r>
      <w:r w:rsidR="00646CE1" w:rsidRPr="00646CE1">
        <w:rPr>
          <w:rFonts w:ascii="Baoli SC Regular" w:hAnsi="Baoli SC Regular" w:cs="Baoli SC Regular"/>
          <w:vertAlign w:val="subscript"/>
        </w:rPr>
        <w:t>⊙</w:t>
      </w:r>
      <w:r w:rsidR="002F4B4F">
        <w:rPr>
          <w:rFonts w:eastAsia="Times New Roman" w:cs="Times New Roman"/>
          <w:color w:val="000000"/>
          <w:kern w:val="0"/>
          <w:shd w:val="clear" w:color="auto" w:fill="FFFFFF"/>
          <w:lang w:eastAsia="en-US" w:bidi="ar-SA"/>
        </w:rPr>
        <w:t xml:space="preserve">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ins w:id="38" w:author="Chris Richardson" w:date="2016-02-21T17:25:00Z">
        <w:r w:rsidR="00C70491">
          <w:rPr>
            <w:rFonts w:eastAsia="Times New Roman" w:cs="Times New Roman"/>
            <w:color w:val="000000"/>
            <w:kern w:val="0"/>
            <w:shd w:val="clear" w:color="auto" w:fill="FFFFFF"/>
            <w:lang w:eastAsia="en-US" w:bidi="ar-SA"/>
          </w:rPr>
          <w:t>We note that binary evolution also significantly increases EUV intensities (Stan</w:t>
        </w:r>
      </w:ins>
      <w:ins w:id="39" w:author="Chris Richardson" w:date="2016-02-21T17:27:00Z">
        <w:r w:rsidR="00C70491">
          <w:rPr>
            <w:rFonts w:eastAsia="Times New Roman" w:cs="Times New Roman"/>
            <w:color w:val="000000"/>
            <w:kern w:val="0"/>
            <w:shd w:val="clear" w:color="auto" w:fill="FFFFFF"/>
            <w:lang w:eastAsia="en-US" w:bidi="ar-SA"/>
          </w:rPr>
          <w:t xml:space="preserve">way et al. </w:t>
        </w:r>
      </w:ins>
      <w:ins w:id="40" w:author="Chris Richardson" w:date="2016-02-21T17:28:00Z">
        <w:r w:rsidR="00C70491">
          <w:rPr>
            <w:rFonts w:eastAsia="Times New Roman" w:cs="Times New Roman"/>
            <w:color w:val="000000"/>
            <w:kern w:val="0"/>
            <w:shd w:val="clear" w:color="auto" w:fill="FFFFFF"/>
            <w:lang w:eastAsia="en-US" w:bidi="ar-SA"/>
          </w:rPr>
          <w:t>2014), however we have included only secular evolution in this work for simplicity.</w:t>
        </w:r>
      </w:ins>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8CDA55"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w:t>
      </w:r>
      <w:ins w:id="41" w:author="Chris Richardson" w:date="2016-02-21T19:44:00Z">
        <w:r w:rsidR="00B75DB7">
          <w:rPr>
            <w:rFonts w:cs="Times New Roman"/>
          </w:rPr>
          <w:t xml:space="preserve">, for emission lines that showed positive equivalent width in our baseline model. </w:t>
        </w:r>
      </w:ins>
      <w:moveFromRangeStart w:id="42" w:author="Helen  Meskhidze" w:date="2016-03-07T09:35:00Z" w:name="move318962644"/>
      <w:moveFrom w:id="43" w:author="Helen  Meskhidze" w:date="2016-03-07T09:35:00Z">
        <w:ins w:id="44" w:author="Chris Richardson" w:date="2016-02-21T19:44:00Z">
          <w:r w:rsidR="00B75DB7" w:rsidDel="00335921">
            <w:rPr>
              <w:rFonts w:cs="Times New Roman"/>
            </w:rPr>
            <w:t>A full list of emission lines predicted in our simulations is given in Appendix A.</w:t>
          </w:r>
        </w:ins>
        <w:ins w:id="45" w:author="Chris Richardson" w:date="2016-02-21T19:45:00Z">
          <w:r w:rsidR="00B75DB7" w:rsidDel="00335921">
            <w:rPr>
              <w:rFonts w:cs="Times New Roman"/>
            </w:rPr>
            <w:t xml:space="preserve"> </w:t>
          </w:r>
        </w:ins>
      </w:moveFrom>
      <w:moveFromRangeEnd w:id="42"/>
      <w:ins w:id="46" w:author="Chris Richardson" w:date="2016-02-21T19:45:00Z">
        <w:del w:id="47" w:author="Helen  Meskhidze" w:date="2016-03-06T09:25:00Z">
          <w:r w:rsidR="00B75DB7" w:rsidRPr="007D4719" w:rsidDel="007D4719">
            <w:rPr>
              <w:rFonts w:cs="Times New Roman"/>
              <w:highlight w:val="yellow"/>
            </w:rPr>
            <w:delText>[I’M NOT SURE IF THIS IS BEST PLACE BUT SEEMED OK FOR NOW]</w:delText>
          </w:r>
        </w:del>
      </w:ins>
      <w:del w:id="48" w:author="Helen  Meskhidze" w:date="2016-03-06T09:25:00Z">
        <w:r w:rsidR="00194078" w:rsidRPr="000A6EB6" w:rsidDel="007D4719">
          <w:rPr>
            <w:rFonts w:cs="Times New Roman"/>
          </w:rPr>
          <w:delText xml:space="preserve"> </w:delText>
        </w:r>
      </w:del>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7E268D9C" w14:textId="4DB299A9" w:rsidR="00527555" w:rsidRDefault="00194078" w:rsidP="00527555">
      <w:pPr>
        <w:rPr>
          <w:rFonts w:cs="Times New Roman"/>
        </w:rPr>
      </w:pPr>
      <w:r w:rsidRPr="000A6EB6">
        <w:rPr>
          <w:rFonts w:cs="Times New Roman"/>
        </w:rPr>
        <w:t xml:space="preserve">As discussed in the introduction, we are </w:t>
      </w:r>
      <w:r w:rsidR="00A31EDA">
        <w:rPr>
          <w:rFonts w:cs="Times New Roman"/>
        </w:rPr>
        <w:t>guided by</w:t>
      </w:r>
      <w:r w:rsidRPr="000A6EB6">
        <w:rPr>
          <w:rFonts w:cs="Times New Roman"/>
        </w:rPr>
        <w:t xml:space="preserve"> reproducing observed high ionization potential emission lines and probing the </w:t>
      </w:r>
      <w:r w:rsidR="00A31EDA">
        <w:rPr>
          <w:rFonts w:cs="Times New Roman"/>
        </w:rPr>
        <w:t>conditions</w:t>
      </w:r>
      <w:r w:rsidR="00A31EDA" w:rsidRPr="000A6EB6">
        <w:rPr>
          <w:rFonts w:cs="Times New Roman"/>
        </w:rPr>
        <w:t xml:space="preserve"> </w:t>
      </w:r>
      <w:r w:rsidRPr="000A6EB6">
        <w:rPr>
          <w:rFonts w:cs="Times New Roman"/>
        </w:rPr>
        <w:t>inferred in high-</w:t>
      </w:r>
      <w:r w:rsidRPr="000A6EB6">
        <w:rPr>
          <w:rFonts w:cs="Times New Roman"/>
          <w:i/>
        </w:rPr>
        <w:t>z</w:t>
      </w:r>
      <w:r w:rsidRPr="000A6EB6">
        <w:rPr>
          <w:rFonts w:cs="Times New Roman"/>
        </w:rPr>
        <w:t xml:space="preserve"> surveys (e.g. Kewley et al. 2013, Raiter et al. 2010, Shapley et al. 2003, Stanway et al. 2014)</w:t>
      </w:r>
      <w:r w:rsidR="0001776D">
        <w:rPr>
          <w:rFonts w:cs="Times New Roman"/>
        </w:rPr>
        <w:t>.</w:t>
      </w:r>
      <w:r w:rsidR="00AC33F8">
        <w:rPr>
          <w:rFonts w:cs="Times New Roman"/>
        </w:rPr>
        <w:t xml:space="preserve"> We are </w:t>
      </w:r>
      <w:r w:rsidR="00481E68">
        <w:rPr>
          <w:rFonts w:cs="Times New Roman"/>
        </w:rPr>
        <w:t>guided by</w:t>
      </w:r>
      <w:r w:rsidR="00AC33F8">
        <w:rPr>
          <w:rFonts w:cs="Times New Roman"/>
        </w:rPr>
        <w:t xml:space="preserve"> the findings of </w:t>
      </w:r>
      <w:r w:rsidR="00383465" w:rsidRPr="000A6EB6">
        <w:rPr>
          <w:rFonts w:cs="Times New Roman"/>
        </w:rPr>
        <w:t>Abel &amp; Satyapal (2008) and Shirazi &amp; Brinchmann (2012)</w:t>
      </w:r>
      <w:r w:rsidR="00383465">
        <w:rPr>
          <w:rFonts w:cs="Times New Roman"/>
        </w:rPr>
        <w:t>, who</w:t>
      </w:r>
      <w:r w:rsidR="00AC33F8">
        <w:rPr>
          <w:rFonts w:cs="Times New Roman"/>
        </w:rPr>
        <w:t xml:space="preserve"> investigate local starburst galaxies (</w:t>
      </w:r>
      <w:r w:rsidR="00AC33F8">
        <w:rPr>
          <w:rFonts w:cs="Times New Roman"/>
          <w:i/>
        </w:rPr>
        <w:t xml:space="preserve">z </w:t>
      </w:r>
      <w:r w:rsidR="00AC33F8">
        <w:rPr>
          <w:rFonts w:cs="Times New Roman"/>
        </w:rPr>
        <w:t>&lt; 0.6) and find</w:t>
      </w:r>
      <w:r w:rsidR="00383465" w:rsidRPr="000A6EB6">
        <w:rPr>
          <w:rFonts w:cs="Times New Roman"/>
        </w:rPr>
        <w:t xml:space="preserve"> [Ne V] </w:t>
      </w:r>
      <w:r w:rsidR="00530867">
        <w:rPr>
          <w:rFonts w:cs="Times New Roman"/>
        </w:rPr>
        <w:t xml:space="preserve">14.3 µm </w:t>
      </w:r>
      <w:r w:rsidR="00383465" w:rsidRPr="000A6EB6">
        <w:rPr>
          <w:rFonts w:cs="Times New Roman"/>
        </w:rPr>
        <w:t>and He II λ4686 emission lines respectively</w:t>
      </w:r>
      <w:r w:rsidR="00383465">
        <w:rPr>
          <w:rFonts w:cs="Times New Roman"/>
        </w:rPr>
        <w:t xml:space="preserve">. </w:t>
      </w:r>
      <w:r w:rsidR="00527555">
        <w:rPr>
          <w:rFonts w:cs="Times New Roman"/>
        </w:rPr>
        <w:t xml:space="preserve">In order to select the best SFH for such a study, we compare the peak </w:t>
      </w:r>
      <w:r w:rsidR="00527555" w:rsidRPr="000A6EB6">
        <w:rPr>
          <w:rFonts w:cs="Times New Roman"/>
          <w:i/>
        </w:rPr>
        <w:t>W</w:t>
      </w:r>
      <w:r w:rsidR="00527555" w:rsidRPr="000A6EB6">
        <w:rPr>
          <w:rFonts w:cs="Times New Roman"/>
          <w:vertAlign w:val="subscript"/>
        </w:rPr>
        <w:t>λ</w:t>
      </w:r>
      <w:r w:rsidR="00527555">
        <w:rPr>
          <w:rFonts w:cs="Times New Roman"/>
        </w:rPr>
        <w:t xml:space="preserve"> of high ionization potential emission lines across the LOC plane. </w:t>
      </w:r>
    </w:p>
    <w:p w14:paraId="148426CC" w14:textId="77777777" w:rsidR="00527555" w:rsidRDefault="00527555" w:rsidP="00527555">
      <w:pPr>
        <w:rPr>
          <w:rFonts w:cs="Times New Roman"/>
        </w:rPr>
      </w:pPr>
    </w:p>
    <w:p w14:paraId="1DA9F49A" w14:textId="7D7EA848" w:rsidR="00964892" w:rsidRDefault="00527555" w:rsidP="00D84ED5">
      <w:pPr>
        <w:rPr>
          <w:rFonts w:cs="Times New Roman"/>
        </w:rPr>
      </w:pPr>
      <w:r>
        <w:rPr>
          <w:rFonts w:cs="Times New Roman"/>
        </w:rPr>
        <w:t xml:space="preserve">We found that the peak </w:t>
      </w:r>
      <w:r w:rsidRPr="000A6EB6">
        <w:rPr>
          <w:rFonts w:cs="Times New Roman"/>
          <w:i/>
        </w:rPr>
        <w:t>W</w:t>
      </w:r>
      <w:r w:rsidRPr="000A6EB6">
        <w:rPr>
          <w:rFonts w:cs="Times New Roman"/>
          <w:vertAlign w:val="subscript"/>
        </w:rPr>
        <w:t>λ</w:t>
      </w:r>
      <w:r>
        <w:rPr>
          <w:rFonts w:cs="Times New Roman"/>
        </w:rPr>
        <w:t xml:space="preserve"> </w:t>
      </w:r>
      <w:r w:rsidRPr="000A6EB6">
        <w:rPr>
          <w:rFonts w:cs="Times New Roman"/>
        </w:rPr>
        <w:t xml:space="preserve">of </w:t>
      </w:r>
      <w:r>
        <w:rPr>
          <w:rFonts w:cs="Times New Roman"/>
        </w:rPr>
        <w:t xml:space="preserve">high ionization potential emission lines, like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is about 5 times greater for the </w:t>
      </w:r>
      <w:r>
        <w:rPr>
          <w:rFonts w:cs="Times New Roman"/>
        </w:rPr>
        <w:t xml:space="preserve">Padova </w:t>
      </w:r>
      <w:r w:rsidRPr="000A6EB6">
        <w:rPr>
          <w:rFonts w:cs="Times New Roman"/>
        </w:rPr>
        <w:t xml:space="preserve">continuous evolution track than the </w:t>
      </w:r>
      <w:r>
        <w:rPr>
          <w:rFonts w:cs="Times New Roman"/>
        </w:rPr>
        <w:t xml:space="preserve">Padova </w:t>
      </w:r>
      <w:r w:rsidRPr="000A6EB6">
        <w:rPr>
          <w:rFonts w:cs="Times New Roman"/>
        </w:rPr>
        <w:t xml:space="preserve">instantaneous evolution </w:t>
      </w:r>
      <w:r>
        <w:rPr>
          <w:rFonts w:cs="Times New Roman"/>
        </w:rPr>
        <w:t>track. We note that the</w:t>
      </w:r>
      <w:r w:rsidRPr="000A6EB6">
        <w:rPr>
          <w:rFonts w:cs="Times New Roman"/>
        </w:rPr>
        <w:t xml:space="preserve"> Geneva track instantaneous evolution model at </w:t>
      </w:r>
      <w:r w:rsidR="00481E68">
        <w:rPr>
          <w:rFonts w:cs="Times New Roman"/>
          <w:i/>
        </w:rPr>
        <w:t xml:space="preserve">Z = </w:t>
      </w:r>
      <w:r w:rsidRPr="000A6EB6">
        <w:rPr>
          <w:rFonts w:cs="Times New Roman"/>
        </w:rPr>
        <w:t xml:space="preserve">0.008 and 5 </w:t>
      </w:r>
      <w:r>
        <w:rPr>
          <w:rFonts w:cs="Times New Roman"/>
        </w:rPr>
        <w:t>Myr</w:t>
      </w:r>
      <w:r w:rsidRPr="000A6EB6">
        <w:rPr>
          <w:rFonts w:cs="Times New Roman"/>
        </w:rPr>
        <w:t xml:space="preserve"> </w:t>
      </w:r>
      <w:r w:rsidR="00481E68">
        <w:rPr>
          <w:rFonts w:cs="Times New Roman"/>
        </w:rPr>
        <w:t xml:space="preserve">resulted </w:t>
      </w:r>
      <w:r>
        <w:rPr>
          <w:rFonts w:cs="Times New Roman"/>
        </w:rPr>
        <w:t xml:space="preserve">in </w:t>
      </w:r>
      <w:r w:rsidRPr="000A6EB6">
        <w:rPr>
          <w:rFonts w:cs="Times New Roman"/>
        </w:rPr>
        <w:t xml:space="preserve">marginally more emission from most emission lines (e.g. [O II] </w:t>
      </w:r>
      <m:oMath>
        <m:r>
          <m:rPr>
            <m:sty m:val="p"/>
          </m:rPr>
          <w:rPr>
            <w:rFonts w:ascii="Cambria Math" w:hAnsi="Cambria Math" w:cs="Times New Roman"/>
          </w:rPr>
          <m:t>λ</m:t>
        </m:r>
      </m:oMath>
      <w:r w:rsidRPr="000A6EB6">
        <w:rPr>
          <w:rFonts w:cs="Times New Roman"/>
        </w:rPr>
        <w:t xml:space="preserve">3727 and [O III] </w:t>
      </w:r>
      <m:oMath>
        <m:r>
          <m:rPr>
            <m:sty m:val="p"/>
          </m:rPr>
          <w:rPr>
            <w:rFonts w:ascii="Cambria Math" w:hAnsi="Cambria Math" w:cs="Times New Roman"/>
          </w:rPr>
          <m:t>λ</m:t>
        </m:r>
      </m:oMath>
      <w:r w:rsidRPr="000A6EB6">
        <w:rPr>
          <w:rFonts w:cs="Times New Roman"/>
        </w:rPr>
        <w:t xml:space="preserve">5007 emission is slightly higher, peaking at around 1.25 times the baseline model peak value), </w:t>
      </w:r>
      <w:r>
        <w:rPr>
          <w:rFonts w:cs="Times New Roman"/>
        </w:rPr>
        <w:t xml:space="preserve">but that </w:t>
      </w:r>
      <w:r w:rsidRPr="000A6EB6">
        <w:rPr>
          <w:rFonts w:cs="Times New Roman"/>
        </w:rPr>
        <w:t xml:space="preserve">there is less emission </w:t>
      </w:r>
      <w:r>
        <w:rPr>
          <w:rFonts w:cs="Times New Roman"/>
        </w:rPr>
        <w:t>by h</w:t>
      </w:r>
      <w:r w:rsidRPr="000A6EB6">
        <w:rPr>
          <w:rFonts w:cs="Times New Roman"/>
        </w:rPr>
        <w:t xml:space="preserve">igh ionization emission lines. </w:t>
      </w:r>
      <w:r>
        <w:rPr>
          <w:rFonts w:cs="Times New Roman"/>
        </w:rPr>
        <w:t>For example, t</w:t>
      </w:r>
      <w:r w:rsidRPr="000A6EB6">
        <w:rPr>
          <w:rFonts w:cs="Times New Roman"/>
        </w:rPr>
        <w:t xml:space="preserve">he </w:t>
      </w:r>
      <w:r>
        <w:rPr>
          <w:rFonts w:cs="Times New Roman"/>
        </w:rPr>
        <w:t>Padova continuous model at 5 Myr</w:t>
      </w:r>
      <w:r w:rsidRPr="000A6EB6">
        <w:rPr>
          <w:rFonts w:cs="Times New Roman"/>
        </w:rPr>
        <w:t xml:space="preserve"> predicts about 2.5 times more</w:t>
      </w:r>
      <w:r>
        <w:rPr>
          <w:rFonts w:cs="Times New Roman"/>
        </w:rPr>
        <w:t xml:space="preserve"> </w:t>
      </w:r>
      <w:r w:rsidRPr="000A6EB6">
        <w:rPr>
          <w:rFonts w:cs="Times New Roman"/>
        </w:rPr>
        <w:t xml:space="preserve">[Ne V] </w:t>
      </w:r>
      <w:r w:rsidRPr="000A6EB6">
        <w:rPr>
          <w:rFonts w:eastAsia="Times New Roman" w:cs="Times New Roman"/>
          <w:color w:val="000000"/>
          <w:shd w:val="clear" w:color="auto" w:fill="FFFFFF"/>
        </w:rPr>
        <w:t>λ</w:t>
      </w:r>
      <w:r w:rsidRPr="000A6EB6">
        <w:rPr>
          <w:rFonts w:cs="Times New Roman"/>
        </w:rPr>
        <w:t xml:space="preserve">3426 emission than the Geneva </w:t>
      </w:r>
      <w:r>
        <w:rPr>
          <w:rFonts w:cs="Times New Roman"/>
        </w:rPr>
        <w:t xml:space="preserve">track </w:t>
      </w:r>
      <w:r w:rsidRPr="000A6EB6">
        <w:rPr>
          <w:rFonts w:cs="Times New Roman"/>
        </w:rPr>
        <w:t xml:space="preserve">instantaneous evolution model at </w:t>
      </w:r>
      <w:r w:rsidRPr="005834F7">
        <w:rPr>
          <w:rFonts w:cs="Times New Roman"/>
          <w:i/>
        </w:rPr>
        <w:t>Z</w:t>
      </w:r>
      <w:r>
        <w:rPr>
          <w:rFonts w:cs="Times New Roman"/>
        </w:rPr>
        <w:t xml:space="preserve"> = </w:t>
      </w:r>
      <w:r w:rsidRPr="000A6EB6">
        <w:rPr>
          <w:rFonts w:cs="Times New Roman"/>
        </w:rPr>
        <w:t xml:space="preserve">0.008 </w:t>
      </w:r>
      <w:r>
        <w:rPr>
          <w:rFonts w:cs="Times New Roman"/>
        </w:rPr>
        <w:t>at 5 Myr with rotation</w:t>
      </w:r>
      <w:r w:rsidRPr="000A6EB6">
        <w:rPr>
          <w:rFonts w:cs="Times New Roman"/>
        </w:rPr>
        <w:t>. Since</w:t>
      </w:r>
      <w:r w:rsidR="00481E68">
        <w:rPr>
          <w:rFonts w:cs="Times New Roman"/>
        </w:rPr>
        <w:t xml:space="preserve"> observations of</w:t>
      </w:r>
      <w:r w:rsidRPr="000A6EB6">
        <w:rPr>
          <w:rFonts w:cs="Times New Roman"/>
        </w:rPr>
        <w:t xml:space="preserve"> higher ionizatio</w:t>
      </w:r>
      <w:r>
        <w:rPr>
          <w:rFonts w:cs="Times New Roman"/>
        </w:rPr>
        <w:t xml:space="preserve">n emission lines </w:t>
      </w:r>
      <w:r w:rsidR="00481E68">
        <w:rPr>
          <w:rFonts w:cs="Times New Roman"/>
        </w:rPr>
        <w:t>spurred the generation of this atlas</w:t>
      </w:r>
      <w:r w:rsidR="00AC33F8">
        <w:rPr>
          <w:rFonts w:cs="Times New Roman"/>
        </w:rPr>
        <w:t xml:space="preserve">, we adopted the </w:t>
      </w:r>
      <w:r w:rsidR="00D84ED5">
        <w:rPr>
          <w:rFonts w:eastAsia="Times New Roman" w:cs="Times New Roman"/>
          <w:color w:val="000000"/>
          <w:kern w:val="0"/>
          <w:shd w:val="clear" w:color="auto" w:fill="FFFFFF"/>
          <w:lang w:eastAsia="en-US" w:bidi="ar-SA"/>
        </w:rPr>
        <w:t xml:space="preserve">Padova AGB </w:t>
      </w:r>
      <w:r w:rsidR="00F14F8F">
        <w:rPr>
          <w:rFonts w:eastAsia="Times New Roman" w:cs="Times New Roman"/>
          <w:color w:val="000000"/>
          <w:kern w:val="0"/>
          <w:shd w:val="clear" w:color="auto" w:fill="FFFFFF"/>
          <w:lang w:eastAsia="en-US" w:bidi="ar-SA"/>
        </w:rPr>
        <w:t xml:space="preserve">continuous evolution </w:t>
      </w:r>
      <w:r w:rsidR="00D84ED5">
        <w:rPr>
          <w:rFonts w:eastAsia="Times New Roman" w:cs="Times New Roman"/>
          <w:color w:val="000000"/>
          <w:kern w:val="0"/>
          <w:shd w:val="clear" w:color="auto" w:fill="FFFFFF"/>
          <w:lang w:eastAsia="en-US" w:bidi="ar-SA"/>
        </w:rPr>
        <w:t xml:space="preserve">track SED at 5 Myr </w:t>
      </w:r>
      <w:r w:rsidR="00AC33F8">
        <w:rPr>
          <w:rFonts w:eastAsia="Times New Roman" w:cs="Times New Roman"/>
          <w:color w:val="000000"/>
          <w:kern w:val="0"/>
          <w:shd w:val="clear" w:color="auto" w:fill="FFFFFF"/>
          <w:lang w:eastAsia="en-US" w:bidi="ar-SA"/>
        </w:rPr>
        <w:t>as our baseline model</w:t>
      </w:r>
      <w:r>
        <w:rPr>
          <w:rFonts w:eastAsia="Times New Roman" w:cs="Times New Roman"/>
          <w:color w:val="000000"/>
          <w:kern w:val="0"/>
          <w:shd w:val="clear" w:color="auto" w:fill="FFFFFF"/>
          <w:lang w:eastAsia="en-US" w:bidi="ar-SA"/>
        </w:rPr>
        <w:t>.</w:t>
      </w:r>
      <w:r w:rsidR="00DC5633">
        <w:rPr>
          <w:rFonts w:eastAsia="Times New Roman" w:cs="Times New Roman"/>
          <w:color w:val="000000"/>
          <w:kern w:val="0"/>
          <w:shd w:val="clear" w:color="auto" w:fill="FFFFFF"/>
          <w:lang w:eastAsia="en-US" w:bidi="ar-SA"/>
        </w:rPr>
        <w:t xml:space="preserve"> </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57BDBE09"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w:t>
      </w:r>
      <w:r w:rsidR="00010B0D">
        <w:rPr>
          <w:rFonts w:cs="Times New Roman"/>
        </w:rPr>
        <w:t>,</w:t>
      </w:r>
      <w:r w:rsidRPr="000A6EB6">
        <w:rPr>
          <w:rFonts w:cs="Times New Roman"/>
        </w:rPr>
        <w:t xml:space="preserve"> </w:t>
      </w:r>
      <w:r w:rsidR="005F1275">
        <w:rPr>
          <w:rFonts w:cs="Times New Roman"/>
          <w:i/>
        </w:rPr>
        <w:t>N</w:t>
      </w:r>
      <w:r w:rsidR="005F1275">
        <w:rPr>
          <w:rFonts w:cs="Times New Roman"/>
        </w:rPr>
        <w:t>(H)</w:t>
      </w:r>
      <w:r w:rsidR="00010B0D">
        <w:rPr>
          <w:rFonts w:cs="Times New Roman"/>
        </w:rPr>
        <w:t>,</w:t>
      </w:r>
      <w:r w:rsidRPr="000A6EB6">
        <w:rPr>
          <w:rFonts w:cs="Times New Roman"/>
        </w:rPr>
        <w:t xml:space="preserve"> and electron temperature</w:t>
      </w:r>
      <w:r w:rsidR="00010B0D">
        <w:rPr>
          <w:rFonts w:cs="Times New Roman"/>
        </w:rPr>
        <w:t>,</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005F1275">
        <w:rPr>
          <w:rFonts w:cs="Times New Roman"/>
          <w:i/>
        </w:rPr>
        <w:t>N</w:t>
      </w:r>
      <w:r w:rsidR="005F1275">
        <w:rPr>
          <w:rFonts w:cs="Times New Roman"/>
        </w:rPr>
        <w:t xml:space="preserve">(H) </w:t>
      </w:r>
      <w:r w:rsidRPr="000A6EB6">
        <w:rPr>
          <w:rFonts w:cs="Times New Roman"/>
        </w:rPr>
        <w:t>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w:t>
      </w:r>
      <w:r w:rsidR="005F1275">
        <w:rPr>
          <w:rFonts w:cs="Times New Roman"/>
        </w:rPr>
        <w:t>4.1</w:t>
      </w:r>
      <w:r w:rsidRPr="000A6EB6">
        <w:rPr>
          <w:rFonts w:cs="Times New Roman"/>
        </w:rPr>
        <w:t xml:space="preserve">),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ins w:id="49" w:author="Chris Richardson" w:date="2016-02-21T17:47:00Z">
        <w:r w:rsidR="00530867">
          <w:rPr>
            <w:rFonts w:cs="Times New Roman"/>
          </w:rPr>
          <w:t xml:space="preserve"> </w:t>
        </w:r>
        <w:r w:rsidR="00530867" w:rsidRPr="007D4719">
          <w:rPr>
            <w:rFonts w:cs="Times New Roman"/>
            <w:highlight w:val="yellow"/>
          </w:rPr>
          <w:t>[IF WE USE TEMPERATURE BOUNDARY FOR OUR HIGH METALLICITY SIMS, THIS NEED A BIT OF REVISION]</w:t>
        </w:r>
      </w:ins>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10"/>
          <w:footerReference w:type="default" r:id="rId11"/>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ins w:id="50" w:author="Helen  Meskhidze" w:date="2016-03-07T09:25:00Z"/>
          <w:rFonts w:cs="Times New Roman"/>
        </w:rPr>
      </w:pPr>
    </w:p>
    <w:p w14:paraId="4E536959" w14:textId="77777777" w:rsidR="006A6BE0" w:rsidRPr="000E0B1F" w:rsidRDefault="006A6BE0" w:rsidP="006A6BE0">
      <w:pPr>
        <w:rPr>
          <w:ins w:id="51" w:author="Helen  Meskhidze" w:date="2016-03-07T09:25:00Z"/>
          <w:rFonts w:cs="Times New Roman"/>
          <w:i/>
        </w:rPr>
      </w:pPr>
      <w:ins w:id="52" w:author="Helen  Meskhidze" w:date="2016-03-07T09:25:00Z">
        <w:r>
          <w:rPr>
            <w:rFonts w:cs="Times New Roman"/>
            <w:i/>
          </w:rPr>
          <w:t>3.1.4 Hydrogen Density</w:t>
        </w:r>
      </w:ins>
    </w:p>
    <w:p w14:paraId="70FD4C2D" w14:textId="77777777" w:rsidR="006A6BE0" w:rsidRDefault="006A6BE0" w:rsidP="006A6BE0">
      <w:pPr>
        <w:rPr>
          <w:ins w:id="53" w:author="Helen  Meskhidze" w:date="2016-03-07T09:25:00Z"/>
          <w:rFonts w:cs="Times New Roman"/>
        </w:rPr>
      </w:pPr>
    </w:p>
    <w:p w14:paraId="40605A2D" w14:textId="77777777" w:rsidR="006A6BE0" w:rsidRPr="000A6EB6" w:rsidRDefault="006A6BE0" w:rsidP="006A6BE0">
      <w:pPr>
        <w:rPr>
          <w:ins w:id="54" w:author="Helen  Meskhidze" w:date="2016-03-07T09:25:00Z"/>
          <w:rFonts w:cs="Times New Roman"/>
        </w:rPr>
      </w:pPr>
      <w:ins w:id="55" w:author="Helen  Meskhidze" w:date="2016-03-07T09:25:00Z">
        <w:r w:rsidRPr="000A6EB6">
          <w:rPr>
            <w:rFonts w:cs="Times New Roman"/>
          </w:rPr>
          <w:t xml:space="preserve">The limits for </w:t>
        </w:r>
        <w:r w:rsidRPr="000A6EB6">
          <w:rPr>
            <w:rFonts w:cs="Times New Roman"/>
            <w:i/>
          </w:rPr>
          <w:t>n</w:t>
        </w:r>
        <w:r w:rsidRPr="000A6EB6">
          <w:rPr>
            <w:rFonts w:cs="Times New Roman"/>
            <w:vertAlign w:val="subscript"/>
          </w:rPr>
          <w:t>H</w:t>
        </w:r>
        <w:r w:rsidRPr="000A6EB6">
          <w:rPr>
            <w:rFonts w:cs="Times New Roman"/>
          </w:rPr>
          <w:t xml:space="preserve"> in our baseline grid are based on the</w:t>
        </w:r>
        <w:r>
          <w:rPr>
            <w:rFonts w:cs="Times New Roman"/>
          </w:rPr>
          <w:t xml:space="preserve"> low density limit (LDL) and the</w:t>
        </w:r>
        <w:r w:rsidRPr="000A6EB6">
          <w:rPr>
            <w:rFonts w:cs="Times New Roman"/>
          </w:rPr>
          <w:t xml:space="preserve"> critical density</w:t>
        </w:r>
        <w:r>
          <w:rPr>
            <w:rFonts w:cs="Times New Roman"/>
          </w:rPr>
          <w:t xml:space="preserve">, </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 values of the </w:t>
        </w:r>
        <w:r>
          <w:rPr>
            <w:rFonts w:cs="Times New Roman"/>
          </w:rPr>
          <w:t>emission lines</w:t>
        </w:r>
        <w:r w:rsidRPr="000A6EB6">
          <w:rPr>
            <w:rFonts w:cs="Times New Roman"/>
          </w:rPr>
          <w:t xml:space="preserve"> we tracked. </w:t>
        </w:r>
        <w:r>
          <w:rPr>
            <w:rFonts w:cs="Times New Roman"/>
          </w:rPr>
          <w:t>T</w:t>
        </w:r>
        <w:r w:rsidRPr="000A6EB6">
          <w:rPr>
            <w:rFonts w:cs="Times New Roman"/>
          </w:rPr>
          <w:t xml:space="preserve">he LDL for most emission lines is </w:t>
        </w:r>
        <w:r>
          <w:rPr>
            <w:rFonts w:cs="Times New Roman"/>
          </w:rPr>
          <w:t>~</w:t>
        </w:r>
        <w:r w:rsidRPr="000A6EB6">
          <w:rPr>
            <w:rFonts w:cs="Times New Roman"/>
          </w:rPr>
          <w:t>10</w:t>
        </w:r>
        <w:r w:rsidRPr="000A6EB6">
          <w:rPr>
            <w:rFonts w:cs="Times New Roman"/>
            <w:vertAlign w:val="superscript"/>
          </w:rPr>
          <w:t>0</w:t>
        </w:r>
        <w:r w:rsidRPr="000A6EB6">
          <w:rPr>
            <w:rFonts w:cs="Times New Roman"/>
          </w:rPr>
          <w:t xml:space="preserve"> cm</w:t>
        </w:r>
        <w:r w:rsidRPr="000A6EB6">
          <w:rPr>
            <w:rFonts w:cs="Times New Roman"/>
            <w:vertAlign w:val="superscript"/>
          </w:rPr>
          <w:t>-3</w:t>
        </w:r>
        <w:r w:rsidRPr="000A6EB6">
          <w:rPr>
            <w:rFonts w:cs="Times New Roman"/>
          </w:rPr>
          <w:t xml:space="preserve">, so we </w:t>
        </w:r>
        <w:r>
          <w:rPr>
            <w:rFonts w:cs="Times New Roman"/>
          </w:rPr>
          <w:t xml:space="preserve">chose </w:t>
        </w:r>
        <w:r w:rsidRPr="000A6EB6">
          <w:rPr>
            <w:rFonts w:cs="Times New Roman"/>
          </w:rPr>
          <w:t>this as our</w:t>
        </w:r>
        <w:r>
          <w:rPr>
            <w:rFonts w:cs="Times New Roman"/>
          </w:rPr>
          <w:t xml:space="preserve"> lowest </w:t>
        </w:r>
        <w:r w:rsidRPr="000A6EB6">
          <w:rPr>
            <w:rFonts w:cs="Times New Roman"/>
            <w:i/>
          </w:rPr>
          <w:t>n</w:t>
        </w:r>
        <w:r w:rsidRPr="000A6EB6">
          <w:rPr>
            <w:rFonts w:cs="Times New Roman"/>
            <w:vertAlign w:val="subscript"/>
          </w:rPr>
          <w:t>H</w:t>
        </w:r>
        <w:r>
          <w:rPr>
            <w:rFonts w:cs="Times New Roman"/>
          </w:rPr>
          <w:t xml:space="preserve"> value</w:t>
        </w:r>
        <w:r w:rsidRPr="000A6EB6">
          <w:rPr>
            <w:rFonts w:cs="Times New Roman"/>
          </w:rPr>
          <w:t xml:space="preserve">. </w:t>
        </w:r>
        <w:r>
          <w:rPr>
            <w:rFonts w:cs="Times New Roman"/>
          </w:rPr>
          <w:t>R</w:t>
        </w:r>
        <w:r w:rsidRPr="000A6EB6">
          <w:rPr>
            <w:rFonts w:cs="Times New Roman"/>
          </w:rPr>
          <w:t>ecent observations of ultra-compact and hyper-compact H II regions (Hoare et al. 2007</w:t>
        </w:r>
        <w:r>
          <w:rPr>
            <w:rFonts w:cs="Times New Roman"/>
          </w:rPr>
          <w:t>,</w:t>
        </w:r>
        <w:r w:rsidRPr="000A6EB6">
          <w:rPr>
            <w:rFonts w:cs="Times New Roman"/>
          </w:rPr>
          <w:t xml:space="preserve"> Sánchez-Monge et al. 2011)</w:t>
        </w:r>
        <w:r>
          <w:rPr>
            <w:rFonts w:cs="Times New Roman"/>
          </w:rPr>
          <w:t xml:space="preserve"> provide insight for identifying a suitable </w:t>
        </w:r>
        <w:r w:rsidRPr="000A6EB6">
          <w:rPr>
            <w:rFonts w:cs="Times New Roman"/>
            <w:i/>
          </w:rPr>
          <w:t>n</w:t>
        </w:r>
        <w:r w:rsidRPr="000A6EB6">
          <w:rPr>
            <w:rFonts w:cs="Times New Roman"/>
            <w:vertAlign w:val="subscript"/>
          </w:rPr>
          <w:t>H</w:t>
        </w:r>
        <w:r>
          <w:rPr>
            <w:rFonts w:cs="Times New Roman"/>
          </w:rPr>
          <w:t xml:space="preserve"> upper limit</w:t>
        </w:r>
        <w:r w:rsidRPr="000A6EB6">
          <w:rPr>
            <w:rFonts w:cs="Times New Roman"/>
          </w:rPr>
          <w:t xml:space="preserve">. Observations of ultra-compact regions have revealed </w:t>
        </w:r>
        <w:r w:rsidRPr="000A6EB6">
          <w:rPr>
            <w:rFonts w:cs="Times New Roman"/>
            <w:i/>
          </w:rPr>
          <w:t>n</w:t>
        </w:r>
        <w:r w:rsidRPr="000A6EB6">
          <w:rPr>
            <w:rFonts w:cs="Times New Roman"/>
            <w:vertAlign w:val="subscript"/>
          </w:rPr>
          <w:t>H</w:t>
        </w:r>
        <w:r w:rsidRPr="000A6EB6">
          <w:rPr>
            <w:rFonts w:cs="Times New Roman"/>
            <w:i/>
            <w:vertAlign w:val="subscript"/>
          </w:rPr>
          <w:t xml:space="preserve">  </w:t>
        </w:r>
        <w:r w:rsidRPr="000A6EB6">
          <w:rPr>
            <w:rFonts w:cs="Times New Roman"/>
          </w:rPr>
          <w:t>&gt; 10</w:t>
        </w:r>
        <w:r w:rsidRPr="000A6EB6">
          <w:rPr>
            <w:rFonts w:cs="Times New Roman"/>
            <w:vertAlign w:val="superscript"/>
          </w:rPr>
          <w:t>4</w:t>
        </w:r>
        <w:r w:rsidRPr="000A6EB6">
          <w:rPr>
            <w:rFonts w:cs="Times New Roman"/>
          </w:rPr>
          <w:t xml:space="preserve"> cm</w:t>
        </w:r>
        <w:r w:rsidRPr="000A6EB6">
          <w:rPr>
            <w:rFonts w:cs="Times New Roman"/>
            <w:vertAlign w:val="superscript"/>
          </w:rPr>
          <w:t>-3</w:t>
        </w:r>
        <w:r w:rsidRPr="000A6EB6">
          <w:rPr>
            <w:rFonts w:cs="Times New Roman"/>
          </w:rPr>
          <w:t xml:space="preserve"> while observations of hyper-compact H II regions</w:t>
        </w:r>
        <w:r w:rsidRPr="000A6EB6">
          <w:rPr>
            <w:rFonts w:cs="Times New Roman"/>
            <w:i/>
          </w:rPr>
          <w:t xml:space="preserve"> </w:t>
        </w:r>
        <w:r w:rsidRPr="000A6EB6">
          <w:rPr>
            <w:rFonts w:cs="Times New Roman"/>
          </w:rPr>
          <w:t xml:space="preserve">have revealed </w:t>
        </w:r>
        <w:r w:rsidRPr="000A6EB6">
          <w:rPr>
            <w:rFonts w:cs="Times New Roman"/>
            <w:i/>
          </w:rPr>
          <w:t>n</w:t>
        </w:r>
        <w:r w:rsidRPr="000A6EB6">
          <w:rPr>
            <w:rFonts w:cs="Times New Roman"/>
            <w:vertAlign w:val="subscript"/>
          </w:rPr>
          <w:t>H</w:t>
        </w:r>
        <w:r w:rsidRPr="000A6EB6">
          <w:rPr>
            <w:rFonts w:cs="Times New Roman"/>
          </w:rPr>
          <w:t xml:space="preserve"> &gt; 10</w:t>
        </w:r>
        <w:r w:rsidRPr="000A6EB6">
          <w:rPr>
            <w:rFonts w:cs="Times New Roman"/>
            <w:vertAlign w:val="superscript"/>
          </w:rPr>
          <w:t>6</w:t>
        </w:r>
        <w:r w:rsidRPr="000A6EB6">
          <w:rPr>
            <w:rFonts w:cs="Times New Roman"/>
          </w:rPr>
          <w:t xml:space="preserve"> cm</w:t>
        </w:r>
        <w:r w:rsidRPr="000A6EB6">
          <w:rPr>
            <w:rFonts w:cs="Times New Roman"/>
            <w:vertAlign w:val="superscript"/>
          </w:rPr>
          <w:t>-3</w:t>
        </w:r>
        <w:r>
          <w:rPr>
            <w:rFonts w:cs="Times New Roman"/>
          </w:rPr>
          <w:t xml:space="preserve"> (</w:t>
        </w:r>
        <w:r>
          <w:rPr>
            <w:rFonts w:eastAsia="Times New Roman" w:cs="Times New Roman"/>
            <w:color w:val="000000"/>
          </w:rPr>
          <w:t xml:space="preserve">Wood &amp; Churchwell 1989, Kurtz, Churchwell, &amp; Wood 1994, </w:t>
        </w:r>
        <w:r>
          <w:t>Beuther et al. 2002</w:t>
        </w:r>
        <w:r>
          <w:rPr>
            <w:rFonts w:eastAsia="Times New Roman" w:cs="Times New Roman"/>
            <w:color w:val="000000"/>
          </w:rPr>
          <w:t>)</w:t>
        </w:r>
        <w:r w:rsidRPr="000A6EB6">
          <w:rPr>
            <w:rFonts w:cs="Times New Roman"/>
          </w:rPr>
          <w:t xml:space="preserve">. </w:t>
        </w:r>
        <w:r>
          <w:rPr>
            <w:rFonts w:cs="Times New Roman"/>
          </w:rPr>
          <w:t>T</w:t>
        </w:r>
        <w:r w:rsidRPr="000A6EB6">
          <w:rPr>
            <w:rFonts w:cs="Times New Roman"/>
          </w:rPr>
          <w:t xml:space="preserve">he </w:t>
        </w:r>
        <w:r w:rsidRPr="000A6EB6">
          <w:rPr>
            <w:rFonts w:cs="Times New Roman"/>
            <w:i/>
          </w:rPr>
          <w:t>n</w:t>
        </w:r>
        <w:r w:rsidRPr="000A6EB6">
          <w:rPr>
            <w:rFonts w:cs="Times New Roman"/>
            <w:vertAlign w:val="subscript"/>
          </w:rPr>
          <w:t xml:space="preserve">crit </w:t>
        </w:r>
        <w:r w:rsidRPr="000A6EB6">
          <w:rPr>
            <w:rFonts w:cs="Times New Roman"/>
          </w:rPr>
          <w:t>values of the higher ionization potential elements we track</w:t>
        </w:r>
        <w:r>
          <w:rPr>
            <w:rFonts w:cs="Times New Roman"/>
          </w:rPr>
          <w:t xml:space="preserve"> are about an order of magnitude or two above these deduced values, f</w:t>
        </w:r>
        <w:r w:rsidRPr="000A6EB6">
          <w:rPr>
            <w:rFonts w:cs="Times New Roman"/>
          </w:rPr>
          <w:t>or example,</w:t>
        </w:r>
        <w:r>
          <w:rPr>
            <w:rFonts w:cs="Times New Roman"/>
          </w:rPr>
          <w:t xml:space="preserve"> 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[Ne II] </w:t>
        </w:r>
        <w:r w:rsidRPr="000A6EB6">
          <w:rPr>
            <w:rFonts w:eastAsia="Times New Roman" w:cs="Times New Roman"/>
            <w:color w:val="000000"/>
            <w:shd w:val="clear" w:color="auto" w:fill="FFFFFF"/>
          </w:rPr>
          <w:t>λ</w:t>
        </w:r>
        <w:r>
          <w:rPr>
            <w:rFonts w:cs="Times New Roman"/>
          </w:rPr>
          <w:t>5755)) =</w:t>
        </w:r>
        <w:r w:rsidRPr="000A6EB6">
          <w:rPr>
            <w:rFonts w:cs="Times New Roman"/>
          </w:rPr>
          <w:t xml:space="preserve"> </w:t>
        </w:r>
        <w:r>
          <w:rPr>
            <w:rFonts w:cs="Times New Roman"/>
          </w:rPr>
          <w:t>7.5 and</w:t>
        </w:r>
        <w:r w:rsidRPr="000A6EB6">
          <w:rPr>
            <w:rFonts w:cs="Times New Roman"/>
          </w:rPr>
          <w:t xml:space="preserve"> </w:t>
        </w:r>
        <w:r>
          <w:rPr>
            <w:rFonts w:cs="Times New Roman"/>
          </w:rPr>
          <w:t>log(</w:t>
        </w:r>
        <w:r>
          <w:rPr>
            <w:rFonts w:cs="Times New Roman"/>
            <w:i/>
          </w:rPr>
          <w:t>n</w:t>
        </w:r>
        <w:r w:rsidRPr="000A6EB6">
          <w:rPr>
            <w:rFonts w:cs="Times New Roman"/>
            <w:vertAlign w:val="subscript"/>
          </w:rPr>
          <w:t>cr</w:t>
        </w:r>
        <w:r>
          <w:rPr>
            <w:rFonts w:cs="Times New Roman"/>
            <w:vertAlign w:val="subscript"/>
          </w:rPr>
          <w:t>it</w:t>
        </w:r>
        <w:r>
          <w:rPr>
            <w:rFonts w:cs="Times New Roman"/>
          </w:rPr>
          <w:t>(</w:t>
        </w:r>
        <w:r w:rsidRPr="000A6EB6">
          <w:rPr>
            <w:rFonts w:cs="Times New Roman"/>
          </w:rPr>
          <w:t xml:space="preserve">[C III </w:t>
        </w:r>
        <w:r w:rsidRPr="000A6EB6">
          <w:rPr>
            <w:rFonts w:eastAsia="Times New Roman" w:cs="Times New Roman"/>
            <w:color w:val="000000"/>
            <w:shd w:val="clear" w:color="auto" w:fill="FFFFFF"/>
          </w:rPr>
          <w:t>λ</w:t>
        </w:r>
        <w:r w:rsidRPr="000A6EB6">
          <w:rPr>
            <w:rFonts w:cs="Times New Roman"/>
          </w:rPr>
          <w:t>1909</w:t>
        </w:r>
        <w:r>
          <w:rPr>
            <w:rFonts w:cs="Times New Roman"/>
          </w:rPr>
          <w:t>)) =</w:t>
        </w:r>
        <w:r w:rsidRPr="000A6EB6">
          <w:rPr>
            <w:rFonts w:cs="Times New Roman"/>
          </w:rPr>
          <w:t xml:space="preserve"> </w:t>
        </w:r>
        <w:r>
          <w:rPr>
            <w:rFonts w:cs="Times New Roman"/>
          </w:rPr>
          <w:t>9.0. W</w:t>
        </w:r>
        <w:r w:rsidRPr="000A6EB6">
          <w:rPr>
            <w:rFonts w:cs="Times New Roman"/>
          </w:rPr>
          <w:t xml:space="preserve">ith </w:t>
        </w:r>
        <w:r>
          <w:rPr>
            <w:rFonts w:cs="Times New Roman"/>
            <w:i/>
          </w:rPr>
          <w:t>n</w:t>
        </w:r>
        <w:r w:rsidRPr="000A6EB6">
          <w:rPr>
            <w:rFonts w:cs="Times New Roman"/>
            <w:vertAlign w:val="subscript"/>
          </w:rPr>
          <w:t>H</w:t>
        </w:r>
        <w:r w:rsidRPr="000A6EB6">
          <w:rPr>
            <w:rFonts w:cs="Times New Roman"/>
            <w:i/>
          </w:rPr>
          <w:t xml:space="preserve"> </w:t>
        </w:r>
        <w:r w:rsidRPr="000A6EB6">
          <w:rPr>
            <w:rFonts w:cs="Times New Roman"/>
          </w:rPr>
          <w: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being </w:t>
        </w:r>
        <w:r>
          <w:rPr>
            <w:rFonts w:cs="Times New Roman"/>
          </w:rPr>
          <w:t xml:space="preserve">close to </w:t>
        </w:r>
        <w:r w:rsidRPr="000A6EB6">
          <w:rPr>
            <w:rFonts w:cs="Times New Roman"/>
          </w:rPr>
          <w:t xml:space="preserve">our peak </w:t>
        </w:r>
        <w:r>
          <w:rPr>
            <w:rFonts w:cs="Times New Roman"/>
            <w:i/>
          </w:rPr>
          <w:t>n</w:t>
        </w:r>
        <w:r w:rsidRPr="000A6EB6">
          <w:rPr>
            <w:rFonts w:cs="Times New Roman"/>
            <w:vertAlign w:val="subscript"/>
          </w:rPr>
          <w:t>cr</w:t>
        </w:r>
        <w:r>
          <w:rPr>
            <w:rFonts w:cs="Times New Roman"/>
            <w:vertAlign w:val="subscript"/>
          </w:rPr>
          <w:t>it</w:t>
        </w:r>
        <w:r w:rsidRPr="000A6EB6">
          <w:rPr>
            <w:rFonts w:cs="Times New Roman"/>
          </w:rPr>
          <w:t>, we set 10</w:t>
        </w:r>
        <w:r w:rsidRPr="000A6EB6">
          <w:rPr>
            <w:rFonts w:cs="Times New Roman"/>
            <w:vertAlign w:val="superscript"/>
          </w:rPr>
          <w:t xml:space="preserve">10 </w:t>
        </w:r>
        <w:r w:rsidRPr="000A6EB6">
          <w:rPr>
            <w:rFonts w:cs="Times New Roman"/>
          </w:rPr>
          <w:t>cm</w:t>
        </w:r>
        <w:r w:rsidRPr="000A6EB6">
          <w:rPr>
            <w:rFonts w:cs="Times New Roman"/>
            <w:vertAlign w:val="superscript"/>
          </w:rPr>
          <w:t>-3</w:t>
        </w:r>
        <w:r w:rsidRPr="000A6EB6">
          <w:rPr>
            <w:rFonts w:cs="Times New Roman"/>
          </w:rPr>
          <w:t xml:space="preserve"> to be our upper limit</w:t>
        </w:r>
        <w:r>
          <w:rPr>
            <w:rFonts w:cs="Times New Roman"/>
          </w:rPr>
          <w:t xml:space="preserve"> on</w:t>
        </w:r>
        <w:r w:rsidRPr="00482A77">
          <w:rPr>
            <w:rFonts w:cs="Times New Roman"/>
            <w:i/>
          </w:rPr>
          <w:t xml:space="preserve"> </w:t>
        </w:r>
        <w:r w:rsidRPr="000A6EB6">
          <w:rPr>
            <w:rFonts w:cs="Times New Roman"/>
            <w:i/>
          </w:rPr>
          <w:t>n</w:t>
        </w:r>
        <w:r w:rsidRPr="000A6EB6">
          <w:rPr>
            <w:rFonts w:cs="Times New Roman"/>
            <w:vertAlign w:val="subscript"/>
          </w:rPr>
          <w:t>H</w:t>
        </w:r>
        <w:r w:rsidRPr="000A6EB6">
          <w:rPr>
            <w:rFonts w:cs="Times New Roman"/>
          </w:rPr>
          <w:t xml:space="preserve">. </w:t>
        </w:r>
        <w:r>
          <w:rPr>
            <w:rFonts w:cs="Times New Roman"/>
          </w:rPr>
          <w:t>Thus, c</w:t>
        </w:r>
        <w:r w:rsidRPr="000A6EB6">
          <w:rPr>
            <w:rFonts w:cs="Times New Roman"/>
          </w:rPr>
          <w:t xml:space="preserve">ombining the </w:t>
        </w:r>
        <w:r>
          <w:rPr>
            <w:rFonts w:cs="Times New Roman"/>
          </w:rPr>
          <w:t>atomic limits of our emission line list with previously</w:t>
        </w:r>
        <w:r w:rsidRPr="000A6EB6">
          <w:rPr>
            <w:rFonts w:cs="Times New Roman"/>
          </w:rPr>
          <w:t xml:space="preserve"> observed</w:t>
        </w:r>
        <w:r w:rsidRPr="008D436E">
          <w:rPr>
            <w:rFonts w:cs="Times New Roman"/>
            <w:i/>
          </w:rPr>
          <w:t xml:space="preserve"> </w:t>
        </w:r>
        <w:r w:rsidRPr="000A6EB6">
          <w:rPr>
            <w:rFonts w:cs="Times New Roman"/>
            <w:i/>
          </w:rPr>
          <w:t>n</w:t>
        </w:r>
        <w:r w:rsidRPr="000A6EB6">
          <w:rPr>
            <w:rFonts w:cs="Times New Roman"/>
            <w:vertAlign w:val="subscript"/>
          </w:rPr>
          <w:t>H</w:t>
        </w:r>
        <w:r>
          <w:rPr>
            <w:rFonts w:cs="Times New Roman"/>
          </w:rPr>
          <w:t xml:space="preserve"> values</w:t>
        </w:r>
        <w:r w:rsidRPr="000A6EB6">
          <w:rPr>
            <w:rFonts w:cs="Times New Roman"/>
          </w:rPr>
          <w:t xml:space="preserve">, we </w:t>
        </w:r>
        <w:r>
          <w:rPr>
            <w:rFonts w:cs="Times New Roman"/>
          </w:rPr>
          <w:t>limit</w:t>
        </w:r>
        <w:r w:rsidRPr="000A6EB6">
          <w:rPr>
            <w:rFonts w:cs="Times New Roman"/>
          </w:rPr>
          <w:t xml:space="preserve"> the </w:t>
        </w:r>
        <w:r w:rsidRPr="000A6EB6">
          <w:rPr>
            <w:rFonts w:cs="Times New Roman"/>
            <w:i/>
          </w:rPr>
          <w:t>n</w:t>
        </w:r>
        <w:r w:rsidRPr="000A6EB6">
          <w:rPr>
            <w:rFonts w:cs="Times New Roman"/>
            <w:vertAlign w:val="subscript"/>
          </w:rPr>
          <w:t>H</w:t>
        </w:r>
        <w:r w:rsidRPr="000A6EB6">
          <w:rPr>
            <w:rFonts w:cs="Times New Roman"/>
          </w:rPr>
          <w:t xml:space="preserve"> to 0 ≤ log(</w:t>
        </w:r>
        <w:r w:rsidRPr="000A6EB6">
          <w:rPr>
            <w:rFonts w:cs="Times New Roman"/>
            <w:i/>
          </w:rPr>
          <w:t>n</w:t>
        </w:r>
        <w:r w:rsidRPr="000A6EB6">
          <w:rPr>
            <w:rFonts w:cs="Times New Roman"/>
            <w:vertAlign w:val="subscript"/>
          </w:rPr>
          <w:t>H</w:t>
        </w:r>
        <w:r w:rsidRPr="000A6EB6">
          <w:rPr>
            <w:rFonts w:cs="Times New Roman"/>
          </w:rPr>
          <w:t>) ≤ 10.</w:t>
        </w:r>
      </w:ins>
    </w:p>
    <w:p w14:paraId="4B7045B1" w14:textId="77777777" w:rsidR="006A6BE0" w:rsidRDefault="006A6BE0" w:rsidP="006A6BE0">
      <w:pPr>
        <w:rPr>
          <w:ins w:id="56" w:author="Helen  Meskhidze" w:date="2016-03-07T09:25:00Z"/>
        </w:rPr>
      </w:pPr>
    </w:p>
    <w:p w14:paraId="2D2E6CDF" w14:textId="77777777" w:rsidR="006A6BE0" w:rsidRPr="003A7C7C" w:rsidRDefault="006A6BE0" w:rsidP="006A6BE0">
      <w:pPr>
        <w:rPr>
          <w:ins w:id="57" w:author="Helen  Meskhidze" w:date="2016-03-07T09:25:00Z"/>
          <w:rFonts w:cs="Times New Roman"/>
          <w:i/>
        </w:rPr>
      </w:pPr>
      <w:ins w:id="58" w:author="Helen  Meskhidze" w:date="2016-03-07T09:25:00Z">
        <w:r w:rsidRPr="00FD7B5D">
          <w:rPr>
            <w:rFonts w:cs="Times New Roman"/>
            <w:i/>
          </w:rPr>
          <w:t>3.1.5 Incident Ionizing Flux</w:t>
        </w:r>
      </w:ins>
    </w:p>
    <w:p w14:paraId="69136B1F" w14:textId="77777777" w:rsidR="006A6BE0" w:rsidRPr="000A6EB6" w:rsidRDefault="006A6BE0" w:rsidP="006A6BE0">
      <w:pPr>
        <w:rPr>
          <w:ins w:id="59" w:author="Helen  Meskhidze" w:date="2016-03-07T09:25:00Z"/>
          <w:rFonts w:cs="Times New Roman"/>
        </w:rPr>
      </w:pPr>
    </w:p>
    <w:p w14:paraId="29016260" w14:textId="1C88D4C4" w:rsidR="006A6BE0" w:rsidRDefault="006A6BE0" w:rsidP="006A6BE0">
      <w:pPr>
        <w:rPr>
          <w:ins w:id="60" w:author="Helen  Meskhidze" w:date="2016-03-07T09:25:00Z"/>
          <w:rFonts w:cs="Times New Roman"/>
        </w:rPr>
      </w:pPr>
      <w:ins w:id="61" w:author="Helen  Meskhidze" w:date="2016-03-07T09:25:00Z">
        <w:r>
          <w:t xml:space="preserve">The incident ionizing flux, </w:t>
        </w:r>
        <w:r w:rsidRPr="000A6EB6">
          <w:rPr>
            <w:rFonts w:cs="Times New Roman"/>
            <w:i/>
          </w:rPr>
          <w:t>φ</w:t>
        </w:r>
        <w:r w:rsidRPr="000A6EB6">
          <w:rPr>
            <w:rFonts w:cs="Times New Roman"/>
            <w:vertAlign w:val="subscript"/>
          </w:rPr>
          <w:t>H</w:t>
        </w:r>
        <w:r>
          <w:rPr>
            <w:rFonts w:cs="Times New Roman"/>
          </w:rPr>
          <w:t xml:space="preserve">, typically is not defined explicitly in photoionization simulations, but </w:t>
        </w:r>
      </w:ins>
      <w:ins w:id="62" w:author="Helen  Meskhidze" w:date="2016-03-07T09:26:00Z">
        <w:r>
          <w:rPr>
            <w:rFonts w:cs="Times New Roman"/>
          </w:rPr>
          <w:t>instead is</w:t>
        </w:r>
      </w:ins>
      <w:ins w:id="63" w:author="Helen  Meskhidze" w:date="2016-03-07T09:25:00Z">
        <w:r>
          <w:rPr>
            <w:rFonts w:cs="Times New Roman"/>
          </w:rPr>
          <w:t xml:space="preserve"> indirectly incorporated by </w:t>
        </w:r>
        <w:r w:rsidRPr="00D765FF">
          <w:rPr>
            <w:rFonts w:cs="Times New Roman"/>
          </w:rPr>
          <w:t xml:space="preserve">using </w:t>
        </w:r>
        <w:r w:rsidRPr="00D765FF">
          <w:rPr>
            <w:rFonts w:cs="Times New Roman"/>
            <w:i/>
          </w:rPr>
          <w:t>Q</w:t>
        </w:r>
        <w:r w:rsidRPr="00D765FF">
          <w:rPr>
            <w:rFonts w:cs="Times New Roman"/>
            <w:vertAlign w:val="subscript"/>
          </w:rPr>
          <w:t>H</w:t>
        </w:r>
        <w:r w:rsidRPr="00D765FF">
          <w:rPr>
            <w:rFonts w:cs="Times New Roman"/>
          </w:rPr>
          <w:t xml:space="preserve">, the number of ionizing photons emitted by the central emitting object per second, and </w:t>
        </w:r>
        <w:r w:rsidRPr="00D765FF">
          <w:rPr>
            <w:rFonts w:cs="Times New Roman"/>
            <w:i/>
          </w:rPr>
          <w:t xml:space="preserve">r, </w:t>
        </w:r>
        <w:r w:rsidRPr="00D765FF">
          <w:rPr>
            <w:rFonts w:cs="Times New Roman"/>
          </w:rPr>
          <w:t>radius from the cent</w:t>
        </w:r>
        <w:r>
          <w:rPr>
            <w:rFonts w:cs="Times New Roman"/>
          </w:rPr>
          <w:t>ral emitting object, or by a version of ionization parameter, where</w:t>
        </w:r>
        <w:r w:rsidRPr="00D765FF">
          <w:rPr>
            <w:rFonts w:cs="Times New Roman"/>
          </w:rPr>
          <w:t xml:space="preserve"> </w:t>
        </w:r>
        <w:r>
          <w:rPr>
            <w:rFonts w:cs="Times New Roman"/>
            <w:i/>
          </w:rPr>
          <w:t>q = cU</w:t>
        </w:r>
        <w:r w:rsidRPr="00D765FF">
          <w:rPr>
            <w:rFonts w:cs="Times New Roman"/>
          </w:rPr>
          <w:t>, with</w:t>
        </w:r>
        <w:r>
          <w:rPr>
            <w:rFonts w:cs="Times New Roman"/>
          </w:rPr>
          <w:t xml:space="preserve"> a given density. </w:t>
        </w:r>
      </w:ins>
    </w:p>
    <w:p w14:paraId="3527B5BF" w14:textId="77777777" w:rsidR="006A6BE0" w:rsidRDefault="006A6BE0" w:rsidP="006A6BE0">
      <w:pPr>
        <w:rPr>
          <w:ins w:id="64" w:author="Helen  Meskhidze" w:date="2016-03-07T09:25:00Z"/>
          <w:rFonts w:cs="Times New Roman"/>
        </w:rPr>
      </w:pPr>
    </w:p>
    <w:p w14:paraId="4F74350E" w14:textId="77777777" w:rsidR="006A6BE0" w:rsidRPr="00636B4A" w:rsidRDefault="006A6BE0" w:rsidP="006A6BE0">
      <w:pPr>
        <w:rPr>
          <w:ins w:id="65" w:author="Helen  Meskhidze" w:date="2016-03-07T09:25:00Z"/>
          <w:rFonts w:cs="Times New Roman"/>
        </w:rPr>
      </w:pPr>
      <w:ins w:id="66" w:author="Helen  Meskhidze" w:date="2016-03-07T09:25:00Z">
        <w:r>
          <w:rPr>
            <w:rFonts w:cs="Times New Roman"/>
          </w:rPr>
          <w:t xml:space="preserve">The first method arrives at </w:t>
        </w:r>
        <w:r w:rsidRPr="000A6EB6">
          <w:rPr>
            <w:rFonts w:cs="Times New Roman"/>
            <w:i/>
          </w:rPr>
          <w:t>φ</w:t>
        </w:r>
        <w:r w:rsidRPr="000A6EB6">
          <w:rPr>
            <w:rFonts w:cs="Times New Roman"/>
            <w:vertAlign w:val="subscript"/>
          </w:rPr>
          <w:t>H</w:t>
        </w:r>
        <w:r>
          <w:rPr>
            <w:rFonts w:cs="Times New Roman"/>
          </w:rPr>
          <w:t xml:space="preserve"> through the relationship,</w:t>
        </w:r>
      </w:ins>
    </w:p>
    <w:p w14:paraId="38243DAB" w14:textId="77777777" w:rsidR="006A6BE0" w:rsidRDefault="006A6BE0" w:rsidP="006A6BE0">
      <w:pPr>
        <w:jc w:val="center"/>
        <w:rPr>
          <w:ins w:id="67" w:author="Helen  Meskhidze" w:date="2016-03-07T09:25:00Z"/>
          <w:rFonts w:cs="Times New Roman"/>
        </w:rPr>
      </w:pPr>
    </w:p>
    <w:p w14:paraId="615E8BF5" w14:textId="77777777" w:rsidR="006A6BE0" w:rsidRDefault="00EE77DF" w:rsidP="006A6BE0">
      <w:pPr>
        <w:jc w:val="center"/>
        <w:rPr>
          <w:ins w:id="68" w:author="Helen  Meskhidze" w:date="2016-03-07T09:25:00Z"/>
          <w:rFonts w:cs="Times New Roman"/>
        </w:rPr>
      </w:pPr>
      <m:oMath>
        <m:sSub>
          <m:sSubPr>
            <m:ctrlPr>
              <w:ins w:id="69" w:author="Helen  Meskhidze" w:date="2016-03-07T09:25:00Z">
                <w:rPr>
                  <w:rFonts w:ascii="Cambria Math" w:hAnsi="Cambria Math" w:cs="Times New Roman"/>
                  <w:i/>
                </w:rPr>
              </w:ins>
            </m:ctrlPr>
          </m:sSubPr>
          <m:e>
            <w:ins w:id="70" w:author="Helen  Meskhidze" w:date="2016-03-07T09:25:00Z">
              <m:r>
                <w:rPr>
                  <w:rFonts w:ascii="Cambria Math" w:hAnsi="Cambria Math" w:cs="Times New Roman"/>
                </w:rPr>
                <m:t>ϕ</m:t>
              </m:r>
            </w:ins>
          </m:e>
          <m:sub>
            <w:ins w:id="71" w:author="Helen  Meskhidze" w:date="2016-03-07T09:25:00Z">
              <m:r>
                <m:rPr>
                  <m:sty m:val="p"/>
                </m:rPr>
                <w:rPr>
                  <w:rFonts w:ascii="Cambria Math" w:hAnsi="Cambria Math" w:cs="Times New Roman"/>
                </w:rPr>
                <m:t>H</m:t>
              </m:r>
            </w:ins>
          </m:sub>
        </m:sSub>
        <w:ins w:id="72" w:author="Helen  Meskhidze" w:date="2016-03-07T09:25:00Z">
          <m:r>
            <w:rPr>
              <w:rFonts w:ascii="Cambria Math" w:hAnsi="Cambria Math" w:cs="Times New Roman"/>
            </w:rPr>
            <m:t>=</m:t>
          </m:r>
        </w:ins>
        <m:f>
          <m:fPr>
            <m:ctrlPr>
              <w:ins w:id="73" w:author="Helen  Meskhidze" w:date="2016-03-07T09:25:00Z">
                <w:rPr>
                  <w:rFonts w:ascii="Cambria Math" w:hAnsi="Cambria Math" w:cs="Times New Roman"/>
                  <w:i/>
                </w:rPr>
              </w:ins>
            </m:ctrlPr>
          </m:fPr>
          <m:num>
            <m:sSub>
              <m:sSubPr>
                <m:ctrlPr>
                  <w:ins w:id="74" w:author="Helen  Meskhidze" w:date="2016-03-07T09:25:00Z">
                    <w:rPr>
                      <w:rFonts w:ascii="Cambria Math" w:hAnsi="Cambria Math" w:cs="Times New Roman"/>
                      <w:i/>
                    </w:rPr>
                  </w:ins>
                </m:ctrlPr>
              </m:sSubPr>
              <m:e>
                <w:ins w:id="75" w:author="Helen  Meskhidze" w:date="2016-03-07T09:25:00Z">
                  <m:r>
                    <w:rPr>
                      <w:rFonts w:ascii="Cambria Math" w:hAnsi="Cambria Math" w:cs="Times New Roman"/>
                    </w:rPr>
                    <m:t>Q</m:t>
                  </m:r>
                </w:ins>
              </m:e>
              <m:sub>
                <w:ins w:id="76" w:author="Helen  Meskhidze" w:date="2016-03-07T09:25:00Z">
                  <m:r>
                    <m:rPr>
                      <m:sty m:val="p"/>
                    </m:rPr>
                    <w:rPr>
                      <w:rFonts w:ascii="Cambria Math" w:hAnsi="Cambria Math" w:cs="Times New Roman"/>
                    </w:rPr>
                    <m:t>H</m:t>
                  </m:r>
                </w:ins>
              </m:sub>
            </m:sSub>
          </m:num>
          <m:den>
            <w:ins w:id="77" w:author="Helen  Meskhidze" w:date="2016-03-07T09:25:00Z">
              <m:r>
                <w:rPr>
                  <w:rFonts w:ascii="Cambria Math" w:hAnsi="Cambria Math" w:cs="Times New Roman"/>
                </w:rPr>
                <m:t>4π</m:t>
              </m:r>
            </w:ins>
            <m:sSup>
              <m:sSupPr>
                <m:ctrlPr>
                  <w:ins w:id="78" w:author="Helen  Meskhidze" w:date="2016-03-07T09:25:00Z">
                    <w:rPr>
                      <w:rFonts w:ascii="Cambria Math" w:hAnsi="Cambria Math" w:cs="Times New Roman"/>
                      <w:i/>
                    </w:rPr>
                  </w:ins>
                </m:ctrlPr>
              </m:sSupPr>
              <m:e>
                <w:ins w:id="79" w:author="Helen  Meskhidze" w:date="2016-03-07T09:25:00Z">
                  <m:r>
                    <w:rPr>
                      <w:rFonts w:ascii="Cambria Math" w:hAnsi="Cambria Math" w:cs="Times New Roman"/>
                    </w:rPr>
                    <m:t>r</m:t>
                  </m:r>
                </w:ins>
              </m:e>
              <m:sup>
                <w:ins w:id="80" w:author="Helen  Meskhidze" w:date="2016-03-07T09:25:00Z">
                  <m:r>
                    <w:rPr>
                      <w:rFonts w:ascii="Cambria Math" w:hAnsi="Cambria Math" w:cs="Times New Roman"/>
                    </w:rPr>
                    <m:t>2</m:t>
                  </m:r>
                </w:ins>
              </m:sup>
            </m:sSup>
          </m:den>
        </m:f>
      </m:oMath>
      <w:ins w:id="81" w:author="Helen  Meskhidze" w:date="2016-03-07T09:25:00Z">
        <w:r w:rsidR="006A6BE0">
          <w:rPr>
            <w:rFonts w:cs="Times New Roman"/>
          </w:rPr>
          <w:t xml:space="preserve"> .</w:t>
        </w:r>
        <w:r w:rsidR="006A6BE0">
          <w:rPr>
            <w:rFonts w:cs="Times New Roman"/>
          </w:rPr>
          <w:tab/>
        </w:r>
        <w:r w:rsidR="006A6BE0">
          <w:rPr>
            <w:rFonts w:cs="Times New Roman"/>
          </w:rPr>
          <w:tab/>
          <w:t>(2)</w:t>
        </w:r>
      </w:ins>
    </w:p>
    <w:p w14:paraId="032C10BF" w14:textId="77777777" w:rsidR="006A6BE0" w:rsidRDefault="006A6BE0" w:rsidP="006A6BE0">
      <w:pPr>
        <w:rPr>
          <w:ins w:id="82" w:author="Helen  Meskhidze" w:date="2016-03-07T09:25:00Z"/>
          <w:rFonts w:cs="Times New Roman"/>
        </w:rPr>
      </w:pPr>
    </w:p>
    <w:p w14:paraId="4C8B2197" w14:textId="77777777" w:rsidR="006A6BE0" w:rsidRDefault="006A6BE0" w:rsidP="006A6BE0">
      <w:pPr>
        <w:rPr>
          <w:ins w:id="83" w:author="Helen  Meskhidze" w:date="2016-03-07T09:25:00Z"/>
          <w:rFonts w:cs="Times New Roman"/>
        </w:rPr>
      </w:pPr>
      <w:ins w:id="84" w:author="Helen  Meskhidze" w:date="2016-03-07T09:25:00Z">
        <w:r w:rsidRPr="000A6EB6">
          <w:rPr>
            <w:rFonts w:cs="Times New Roman"/>
          </w:rPr>
          <w:t xml:space="preserve">Stasinska and Leitherer (1996) give </w:t>
        </w:r>
        <w:r>
          <w:rPr>
            <w:rFonts w:cs="Times New Roman"/>
          </w:rPr>
          <w:t>the theoretical range of</w:t>
        </w:r>
        <w:r w:rsidRPr="000A6EB6">
          <w:rPr>
            <w:rFonts w:cs="Times New Roman"/>
          </w:rPr>
          <w:t xml:space="preserve">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Pr>
            <w:rFonts w:cs="Times New Roman"/>
          </w:rPr>
          <w:t>, however a</w:t>
        </w:r>
        <w:r w:rsidRPr="000A6EB6">
          <w:rPr>
            <w:rFonts w:cs="Times New Roman"/>
          </w:rPr>
          <w:t xml:space="preserve"> </w:t>
        </w:r>
        <w:r>
          <w:rPr>
            <w:rFonts w:cs="Times New Roman"/>
          </w:rPr>
          <w:t>typical H II region simulation</w:t>
        </w:r>
        <w:r w:rsidRPr="000A6EB6">
          <w:rPr>
            <w:rFonts w:cs="Times New Roman"/>
          </w:rPr>
          <w:t xml:space="preserve"> </w:t>
        </w:r>
        <w:r>
          <w:rPr>
            <w:rFonts w:cs="Times New Roman"/>
          </w:rPr>
          <w:t xml:space="preserve">includes a more modest range </w:t>
        </w:r>
        <w:r w:rsidRPr="000A6EB6">
          <w:rPr>
            <w:rFonts w:cs="Times New Roman"/>
          </w:rPr>
          <w:t>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w:t>
        </w:r>
        <w:r>
          <w:rPr>
            <w:rFonts w:cs="Times New Roman"/>
          </w:rPr>
          <w:t xml:space="preserve">Vacca, </w:t>
        </w:r>
        <w:r w:rsidRPr="00A50109">
          <w:rPr>
            <w:rFonts w:cs="Times New Roman"/>
          </w:rPr>
          <w:t>Garmany</w:t>
        </w:r>
        <w:r>
          <w:rPr>
            <w:rFonts w:cs="Times New Roman"/>
          </w:rPr>
          <w:t xml:space="preserve"> &amp; Shull 1996, </w:t>
        </w:r>
        <w:r w:rsidRPr="000A6EB6">
          <w:rPr>
            <w:rFonts w:cs="Times New Roman"/>
          </w:rPr>
          <w:t>Hanson et al. 1997)</w:t>
        </w:r>
        <w:r>
          <w:rPr>
            <w:rFonts w:cs="Times New Roman"/>
          </w:rPr>
          <w:t xml:space="preserve"> while using </w:t>
        </w:r>
        <w:r w:rsidRPr="00CD3583">
          <w:rPr>
            <w:rFonts w:cs="Times New Roman"/>
            <w:i/>
          </w:rPr>
          <w:t>r</w:t>
        </w:r>
        <w:r>
          <w:rPr>
            <w:rFonts w:cs="Times New Roman"/>
            <w:i/>
          </w:rPr>
          <w:t xml:space="preserve"> ~ </w:t>
        </w:r>
        <w:r w:rsidRPr="000A6EB6">
          <w:rPr>
            <w:rFonts w:cs="Times New Roman"/>
          </w:rPr>
          <w:t>10</w:t>
        </w:r>
        <w:r w:rsidRPr="000A6EB6">
          <w:rPr>
            <w:rFonts w:cs="Times New Roman"/>
            <w:vertAlign w:val="superscript"/>
          </w:rPr>
          <w:t xml:space="preserve">18 </w:t>
        </w:r>
        <w:r w:rsidRPr="000A6EB6">
          <w:rPr>
            <w:rFonts w:cs="Times New Roman"/>
          </w:rPr>
          <w:t>cm</w:t>
        </w:r>
        <w:r>
          <w:rPr>
            <w:rFonts w:cs="Times New Roman"/>
          </w:rPr>
          <w:t xml:space="preserve"> as in the case of Orion (Pellegrini et al. 2007). Assuming the radius from Pellegrini et al. 2007, translates to a theoretical range of 2.15</w:t>
        </w:r>
        <w:r w:rsidRPr="000A6EB6">
          <w:rPr>
            <w:rFonts w:cs="Times New Roman"/>
          </w:rPr>
          <w:t xml:space="preserve">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Pr>
            <w:rFonts w:cs="Times New Roman"/>
          </w:rPr>
          <w:t xml:space="preserve"> &lt; of 5.89</w:t>
        </w:r>
        <w:r w:rsidRPr="000A6EB6">
          <w:rPr>
            <w:rFonts w:cs="Times New Roman"/>
          </w:rPr>
          <w:t xml:space="preserve"> x 10</w:t>
        </w:r>
        <w:r w:rsidRPr="000A6EB6">
          <w:rPr>
            <w:rFonts w:cs="Times New Roman"/>
            <w:vertAlign w:val="superscript"/>
          </w:rPr>
          <w:t>18</w:t>
        </w:r>
        <w:r>
          <w:rPr>
            <w:rFonts w:cs="Times New Roman"/>
          </w:rPr>
          <w:t>, given that caveat that this range may extend even further by few orders of magnitude since H II regions are not uniform in size.</w:t>
        </w:r>
      </w:ins>
    </w:p>
    <w:p w14:paraId="10946C29" w14:textId="77777777" w:rsidR="006A6BE0" w:rsidRDefault="006A6BE0" w:rsidP="006A6BE0">
      <w:pPr>
        <w:rPr>
          <w:ins w:id="85" w:author="Helen  Meskhidze" w:date="2016-03-07T09:25:00Z"/>
          <w:rFonts w:cs="Times New Roman"/>
        </w:rPr>
      </w:pPr>
    </w:p>
    <w:p w14:paraId="29062442" w14:textId="77777777" w:rsidR="006A6BE0" w:rsidRDefault="006A6BE0" w:rsidP="006A6BE0">
      <w:pPr>
        <w:rPr>
          <w:ins w:id="86" w:author="Helen  Meskhidze" w:date="2016-03-07T09:25:00Z"/>
          <w:rFonts w:cs="Times New Roman"/>
        </w:rPr>
      </w:pPr>
      <w:ins w:id="87" w:author="Helen  Meskhidze" w:date="2016-03-07T09:25:00Z">
        <w:r>
          <w:rPr>
            <w:rFonts w:cs="Times New Roman"/>
          </w:rPr>
          <w:t xml:space="preserve">The second method for supplying </w:t>
        </w:r>
        <w:r w:rsidRPr="000A6EB6">
          <w:rPr>
            <w:rFonts w:cs="Times New Roman"/>
            <w:i/>
          </w:rPr>
          <w:t>φ</w:t>
        </w:r>
        <w:r w:rsidRPr="000A6EB6">
          <w:rPr>
            <w:rFonts w:cs="Times New Roman"/>
            <w:vertAlign w:val="subscript"/>
          </w:rPr>
          <w:t>H</w:t>
        </w:r>
        <w:r>
          <w:rPr>
            <w:rFonts w:cs="Times New Roman"/>
          </w:rPr>
          <w:t xml:space="preserve"> is through</w:t>
        </w:r>
      </w:ins>
    </w:p>
    <w:p w14:paraId="6BA9B6C4" w14:textId="77777777" w:rsidR="006A6BE0" w:rsidRDefault="006A6BE0" w:rsidP="006A6BE0">
      <w:pPr>
        <w:jc w:val="center"/>
        <w:rPr>
          <w:ins w:id="88" w:author="Helen  Meskhidze" w:date="2016-03-07T09:25:00Z"/>
          <w:rFonts w:cs="Times New Roman"/>
        </w:rPr>
      </w:pPr>
    </w:p>
    <w:p w14:paraId="68D55F48" w14:textId="77777777" w:rsidR="006A6BE0" w:rsidRPr="000A6EB6" w:rsidRDefault="006A6BE0" w:rsidP="006A6BE0">
      <w:pPr>
        <w:jc w:val="center"/>
        <w:rPr>
          <w:ins w:id="89" w:author="Helen  Meskhidze" w:date="2016-03-07T09:25:00Z"/>
          <w:rFonts w:cs="Times New Roman"/>
        </w:rPr>
      </w:pPr>
      <w:ins w:id="90" w:author="Helen  Meskhidze" w:date="2016-03-07T09:25:00Z">
        <m:oMath>
          <m:r>
            <w:rPr>
              <w:rFonts w:ascii="Cambria Math" w:hAnsi="Cambria Math" w:cs="Times New Roman"/>
            </w:rPr>
            <m:t xml:space="preserve">q=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ϕ</m:t>
                  </m:r>
                </m:e>
                <m:sub>
                  <m:r>
                    <m:rPr>
                      <m:nor/>
                    </m:rPr>
                    <w:rPr>
                      <w:rFonts w:ascii="Cambria Math" w:hAnsi="Cambria Math" w:cs="Times New Roman"/>
                    </w:rPr>
                    <m:t>H</m:t>
                  </m:r>
                </m:sub>
              </m:sSub>
            </m:num>
            <m:den>
              <m:sSub>
                <m:sSubPr>
                  <m:ctrlPr>
                    <w:rPr>
                      <w:rFonts w:ascii="Cambria Math" w:hAnsi="Cambria Math" w:cs="Times New Roman"/>
                      <w:i/>
                    </w:rPr>
                  </m:ctrlPr>
                </m:sSubPr>
                <m:e>
                  <m:r>
                    <w:rPr>
                      <w:rFonts w:ascii="Cambria Math" w:hAnsi="Cambria Math" w:cs="Times New Roman"/>
                    </w:rPr>
                    <m:t>n</m:t>
                  </m:r>
                </m:e>
                <m:sub>
                  <m:r>
                    <m:rPr>
                      <m:nor/>
                    </m:rPr>
                    <w:rPr>
                      <w:rFonts w:ascii="Cambria Math" w:hAnsi="Cambria Math" w:cs="Times New Roman"/>
                    </w:rPr>
                    <m:t>H</m:t>
                  </m:r>
                </m:sub>
              </m:sSub>
            </m:den>
          </m:f>
        </m:oMath>
        <w:r>
          <w:rPr>
            <w:rFonts w:cs="Times New Roman"/>
          </w:rPr>
          <w:t xml:space="preserve"> .</w:t>
        </w:r>
        <w:r>
          <w:rPr>
            <w:rFonts w:cs="Times New Roman"/>
            <w:i/>
          </w:rPr>
          <w:tab/>
        </w:r>
        <w:r w:rsidRPr="00A27B9F">
          <w:rPr>
            <w:rFonts w:cs="Times New Roman"/>
          </w:rPr>
          <w:t>(</w:t>
        </w:r>
        <w:r>
          <w:rPr>
            <w:rFonts w:cs="Times New Roman"/>
          </w:rPr>
          <w:t>3</w:t>
        </w:r>
        <w:r w:rsidRPr="00A27B9F">
          <w:rPr>
            <w:rFonts w:cs="Times New Roman"/>
          </w:rPr>
          <w:t>)</w:t>
        </w:r>
      </w:ins>
    </w:p>
    <w:p w14:paraId="5CB54484" w14:textId="77777777" w:rsidR="006A6BE0" w:rsidRPr="000A6EB6" w:rsidRDefault="006A6BE0" w:rsidP="006A6BE0">
      <w:pPr>
        <w:jc w:val="center"/>
        <w:rPr>
          <w:ins w:id="91" w:author="Helen  Meskhidze" w:date="2016-03-07T09:25:00Z"/>
          <w:rFonts w:cs="Times New Roman"/>
          <w:i/>
        </w:rPr>
      </w:pPr>
    </w:p>
    <w:p w14:paraId="3678A97C" w14:textId="297A6703" w:rsidR="006A6BE0" w:rsidRPr="006A6BE0" w:rsidRDefault="006A6BE0" w:rsidP="00194078">
      <w:pPr>
        <w:rPr>
          <w:ins w:id="92" w:author="Helen  Meskhidze" w:date="2016-03-07T09:25:00Z"/>
        </w:rPr>
      </w:pPr>
      <w:ins w:id="93" w:author="Helen  Meskhidze" w:date="2016-03-07T09:25:00Z">
        <w:r>
          <w:rPr>
            <w:rFonts w:cs="Times New Roman"/>
          </w:rPr>
          <w:t>Leveque et al. (2010</w:t>
        </w:r>
        <w:r w:rsidRPr="000A6EB6">
          <w:rPr>
            <w:rFonts w:cs="Times New Roman"/>
          </w:rPr>
          <w:t xml:space="preserve">) </w:t>
        </w:r>
        <w:r>
          <w:rPr>
            <w:rFonts w:cs="Times New Roman"/>
          </w:rPr>
          <w:t>adopt a range of 7</w:t>
        </w:r>
        <w:r w:rsidRPr="000A6EB6">
          <w:rPr>
            <w:rFonts w:cs="Times New Roman"/>
          </w:rPr>
          <w:t xml:space="preserve"> ≤ log(</w:t>
        </w:r>
        <w:r w:rsidRPr="000A6EB6">
          <w:rPr>
            <w:rFonts w:cs="Times New Roman"/>
            <w:i/>
          </w:rPr>
          <w:t>q</w:t>
        </w:r>
        <w:r>
          <w:rPr>
            <w:rFonts w:cs="Times New Roman"/>
          </w:rPr>
          <w:t xml:space="preserve">) ≤ 8.6, which, when including their range of hydrogen density, </w:t>
        </w:r>
        <w:r w:rsidRPr="000A6EB6">
          <w:rPr>
            <w:rFonts w:cs="Times New Roman"/>
          </w:rPr>
          <w:t>1 ≤ log(</w:t>
        </w:r>
        <w:r w:rsidRPr="000A6EB6">
          <w:rPr>
            <w:rFonts w:cs="Times New Roman"/>
            <w:i/>
          </w:rPr>
          <w:t>n</w:t>
        </w:r>
        <w:r w:rsidRPr="000A6EB6">
          <w:rPr>
            <w:rFonts w:cs="Times New Roman"/>
            <w:vertAlign w:val="subscript"/>
          </w:rPr>
          <w:t>H</w:t>
        </w:r>
        <w:r>
          <w:rPr>
            <w:rFonts w:cs="Times New Roman"/>
          </w:rPr>
          <w:t>) ≤ 2,</w:t>
        </w:r>
        <w:r w:rsidRPr="000A6EB6">
          <w:rPr>
            <w:rFonts w:cs="Times New Roman"/>
          </w:rPr>
          <w:t xml:space="preserve"> </w:t>
        </w:r>
        <w:r>
          <w:rPr>
            <w:rFonts w:cs="Times New Roman"/>
          </w:rPr>
          <w:t xml:space="preserve">translates </w:t>
        </w:r>
        <w:r w:rsidRPr="00CA2497">
          <w:rPr>
            <w:rFonts w:cs="Times New Roman"/>
          </w:rPr>
          <w:t>to</w:t>
        </w:r>
        <w:r>
          <w:rPr>
            <w:rFonts w:cs="Times New Roman"/>
            <w:i/>
          </w:rPr>
          <w:t xml:space="preserve"> </w:t>
        </w:r>
        <w:r>
          <w:rPr>
            <w:rFonts w:cs="Times New Roman"/>
          </w:rPr>
          <w:t>8</w:t>
        </w:r>
        <w:r w:rsidRPr="000A6EB6">
          <w:rPr>
            <w:rFonts w:cs="Times New Roman"/>
          </w:rPr>
          <w:t xml:space="preserve"> ≤ log(</w:t>
        </w:r>
        <w:r w:rsidRPr="000A6EB6">
          <w:rPr>
            <w:rFonts w:cs="Times New Roman"/>
            <w:i/>
          </w:rPr>
          <w:t>φ</w:t>
        </w:r>
        <w:r w:rsidRPr="000A6EB6">
          <w:rPr>
            <w:rFonts w:cs="Times New Roman"/>
            <w:vertAlign w:val="subscript"/>
          </w:rPr>
          <w:t>H</w:t>
        </w:r>
        <w:r>
          <w:rPr>
            <w:rFonts w:cs="Times New Roman"/>
          </w:rPr>
          <w:t xml:space="preserve">) ≤ 10.6. In our simulations grids, our lower limit to </w:t>
        </w:r>
        <w:r w:rsidRPr="000A6EB6">
          <w:rPr>
            <w:rFonts w:cs="Times New Roman"/>
            <w:i/>
          </w:rPr>
          <w:t>φ</w:t>
        </w:r>
        <w:r w:rsidRPr="000A6EB6">
          <w:rPr>
            <w:rFonts w:cs="Times New Roman"/>
            <w:vertAlign w:val="subscript"/>
          </w:rPr>
          <w:t>H</w:t>
        </w:r>
        <w:r>
          <w:rPr>
            <w:rFonts w:cs="Times New Roman"/>
          </w:rPr>
          <w:t xml:space="preserve"> is set by the lower limit of Levesque et al. (2010), while the upper limit is set by assuming the theoretical maximum </w:t>
        </w:r>
        <w:r w:rsidRPr="00D765FF">
          <w:rPr>
            <w:rFonts w:cs="Times New Roman"/>
            <w:i/>
          </w:rPr>
          <w:t>Q</w:t>
        </w:r>
        <w:r w:rsidRPr="00D765FF">
          <w:rPr>
            <w:rFonts w:cs="Times New Roman"/>
            <w:vertAlign w:val="subscript"/>
          </w:rPr>
          <w:t>H</w:t>
        </w:r>
        <w:r>
          <w:rPr>
            <w:rFonts w:cs="Times New Roman"/>
          </w:rPr>
          <w:t xml:space="preserve"> and a radius 10</w:t>
        </w:r>
        <w:r>
          <w:rPr>
            <w:rFonts w:cs="Times New Roman"/>
            <w:vertAlign w:val="superscript"/>
          </w:rPr>
          <w:t>2</w:t>
        </w:r>
        <w:r>
          <w:rPr>
            <w:rFonts w:cs="Times New Roman"/>
          </w:rPr>
          <w:t xml:space="preserve"> closer than Orion. All together, this sets our simulation grid at </w:t>
        </w:r>
        <w:r w:rsidRPr="000A6EB6">
          <w:rPr>
            <w:rFonts w:cs="Times New Roman"/>
          </w:rPr>
          <w:t>8 ≤ log(</w:t>
        </w:r>
        <w:r w:rsidRPr="000A6EB6">
          <w:rPr>
            <w:rFonts w:cs="Times New Roman"/>
            <w:i/>
          </w:rPr>
          <w:t>φ</w:t>
        </w:r>
        <w:r w:rsidRPr="000A6EB6">
          <w:rPr>
            <w:rFonts w:cs="Times New Roman"/>
            <w:vertAlign w:val="subscript"/>
          </w:rPr>
          <w:t>H</w:t>
        </w:r>
        <w:r w:rsidRPr="000A6EB6">
          <w:rPr>
            <w:rFonts w:cs="Times New Roman"/>
          </w:rPr>
          <w:t>) ≤ 22</w:t>
        </w:r>
        <w:r>
          <w:rPr>
            <w:rFonts w:cs="Times New Roman"/>
          </w:rPr>
          <w:t>, which is much broader than any other studies, but fits within reason given our focus on high ionization emission lines.</w:t>
        </w:r>
      </w:ins>
    </w:p>
    <w:p w14:paraId="146D0C2C" w14:textId="77777777" w:rsidR="006A6BE0" w:rsidDel="006A6BE0" w:rsidRDefault="006A6BE0" w:rsidP="00194078">
      <w:pPr>
        <w:rPr>
          <w:del w:id="94" w:author="Helen  Meskhidze" w:date="2016-03-07T09:28:00Z"/>
          <w:rFonts w:cs="Times New Roman"/>
        </w:rPr>
      </w:pPr>
    </w:p>
    <w:p w14:paraId="06B0A1D5" w14:textId="67694C37" w:rsidR="00CD63A9" w:rsidRPr="000E0B1F" w:rsidDel="006A6BE0" w:rsidRDefault="001E1A27" w:rsidP="00194078">
      <w:pPr>
        <w:rPr>
          <w:del w:id="95" w:author="Helen  Meskhidze" w:date="2016-03-07T09:25:00Z"/>
          <w:rFonts w:cs="Times New Roman"/>
          <w:i/>
        </w:rPr>
      </w:pPr>
      <w:del w:id="96" w:author="Helen  Meskhidze" w:date="2016-03-07T09:25:00Z">
        <w:r w:rsidDel="006A6BE0">
          <w:rPr>
            <w:rFonts w:cs="Times New Roman"/>
            <w:i/>
          </w:rPr>
          <w:delText>3.1.4</w:delText>
        </w:r>
        <w:r w:rsidR="00CD63A9" w:rsidDel="006A6BE0">
          <w:rPr>
            <w:rFonts w:cs="Times New Roman"/>
            <w:i/>
          </w:rPr>
          <w:delText xml:space="preserve"> Incident Ionizing Flux and Density</w:delText>
        </w:r>
      </w:del>
    </w:p>
    <w:p w14:paraId="189420F4" w14:textId="4D9DC401" w:rsidR="00273867" w:rsidDel="006A6BE0" w:rsidRDefault="00273867" w:rsidP="00194078">
      <w:pPr>
        <w:rPr>
          <w:del w:id="97" w:author="Helen  Meskhidze" w:date="2016-03-07T09:25:00Z"/>
          <w:rFonts w:cs="Times New Roman"/>
        </w:rPr>
      </w:pPr>
    </w:p>
    <w:p w14:paraId="763535F3" w14:textId="04E4C378" w:rsidR="00304994" w:rsidRPr="000A6EB6" w:rsidDel="006A6BE0" w:rsidRDefault="00273867" w:rsidP="00527555">
      <w:pPr>
        <w:rPr>
          <w:del w:id="98" w:author="Helen  Meskhidze" w:date="2016-03-07T09:25:00Z"/>
          <w:rFonts w:cs="Times New Roman"/>
        </w:rPr>
      </w:pPr>
      <w:del w:id="99" w:author="Helen  Meskhidze" w:date="2016-03-07T09:25:00Z">
        <w:r w:rsidRPr="000A6EB6" w:rsidDel="006A6BE0">
          <w:rPr>
            <w:rFonts w:cs="Times New Roman"/>
          </w:rPr>
          <w:delText xml:space="preserve">The limits for </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rPr>
          <w:delText xml:space="preserve"> in our baseline grid are based on the</w:delText>
        </w:r>
        <w:r w:rsidR="008D436E" w:rsidDel="006A6BE0">
          <w:rPr>
            <w:rFonts w:cs="Times New Roman"/>
          </w:rPr>
          <w:delText xml:space="preserve"> low density limit (LDL)</w:delText>
        </w:r>
        <w:r w:rsidRPr="000A6EB6" w:rsidDel="006A6BE0">
          <w:rPr>
            <w:rFonts w:cs="Times New Roman"/>
          </w:rPr>
          <w:delText xml:space="preserve"> critical density</w:delText>
        </w:r>
        <w:r w:rsidR="00010B0D" w:rsidDel="006A6BE0">
          <w:rPr>
            <w:rFonts w:cs="Times New Roman"/>
          </w:rPr>
          <w:delText>,</w:delText>
        </w:r>
        <w:r w:rsidR="00010B0D" w:rsidDel="006A6BE0">
          <w:rPr>
            <w:rFonts w:cs="Times New Roman"/>
            <w:i/>
          </w:rPr>
          <w:delText>n</w:delText>
        </w:r>
        <w:r w:rsidR="00527555" w:rsidRPr="000A6EB6" w:rsidDel="006A6BE0">
          <w:rPr>
            <w:rFonts w:cs="Times New Roman"/>
            <w:vertAlign w:val="subscript"/>
          </w:rPr>
          <w:delText>cr</w:delText>
        </w:r>
        <w:r w:rsidR="00010B0D" w:rsidDel="006A6BE0">
          <w:rPr>
            <w:rFonts w:cs="Times New Roman"/>
            <w:vertAlign w:val="subscript"/>
          </w:rPr>
          <w:delText>it</w:delText>
        </w:r>
      </w:del>
      <w:del w:id="100" w:author="Helen  Meskhidze" w:date="2016-03-06T09:28:00Z">
        <w:r w:rsidR="00010B0D" w:rsidDel="007D4719">
          <w:rPr>
            <w:rFonts w:cs="Times New Roman"/>
          </w:rPr>
          <w:delText>,</w:delText>
        </w:r>
      </w:del>
      <w:del w:id="101" w:author="Helen  Meskhidze" w:date="2016-03-07T09:25:00Z">
        <w:r w:rsidRPr="000A6EB6" w:rsidDel="006A6BE0">
          <w:rPr>
            <w:rFonts w:cs="Times New Roman"/>
          </w:rPr>
          <w:delText xml:space="preserve">values of the </w:delText>
        </w:r>
        <w:r w:rsidR="00527555" w:rsidDel="006A6BE0">
          <w:rPr>
            <w:rFonts w:cs="Times New Roman"/>
          </w:rPr>
          <w:delText>emission lines</w:delText>
        </w:r>
        <w:r w:rsidR="00527555" w:rsidRPr="000A6EB6" w:rsidDel="006A6BE0">
          <w:rPr>
            <w:rFonts w:cs="Times New Roman"/>
          </w:rPr>
          <w:delText xml:space="preserve"> </w:delText>
        </w:r>
        <w:r w:rsidRPr="000A6EB6" w:rsidDel="006A6BE0">
          <w:rPr>
            <w:rFonts w:cs="Times New Roman"/>
          </w:rPr>
          <w:delText xml:space="preserve">we tracked. </w:delText>
        </w:r>
        <w:r w:rsidR="00304994" w:rsidDel="006A6BE0">
          <w:rPr>
            <w:rFonts w:cs="Times New Roman"/>
          </w:rPr>
          <w:delText>T</w:delText>
        </w:r>
        <w:r w:rsidRPr="000A6EB6" w:rsidDel="006A6BE0">
          <w:rPr>
            <w:rFonts w:cs="Times New Roman"/>
          </w:rPr>
          <w:delText xml:space="preserve">he LDL for most emission lines is </w:delText>
        </w:r>
        <w:r w:rsidDel="006A6BE0">
          <w:rPr>
            <w:rFonts w:cs="Times New Roman"/>
          </w:rPr>
          <w:delText>~</w:delText>
        </w:r>
        <w:r w:rsidRPr="000A6EB6" w:rsidDel="006A6BE0">
          <w:rPr>
            <w:rFonts w:cs="Times New Roman"/>
          </w:rPr>
          <w:delText>10</w:delText>
        </w:r>
        <w:r w:rsidRPr="000A6EB6" w:rsidDel="006A6BE0">
          <w:rPr>
            <w:rFonts w:cs="Times New Roman"/>
            <w:vertAlign w:val="superscript"/>
          </w:rPr>
          <w:delText>0</w:delText>
        </w:r>
        <w:r w:rsidRPr="000A6EB6" w:rsidDel="006A6BE0">
          <w:rPr>
            <w:rFonts w:cs="Times New Roman"/>
          </w:rPr>
          <w:delText xml:space="preserve"> cm</w:delText>
        </w:r>
        <w:r w:rsidRPr="000A6EB6" w:rsidDel="006A6BE0">
          <w:rPr>
            <w:rFonts w:cs="Times New Roman"/>
            <w:vertAlign w:val="superscript"/>
          </w:rPr>
          <w:delText>-3</w:delText>
        </w:r>
        <w:r w:rsidRPr="000A6EB6" w:rsidDel="006A6BE0">
          <w:rPr>
            <w:rFonts w:cs="Times New Roman"/>
          </w:rPr>
          <w:delText xml:space="preserve">, so we </w:delText>
        </w:r>
        <w:r w:rsidR="00304994" w:rsidDel="006A6BE0">
          <w:rPr>
            <w:rFonts w:cs="Times New Roman"/>
          </w:rPr>
          <w:delText xml:space="preserve">chose </w:delText>
        </w:r>
        <w:r w:rsidRPr="000A6EB6" w:rsidDel="006A6BE0">
          <w:rPr>
            <w:rFonts w:cs="Times New Roman"/>
          </w:rPr>
          <w:delText>this as our</w:delText>
        </w:r>
        <w:r w:rsidR="00304994" w:rsidDel="006A6BE0">
          <w:rPr>
            <w:rFonts w:cs="Times New Roman"/>
          </w:rPr>
          <w:delText xml:space="preserve"> lowest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Del="006A6BE0">
          <w:rPr>
            <w:rFonts w:cs="Times New Roman"/>
          </w:rPr>
          <w:delText xml:space="preserve"> value.</w:delText>
        </w:r>
      </w:del>
      <w:del w:id="102" w:author="Helen  Meskhidze" w:date="2016-03-06T09:28:00Z">
        <w:r w:rsidRPr="000A6EB6" w:rsidDel="007D4719">
          <w:rPr>
            <w:rFonts w:cs="Times New Roman"/>
          </w:rPr>
          <w:delText>.</w:delText>
        </w:r>
      </w:del>
      <w:del w:id="103" w:author="Helen  Meskhidze" w:date="2016-03-07T09:25:00Z">
        <w:r w:rsidRPr="000A6EB6" w:rsidDel="006A6BE0">
          <w:rPr>
            <w:rFonts w:cs="Times New Roman"/>
          </w:rPr>
          <w:delText xml:space="preserve"> </w:delText>
        </w:r>
        <w:r w:rsidR="00304994" w:rsidDel="006A6BE0">
          <w:rPr>
            <w:rFonts w:cs="Times New Roman"/>
          </w:rPr>
          <w:delText>R</w:delText>
        </w:r>
        <w:r w:rsidRPr="000A6EB6" w:rsidDel="006A6BE0">
          <w:rPr>
            <w:rFonts w:cs="Times New Roman"/>
          </w:rPr>
          <w:delText>ecent observations of ultra-compact and hyper-compact H II regions (Hoare et al. 2007</w:delText>
        </w:r>
        <w:r w:rsidDel="006A6BE0">
          <w:rPr>
            <w:rFonts w:cs="Times New Roman"/>
          </w:rPr>
          <w:delText>,</w:delText>
        </w:r>
        <w:r w:rsidRPr="000A6EB6" w:rsidDel="006A6BE0">
          <w:rPr>
            <w:rFonts w:cs="Times New Roman"/>
          </w:rPr>
          <w:delText xml:space="preserve"> Sánchez-Monge et al. 2011)</w:delText>
        </w:r>
        <w:r w:rsidR="00304994" w:rsidDel="006A6BE0">
          <w:rPr>
            <w:rFonts w:cs="Times New Roman"/>
          </w:rPr>
          <w:delText xml:space="preserve"> provide insight for identifying a suitable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Del="006A6BE0">
          <w:rPr>
            <w:rFonts w:cs="Times New Roman"/>
          </w:rPr>
          <w:delText xml:space="preserve"> upper limit</w:delText>
        </w:r>
        <w:r w:rsidRPr="000A6EB6" w:rsidDel="006A6BE0">
          <w:rPr>
            <w:rFonts w:cs="Times New Roman"/>
          </w:rPr>
          <w:delText xml:space="preserve">. Observations of ultra-compact regions have revealed </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i/>
            <w:vertAlign w:val="subscript"/>
          </w:rPr>
          <w:delText xml:space="preserve">  </w:delText>
        </w:r>
        <w:r w:rsidRPr="000A6EB6" w:rsidDel="006A6BE0">
          <w:rPr>
            <w:rFonts w:cs="Times New Roman"/>
          </w:rPr>
          <w:delText>&gt; 10</w:delText>
        </w:r>
        <w:r w:rsidRPr="000A6EB6" w:rsidDel="006A6BE0">
          <w:rPr>
            <w:rFonts w:cs="Times New Roman"/>
            <w:vertAlign w:val="superscript"/>
          </w:rPr>
          <w:delText>4</w:delText>
        </w:r>
        <w:r w:rsidRPr="000A6EB6" w:rsidDel="006A6BE0">
          <w:rPr>
            <w:rFonts w:cs="Times New Roman"/>
          </w:rPr>
          <w:delText xml:space="preserve"> cm</w:delText>
        </w:r>
        <w:r w:rsidRPr="000A6EB6" w:rsidDel="006A6BE0">
          <w:rPr>
            <w:rFonts w:cs="Times New Roman"/>
            <w:vertAlign w:val="superscript"/>
          </w:rPr>
          <w:delText>-3</w:delText>
        </w:r>
        <w:r w:rsidRPr="000A6EB6" w:rsidDel="006A6BE0">
          <w:rPr>
            <w:rFonts w:cs="Times New Roman"/>
          </w:rPr>
          <w:delText xml:space="preserve"> while observations of hyper-compact H II regions</w:delText>
        </w:r>
        <w:r w:rsidRPr="000A6EB6" w:rsidDel="006A6BE0">
          <w:rPr>
            <w:rFonts w:cs="Times New Roman"/>
            <w:i/>
          </w:rPr>
          <w:delText xml:space="preserve"> </w:delText>
        </w:r>
        <w:r w:rsidRPr="000A6EB6" w:rsidDel="006A6BE0">
          <w:rPr>
            <w:rFonts w:cs="Times New Roman"/>
          </w:rPr>
          <w:delText xml:space="preserve">have revealed </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rPr>
          <w:delText xml:space="preserve"> &gt; 10</w:delText>
        </w:r>
        <w:r w:rsidRPr="000A6EB6" w:rsidDel="006A6BE0">
          <w:rPr>
            <w:rFonts w:cs="Times New Roman"/>
            <w:vertAlign w:val="superscript"/>
          </w:rPr>
          <w:delText>6</w:delText>
        </w:r>
        <w:r w:rsidRPr="000A6EB6" w:rsidDel="006A6BE0">
          <w:rPr>
            <w:rFonts w:cs="Times New Roman"/>
          </w:rPr>
          <w:delText xml:space="preserve"> cm</w:delText>
        </w:r>
        <w:r w:rsidRPr="000A6EB6" w:rsidDel="006A6BE0">
          <w:rPr>
            <w:rFonts w:cs="Times New Roman"/>
            <w:vertAlign w:val="superscript"/>
          </w:rPr>
          <w:delText>-3</w:delText>
        </w:r>
        <w:r w:rsidDel="006A6BE0">
          <w:rPr>
            <w:rFonts w:cs="Times New Roman"/>
          </w:rPr>
          <w:delText xml:space="preserve"> (</w:delText>
        </w:r>
        <w:r w:rsidDel="006A6BE0">
          <w:rPr>
            <w:rFonts w:eastAsia="Times New Roman" w:cs="Times New Roman"/>
            <w:color w:val="000000"/>
          </w:rPr>
          <w:delText xml:space="preserve">Wood &amp; Churchwell 1989, Kurtz, Churchwell, &amp; Wood 1994, </w:delText>
        </w:r>
        <w:r w:rsidDel="006A6BE0">
          <w:delText>Beuther et al. 2002</w:delText>
        </w:r>
        <w:r w:rsidDel="006A6BE0">
          <w:rPr>
            <w:rFonts w:eastAsia="Times New Roman" w:cs="Times New Roman"/>
            <w:color w:val="000000"/>
          </w:rPr>
          <w:delText>)</w:delText>
        </w:r>
        <w:r w:rsidRPr="000A6EB6" w:rsidDel="006A6BE0">
          <w:rPr>
            <w:rFonts w:cs="Times New Roman"/>
          </w:rPr>
          <w:delText xml:space="preserve">. </w:delText>
        </w:r>
        <w:r w:rsidR="008D436E" w:rsidDel="006A6BE0">
          <w:rPr>
            <w:rFonts w:cs="Times New Roman"/>
          </w:rPr>
          <w:delText>T</w:delText>
        </w:r>
        <w:r w:rsidR="00304994" w:rsidRPr="000A6EB6" w:rsidDel="006A6BE0">
          <w:rPr>
            <w:rFonts w:cs="Times New Roman"/>
          </w:rPr>
          <w:delText xml:space="preserve">he </w:delText>
        </w:r>
        <w:r w:rsidR="00304994" w:rsidRPr="000A6EB6" w:rsidDel="006A6BE0">
          <w:rPr>
            <w:rFonts w:cs="Times New Roman"/>
            <w:i/>
          </w:rPr>
          <w:delText>n</w:delText>
        </w:r>
        <w:r w:rsidR="00304994" w:rsidRPr="000A6EB6" w:rsidDel="006A6BE0">
          <w:rPr>
            <w:rFonts w:cs="Times New Roman"/>
            <w:vertAlign w:val="subscript"/>
          </w:rPr>
          <w:delText xml:space="preserve">crit </w:delText>
        </w:r>
        <w:r w:rsidR="00304994" w:rsidRPr="000A6EB6" w:rsidDel="006A6BE0">
          <w:rPr>
            <w:rFonts w:cs="Times New Roman"/>
          </w:rPr>
          <w:delText>values of the higher ionization potential elements we track</w:delText>
        </w:r>
        <w:r w:rsidR="008D436E" w:rsidDel="006A6BE0">
          <w:rPr>
            <w:rFonts w:cs="Times New Roman"/>
          </w:rPr>
          <w:delText xml:space="preserve"> are about an order of magnitude or two above these deduced values, f</w:delText>
        </w:r>
        <w:r w:rsidR="00304994" w:rsidRPr="000A6EB6" w:rsidDel="006A6BE0">
          <w:rPr>
            <w:rFonts w:cs="Times New Roman"/>
          </w:rPr>
          <w:delText>or example,</w:delText>
        </w:r>
        <w:r w:rsidR="008D436E" w:rsidDel="006A6BE0">
          <w:rPr>
            <w:rFonts w:cs="Times New Roman"/>
          </w:rPr>
          <w:delText xml:space="preserve"> log(</w:delText>
        </w:r>
        <w:r w:rsidR="008D436E" w:rsidDel="006A6BE0">
          <w:rPr>
            <w:rFonts w:cs="Times New Roman"/>
            <w:i/>
          </w:rPr>
          <w:delText>n</w:delText>
        </w:r>
        <w:r w:rsidR="008D436E" w:rsidRPr="000A6EB6" w:rsidDel="006A6BE0">
          <w:rPr>
            <w:rFonts w:cs="Times New Roman"/>
            <w:vertAlign w:val="subscript"/>
          </w:rPr>
          <w:delText>cr</w:delText>
        </w:r>
        <w:r w:rsidR="008D436E" w:rsidDel="006A6BE0">
          <w:rPr>
            <w:rFonts w:cs="Times New Roman"/>
            <w:vertAlign w:val="subscript"/>
          </w:rPr>
          <w:delText>it</w:delText>
        </w:r>
        <w:r w:rsidR="008D436E" w:rsidDel="006A6BE0">
          <w:rPr>
            <w:rFonts w:cs="Times New Roman"/>
          </w:rPr>
          <w:delText>(</w:delText>
        </w:r>
        <w:r w:rsidR="008D436E" w:rsidRPr="000A6EB6" w:rsidDel="006A6BE0">
          <w:rPr>
            <w:rFonts w:cs="Times New Roman"/>
          </w:rPr>
          <w:delText xml:space="preserve">[Ne II] </w:delText>
        </w:r>
        <w:r w:rsidR="008D436E" w:rsidRPr="000A6EB6" w:rsidDel="006A6BE0">
          <w:rPr>
            <w:rFonts w:eastAsia="Times New Roman" w:cs="Times New Roman"/>
            <w:color w:val="000000"/>
            <w:shd w:val="clear" w:color="auto" w:fill="FFFFFF"/>
          </w:rPr>
          <w:delText>λ</w:delText>
        </w:r>
        <w:r w:rsidR="008D436E" w:rsidRPr="000A6EB6" w:rsidDel="006A6BE0">
          <w:rPr>
            <w:rFonts w:cs="Times New Roman"/>
          </w:rPr>
          <w:delText>5754</w:delText>
        </w:r>
        <w:r w:rsidR="008D436E" w:rsidDel="006A6BE0">
          <w:rPr>
            <w:rFonts w:cs="Times New Roman"/>
          </w:rPr>
          <w:delText>))</w:delText>
        </w:r>
        <w:r w:rsidR="008D436E" w:rsidRPr="000A6EB6" w:rsidDel="006A6BE0">
          <w:rPr>
            <w:rFonts w:cs="Times New Roman"/>
          </w:rPr>
          <w:delText xml:space="preserve"> </w:delText>
        </w:r>
        <w:r w:rsidR="008D436E" w:rsidDel="006A6BE0">
          <w:rPr>
            <w:rFonts w:cs="Times New Roman"/>
          </w:rPr>
          <w:delText xml:space="preserve"> =</w:delText>
        </w:r>
        <w:r w:rsidR="008D436E" w:rsidRPr="000A6EB6" w:rsidDel="006A6BE0">
          <w:rPr>
            <w:rFonts w:cs="Times New Roman"/>
          </w:rPr>
          <w:delText xml:space="preserve"> </w:delText>
        </w:r>
        <w:r w:rsidR="008D436E" w:rsidDel="006A6BE0">
          <w:rPr>
            <w:rFonts w:cs="Times New Roman"/>
          </w:rPr>
          <w:delText>7.5 and</w:delText>
        </w:r>
        <w:r w:rsidR="00304994" w:rsidRPr="000A6EB6" w:rsidDel="006A6BE0">
          <w:rPr>
            <w:rFonts w:cs="Times New Roman"/>
          </w:rPr>
          <w:delText xml:space="preserve"> </w:delText>
        </w:r>
        <w:r w:rsidR="00304994" w:rsidDel="006A6BE0">
          <w:rPr>
            <w:rFonts w:cs="Times New Roman"/>
          </w:rPr>
          <w:delText>log(</w:delText>
        </w:r>
        <w:r w:rsidR="00304994" w:rsidDel="006A6BE0">
          <w:rPr>
            <w:rFonts w:cs="Times New Roman"/>
            <w:i/>
          </w:rPr>
          <w:delText>n</w:delText>
        </w:r>
        <w:r w:rsidR="00304994" w:rsidRPr="000A6EB6" w:rsidDel="006A6BE0">
          <w:rPr>
            <w:rFonts w:cs="Times New Roman"/>
            <w:vertAlign w:val="subscript"/>
          </w:rPr>
          <w:delText>cr</w:delText>
        </w:r>
        <w:r w:rsidR="00304994" w:rsidDel="006A6BE0">
          <w:rPr>
            <w:rFonts w:cs="Times New Roman"/>
            <w:vertAlign w:val="subscript"/>
          </w:rPr>
          <w:delText>it</w:delText>
        </w:r>
        <w:r w:rsidR="00304994" w:rsidDel="006A6BE0">
          <w:rPr>
            <w:rFonts w:cs="Times New Roman"/>
          </w:rPr>
          <w:delText>(</w:delText>
        </w:r>
        <w:r w:rsidR="00304994" w:rsidRPr="000A6EB6" w:rsidDel="006A6BE0">
          <w:rPr>
            <w:rFonts w:cs="Times New Roman"/>
          </w:rPr>
          <w:delText xml:space="preserve">[C III </w:delText>
        </w:r>
        <w:r w:rsidR="00304994" w:rsidRPr="000A6EB6" w:rsidDel="006A6BE0">
          <w:rPr>
            <w:rFonts w:eastAsia="Times New Roman" w:cs="Times New Roman"/>
            <w:color w:val="000000"/>
            <w:shd w:val="clear" w:color="auto" w:fill="FFFFFF"/>
          </w:rPr>
          <w:delText>λ</w:delText>
        </w:r>
        <w:r w:rsidR="00304994" w:rsidRPr="000A6EB6" w:rsidDel="006A6BE0">
          <w:rPr>
            <w:rFonts w:cs="Times New Roman"/>
          </w:rPr>
          <w:delText>1909</w:delText>
        </w:r>
        <w:r w:rsidR="00304994" w:rsidDel="006A6BE0">
          <w:rPr>
            <w:rFonts w:cs="Times New Roman"/>
          </w:rPr>
          <w:delText>))</w:delText>
        </w:r>
        <w:r w:rsidR="00304994" w:rsidRPr="000A6EB6" w:rsidDel="006A6BE0">
          <w:rPr>
            <w:rFonts w:cs="Times New Roman"/>
          </w:rPr>
          <w:delText xml:space="preserve"> </w:delText>
        </w:r>
        <w:r w:rsidR="00304994" w:rsidDel="006A6BE0">
          <w:rPr>
            <w:rFonts w:cs="Times New Roman"/>
          </w:rPr>
          <w:delText xml:space="preserve"> =</w:delText>
        </w:r>
        <w:r w:rsidR="00304994" w:rsidRPr="000A6EB6" w:rsidDel="006A6BE0">
          <w:rPr>
            <w:rFonts w:cs="Times New Roman"/>
          </w:rPr>
          <w:delText xml:space="preserve"> </w:delText>
        </w:r>
        <w:r w:rsidR="00304994" w:rsidDel="006A6BE0">
          <w:rPr>
            <w:rFonts w:cs="Times New Roman"/>
          </w:rPr>
          <w:delText xml:space="preserve">9.0. </w:delText>
        </w:r>
        <w:r w:rsidR="008D436E" w:rsidDel="006A6BE0">
          <w:rPr>
            <w:rFonts w:cs="Times New Roman"/>
          </w:rPr>
          <w:delText>W</w:delText>
        </w:r>
        <w:r w:rsidR="00304994" w:rsidRPr="000A6EB6" w:rsidDel="006A6BE0">
          <w:rPr>
            <w:rFonts w:cs="Times New Roman"/>
          </w:rPr>
          <w:delText xml:space="preserve">ith </w:delText>
        </w:r>
        <w:r w:rsidR="00304994"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i/>
          </w:rPr>
          <w:delText xml:space="preserve"> </w:delText>
        </w:r>
        <w:r w:rsidR="00304994" w:rsidRPr="000A6EB6" w:rsidDel="006A6BE0">
          <w:rPr>
            <w:rFonts w:cs="Times New Roman"/>
          </w:rPr>
          <w:delText>≈ 10</w:delText>
        </w:r>
        <w:r w:rsidR="00304994" w:rsidRPr="000A6EB6" w:rsidDel="006A6BE0">
          <w:rPr>
            <w:rFonts w:cs="Times New Roman"/>
            <w:vertAlign w:val="superscript"/>
          </w:rPr>
          <w:delText xml:space="preserve">10 </w:delText>
        </w:r>
        <w:r w:rsidR="00304994" w:rsidRPr="000A6EB6" w:rsidDel="006A6BE0">
          <w:rPr>
            <w:rFonts w:cs="Times New Roman"/>
          </w:rPr>
          <w:delText>cm</w:delText>
        </w:r>
        <w:r w:rsidR="00304994" w:rsidRPr="000A6EB6" w:rsidDel="006A6BE0">
          <w:rPr>
            <w:rFonts w:cs="Times New Roman"/>
            <w:vertAlign w:val="superscript"/>
          </w:rPr>
          <w:delText>-3</w:delText>
        </w:r>
        <w:r w:rsidR="00304994" w:rsidRPr="000A6EB6" w:rsidDel="006A6BE0">
          <w:rPr>
            <w:rFonts w:cs="Times New Roman"/>
          </w:rPr>
          <w:delText xml:space="preserve"> being our peak </w:delText>
        </w:r>
        <w:r w:rsidR="00304994" w:rsidDel="006A6BE0">
          <w:rPr>
            <w:rFonts w:cs="Times New Roman"/>
            <w:i/>
          </w:rPr>
          <w:delText>n</w:delText>
        </w:r>
        <w:r w:rsidR="00304994" w:rsidRPr="000A6EB6" w:rsidDel="006A6BE0">
          <w:rPr>
            <w:rFonts w:cs="Times New Roman"/>
            <w:vertAlign w:val="subscript"/>
          </w:rPr>
          <w:delText>cr</w:delText>
        </w:r>
        <w:r w:rsidR="00304994" w:rsidDel="006A6BE0">
          <w:rPr>
            <w:rFonts w:cs="Times New Roman"/>
            <w:vertAlign w:val="subscript"/>
          </w:rPr>
          <w:delText>it</w:delText>
        </w:r>
        <w:r w:rsidR="00304994" w:rsidRPr="000A6EB6" w:rsidDel="006A6BE0">
          <w:rPr>
            <w:rFonts w:cs="Times New Roman"/>
          </w:rPr>
          <w:delText>, we set 10</w:delText>
        </w:r>
        <w:r w:rsidR="00304994" w:rsidRPr="000A6EB6" w:rsidDel="006A6BE0">
          <w:rPr>
            <w:rFonts w:cs="Times New Roman"/>
            <w:vertAlign w:val="superscript"/>
          </w:rPr>
          <w:delText xml:space="preserve">10 </w:delText>
        </w:r>
        <w:r w:rsidR="00304994" w:rsidRPr="000A6EB6" w:rsidDel="006A6BE0">
          <w:rPr>
            <w:rFonts w:cs="Times New Roman"/>
          </w:rPr>
          <w:delText>cm</w:delText>
        </w:r>
        <w:r w:rsidR="00304994" w:rsidRPr="000A6EB6" w:rsidDel="006A6BE0">
          <w:rPr>
            <w:rFonts w:cs="Times New Roman"/>
            <w:vertAlign w:val="superscript"/>
          </w:rPr>
          <w:delText>-3</w:delText>
        </w:r>
        <w:r w:rsidR="00304994" w:rsidRPr="000A6EB6" w:rsidDel="006A6BE0">
          <w:rPr>
            <w:rFonts w:cs="Times New Roman"/>
          </w:rPr>
          <w:delText xml:space="preserve"> to be our upper limit</w:delText>
        </w:r>
        <w:r w:rsidR="00304994" w:rsidDel="006A6BE0">
          <w:rPr>
            <w:rFonts w:cs="Times New Roman"/>
          </w:rPr>
          <w:delText xml:space="preserve"> on</w:delText>
        </w:r>
        <w:r w:rsidR="00304994" w:rsidRPr="00482A77" w:rsidDel="006A6BE0">
          <w:rPr>
            <w:rFonts w:cs="Times New Roman"/>
            <w:i/>
          </w:rPr>
          <w:delText xml:space="preserve">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rPr>
          <w:delText xml:space="preserve">. </w:delText>
        </w:r>
        <w:r w:rsidR="008D436E" w:rsidDel="006A6BE0">
          <w:rPr>
            <w:rFonts w:cs="Times New Roman"/>
          </w:rPr>
          <w:delText>Thus, c</w:delText>
        </w:r>
        <w:r w:rsidR="00304994" w:rsidRPr="000A6EB6" w:rsidDel="006A6BE0">
          <w:rPr>
            <w:rFonts w:cs="Times New Roman"/>
          </w:rPr>
          <w:delText xml:space="preserve">ombining the </w:delText>
        </w:r>
        <w:r w:rsidR="008D436E" w:rsidDel="006A6BE0">
          <w:rPr>
            <w:rFonts w:cs="Times New Roman"/>
          </w:rPr>
          <w:delText>atomic limits of our emission line list</w:delText>
        </w:r>
        <w:r w:rsidR="00304994" w:rsidRPr="000A6EB6" w:rsidDel="006A6BE0">
          <w:rPr>
            <w:rFonts w:cs="Times New Roman"/>
          </w:rPr>
          <w:delText xml:space="preserve"> with the observed</w:delText>
        </w:r>
        <w:r w:rsidR="008D436E" w:rsidRPr="008D436E" w:rsidDel="006A6BE0">
          <w:rPr>
            <w:rFonts w:cs="Times New Roman"/>
            <w:i/>
          </w:rPr>
          <w:delText xml:space="preserve"> </w:delText>
        </w:r>
        <w:r w:rsidR="008D436E" w:rsidRPr="000A6EB6" w:rsidDel="006A6BE0">
          <w:rPr>
            <w:rFonts w:cs="Times New Roman"/>
            <w:i/>
          </w:rPr>
          <w:delText>n</w:delText>
        </w:r>
        <w:r w:rsidR="008D436E" w:rsidRPr="000A6EB6" w:rsidDel="006A6BE0">
          <w:rPr>
            <w:rFonts w:cs="Times New Roman"/>
            <w:vertAlign w:val="subscript"/>
          </w:rPr>
          <w:delText>H</w:delText>
        </w:r>
        <w:r w:rsidR="008D436E" w:rsidDel="006A6BE0">
          <w:rPr>
            <w:rFonts w:cs="Times New Roman"/>
          </w:rPr>
          <w:delText xml:space="preserve"> values</w:delText>
        </w:r>
        <w:r w:rsidR="00304994" w:rsidRPr="000A6EB6" w:rsidDel="006A6BE0">
          <w:rPr>
            <w:rFonts w:cs="Times New Roman"/>
          </w:rPr>
          <w:delText xml:space="preserve">, we </w:delText>
        </w:r>
        <w:r w:rsidR="00304994" w:rsidDel="006A6BE0">
          <w:rPr>
            <w:rFonts w:cs="Times New Roman"/>
          </w:rPr>
          <w:delText>limit</w:delText>
        </w:r>
        <w:r w:rsidR="00304994" w:rsidRPr="000A6EB6" w:rsidDel="006A6BE0">
          <w:rPr>
            <w:rFonts w:cs="Times New Roman"/>
          </w:rPr>
          <w:delText xml:space="preserve"> the </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rPr>
          <w:delText xml:space="preserve"> to 0 ≤ log(</w:delText>
        </w:r>
        <w:r w:rsidR="00304994" w:rsidRPr="000A6EB6" w:rsidDel="006A6BE0">
          <w:rPr>
            <w:rFonts w:cs="Times New Roman"/>
            <w:i/>
          </w:rPr>
          <w:delText>n</w:delText>
        </w:r>
        <w:r w:rsidR="00304994" w:rsidRPr="000A6EB6" w:rsidDel="006A6BE0">
          <w:rPr>
            <w:rFonts w:cs="Times New Roman"/>
            <w:vertAlign w:val="subscript"/>
          </w:rPr>
          <w:delText>H</w:delText>
        </w:r>
        <w:r w:rsidR="00304994" w:rsidRPr="000A6EB6" w:rsidDel="006A6BE0">
          <w:rPr>
            <w:rFonts w:cs="Times New Roman"/>
          </w:rPr>
          <w:delText>) ≤ 10.</w:delText>
        </w:r>
      </w:del>
    </w:p>
    <w:p w14:paraId="54799C26" w14:textId="572B81B9" w:rsidR="00273867" w:rsidDel="006A6BE0" w:rsidRDefault="00273867" w:rsidP="00194078">
      <w:pPr>
        <w:rPr>
          <w:del w:id="104" w:author="Helen  Meskhidze" w:date="2016-03-07T09:25:00Z"/>
          <w:rFonts w:cs="Times New Roman"/>
        </w:rPr>
      </w:pPr>
    </w:p>
    <w:p w14:paraId="5AD4E8DF" w14:textId="484C4A3B" w:rsidR="00273867" w:rsidRPr="000A6EB6" w:rsidDel="006A6BE0" w:rsidRDefault="00273867" w:rsidP="00273867">
      <w:pPr>
        <w:autoSpaceDE w:val="0"/>
        <w:autoSpaceDN w:val="0"/>
        <w:adjustRightInd w:val="0"/>
        <w:rPr>
          <w:del w:id="105" w:author="Helen  Meskhidze" w:date="2016-03-07T09:25:00Z"/>
          <w:rFonts w:cs="Times New Roman"/>
        </w:rPr>
      </w:pPr>
      <w:del w:id="106" w:author="Helen  Meskhidze" w:date="2016-03-07T09:25:00Z">
        <w:r w:rsidRPr="000A6EB6" w:rsidDel="006A6BE0">
          <w:rPr>
            <w:rFonts w:cs="Times New Roman"/>
          </w:rPr>
          <w:delText>Our study</w:delText>
        </w:r>
        <w:r w:rsidR="003A7C7C" w:rsidDel="006A6BE0">
          <w:rPr>
            <w:rFonts w:cs="Times New Roman"/>
          </w:rPr>
          <w:delText>’s range of</w:delText>
        </w:r>
        <w:r w:rsidRPr="000A6EB6" w:rsidDel="006A6BE0">
          <w:rPr>
            <w:rFonts w:cs="Times New Roman"/>
          </w:rPr>
          <w:delText xml:space="preserve"> </w:delText>
        </w:r>
        <w:r w:rsidR="003A7C7C" w:rsidRPr="000A6EB6" w:rsidDel="006A6BE0">
          <w:rPr>
            <w:rFonts w:cs="Times New Roman"/>
            <w:i/>
          </w:rPr>
          <w:delText>φ</w:delText>
        </w:r>
        <w:r w:rsidR="003A7C7C" w:rsidRPr="000A6EB6" w:rsidDel="006A6BE0">
          <w:rPr>
            <w:rFonts w:cs="Times New Roman"/>
            <w:vertAlign w:val="subscript"/>
          </w:rPr>
          <w:delText>H</w:delText>
        </w:r>
        <w:r w:rsidR="003A7C7C" w:rsidRPr="000A6EB6" w:rsidDel="006A6BE0">
          <w:rPr>
            <w:rFonts w:cs="Times New Roman"/>
          </w:rPr>
          <w:delText xml:space="preserve"> </w:delText>
        </w:r>
        <w:r w:rsidR="003A7C7C" w:rsidDel="006A6BE0">
          <w:rPr>
            <w:rFonts w:cs="Times New Roman"/>
          </w:rPr>
          <w:delText>values (</w:delText>
        </w:r>
        <w:r w:rsidRPr="000A6EB6" w:rsidDel="006A6BE0">
          <w:rPr>
            <w:rFonts w:cs="Times New Roman"/>
          </w:rPr>
          <w:delText>8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 22</w:delText>
        </w:r>
        <w:r w:rsidR="003A7C7C" w:rsidDel="006A6BE0">
          <w:rPr>
            <w:rFonts w:cs="Times New Roman"/>
          </w:rPr>
          <w:delText>) is broader than what is typically seen in the literature (</w:delText>
        </w:r>
        <w:r w:rsidRPr="000A6EB6" w:rsidDel="006A6BE0">
          <w:rPr>
            <w:rFonts w:cs="Times New Roman"/>
          </w:rPr>
          <w:delText>Levesque et al. 2010, Pellegrini et al. 2009</w:delText>
        </w:r>
        <w:r w:rsidDel="006A6BE0">
          <w:rPr>
            <w:rFonts w:cs="Times New Roman"/>
          </w:rPr>
          <w:delText xml:space="preserve">, </w:delText>
        </w:r>
        <w:r w:rsidRPr="000A6EB6" w:rsidDel="006A6BE0">
          <w:rPr>
            <w:rFonts w:cs="Times New Roman"/>
          </w:rPr>
          <w:delText>Richardson et al. 2013, Stasinska &amp; Leitherer 1996).</w:delText>
        </w:r>
        <w:r w:rsidR="003A7C7C" w:rsidDel="006A6BE0">
          <w:rPr>
            <w:rFonts w:cs="Times New Roman"/>
          </w:rPr>
          <w:delText xml:space="preserve"> S</w:delText>
        </w:r>
        <w:r w:rsidRPr="000A6EB6" w:rsidDel="006A6BE0">
          <w:rPr>
            <w:rFonts w:cs="Times New Roman"/>
          </w:rPr>
          <w:delText xml:space="preserve">ince we are aiming to </w:delText>
        </w:r>
        <w:r w:rsidR="00D206AE" w:rsidDel="006A6BE0">
          <w:rPr>
            <w:rFonts w:cs="Times New Roman"/>
          </w:rPr>
          <w:delText>understand the nature of</w:delText>
        </w:r>
        <w:r w:rsidR="00D206AE" w:rsidRPr="000A6EB6" w:rsidDel="006A6BE0">
          <w:rPr>
            <w:rFonts w:cs="Times New Roman"/>
          </w:rPr>
          <w:delText xml:space="preserve"> </w:delText>
        </w:r>
        <w:r w:rsidRPr="000A6EB6" w:rsidDel="006A6BE0">
          <w:rPr>
            <w:rFonts w:cs="Times New Roman"/>
          </w:rPr>
          <w:delText>high ionization emission lines</w:delText>
        </w:r>
        <w:r w:rsidR="00D206AE" w:rsidDel="006A6BE0">
          <w:rPr>
            <w:rFonts w:cs="Times New Roman"/>
          </w:rPr>
          <w:delText xml:space="preserve"> observations</w:delText>
        </w:r>
        <w:r w:rsidRPr="000A6EB6" w:rsidDel="006A6BE0">
          <w:rPr>
            <w:rFonts w:cs="Times New Roman"/>
          </w:rPr>
          <w:delText>,</w:delText>
        </w:r>
        <w:r w:rsidR="00D206AE" w:rsidDel="006A6BE0">
          <w:rPr>
            <w:rFonts w:cs="Times New Roman"/>
          </w:rPr>
          <w:delText xml:space="preserve"> at high-</w:delText>
        </w:r>
        <w:r w:rsidR="00D206AE" w:rsidDel="006A6BE0">
          <w:rPr>
            <w:rFonts w:cs="Times New Roman"/>
            <w:i/>
          </w:rPr>
          <w:delText>z</w:delText>
        </w:r>
        <w:r w:rsidR="00D206AE" w:rsidDel="006A6BE0">
          <w:rPr>
            <w:rFonts w:cs="Times New Roman"/>
          </w:rPr>
          <w:delText xml:space="preserve"> in particular </w:delText>
        </w:r>
        <w:commentRangeStart w:id="107"/>
        <w:r w:rsidR="00D206AE" w:rsidRPr="000A6EB6" w:rsidDel="006A6BE0">
          <w:rPr>
            <w:rFonts w:cs="Times New Roman"/>
          </w:rPr>
          <w:delText>(Richa</w:delText>
        </w:r>
        <w:r w:rsidR="00D206AE" w:rsidDel="006A6BE0">
          <w:rPr>
            <w:rFonts w:cs="Times New Roman"/>
          </w:rPr>
          <w:delText>r</w:delText>
        </w:r>
        <w:r w:rsidR="00D206AE" w:rsidRPr="000A6EB6" w:rsidDel="006A6BE0">
          <w:rPr>
            <w:rFonts w:cs="Times New Roman"/>
          </w:rPr>
          <w:delText>dson et al. 2013, Fosbury et al. 2003, Richard et al. 2011, Erb et al. 2010)</w:delText>
        </w:r>
        <w:commentRangeEnd w:id="107"/>
        <w:r w:rsidR="007D4719" w:rsidDel="006A6BE0">
          <w:rPr>
            <w:rStyle w:val="CommentReference"/>
            <w:rFonts w:asciiTheme="minorHAnsi" w:eastAsiaTheme="minorEastAsia" w:hAnsiTheme="minorHAnsi" w:cstheme="minorBidi"/>
            <w:kern w:val="0"/>
            <w:lang w:eastAsia="en-US" w:bidi="ar-SA"/>
          </w:rPr>
          <w:commentReference w:id="107"/>
        </w:r>
        <w:r w:rsidR="00D206AE" w:rsidDel="006A6BE0">
          <w:rPr>
            <w:rFonts w:cs="Times New Roman"/>
          </w:rPr>
          <w:delText>,</w:delText>
        </w:r>
        <w:r w:rsidRPr="000A6EB6" w:rsidDel="006A6BE0">
          <w:rPr>
            <w:rFonts w:cs="Times New Roman"/>
          </w:rPr>
          <w:delText xml:space="preserve"> we </w:delText>
        </w:r>
        <w:r w:rsidR="00D206AE" w:rsidDel="006A6BE0">
          <w:rPr>
            <w:rFonts w:cs="Times New Roman"/>
          </w:rPr>
          <w:delText>extend</w:delText>
        </w:r>
        <w:r w:rsidR="00D206AE" w:rsidRPr="000A6EB6" w:rsidDel="006A6BE0">
          <w:rPr>
            <w:rFonts w:cs="Times New Roman"/>
          </w:rPr>
          <w:delText xml:space="preserve"> </w:delText>
        </w:r>
        <w:r w:rsidRPr="000A6EB6" w:rsidDel="006A6BE0">
          <w:rPr>
            <w:rFonts w:cs="Times New Roman"/>
          </w:rPr>
          <w:delText>to higher</w:delText>
        </w:r>
        <w:r w:rsidDel="006A6BE0">
          <w:rPr>
            <w:rFonts w:cs="Times New Roman"/>
          </w:rPr>
          <w:delText xml:space="preserve"> </w:delText>
        </w:r>
        <w:r w:rsidRPr="000A6EB6" w:rsidDel="006A6BE0">
          <w:rPr>
            <w:rFonts w:cs="Times New Roman"/>
            <w:i/>
          </w:rPr>
          <w:delText>φ</w:delText>
        </w:r>
        <w:r w:rsidRPr="000A6EB6" w:rsidDel="006A6BE0">
          <w:rPr>
            <w:rFonts w:cs="Times New Roman"/>
            <w:vertAlign w:val="subscript"/>
          </w:rPr>
          <w:delText xml:space="preserve">H </w:delText>
        </w:r>
        <w:r w:rsidRPr="000A6EB6" w:rsidDel="006A6BE0">
          <w:rPr>
            <w:rFonts w:cs="Times New Roman"/>
          </w:rPr>
          <w:delText xml:space="preserve">values than </w:delText>
        </w:r>
        <w:r w:rsidR="003A7C7C" w:rsidDel="006A6BE0">
          <w:rPr>
            <w:rFonts w:cs="Times New Roman"/>
          </w:rPr>
          <w:delText>what is typical</w:delText>
        </w:r>
        <w:r w:rsidR="00D206AE" w:rsidDel="006A6BE0">
          <w:rPr>
            <w:rFonts w:cs="Times New Roman"/>
          </w:rPr>
          <w:delText>ly used in simulations of H II regions and starburst galaxies</w:delText>
        </w:r>
        <w:r w:rsidRPr="000A6EB6" w:rsidDel="006A6BE0">
          <w:rPr>
            <w:rFonts w:cs="Times New Roman"/>
          </w:rPr>
          <w:delText xml:space="preserve">. </w:delText>
        </w:r>
      </w:del>
    </w:p>
    <w:p w14:paraId="6EEF2962" w14:textId="0E89C250" w:rsidR="003A7C7C" w:rsidRPr="000A6EB6" w:rsidDel="006A6BE0" w:rsidRDefault="00C41639" w:rsidP="00194078">
      <w:pPr>
        <w:rPr>
          <w:del w:id="108" w:author="Helen  Meskhidze" w:date="2016-03-07T09:25:00Z"/>
          <w:rFonts w:cs="Times New Roman"/>
        </w:rPr>
      </w:pPr>
      <w:ins w:id="109" w:author="Chris Richardson" w:date="2016-01-23T22:01:00Z">
        <w:del w:id="110" w:author="Helen  Meskhidze" w:date="2016-03-07T09:25:00Z">
          <w:r w:rsidRPr="00DF4AA9" w:rsidDel="006A6BE0">
            <w:rPr>
              <w:rFonts w:cs="Times New Roman"/>
              <w:i/>
              <w:highlight w:val="yellow"/>
            </w:rPr>
            <w:delText xml:space="preserve"> [I’m not sure this is the correct way to revise this section, but I agree it needs work. It makes my head hurt reading through it again.]</w:delText>
          </w:r>
        </w:del>
      </w:ins>
    </w:p>
    <w:p w14:paraId="7ED2FCA0" w14:textId="7BE8F7C0" w:rsidR="00194078" w:rsidRPr="000A6EB6" w:rsidDel="006A6BE0" w:rsidRDefault="00273867" w:rsidP="00194078">
      <w:pPr>
        <w:rPr>
          <w:del w:id="111" w:author="Helen  Meskhidze" w:date="2016-03-07T09:25:00Z"/>
          <w:rFonts w:cs="Times New Roman"/>
        </w:rPr>
      </w:pPr>
      <w:del w:id="112" w:author="Helen  Meskhidze" w:date="2016-03-07T09:25:00Z">
        <w:r w:rsidDel="006A6BE0">
          <w:rPr>
            <w:rFonts w:cs="Times New Roman"/>
          </w:rPr>
          <w:delText>In order to better situate our study in the context of the literature, we will map our parameter space to other representations. A common representation of this parameter space is to use</w:delText>
        </w:r>
        <w:r w:rsidR="00194078" w:rsidRPr="000A6EB6" w:rsidDel="006A6BE0">
          <w:rPr>
            <w:rFonts w:cs="Times New Roman"/>
          </w:rPr>
          <w:delText xml:space="preserve"> </w:delText>
        </w:r>
        <w:r w:rsidR="00194078" w:rsidRPr="000A6EB6" w:rsidDel="006A6BE0">
          <w:rPr>
            <w:rFonts w:cs="Times New Roman"/>
            <w:i/>
          </w:rPr>
          <w:delText>Q</w:delText>
        </w:r>
        <w:r w:rsidR="00194078" w:rsidRPr="000A6EB6" w:rsidDel="006A6BE0">
          <w:rPr>
            <w:rFonts w:cs="Times New Roman"/>
            <w:vertAlign w:val="subscript"/>
          </w:rPr>
          <w:delText>H</w:delText>
        </w:r>
        <w:r w:rsidR="007D7D41" w:rsidDel="006A6BE0">
          <w:rPr>
            <w:rFonts w:cs="Times New Roman"/>
          </w:rPr>
          <w:delText>,</w:delText>
        </w:r>
        <w:r w:rsidR="007D7D41" w:rsidRPr="007D7D41" w:rsidDel="006A6BE0">
          <w:rPr>
            <w:rFonts w:cs="Times New Roman"/>
          </w:rPr>
          <w:delText xml:space="preserve"> </w:delText>
        </w:r>
        <w:r w:rsidR="007D7D41" w:rsidDel="006A6BE0">
          <w:rPr>
            <w:rFonts w:cs="Times New Roman"/>
          </w:rPr>
          <w:delText xml:space="preserve">the </w:delText>
        </w:r>
        <w:r w:rsidR="007D7D41" w:rsidRPr="000A6EB6" w:rsidDel="006A6BE0">
          <w:rPr>
            <w:rFonts w:cs="Times New Roman"/>
          </w:rPr>
          <w:delText>number of ionizing photons emitted by the central emitting object</w:delText>
        </w:r>
        <w:r w:rsidR="00294292" w:rsidDel="006A6BE0">
          <w:rPr>
            <w:rFonts w:cs="Times New Roman"/>
          </w:rPr>
          <w:delText xml:space="preserve"> </w:delText>
        </w:r>
        <w:r w:rsidR="002B3C8F" w:rsidDel="006A6BE0">
          <w:rPr>
            <w:rFonts w:cs="Times New Roman"/>
          </w:rPr>
          <w:delText>per second</w:delText>
        </w:r>
        <w:r w:rsidR="007D7D41" w:rsidDel="006A6BE0">
          <w:rPr>
            <w:rFonts w:cs="Times New Roman"/>
          </w:rPr>
          <w:delText xml:space="preserve">, </w:delText>
        </w:r>
        <w:r w:rsidR="00194078" w:rsidRPr="000A6EB6" w:rsidDel="006A6BE0">
          <w:rPr>
            <w:rFonts w:cs="Times New Roman"/>
          </w:rPr>
          <w:delText xml:space="preserve">and </w:delText>
        </w:r>
        <w:r w:rsidR="00194078" w:rsidRPr="000A6EB6" w:rsidDel="006A6BE0">
          <w:rPr>
            <w:rFonts w:cs="Times New Roman"/>
            <w:i/>
          </w:rPr>
          <w:delText>r</w:delText>
        </w:r>
        <w:r w:rsidR="007D7D41" w:rsidDel="006A6BE0">
          <w:rPr>
            <w:rFonts w:cs="Times New Roman"/>
            <w:i/>
          </w:rPr>
          <w:delText xml:space="preserve">, </w:delText>
        </w:r>
        <w:r w:rsidR="007D7D41" w:rsidDel="006A6BE0">
          <w:rPr>
            <w:rFonts w:cs="Times New Roman"/>
          </w:rPr>
          <w:delText xml:space="preserve">radius from the central emitting object, </w:delText>
        </w:r>
        <w:r w:rsidR="00194078" w:rsidRPr="000A6EB6" w:rsidDel="006A6BE0">
          <w:rPr>
            <w:rFonts w:cs="Times New Roman"/>
          </w:rPr>
          <w:delText>with</w:delText>
        </w:r>
        <w:r w:rsidR="00194078" w:rsidRPr="000A6EB6" w:rsidDel="006A6BE0">
          <w:rPr>
            <w:rFonts w:cs="Times New Roman"/>
            <w:i/>
          </w:rPr>
          <w:delText xml:space="preserve"> n</w:delText>
        </w:r>
        <w:r w:rsidR="00194078" w:rsidRPr="000A6EB6" w:rsidDel="006A6BE0">
          <w:rPr>
            <w:rFonts w:cs="Times New Roman"/>
            <w:vertAlign w:val="subscript"/>
          </w:rPr>
          <w:delText>H.</w:delText>
        </w:r>
        <w:r w:rsidR="00194078" w:rsidRPr="000A6EB6" w:rsidDel="006A6BE0">
          <w:rPr>
            <w:rFonts w:cs="Times New Roman"/>
          </w:rPr>
          <w:delText xml:space="preserve"> The relationship between </w:delText>
        </w:r>
        <w:r w:rsidR="00194078" w:rsidRPr="000A6EB6" w:rsidDel="006A6BE0">
          <w:rPr>
            <w:rFonts w:cs="Times New Roman"/>
            <w:i/>
          </w:rPr>
          <w:delText>φ</w:delText>
        </w:r>
        <w:r w:rsidR="00194078" w:rsidRPr="000A6EB6" w:rsidDel="006A6BE0">
          <w:rPr>
            <w:rFonts w:cs="Times New Roman"/>
            <w:vertAlign w:val="subscript"/>
          </w:rPr>
          <w:delText>H</w:delText>
        </w:r>
        <w:r w:rsidR="007D7D41" w:rsidDel="006A6BE0">
          <w:rPr>
            <w:rFonts w:cs="Times New Roman"/>
          </w:rPr>
          <w:delText xml:space="preserve">, </w:delText>
        </w:r>
        <w:r w:rsidR="00194078" w:rsidRPr="000A6EB6" w:rsidDel="006A6BE0">
          <w:rPr>
            <w:rFonts w:cs="Times New Roman"/>
            <w:i/>
          </w:rPr>
          <w:delText>Q</w:delText>
        </w:r>
        <w:r w:rsidR="00194078" w:rsidRPr="000A6EB6" w:rsidDel="006A6BE0">
          <w:rPr>
            <w:rFonts w:cs="Times New Roman"/>
            <w:vertAlign w:val="subscript"/>
          </w:rPr>
          <w:delText>H</w:delText>
        </w:r>
        <w:r w:rsidR="007D7D41" w:rsidDel="006A6BE0">
          <w:rPr>
            <w:rFonts w:cs="Times New Roman"/>
          </w:rPr>
          <w:delText>, and</w:delText>
        </w:r>
        <w:r w:rsidR="00194078" w:rsidRPr="000A6EB6" w:rsidDel="006A6BE0">
          <w:rPr>
            <w:rFonts w:cs="Times New Roman"/>
          </w:rPr>
          <w:delText xml:space="preserve"> </w:delText>
        </w:r>
        <w:r w:rsidR="00194078" w:rsidRPr="000A6EB6" w:rsidDel="006A6BE0">
          <w:rPr>
            <w:rFonts w:cs="Times New Roman"/>
            <w:i/>
          </w:rPr>
          <w:delText xml:space="preserve">r </w:delText>
        </w:r>
        <w:r w:rsidR="00194078" w:rsidRPr="000A6EB6" w:rsidDel="006A6BE0">
          <w:rPr>
            <w:rFonts w:cs="Times New Roman"/>
          </w:rPr>
          <w:delText xml:space="preserve">is given as follows: </w:delText>
        </w:r>
      </w:del>
    </w:p>
    <w:p w14:paraId="7F3291DD" w14:textId="3375744A" w:rsidR="00194078" w:rsidRPr="00636B4A" w:rsidDel="006A6BE0" w:rsidRDefault="00194078" w:rsidP="00194078">
      <w:pPr>
        <w:rPr>
          <w:del w:id="113" w:author="Helen  Meskhidze" w:date="2016-03-07T09:25:00Z"/>
          <w:rFonts w:cs="Times New Roman"/>
        </w:rPr>
      </w:pPr>
    </w:p>
    <w:p w14:paraId="7C4E36A2" w14:textId="6986D759" w:rsidR="00A27B9F" w:rsidDel="006A6BE0" w:rsidRDefault="00A27B9F" w:rsidP="00A27B9F">
      <w:pPr>
        <w:jc w:val="center"/>
        <w:rPr>
          <w:del w:id="114" w:author="Helen  Meskhidze" w:date="2016-03-07T09:25:00Z"/>
          <w:rFonts w:cs="Times New Roman"/>
        </w:rPr>
      </w:pPr>
      <w:del w:id="115" w:author="Helen  Meskhidze" w:date="2016-03-07T09:25:00Z">
        <w:r w:rsidRPr="000A6EB6" w:rsidDel="006A6BE0">
          <w:rPr>
            <w:rFonts w:cs="Times New Roman"/>
            <w:i/>
          </w:rPr>
          <w:delText>φ</w:delText>
        </w:r>
        <w:r w:rsidRPr="000A6EB6" w:rsidDel="006A6BE0">
          <w:rPr>
            <w:rFonts w:cs="Times New Roman"/>
            <w:vertAlign w:val="subscript"/>
          </w:rPr>
          <w:delText>H</w:delText>
        </w:r>
        <w:r w:rsidDel="006A6BE0">
          <w:rPr>
            <w:rFonts w:cs="Times New Roman"/>
          </w:rPr>
          <w:delText xml:space="preserve"> = </w:delText>
        </w:r>
        <w:r w:rsidDel="006A6BE0">
          <w:rPr>
            <w:rFonts w:cs="Times New Roman"/>
            <w:i/>
          </w:rPr>
          <w:delText>Q</w:delText>
        </w:r>
        <w:r w:rsidDel="006A6BE0">
          <w:rPr>
            <w:rFonts w:cs="Times New Roman"/>
            <w:vertAlign w:val="subscript"/>
          </w:rPr>
          <w:delText>H</w:delText>
        </w:r>
        <w:r w:rsidDel="006A6BE0">
          <w:rPr>
            <w:rFonts w:cs="Times New Roman"/>
          </w:rPr>
          <w:delText xml:space="preserve"> (4</w:delText>
        </w:r>
        <w:r w:rsidDel="006A6BE0">
          <w:rPr>
            <w:rFonts w:cs="Times New Roman"/>
            <w:i/>
          </w:rPr>
          <w:sym w:font="Symbol" w:char="F070"/>
        </w:r>
        <w:r w:rsidDel="006A6BE0">
          <w:rPr>
            <w:rFonts w:cs="Times New Roman"/>
            <w:i/>
          </w:rPr>
          <w:delText>r</w:delText>
        </w:r>
        <w:r w:rsidRPr="00A27B9F" w:rsidDel="006A6BE0">
          <w:rPr>
            <w:rFonts w:cs="Times New Roman"/>
            <w:vertAlign w:val="superscript"/>
          </w:rPr>
          <w:delText>2</w:delText>
        </w:r>
        <w:r w:rsidDel="006A6BE0">
          <w:rPr>
            <w:rFonts w:cs="Times New Roman"/>
          </w:rPr>
          <w:delText>)</w:delText>
        </w:r>
        <w:r w:rsidDel="006A6BE0">
          <w:rPr>
            <w:rFonts w:cs="Times New Roman"/>
            <w:vertAlign w:val="superscript"/>
          </w:rPr>
          <w:delText>-1</w:delText>
        </w:r>
        <w:r w:rsidDel="006A6BE0">
          <w:rPr>
            <w:rFonts w:cs="Times New Roman"/>
          </w:rPr>
          <w:tab/>
          <w:delText>(2)</w:delText>
        </w:r>
      </w:del>
    </w:p>
    <w:p w14:paraId="1EC0DA8F" w14:textId="75006F0F" w:rsidR="00A27B9F" w:rsidDel="006A6BE0" w:rsidRDefault="00A27B9F" w:rsidP="00194078">
      <w:pPr>
        <w:rPr>
          <w:del w:id="116" w:author="Helen  Meskhidze" w:date="2016-03-07T09:25:00Z"/>
          <w:rFonts w:cs="Times New Roman"/>
        </w:rPr>
      </w:pPr>
    </w:p>
    <w:p w14:paraId="7CAE3CF1" w14:textId="3AB041BC" w:rsidR="003A7C7C" w:rsidRPr="000A6EB6" w:rsidDel="006A6BE0" w:rsidRDefault="003A7C7C" w:rsidP="00A50109">
      <w:pPr>
        <w:rPr>
          <w:del w:id="117" w:author="Helen  Meskhidze" w:date="2016-03-07T09:25:00Z"/>
          <w:rFonts w:cs="Times New Roman"/>
        </w:rPr>
      </w:pPr>
      <w:del w:id="118" w:author="Helen  Meskhidze" w:date="2016-03-07T09:25:00Z">
        <w:r w:rsidRPr="000A6EB6" w:rsidDel="006A6BE0">
          <w:rPr>
            <w:rFonts w:cs="Times New Roman"/>
          </w:rPr>
          <w:delText>A typical H II region simulation (</w:delText>
        </w:r>
        <w:r w:rsidDel="006A6BE0">
          <w:rPr>
            <w:rFonts w:cs="Times New Roman"/>
          </w:rPr>
          <w:delText>e.g. Orion</w:delText>
        </w:r>
        <w:r w:rsidRPr="000A6EB6" w:rsidDel="006A6BE0">
          <w:rPr>
            <w:rFonts w:cs="Times New Roman"/>
          </w:rPr>
          <w:delText>) assumes 10</w:delText>
        </w:r>
        <w:r w:rsidRPr="000A6EB6" w:rsidDel="006A6BE0">
          <w:rPr>
            <w:rFonts w:cs="Times New Roman"/>
            <w:vertAlign w:val="superscript"/>
          </w:rPr>
          <w:delText xml:space="preserve">48.89 </w:delText>
        </w:r>
        <w:r w:rsidRPr="000A6EB6" w:rsidDel="006A6BE0">
          <w:rPr>
            <w:rFonts w:cs="Times New Roman"/>
          </w:rPr>
          <w:delText>s</w:delText>
        </w:r>
        <w:r w:rsidRPr="000A6EB6" w:rsidDel="006A6BE0">
          <w:rPr>
            <w:rFonts w:cs="Times New Roman"/>
            <w:vertAlign w:val="superscript"/>
          </w:rPr>
          <w:delText>−1</w:delText>
        </w:r>
        <w:r w:rsidRPr="000A6EB6" w:rsidDel="006A6BE0">
          <w:rPr>
            <w:rFonts w:cs="Times New Roman"/>
          </w:rPr>
          <w:delText xml:space="preserve"> &lt; </w:delText>
        </w:r>
        <w:r w:rsidRPr="000A6EB6" w:rsidDel="006A6BE0">
          <w:rPr>
            <w:rFonts w:cs="Times New Roman"/>
            <w:i/>
          </w:rPr>
          <w:delText>Q</w:delText>
        </w:r>
        <w:r w:rsidRPr="000A6EB6" w:rsidDel="006A6BE0">
          <w:rPr>
            <w:rFonts w:cs="Times New Roman"/>
            <w:vertAlign w:val="subscript"/>
          </w:rPr>
          <w:delText xml:space="preserve">H </w:delText>
        </w:r>
        <w:r w:rsidRPr="000A6EB6" w:rsidDel="006A6BE0">
          <w:rPr>
            <w:rFonts w:cs="Times New Roman"/>
          </w:rPr>
          <w:delText>&lt; 10</w:delText>
        </w:r>
        <w:r w:rsidRPr="000A6EB6" w:rsidDel="006A6BE0">
          <w:rPr>
            <w:rFonts w:cs="Times New Roman"/>
            <w:vertAlign w:val="superscript"/>
          </w:rPr>
          <w:delText xml:space="preserve">49.23 </w:delText>
        </w:r>
        <w:r w:rsidRPr="000A6EB6" w:rsidDel="006A6BE0">
          <w:rPr>
            <w:rFonts w:cs="Times New Roman"/>
          </w:rPr>
          <w:delText>s</w:delText>
        </w:r>
        <w:r w:rsidRPr="000A6EB6" w:rsidDel="006A6BE0">
          <w:rPr>
            <w:rFonts w:cs="Times New Roman"/>
            <w:vertAlign w:val="superscript"/>
          </w:rPr>
          <w:delText xml:space="preserve">−1 </w:delText>
        </w:r>
        <w:r w:rsidRPr="000A6EB6" w:rsidDel="006A6BE0">
          <w:rPr>
            <w:rFonts w:cs="Times New Roman"/>
          </w:rPr>
          <w:delText>(</w:delText>
        </w:r>
        <w:r w:rsidR="00A50109" w:rsidDel="006A6BE0">
          <w:rPr>
            <w:rFonts w:cs="Times New Roman"/>
          </w:rPr>
          <w:delText xml:space="preserve">Vacca, </w:delText>
        </w:r>
        <w:r w:rsidR="00A50109" w:rsidRPr="00A50109" w:rsidDel="006A6BE0">
          <w:rPr>
            <w:rFonts w:cs="Times New Roman"/>
          </w:rPr>
          <w:delText>Garmany</w:delText>
        </w:r>
        <w:r w:rsidR="00A50109" w:rsidDel="006A6BE0">
          <w:rPr>
            <w:rFonts w:cs="Times New Roman"/>
          </w:rPr>
          <w:delText xml:space="preserve"> &amp; Shull 1996</w:delText>
        </w:r>
        <w:r w:rsidRPr="000A6EB6" w:rsidDel="006A6BE0">
          <w:rPr>
            <w:rFonts w:cs="Times New Roman"/>
          </w:rPr>
          <w:delText xml:space="preserve"> </w:delText>
        </w:r>
        <w:r w:rsidDel="006A6BE0">
          <w:rPr>
            <w:rFonts w:cs="Times New Roman"/>
          </w:rPr>
          <w:delText>for lower limit</w:delText>
        </w:r>
        <w:r w:rsidRPr="000A6EB6" w:rsidDel="006A6BE0">
          <w:rPr>
            <w:rFonts w:cs="Times New Roman"/>
          </w:rPr>
          <w:delText xml:space="preserve"> and Hanson et al. 1997 for </w:delText>
        </w:r>
        <w:r w:rsidDel="006A6BE0">
          <w:rPr>
            <w:rFonts w:cs="Times New Roman"/>
          </w:rPr>
          <w:delText>upper limit</w:delText>
        </w:r>
        <w:r w:rsidRPr="000A6EB6" w:rsidDel="006A6BE0">
          <w:rPr>
            <w:rFonts w:cs="Times New Roman"/>
          </w:rPr>
          <w:delText xml:space="preserve">). Pellegrini et al. (2007) adopt an intermediate </w:delText>
        </w:r>
        <w:r w:rsidRPr="000A6EB6" w:rsidDel="006A6BE0">
          <w:rPr>
            <w:rFonts w:cs="Times New Roman"/>
            <w:i/>
          </w:rPr>
          <w:delText>Q</w:delText>
        </w:r>
        <w:r w:rsidRPr="000A6EB6" w:rsidDel="006A6BE0">
          <w:rPr>
            <w:rFonts w:cs="Times New Roman"/>
            <w:vertAlign w:val="subscript"/>
          </w:rPr>
          <w:delText>H</w:delText>
        </w:r>
        <w:r w:rsidRPr="000A6EB6" w:rsidDel="006A6BE0">
          <w:rPr>
            <w:rFonts w:cs="Times New Roman"/>
          </w:rPr>
          <w:delText xml:space="preserve"> value of 10</w:delText>
        </w:r>
        <w:r w:rsidRPr="000A6EB6" w:rsidDel="006A6BE0">
          <w:rPr>
            <w:rFonts w:cs="Times New Roman"/>
            <w:vertAlign w:val="superscript"/>
          </w:rPr>
          <w:delText xml:space="preserve">49.00 </w:delText>
        </w:r>
        <w:r w:rsidRPr="000A6EB6" w:rsidDel="006A6BE0">
          <w:rPr>
            <w:rFonts w:cs="Times New Roman"/>
          </w:rPr>
          <w:delText>s</w:delText>
        </w:r>
        <w:r w:rsidRPr="000A6EB6" w:rsidDel="006A6BE0">
          <w:rPr>
            <w:rFonts w:cs="Times New Roman"/>
            <w:vertAlign w:val="superscript"/>
          </w:rPr>
          <w:delText>−1</w:delText>
        </w:r>
        <w:r w:rsidRPr="000A6EB6" w:rsidDel="006A6BE0">
          <w:rPr>
            <w:rFonts w:cs="Times New Roman"/>
          </w:rPr>
          <w:delText xml:space="preserve"> </w:delText>
        </w:r>
        <w:r w:rsidDel="006A6BE0">
          <w:rPr>
            <w:rFonts w:cs="Times New Roman"/>
          </w:rPr>
          <w:delText>and</w:delText>
        </w:r>
        <w:r w:rsidRPr="000A6EB6" w:rsidDel="006A6BE0">
          <w:rPr>
            <w:rFonts w:cs="Times New Roman"/>
          </w:rPr>
          <w:delText xml:space="preserve">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 6.45 × 10</w:delText>
        </w:r>
        <w:r w:rsidRPr="000A6EB6" w:rsidDel="006A6BE0">
          <w:rPr>
            <w:rFonts w:cs="Times New Roman"/>
            <w:vertAlign w:val="superscript"/>
          </w:rPr>
          <w:delText xml:space="preserve">12 </w:delText>
        </w:r>
        <w:r w:rsidRPr="000A6EB6" w:rsidDel="006A6BE0">
          <w:rPr>
            <w:rFonts w:cs="Times New Roman"/>
          </w:rPr>
          <w:delText>s</w:delText>
        </w:r>
        <w:r w:rsidRPr="000A6EB6" w:rsidDel="006A6BE0">
          <w:rPr>
            <w:rFonts w:cs="Times New Roman"/>
            <w:vertAlign w:val="superscript"/>
          </w:rPr>
          <w:delText>-1</w:delText>
        </w:r>
        <w:r w:rsidRPr="000A6EB6" w:rsidDel="006A6BE0">
          <w:rPr>
            <w:rFonts w:cs="Times New Roman"/>
          </w:rPr>
          <w:delText xml:space="preserve"> cm</w:delText>
        </w:r>
        <w:r w:rsidRPr="000A6EB6" w:rsidDel="006A6BE0">
          <w:rPr>
            <w:rFonts w:cs="Times New Roman"/>
            <w:vertAlign w:val="superscript"/>
          </w:rPr>
          <w:delText>-2</w:delText>
        </w:r>
        <w:r w:rsidRPr="000A6EB6" w:rsidDel="006A6BE0">
          <w:rPr>
            <w:rFonts w:cs="Times New Roman"/>
          </w:rPr>
          <w:delText xml:space="preserve"> for Orion. </w:delText>
        </w:r>
        <w:r w:rsidDel="006A6BE0">
          <w:rPr>
            <w:rFonts w:cs="Times New Roman"/>
          </w:rPr>
          <w:delText>Consequently, a</w:delText>
        </w:r>
        <w:r w:rsidRPr="000A6EB6" w:rsidDel="006A6BE0">
          <w:rPr>
            <w:rFonts w:cs="Times New Roman"/>
          </w:rPr>
          <w:delText xml:space="preserve"> typical Orion simulation yields a radius of about 1.111 x 10</w:delText>
        </w:r>
        <w:r w:rsidRPr="000A6EB6" w:rsidDel="006A6BE0">
          <w:rPr>
            <w:rFonts w:cs="Times New Roman"/>
            <w:vertAlign w:val="superscript"/>
          </w:rPr>
          <w:delText xml:space="preserve">18 </w:delText>
        </w:r>
        <w:r w:rsidRPr="000A6EB6" w:rsidDel="006A6BE0">
          <w:rPr>
            <w:rFonts w:cs="Times New Roman"/>
          </w:rPr>
          <w:delText xml:space="preserve">cm. </w:delText>
        </w:r>
        <w:r w:rsidDel="006A6BE0">
          <w:rPr>
            <w:rFonts w:cs="Times New Roman"/>
          </w:rPr>
          <w:delText>If</w:delText>
        </w:r>
        <w:r w:rsidRPr="000A6EB6" w:rsidDel="006A6BE0">
          <w:rPr>
            <w:rFonts w:cs="Times New Roman"/>
          </w:rPr>
          <w:delText xml:space="preserve"> we compute the radius range assumed by our simulation</w:delText>
        </w:r>
        <w:r w:rsidDel="006A6BE0">
          <w:rPr>
            <w:rFonts w:cs="Times New Roman"/>
          </w:rPr>
          <w:delText xml:space="preserve"> given the </w:delText>
        </w:r>
        <w:r w:rsidRPr="000A6EB6" w:rsidDel="006A6BE0">
          <w:rPr>
            <w:rFonts w:cs="Times New Roman"/>
            <w:i/>
          </w:rPr>
          <w:delText>Q</w:delText>
        </w:r>
        <w:r w:rsidRPr="000A6EB6" w:rsidDel="006A6BE0">
          <w:rPr>
            <w:rFonts w:cs="Times New Roman"/>
            <w:vertAlign w:val="subscript"/>
          </w:rPr>
          <w:delText>H</w:delText>
        </w:r>
        <w:r w:rsidDel="006A6BE0">
          <w:rPr>
            <w:rFonts w:cs="Times New Roman"/>
          </w:rPr>
          <w:delText xml:space="preserve"> used by </w:delText>
        </w:r>
        <w:r w:rsidRPr="000A6EB6" w:rsidDel="006A6BE0">
          <w:rPr>
            <w:rFonts w:cs="Times New Roman"/>
          </w:rPr>
          <w:delText>Pellegrini et al. (2007), we obtain that 10</w:delText>
        </w:r>
        <w:r w:rsidRPr="000A6EB6" w:rsidDel="006A6BE0">
          <w:rPr>
            <w:rFonts w:cs="Times New Roman"/>
            <w:vertAlign w:val="superscript"/>
          </w:rPr>
          <w:delText>12</w:delText>
        </w:r>
        <w:r w:rsidRPr="000A6EB6" w:rsidDel="006A6BE0">
          <w:rPr>
            <w:rFonts w:cs="Times New Roman"/>
          </w:rPr>
          <w:delText xml:space="preserve">≤ </w:delText>
        </w:r>
        <w:r w:rsidRPr="000A6EB6" w:rsidDel="006A6BE0">
          <w:rPr>
            <w:rFonts w:cs="Times New Roman"/>
            <w:i/>
          </w:rPr>
          <w:delText>r</w:delText>
        </w:r>
        <w:r w:rsidRPr="000A6EB6" w:rsidDel="006A6BE0">
          <w:rPr>
            <w:rFonts w:cs="Times New Roman"/>
          </w:rPr>
          <w:delText xml:space="preserve"> ≤ 10</w:delText>
        </w:r>
        <w:r w:rsidRPr="000A6EB6" w:rsidDel="006A6BE0">
          <w:rPr>
            <w:rFonts w:cs="Times New Roman"/>
            <w:vertAlign w:val="superscript"/>
          </w:rPr>
          <w:delText>19</w:delText>
        </w:r>
        <w:r w:rsidRPr="000A6EB6" w:rsidDel="006A6BE0">
          <w:rPr>
            <w:rFonts w:cs="Times New Roman"/>
          </w:rPr>
          <w:delText xml:space="preserve"> cm. T</w:delText>
        </w:r>
        <w:r w:rsidDel="006A6BE0">
          <w:rPr>
            <w:rFonts w:cs="Times New Roman"/>
          </w:rPr>
          <w:delText>hus we see that t</w:delText>
        </w:r>
        <w:r w:rsidRPr="000A6EB6" w:rsidDel="006A6BE0">
          <w:rPr>
            <w:rFonts w:cs="Times New Roman"/>
          </w:rPr>
          <w:delText>he radius of 10</w:delText>
        </w:r>
        <w:r w:rsidRPr="000A6EB6" w:rsidDel="006A6BE0">
          <w:rPr>
            <w:rFonts w:cs="Times New Roman"/>
            <w:vertAlign w:val="superscript"/>
          </w:rPr>
          <w:delText>18</w:delText>
        </w:r>
        <w:r w:rsidRPr="000A6EB6" w:rsidDel="006A6BE0">
          <w:rPr>
            <w:rFonts w:cs="Times New Roman"/>
          </w:rPr>
          <w:delText xml:space="preserve"> cm assumed by Pellegrini et al. (2007) is near the upper limit of our simulation. </w:delText>
        </w:r>
        <w:r w:rsidR="00D758F7" w:rsidDel="006A6BE0">
          <w:rPr>
            <w:rFonts w:cs="Times New Roman"/>
          </w:rPr>
          <w:delText>T</w:delText>
        </w:r>
        <w:r w:rsidRPr="000A6EB6" w:rsidDel="006A6BE0">
          <w:rPr>
            <w:rFonts w:cs="Times New Roman"/>
          </w:rPr>
          <w:delText>he</w:delText>
        </w:r>
        <w:r w:rsidDel="006A6BE0">
          <w:rPr>
            <w:rFonts w:cs="Times New Roman"/>
          </w:rPr>
          <w:delText xml:space="preserve">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value</w:delText>
        </w:r>
        <w:r w:rsidDel="006A6BE0">
          <w:rPr>
            <w:rFonts w:cs="Times New Roman"/>
          </w:rPr>
          <w:delText xml:space="preserve"> used by </w:delText>
        </w:r>
        <w:r w:rsidRPr="000A6EB6" w:rsidDel="006A6BE0">
          <w:rPr>
            <w:rFonts w:cs="Times New Roman"/>
          </w:rPr>
          <w:delText>Pellegrini et al. (2007)</w:delText>
        </w:r>
        <w:r w:rsidR="00D758F7" w:rsidDel="006A6BE0">
          <w:rPr>
            <w:rFonts w:cs="Times New Roman"/>
          </w:rPr>
          <w:delText xml:space="preserve"> also</w:delText>
        </w:r>
        <w:r w:rsidRPr="000A6EB6" w:rsidDel="006A6BE0">
          <w:rPr>
            <w:rFonts w:cs="Times New Roman"/>
          </w:rPr>
          <w:delText xml:space="preserve"> falls within the range of our simul</w:delText>
        </w:r>
        <w:r w:rsidDel="006A6BE0">
          <w:rPr>
            <w:rFonts w:cs="Times New Roman"/>
          </w:rPr>
          <w:delText>ation</w:delText>
        </w:r>
        <w:r w:rsidRPr="000A6EB6" w:rsidDel="006A6BE0">
          <w:rPr>
            <w:rFonts w:cs="Times New Roman"/>
          </w:rPr>
          <w:delText xml:space="preserve">. </w:delText>
        </w:r>
        <w:r w:rsidDel="006A6BE0">
          <w:rPr>
            <w:rFonts w:cs="Times New Roman"/>
          </w:rPr>
          <w:delText>Noting</w:delText>
        </w:r>
        <w:r w:rsidRPr="000A6EB6" w:rsidDel="006A6BE0">
          <w:rPr>
            <w:rFonts w:cs="Times New Roman"/>
          </w:rPr>
          <w:delText xml:space="preserve"> again that we are interested in high ionization potential emission lines, our range of 8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 22 is appropriate.</w:delText>
        </w:r>
      </w:del>
    </w:p>
    <w:p w14:paraId="100001B6" w14:textId="43E3FFE3" w:rsidR="003A7C7C" w:rsidDel="006A6BE0" w:rsidRDefault="003A7C7C" w:rsidP="003A7C7C">
      <w:pPr>
        <w:tabs>
          <w:tab w:val="left" w:pos="1163"/>
        </w:tabs>
        <w:rPr>
          <w:del w:id="119" w:author="Helen  Meskhidze" w:date="2016-03-07T09:25:00Z"/>
          <w:rFonts w:cs="Times New Roman"/>
        </w:rPr>
      </w:pPr>
      <w:del w:id="120" w:author="Helen  Meskhidze" w:date="2016-03-07T09:25:00Z">
        <w:r w:rsidRPr="000A6EB6" w:rsidDel="006A6BE0">
          <w:rPr>
            <w:rFonts w:cs="Times New Roman"/>
          </w:rPr>
          <w:tab/>
        </w:r>
      </w:del>
    </w:p>
    <w:p w14:paraId="2896CF9C" w14:textId="55291D25" w:rsidR="003A7C7C" w:rsidDel="006A6BE0" w:rsidRDefault="00D758F7" w:rsidP="00D758F7">
      <w:pPr>
        <w:tabs>
          <w:tab w:val="left" w:pos="1163"/>
        </w:tabs>
        <w:rPr>
          <w:del w:id="121" w:author="Helen  Meskhidze" w:date="2016-03-07T09:25:00Z"/>
          <w:rFonts w:cs="Times New Roman"/>
        </w:rPr>
      </w:pPr>
      <w:del w:id="122" w:author="Helen  Meskhidze" w:date="2016-03-07T09:25:00Z">
        <w:r w:rsidDel="006A6BE0">
          <w:rPr>
            <w:rFonts w:cs="Times New Roman"/>
          </w:rPr>
          <w:delText xml:space="preserve">We can also consider our parameter space in the context of the limiting values of </w:delText>
        </w:r>
        <w:r w:rsidRPr="000A6EB6" w:rsidDel="006A6BE0">
          <w:rPr>
            <w:rFonts w:cs="Times New Roman"/>
            <w:i/>
          </w:rPr>
          <w:delText>Q</w:delText>
        </w:r>
        <w:r w:rsidDel="006A6BE0">
          <w:rPr>
            <w:rFonts w:cs="Times New Roman"/>
            <w:vertAlign w:val="subscript"/>
          </w:rPr>
          <w:delText>H</w:delText>
        </w:r>
        <w:r w:rsidDel="006A6BE0">
          <w:rPr>
            <w:rFonts w:cs="Times New Roman"/>
          </w:rPr>
          <w:delText xml:space="preserve"> given in the literature. </w:delText>
        </w:r>
        <w:r w:rsidR="003A7C7C" w:rsidRPr="000A6EB6" w:rsidDel="006A6BE0">
          <w:rPr>
            <w:rFonts w:cs="Times New Roman"/>
          </w:rPr>
          <w:delText xml:space="preserve">Stasinska and Leitherer (1996) give upper and lower limits for the values of </w:delText>
        </w:r>
        <w:r w:rsidR="003A7C7C" w:rsidRPr="000A6EB6" w:rsidDel="006A6BE0">
          <w:rPr>
            <w:rFonts w:cs="Times New Roman"/>
            <w:i/>
          </w:rPr>
          <w:delText>Q</w:delText>
        </w:r>
        <w:r w:rsidDel="006A6BE0">
          <w:rPr>
            <w:rFonts w:cs="Times New Roman"/>
            <w:vertAlign w:val="subscript"/>
          </w:rPr>
          <w:delText>H</w:delText>
        </w:r>
        <w:r w:rsidDel="006A6BE0">
          <w:rPr>
            <w:rFonts w:cs="Times New Roman"/>
          </w:rPr>
          <w:delText>:</w:delText>
        </w:r>
        <w:r w:rsidDel="006A6BE0">
          <w:rPr>
            <w:rFonts w:cs="Times New Roman"/>
            <w:vertAlign w:val="subscript"/>
          </w:rPr>
          <w:delText xml:space="preserve"> </w:delText>
        </w:r>
        <w:r w:rsidR="003A7C7C" w:rsidRPr="000A6EB6" w:rsidDel="006A6BE0">
          <w:rPr>
            <w:rFonts w:cs="Times New Roman"/>
          </w:rPr>
          <w:delText>2.7 x 10</w:delText>
        </w:r>
        <w:r w:rsidR="003A7C7C" w:rsidRPr="000A6EB6" w:rsidDel="006A6BE0">
          <w:rPr>
            <w:rFonts w:cs="Times New Roman"/>
            <w:vertAlign w:val="superscript"/>
          </w:rPr>
          <w:delText>47</w:delText>
        </w:r>
        <w:r w:rsidR="003A7C7C" w:rsidRPr="000A6EB6" w:rsidDel="006A6BE0">
          <w:rPr>
            <w:rFonts w:cs="Times New Roman"/>
          </w:rPr>
          <w:delText xml:space="preserve"> &lt; </w:delText>
        </w:r>
        <w:r w:rsidR="003A7C7C" w:rsidRPr="000A6EB6" w:rsidDel="006A6BE0">
          <w:rPr>
            <w:rFonts w:cs="Times New Roman"/>
            <w:i/>
          </w:rPr>
          <w:delText>Q</w:delText>
        </w:r>
        <w:r w:rsidR="003A7C7C" w:rsidRPr="000A6EB6" w:rsidDel="006A6BE0">
          <w:rPr>
            <w:rFonts w:cs="Times New Roman"/>
            <w:vertAlign w:val="subscript"/>
          </w:rPr>
          <w:delText>H</w:delText>
        </w:r>
        <w:r w:rsidR="003A7C7C" w:rsidRPr="000A6EB6" w:rsidDel="006A6BE0">
          <w:rPr>
            <w:rFonts w:cs="Times New Roman"/>
          </w:rPr>
          <w:delText xml:space="preserve"> &lt; 7.4 x 10</w:delText>
        </w:r>
        <w:r w:rsidR="003A7C7C" w:rsidRPr="000A6EB6" w:rsidDel="006A6BE0">
          <w:rPr>
            <w:rFonts w:cs="Times New Roman"/>
            <w:vertAlign w:val="superscript"/>
          </w:rPr>
          <w:delText>55</w:delText>
        </w:r>
        <w:r w:rsidR="003A7C7C" w:rsidRPr="000A6EB6" w:rsidDel="006A6BE0">
          <w:rPr>
            <w:rFonts w:cs="Times New Roman"/>
          </w:rPr>
          <w:delText>. Using the radius typical of an H II region calculated above</w:delText>
        </w:r>
        <w:r w:rsidDel="006A6BE0">
          <w:rPr>
            <w:rFonts w:cs="Times New Roman"/>
          </w:rPr>
          <w:delText xml:space="preserve"> (</w:delText>
        </w:r>
        <w:r w:rsidRPr="000A6EB6" w:rsidDel="006A6BE0">
          <w:rPr>
            <w:rFonts w:cs="Times New Roman"/>
          </w:rPr>
          <w:delText>1.111 x 10</w:delText>
        </w:r>
        <w:r w:rsidRPr="000A6EB6" w:rsidDel="006A6BE0">
          <w:rPr>
            <w:rFonts w:cs="Times New Roman"/>
            <w:vertAlign w:val="superscript"/>
          </w:rPr>
          <w:delText xml:space="preserve">18 </w:delText>
        </w:r>
        <w:r w:rsidRPr="000A6EB6" w:rsidDel="006A6BE0">
          <w:rPr>
            <w:rFonts w:cs="Times New Roman"/>
          </w:rPr>
          <w:delText>cm</w:delText>
        </w:r>
        <w:r w:rsidDel="006A6BE0">
          <w:rPr>
            <w:rFonts w:cs="Times New Roman"/>
          </w:rPr>
          <w:delText>)</w:delText>
        </w:r>
        <w:r w:rsidR="003A7C7C" w:rsidRPr="000A6EB6" w:rsidDel="006A6BE0">
          <w:rPr>
            <w:rFonts w:cs="Times New Roman"/>
          </w:rPr>
          <w:delText>, this gives a range of 2.148 x 10</w:delText>
        </w:r>
        <w:r w:rsidR="003A7C7C" w:rsidRPr="000A6EB6" w:rsidDel="006A6BE0">
          <w:rPr>
            <w:rFonts w:cs="Times New Roman"/>
            <w:vertAlign w:val="superscript"/>
          </w:rPr>
          <w:delText xml:space="preserve">10 </w:delText>
        </w:r>
        <w:r w:rsidR="003A7C7C" w:rsidRPr="000A6EB6" w:rsidDel="006A6BE0">
          <w:rPr>
            <w:rFonts w:cs="Times New Roman"/>
          </w:rPr>
          <w:delText xml:space="preserve">&lt; </w:delText>
        </w:r>
        <w:r w:rsidR="003A7C7C" w:rsidRPr="000A6EB6" w:rsidDel="006A6BE0">
          <w:rPr>
            <w:rFonts w:cs="Times New Roman"/>
            <w:i/>
          </w:rPr>
          <w:delText>φ</w:delText>
        </w:r>
        <w:r w:rsidR="003A7C7C" w:rsidRPr="000A6EB6" w:rsidDel="006A6BE0">
          <w:rPr>
            <w:rFonts w:cs="Times New Roman"/>
            <w:vertAlign w:val="subscript"/>
          </w:rPr>
          <w:delText xml:space="preserve">H </w:delText>
        </w:r>
        <w:r w:rsidR="003A7C7C" w:rsidRPr="000A6EB6" w:rsidDel="006A6BE0">
          <w:rPr>
            <w:rFonts w:cs="Times New Roman"/>
          </w:rPr>
          <w:delText xml:space="preserve"> &lt; of 5.886 x 10</w:delText>
        </w:r>
        <w:r w:rsidR="003A7C7C" w:rsidRPr="000A6EB6" w:rsidDel="006A6BE0">
          <w:rPr>
            <w:rFonts w:cs="Times New Roman"/>
            <w:vertAlign w:val="superscript"/>
          </w:rPr>
          <w:delText>18</w:delText>
        </w:r>
        <w:r w:rsidR="003A7C7C" w:rsidRPr="000A6EB6" w:rsidDel="006A6BE0">
          <w:rPr>
            <w:rFonts w:cs="Times New Roman"/>
          </w:rPr>
          <w:delText>.</w:delText>
        </w:r>
        <w:r w:rsidDel="006A6BE0">
          <w:rPr>
            <w:rFonts w:cs="Times New Roman"/>
          </w:rPr>
          <w:delText xml:space="preserve"> O</w:delText>
        </w:r>
        <w:r w:rsidR="003A7C7C" w:rsidRPr="000A6EB6" w:rsidDel="006A6BE0">
          <w:rPr>
            <w:rFonts w:cs="Times New Roman"/>
          </w:rPr>
          <w:delText>ur simulation, which ranges between 8 ≤ log(</w:delText>
        </w:r>
        <w:r w:rsidR="003A7C7C" w:rsidRPr="000A6EB6" w:rsidDel="006A6BE0">
          <w:rPr>
            <w:rFonts w:cs="Times New Roman"/>
            <w:i/>
          </w:rPr>
          <w:delText>φ</w:delText>
        </w:r>
        <w:r w:rsidR="003A7C7C" w:rsidRPr="000A6EB6" w:rsidDel="006A6BE0">
          <w:rPr>
            <w:rFonts w:cs="Times New Roman"/>
            <w:vertAlign w:val="subscript"/>
          </w:rPr>
          <w:delText>H</w:delText>
        </w:r>
        <w:r w:rsidR="003A7C7C" w:rsidRPr="000A6EB6" w:rsidDel="006A6BE0">
          <w:rPr>
            <w:rFonts w:cs="Times New Roman"/>
          </w:rPr>
          <w:delText xml:space="preserve">) ≤ 22, captures </w:delText>
        </w:r>
        <w:r w:rsidRPr="000A6EB6" w:rsidDel="006A6BE0">
          <w:rPr>
            <w:rFonts w:cs="Times New Roman"/>
          </w:rPr>
          <w:delText>Stasinska and Leitherer</w:delText>
        </w:r>
        <w:r w:rsidDel="006A6BE0">
          <w:rPr>
            <w:rFonts w:cs="Times New Roman"/>
          </w:rPr>
          <w:delText>’s</w:delText>
        </w:r>
        <w:r w:rsidRPr="000A6EB6" w:rsidDel="006A6BE0">
          <w:rPr>
            <w:rFonts w:cs="Times New Roman"/>
          </w:rPr>
          <w:delText xml:space="preserve"> (1996)</w:delText>
        </w:r>
        <w:r w:rsidR="00AE499A" w:rsidDel="006A6BE0">
          <w:rPr>
            <w:rFonts w:cs="Times New Roman"/>
          </w:rPr>
          <w:delText xml:space="preserve"> </w:delText>
        </w:r>
        <w:r w:rsidR="003A7C7C" w:rsidRPr="000A6EB6" w:rsidDel="006A6BE0">
          <w:rPr>
            <w:rFonts w:cs="Times New Roman"/>
          </w:rPr>
          <w:delText>limiting</w:delText>
        </w:r>
        <w:r w:rsidR="003A7C7C" w:rsidDel="006A6BE0">
          <w:rPr>
            <w:rFonts w:cs="Times New Roman"/>
          </w:rPr>
          <w:delText xml:space="preserve"> </w:delText>
        </w:r>
        <w:r w:rsidR="003A7C7C" w:rsidRPr="000A6EB6" w:rsidDel="006A6BE0">
          <w:rPr>
            <w:rFonts w:cs="Times New Roman"/>
            <w:i/>
          </w:rPr>
          <w:delText>φ</w:delText>
        </w:r>
        <w:r w:rsidR="003A7C7C" w:rsidRPr="000A6EB6" w:rsidDel="006A6BE0">
          <w:rPr>
            <w:rFonts w:cs="Times New Roman"/>
            <w:vertAlign w:val="subscript"/>
          </w:rPr>
          <w:delText>H</w:delText>
        </w:r>
        <w:r w:rsidDel="006A6BE0">
          <w:rPr>
            <w:rFonts w:cs="Times New Roman"/>
          </w:rPr>
          <w:delText xml:space="preserve"> values.</w:delText>
        </w:r>
      </w:del>
    </w:p>
    <w:p w14:paraId="3CA763D8" w14:textId="2550092E" w:rsidR="003A7C7C" w:rsidDel="006A6BE0" w:rsidRDefault="003A7C7C" w:rsidP="00194078">
      <w:pPr>
        <w:rPr>
          <w:del w:id="123" w:author="Helen  Meskhidze" w:date="2016-03-07T09:25:00Z"/>
          <w:rFonts w:cs="Times New Roman"/>
        </w:rPr>
      </w:pPr>
    </w:p>
    <w:p w14:paraId="292C7ACD" w14:textId="4499C111" w:rsidR="007D7D41" w:rsidDel="006A6BE0" w:rsidRDefault="007D7D41" w:rsidP="00194078">
      <w:pPr>
        <w:rPr>
          <w:del w:id="124" w:author="Helen  Meskhidze" w:date="2016-03-07T09:25:00Z"/>
          <w:rFonts w:cs="Times New Roman"/>
        </w:rPr>
      </w:pPr>
      <w:del w:id="125" w:author="Helen  Meskhidze" w:date="2016-03-07T09:25:00Z">
        <w:r w:rsidDel="006A6BE0">
          <w:rPr>
            <w:rFonts w:cs="Times New Roman"/>
          </w:rPr>
          <w:delText>It is</w:delText>
        </w:r>
        <w:r w:rsidR="00273867" w:rsidDel="006A6BE0">
          <w:rPr>
            <w:rFonts w:cs="Times New Roman"/>
          </w:rPr>
          <w:delText xml:space="preserve"> also</w:delText>
        </w:r>
        <w:r w:rsidDel="006A6BE0">
          <w:rPr>
            <w:rFonts w:cs="Times New Roman"/>
          </w:rPr>
          <w:delText xml:space="preserve"> prevalent in the literature to use the ionization parameter to capture the above relationships </w:delText>
        </w:r>
        <w:r w:rsidR="00194078" w:rsidRPr="000A6EB6" w:rsidDel="006A6BE0">
          <w:rPr>
            <w:rFonts w:cs="Times New Roman"/>
          </w:rPr>
          <w:delText xml:space="preserve"> (e.g. </w:delText>
        </w:r>
        <w:r w:rsidR="002B3C8F" w:rsidRPr="000A6EB6" w:rsidDel="006A6BE0">
          <w:rPr>
            <w:rFonts w:cs="Times New Roman"/>
          </w:rPr>
          <w:delText>Dopita et al. 2006</w:delText>
        </w:r>
        <w:r w:rsidR="002B3C8F" w:rsidDel="006A6BE0">
          <w:rPr>
            <w:rFonts w:cs="Times New Roman"/>
          </w:rPr>
          <w:delText xml:space="preserve">, </w:delText>
        </w:r>
        <w:r w:rsidR="00194078" w:rsidRPr="000A6EB6" w:rsidDel="006A6BE0">
          <w:rPr>
            <w:rFonts w:cs="Times New Roman"/>
          </w:rPr>
          <w:delText>Levesque et al. 2010, Richardson et al. 2013)</w:delText>
        </w:r>
        <w:r w:rsidDel="006A6BE0">
          <w:rPr>
            <w:rFonts w:cs="Times New Roman"/>
          </w:rPr>
          <w:delText>.</w:delText>
        </w:r>
        <w:r w:rsidR="00273867" w:rsidDel="006A6BE0">
          <w:rPr>
            <w:rFonts w:cs="Times New Roman"/>
          </w:rPr>
          <w:delText xml:space="preserve"> S</w:delText>
        </w:r>
        <w:r w:rsidR="00194078" w:rsidRPr="000A6EB6" w:rsidDel="006A6BE0">
          <w:rPr>
            <w:rFonts w:cs="Times New Roman"/>
          </w:rPr>
          <w:delText xml:space="preserve">ince we are not modeling a single cloud but rather using the </w:delText>
        </w:r>
        <w:r w:rsidDel="006A6BE0">
          <w:rPr>
            <w:rFonts w:cs="Times New Roman"/>
          </w:rPr>
          <w:delText>LOC</w:delText>
        </w:r>
        <w:r w:rsidR="00194078" w:rsidRPr="000A6EB6" w:rsidDel="006A6BE0">
          <w:rPr>
            <w:rFonts w:cs="Times New Roman"/>
          </w:rPr>
          <w:delText xml:space="preserve"> model, we do not use ionization parameter to characterize our models. However, </w:delText>
        </w:r>
        <w:r w:rsidR="00D758F7" w:rsidDel="006A6BE0">
          <w:rPr>
            <w:rFonts w:cs="Times New Roman"/>
          </w:rPr>
          <w:delText>given that much</w:delText>
        </w:r>
        <w:r w:rsidR="00194078" w:rsidRPr="000A6EB6" w:rsidDel="006A6BE0">
          <w:rPr>
            <w:rFonts w:cs="Times New Roman"/>
          </w:rPr>
          <w:delText xml:space="preserve"> of the previous literature</w:delText>
        </w:r>
        <w:r w:rsidR="00D758F7" w:rsidDel="006A6BE0">
          <w:rPr>
            <w:rFonts w:cs="Times New Roman"/>
          </w:rPr>
          <w:delText xml:space="preserve"> uses</w:delText>
        </w:r>
        <w:r w:rsidR="00194078" w:rsidRPr="000A6EB6" w:rsidDel="006A6BE0">
          <w:rPr>
            <w:rFonts w:cs="Times New Roman"/>
          </w:rPr>
          <w:delText xml:space="preserve"> ionization parameter as a free variable</w:delText>
        </w:r>
        <w:r w:rsidR="00D758F7" w:rsidDel="006A6BE0">
          <w:rPr>
            <w:rFonts w:cs="Times New Roman"/>
          </w:rPr>
          <w:delText>, it offers a good comparison</w:delText>
        </w:r>
        <w:r w:rsidR="00194078" w:rsidRPr="000A6EB6" w:rsidDel="006A6BE0">
          <w:rPr>
            <w:rFonts w:cs="Times New Roman"/>
          </w:rPr>
          <w:delText xml:space="preserve">. This parameter can be defined in two different ways: First, as a dimensionless quantity, </w:delText>
        </w:r>
        <w:r w:rsidR="00194078" w:rsidRPr="000A6EB6" w:rsidDel="006A6BE0">
          <w:rPr>
            <w:rFonts w:cs="Times New Roman"/>
            <w:i/>
          </w:rPr>
          <w:delText>U,</w:delText>
        </w:r>
        <w:r w:rsidR="00194078" w:rsidRPr="000A6EB6" w:rsidDel="006A6BE0">
          <w:rPr>
            <w:rFonts w:cs="Times New Roman"/>
          </w:rPr>
          <w:delText xml:space="preserve"> representing the ratio of the mean photon density to the mean </w:delText>
        </w:r>
        <w:r w:rsidR="0016379E" w:rsidDel="006A6BE0">
          <w:rPr>
            <w:rFonts w:cs="Times New Roman"/>
          </w:rPr>
          <w:delText>hydrogen</w:delText>
        </w:r>
        <w:r w:rsidR="0016379E" w:rsidRPr="000A6EB6" w:rsidDel="006A6BE0">
          <w:rPr>
            <w:rFonts w:cs="Times New Roman"/>
          </w:rPr>
          <w:delText xml:space="preserve"> </w:delText>
        </w:r>
        <w:r w:rsidR="00194078" w:rsidRPr="000A6EB6" w:rsidDel="006A6BE0">
          <w:rPr>
            <w:rFonts w:cs="Times New Roman"/>
          </w:rPr>
          <w:delText>density (AGN3). In this case,</w:delText>
        </w:r>
        <w:r w:rsidDel="006A6BE0">
          <w:rPr>
            <w:rFonts w:cs="Times New Roman"/>
          </w:rPr>
          <w:delText xml:space="preserve"> the ionization parameter would be described as</w:delText>
        </w:r>
        <w:r w:rsidR="00296083" w:rsidDel="006A6BE0">
          <w:rPr>
            <w:rFonts w:cs="Times New Roman"/>
          </w:rPr>
          <w:delText xml:space="preserve"> in equation (1).</w:delText>
        </w:r>
      </w:del>
    </w:p>
    <w:p w14:paraId="38DA5EC5" w14:textId="5990911A" w:rsidR="007D7D41" w:rsidDel="006A6BE0" w:rsidRDefault="007D7D41" w:rsidP="008403F1">
      <w:pPr>
        <w:rPr>
          <w:del w:id="126" w:author="Helen  Meskhidze" w:date="2016-03-07T09:25:00Z"/>
          <w:rFonts w:cs="Times New Roman"/>
        </w:rPr>
      </w:pPr>
    </w:p>
    <w:p w14:paraId="472DD634" w14:textId="355B30A2" w:rsidR="00D758F7" w:rsidDel="006A6BE0" w:rsidRDefault="00D758F7" w:rsidP="007D7D41">
      <w:pPr>
        <w:rPr>
          <w:del w:id="127" w:author="Helen  Meskhidze" w:date="2016-03-07T09:25:00Z"/>
          <w:rFonts w:cs="Times New Roman"/>
        </w:rPr>
      </w:pPr>
      <w:del w:id="128" w:author="Helen  Meskhidze" w:date="2016-03-07T09:25:00Z">
        <w:r w:rsidRPr="000A6EB6" w:rsidDel="006A6BE0">
          <w:rPr>
            <w:rFonts w:cs="Times New Roman"/>
          </w:rPr>
          <w:delText>Levesque et al. (2010), explore ionization parameter (</w:delText>
        </w:r>
        <w:r w:rsidRPr="000A6EB6" w:rsidDel="006A6BE0">
          <w:rPr>
            <w:rFonts w:cs="Times New Roman"/>
            <w:i/>
          </w:rPr>
          <w:delText>U</w:delText>
        </w:r>
        <w:r w:rsidRPr="000A6EB6" w:rsidDel="006A6BE0">
          <w:rPr>
            <w:rFonts w:cs="Times New Roman"/>
          </w:rPr>
          <w:delText>) values from -3.5 ≤ log(</w:delText>
        </w:r>
        <w:r w:rsidRPr="000A6EB6" w:rsidDel="006A6BE0">
          <w:rPr>
            <w:rFonts w:cs="Times New Roman"/>
            <w:i/>
          </w:rPr>
          <w:delText>U</w:delText>
        </w:r>
        <w:r w:rsidRPr="000A6EB6" w:rsidDel="006A6BE0">
          <w:rPr>
            <w:rFonts w:cs="Times New Roman"/>
          </w:rPr>
          <w:delText>) ≤ -1.9. These ionization parameter values correspond to a range of about 8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 10, a much smaller range than ours.</w:delText>
        </w:r>
      </w:del>
    </w:p>
    <w:p w14:paraId="641E4712" w14:textId="06658694" w:rsidR="00D758F7" w:rsidDel="006A6BE0" w:rsidRDefault="00D758F7" w:rsidP="007D7D41">
      <w:pPr>
        <w:rPr>
          <w:del w:id="129" w:author="Helen  Meskhidze" w:date="2016-03-07T09:25:00Z"/>
          <w:rFonts w:cs="Times New Roman"/>
        </w:rPr>
      </w:pPr>
    </w:p>
    <w:p w14:paraId="2C728D80" w14:textId="6169290B" w:rsidR="007D7D41" w:rsidDel="006A6BE0" w:rsidRDefault="00D758F7" w:rsidP="007D7D41">
      <w:pPr>
        <w:rPr>
          <w:del w:id="130" w:author="Helen  Meskhidze" w:date="2016-03-07T09:25:00Z"/>
          <w:rFonts w:cs="Times New Roman"/>
        </w:rPr>
      </w:pPr>
      <w:del w:id="131" w:author="Helen  Meskhidze" w:date="2016-03-07T09:25:00Z">
        <w:r w:rsidDel="006A6BE0">
          <w:rPr>
            <w:rFonts w:cs="Times New Roman"/>
          </w:rPr>
          <w:delText xml:space="preserve">Ionization parameter can also be </w:delText>
        </w:r>
        <w:r w:rsidR="00194078" w:rsidRPr="000A6EB6" w:rsidDel="006A6BE0">
          <w:rPr>
            <w:rFonts w:cs="Times New Roman"/>
          </w:rPr>
          <w:delText xml:space="preserve">defined as </w:delText>
        </w:r>
        <w:r w:rsidR="00194078" w:rsidRPr="000A6EB6" w:rsidDel="006A6BE0">
          <w:rPr>
            <w:rFonts w:cs="Times New Roman"/>
            <w:i/>
          </w:rPr>
          <w:delText xml:space="preserve">q, </w:delText>
        </w:r>
        <w:r w:rsidR="00194078" w:rsidRPr="000A6EB6" w:rsidDel="006A6BE0">
          <w:rPr>
            <w:rFonts w:cs="Times New Roman"/>
          </w:rPr>
          <w:delText xml:space="preserve">the ratio of the mean ionizing photon flux to the mean </w:delText>
        </w:r>
        <w:r w:rsidR="0016379E" w:rsidDel="006A6BE0">
          <w:rPr>
            <w:rFonts w:cs="Times New Roman"/>
          </w:rPr>
          <w:delText>hydrogen</w:delText>
        </w:r>
        <w:r w:rsidR="00194078" w:rsidRPr="000A6EB6" w:rsidDel="006A6BE0">
          <w:rPr>
            <w:rFonts w:cs="Times New Roman"/>
          </w:rPr>
          <w:delText xml:space="preserve"> density (Richardson et al. 2013, Dopita et al. 2006). In this case, </w:delText>
        </w:r>
      </w:del>
    </w:p>
    <w:p w14:paraId="5E89BFB8" w14:textId="1A5872D9" w:rsidR="007D7D41" w:rsidDel="006A6BE0" w:rsidRDefault="007D7D41" w:rsidP="007D7D41">
      <w:pPr>
        <w:rPr>
          <w:del w:id="132" w:author="Helen  Meskhidze" w:date="2016-03-07T09:25:00Z"/>
          <w:rFonts w:cs="Times New Roman"/>
        </w:rPr>
      </w:pPr>
    </w:p>
    <w:p w14:paraId="73860807" w14:textId="7FCA31E4" w:rsidR="007D7D41" w:rsidRPr="000A6EB6" w:rsidDel="006A6BE0" w:rsidRDefault="00194078" w:rsidP="00A27B9F">
      <w:pPr>
        <w:jc w:val="center"/>
        <w:rPr>
          <w:del w:id="133" w:author="Helen  Meskhidze" w:date="2016-03-07T09:25:00Z"/>
          <w:rFonts w:cs="Times New Roman"/>
        </w:rPr>
      </w:pPr>
      <w:del w:id="134" w:author="Helen  Meskhidze" w:date="2016-03-07T09:25:00Z">
        <w:r w:rsidRPr="000A6EB6" w:rsidDel="006A6BE0">
          <w:rPr>
            <w:rFonts w:cs="Times New Roman"/>
            <w:i/>
          </w:rPr>
          <w:delText>q</w:delText>
        </w:r>
        <w:r w:rsidRPr="000A6EB6" w:rsidDel="006A6BE0">
          <w:rPr>
            <w:rFonts w:cs="Times New Roman"/>
          </w:rPr>
          <w:delText xml:space="preserve"> = </w:delText>
        </w:r>
        <w:r w:rsidRPr="000A6EB6" w:rsidDel="006A6BE0">
          <w:rPr>
            <w:rFonts w:cs="Times New Roman"/>
            <w:i/>
          </w:rPr>
          <w:delText>φ</w:delText>
        </w:r>
        <w:r w:rsidRPr="000A6EB6" w:rsidDel="006A6BE0">
          <w:rPr>
            <w:rFonts w:cs="Times New Roman"/>
            <w:vertAlign w:val="subscript"/>
          </w:rPr>
          <w:delText>H</w:delText>
        </w:r>
        <m:oMath>
          <m:r>
            <w:rPr>
              <w:rFonts w:ascii="Cambria Math" w:hAnsi="Cambria Math" w:cs="Times New Roman"/>
              <w:vertAlign w:val="subscript"/>
            </w:rPr>
            <m:t xml:space="preserve"> </m:t>
          </m:r>
          <m:r>
            <w:rPr>
              <w:rFonts w:ascii="Cambria Math" w:hAnsi="Cambria Math" w:cs="Times New Roman"/>
            </w:rPr>
            <m:t>c</m:t>
          </m:r>
        </m:oMath>
        <w:r w:rsidR="003429E5" w:rsidDel="006A6BE0">
          <w:rPr>
            <w:rFonts w:cs="Times New Roman"/>
            <w:i/>
          </w:rPr>
          <w:tab/>
        </w:r>
        <w:r w:rsidR="007D7D41" w:rsidRPr="00A27B9F" w:rsidDel="006A6BE0">
          <w:rPr>
            <w:rFonts w:cs="Times New Roman"/>
          </w:rPr>
          <w:delText>(</w:delText>
        </w:r>
        <w:r w:rsidR="00296083" w:rsidDel="006A6BE0">
          <w:rPr>
            <w:rFonts w:cs="Times New Roman"/>
          </w:rPr>
          <w:delText>3</w:delText>
        </w:r>
        <w:r w:rsidR="007D7D41" w:rsidRPr="00A27B9F" w:rsidDel="006A6BE0">
          <w:rPr>
            <w:rFonts w:cs="Times New Roman"/>
          </w:rPr>
          <w:delText>)</w:delText>
        </w:r>
        <w:r w:rsidR="007D7D41" w:rsidDel="006A6BE0">
          <w:rPr>
            <w:rFonts w:cs="Times New Roman"/>
            <w:i/>
          </w:rPr>
          <w:delText xml:space="preserve"> </w:delText>
        </w:r>
      </w:del>
    </w:p>
    <w:p w14:paraId="0F740E33" w14:textId="0AE8EC32" w:rsidR="00194078" w:rsidRPr="000A6EB6" w:rsidDel="006A6BE0" w:rsidRDefault="00194078" w:rsidP="00A27B9F">
      <w:pPr>
        <w:jc w:val="center"/>
        <w:rPr>
          <w:del w:id="135" w:author="Helen  Meskhidze" w:date="2016-03-07T09:25:00Z"/>
          <w:rFonts w:cs="Times New Roman"/>
          <w:i/>
        </w:rPr>
      </w:pPr>
    </w:p>
    <w:p w14:paraId="289751B9" w14:textId="242EB6B9" w:rsidR="007D7D41" w:rsidRPr="000A6EB6" w:rsidDel="006A6BE0" w:rsidRDefault="00194078" w:rsidP="00194078">
      <w:pPr>
        <w:rPr>
          <w:del w:id="136" w:author="Helen  Meskhidze" w:date="2016-03-07T09:25:00Z"/>
          <w:rFonts w:cs="Times New Roman"/>
        </w:rPr>
      </w:pPr>
      <w:del w:id="137" w:author="Helen  Meskhidze" w:date="2016-03-07T09:25:00Z">
        <w:r w:rsidRPr="000A6EB6" w:rsidDel="006A6BE0">
          <w:rPr>
            <w:rFonts w:cs="Times New Roman"/>
          </w:rPr>
          <w:delText xml:space="preserve">Richardson et al. (2013) ranges their ionization parameter, </w:delText>
        </w:r>
        <w:r w:rsidR="00D758F7" w:rsidRPr="000A6EB6" w:rsidDel="006A6BE0">
          <w:rPr>
            <w:rFonts w:cs="Times New Roman"/>
          </w:rPr>
          <w:delText>8 ≤ log(</w:delText>
        </w:r>
        <w:r w:rsidR="00D758F7" w:rsidRPr="000A6EB6" w:rsidDel="006A6BE0">
          <w:rPr>
            <w:rFonts w:cs="Times New Roman"/>
            <w:i/>
          </w:rPr>
          <w:delText>q</w:delText>
        </w:r>
        <w:r w:rsidR="00D758F7" w:rsidRPr="000A6EB6" w:rsidDel="006A6BE0">
          <w:rPr>
            <w:rFonts w:cs="Times New Roman"/>
          </w:rPr>
          <w:delText>) ≤ 10</w:delText>
        </w:r>
        <w:r w:rsidR="00D758F7" w:rsidDel="006A6BE0">
          <w:rPr>
            <w:rFonts w:cs="Times New Roman"/>
          </w:rPr>
          <w:delText xml:space="preserve">, and hydrogen density, </w:delText>
        </w:r>
        <w:r w:rsidRPr="000A6EB6" w:rsidDel="006A6BE0">
          <w:rPr>
            <w:rFonts w:cs="Times New Roman"/>
          </w:rPr>
          <w:delText>1 ≤ log(</w:delText>
        </w:r>
        <w:r w:rsidRPr="000A6EB6" w:rsidDel="006A6BE0">
          <w:rPr>
            <w:rFonts w:cs="Times New Roman"/>
            <w:i/>
          </w:rPr>
          <w:delText>n</w:delText>
        </w:r>
        <w:r w:rsidRPr="000A6EB6" w:rsidDel="006A6BE0">
          <w:rPr>
            <w:rFonts w:cs="Times New Roman"/>
            <w:vertAlign w:val="subscript"/>
          </w:rPr>
          <w:delText>H</w:delText>
        </w:r>
        <w:r w:rsidRPr="000A6EB6" w:rsidDel="006A6BE0">
          <w:rPr>
            <w:rFonts w:cs="Times New Roman"/>
          </w:rPr>
          <w:delText xml:space="preserve">) ≤ 2. This gives </w:delText>
        </w:r>
        <w:r w:rsidR="00D758F7" w:rsidRPr="000A6EB6" w:rsidDel="006A6BE0">
          <w:rPr>
            <w:rFonts w:cs="Times New Roman"/>
            <w:i/>
          </w:rPr>
          <w:delText>φ</w:delText>
        </w:r>
        <w:r w:rsidR="00D758F7" w:rsidRPr="000A6EB6" w:rsidDel="006A6BE0">
          <w:rPr>
            <w:rFonts w:cs="Times New Roman"/>
            <w:vertAlign w:val="subscript"/>
          </w:rPr>
          <w:delText>H</w:delText>
        </w:r>
        <w:r w:rsidR="00D758F7" w:rsidRPr="000A6EB6" w:rsidDel="006A6BE0">
          <w:rPr>
            <w:rFonts w:cs="Times New Roman"/>
          </w:rPr>
          <w:delText xml:space="preserve"> </w:delText>
        </w:r>
        <w:r w:rsidRPr="000A6EB6" w:rsidDel="006A6BE0">
          <w:rPr>
            <w:rFonts w:cs="Times New Roman"/>
          </w:rPr>
          <w:delText>values 9.6 ≤ log(</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 11.5. Adopting the lower limits from </w:delText>
        </w:r>
        <w:r w:rsidR="00D758F7" w:rsidDel="006A6BE0">
          <w:rPr>
            <w:rFonts w:cs="Times New Roman"/>
          </w:rPr>
          <w:delText xml:space="preserve">both </w:delText>
        </w:r>
        <w:r w:rsidR="00D758F7" w:rsidRPr="000A6EB6" w:rsidDel="006A6BE0">
          <w:rPr>
            <w:rFonts w:cs="Times New Roman"/>
          </w:rPr>
          <w:delText>Levesque et al.</w:delText>
        </w:r>
        <w:r w:rsidR="00D758F7" w:rsidDel="006A6BE0">
          <w:rPr>
            <w:rFonts w:cs="Times New Roman"/>
          </w:rPr>
          <w:delText xml:space="preserve"> (2010) and Richardson et al. (2013), </w:delText>
        </w:r>
        <w:r w:rsidRPr="000A6EB6" w:rsidDel="006A6BE0">
          <w:rPr>
            <w:rFonts w:cs="Times New Roman"/>
          </w:rPr>
          <w:delText xml:space="preserve">we only look at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 8. However, since our study is interested in higher ionization lines, our upper limit of </w:delText>
        </w:r>
        <w:r w:rsidRPr="000A6EB6" w:rsidDel="006A6BE0">
          <w:rPr>
            <w:rFonts w:cs="Times New Roman"/>
            <w:i/>
          </w:rPr>
          <w:delText>φ</w:delText>
        </w:r>
        <w:r w:rsidRPr="000A6EB6" w:rsidDel="006A6BE0">
          <w:rPr>
            <w:rFonts w:cs="Times New Roman"/>
            <w:vertAlign w:val="subscript"/>
          </w:rPr>
          <w:delText>H</w:delText>
        </w:r>
        <w:r w:rsidRPr="000A6EB6" w:rsidDel="006A6BE0">
          <w:rPr>
            <w:rFonts w:cs="Times New Roman"/>
          </w:rPr>
          <w:delText xml:space="preserve"> is much higher than those of these two studies</w:delText>
        </w:r>
        <w:r w:rsidR="005F1275" w:rsidDel="006A6BE0">
          <w:rPr>
            <w:rFonts w:cs="Times New Roman"/>
          </w:rPr>
          <w:delText>.</w:delText>
        </w:r>
      </w:del>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67850B0E"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w:t>
      </w:r>
      <w:r w:rsidR="00273867">
        <w:rPr>
          <w:rFonts w:cs="Times New Roman"/>
        </w:rPr>
        <w:t xml:space="preserve">the </w:t>
      </w:r>
      <w:r w:rsidR="00273867" w:rsidRPr="000A6EB6">
        <w:rPr>
          <w:rFonts w:cs="Times New Roman"/>
          <w:i/>
        </w:rPr>
        <w:t>n</w:t>
      </w:r>
      <w:r w:rsidR="00273867" w:rsidRPr="000A6EB6">
        <w:rPr>
          <w:rFonts w:cs="Times New Roman"/>
          <w:vertAlign w:val="subscript"/>
        </w:rPr>
        <w:t>H</w:t>
      </w:r>
      <w:r w:rsidR="00273867">
        <w:rPr>
          <w:rFonts w:cs="Times New Roman"/>
          <w:vertAlign w:val="subscript"/>
        </w:rPr>
        <w:t xml:space="preserve"> </w:t>
      </w:r>
      <w:r w:rsidR="00273867" w:rsidRPr="00273867">
        <w:rPr>
          <w:rFonts w:cs="Times New Roman"/>
        </w:rPr>
        <w:t>and</w:t>
      </w:r>
      <w:r w:rsidR="00273867">
        <w:rPr>
          <w:rFonts w:cs="Times New Roman"/>
          <w:i/>
        </w:rPr>
        <w:t xml:space="preserve"> </w:t>
      </w:r>
      <w:r w:rsidR="00273867" w:rsidRPr="000A6EB6">
        <w:rPr>
          <w:rFonts w:cs="Times New Roman"/>
          <w:i/>
        </w:rPr>
        <w:t>φ</w:t>
      </w:r>
      <w:r w:rsidR="00273867" w:rsidRPr="000A6EB6">
        <w:rPr>
          <w:rFonts w:cs="Times New Roman"/>
          <w:vertAlign w:val="subscript"/>
        </w:rPr>
        <w:t>H</w:t>
      </w:r>
      <w:r w:rsidRPr="000A6EB6">
        <w:rPr>
          <w:rFonts w:cs="Times New Roman"/>
        </w:rPr>
        <w:t xml:space="preserve">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w:t>
      </w:r>
      <w:del w:id="138" w:author="Helen  Meskhidze" w:date="2016-03-07T16:34:00Z">
        <w:r w:rsidRPr="000A6EB6" w:rsidDel="00EE77DF">
          <w:rPr>
            <w:rFonts w:cs="Times New Roman"/>
          </w:rPr>
          <w:delText xml:space="preserve">teal </w:delText>
        </w:r>
      </w:del>
      <w:ins w:id="139" w:author="Helen  Meskhidze" w:date="2016-03-07T16:34:00Z">
        <w:r w:rsidR="00EE77DF">
          <w:rPr>
            <w:rFonts w:cs="Times New Roman"/>
          </w:rPr>
          <w:t>red</w:t>
        </w:r>
        <w:bookmarkStart w:id="140" w:name="_GoBack"/>
        <w:bookmarkEnd w:id="140"/>
        <w:r w:rsidR="00EE77DF" w:rsidRPr="000A6EB6">
          <w:rPr>
            <w:rFonts w:cs="Times New Roman"/>
          </w:rPr>
          <w:t xml:space="preserve"> </w:t>
        </w:r>
      </w:ins>
      <w:r w:rsidRPr="000A6EB6">
        <w:rPr>
          <w:rFonts w:cs="Times New Roman"/>
        </w:rPr>
        <w:t xml:space="preserve">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ins w:id="141" w:author="Chris Richardson" w:date="2016-02-21T18:59:00Z">
        <w:r w:rsidR="00833891" w:rsidRPr="00E07D36">
          <w:rPr>
            <w:rFonts w:cs="Times New Roman"/>
            <w:highlight w:val="yellow"/>
          </w:rPr>
          <w:t>[</w:t>
        </w:r>
        <w:commentRangeStart w:id="142"/>
        <w:r w:rsidR="00833891" w:rsidRPr="00E07D36">
          <w:rPr>
            <w:rFonts w:cs="Times New Roman"/>
            <w:highlight w:val="yellow"/>
          </w:rPr>
          <w:t>IN ORDER TO REMAIN CONSISTENT WITH THE OTHER FIGURES, SHOULD WE CHANGE THIS TO A COLOR MAP?]</w:t>
        </w:r>
      </w:ins>
      <w:commentRangeEnd w:id="142"/>
      <w:r w:rsidR="00E07D36">
        <w:rPr>
          <w:rStyle w:val="CommentReference"/>
          <w:rFonts w:asciiTheme="minorHAnsi" w:eastAsiaTheme="minorEastAsia" w:hAnsiTheme="minorHAnsi" w:cstheme="minorBidi"/>
          <w:kern w:val="0"/>
          <w:lang w:eastAsia="en-US" w:bidi="ar-SA"/>
        </w:rPr>
        <w:commentReference w:id="142"/>
      </w:r>
    </w:p>
    <w:p w14:paraId="7B369C52" w14:textId="77777777" w:rsidR="00194078" w:rsidRPr="000A6EB6" w:rsidRDefault="00194078" w:rsidP="00194078">
      <w:pPr>
        <w:tabs>
          <w:tab w:val="left" w:pos="1163"/>
        </w:tabs>
        <w:rPr>
          <w:rFonts w:cs="Times New Roman"/>
        </w:rPr>
      </w:pPr>
    </w:p>
    <w:p w14:paraId="7917FB88" w14:textId="3611F40E"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w:t>
      </w:r>
      <w:r w:rsidR="005F1275">
        <w:rPr>
          <w:rFonts w:cs="Times New Roman"/>
        </w:rPr>
        <w:t>3</w:t>
      </w:r>
      <w:r w:rsidRPr="000A6EB6">
        <w:rPr>
          <w:rFonts w:cs="Times New Roman"/>
        </w:rPr>
        <w:t>.</w:t>
      </w:r>
      <w:r w:rsidR="005F1275">
        <w:rPr>
          <w:rFonts w:cs="Times New Roman"/>
        </w:rPr>
        <w:t>1.4</w:t>
      </w:r>
      <w:r w:rsidRPr="000A6EB6">
        <w:rPr>
          <w:rFonts w:cs="Times New Roman"/>
        </w:rPr>
        <w:t xml:space="preserve">),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w:t>
      </w:r>
      <w:r w:rsidR="007C5AEC" w:rsidRPr="00D71EE4">
        <w:rPr>
          <w:rFonts w:cs="Times New Roman"/>
          <w:i/>
        </w:rPr>
        <w:t>n</w:t>
      </w:r>
      <w:r w:rsidR="007C5AEC" w:rsidRPr="00D32E6E">
        <w:rPr>
          <w:rFonts w:cs="Times New Roman"/>
          <w:vertAlign w:val="subscript"/>
        </w:rPr>
        <w:t>H</w:t>
      </w:r>
      <w:r w:rsidR="007C5AEC" w:rsidRPr="00DE0418" w:rsidDel="007C5AEC">
        <w:rPr>
          <w:rFonts w:cs="Times New Roman"/>
        </w:rPr>
        <w:t xml:space="preserve"> </w:t>
      </w:r>
      <w:r w:rsidRPr="00DE0418">
        <w:rPr>
          <w:rFonts w:cs="Times New Roman"/>
        </w:rPr>
        <w:t>and</w:t>
      </w:r>
      <w:r w:rsidR="007C5AEC">
        <w:rPr>
          <w:rFonts w:cs="Times New Roman"/>
        </w:rPr>
        <w:t xml:space="preserve"> </w:t>
      </w:r>
      <w:r w:rsidR="007C5AEC" w:rsidRPr="000A6EB6">
        <w:rPr>
          <w:rFonts w:cs="Times New Roman"/>
          <w:i/>
        </w:rPr>
        <w:t>T</w:t>
      </w:r>
      <w:r w:rsidR="007C5AEC" w:rsidRPr="000A6EB6">
        <w:rPr>
          <w:rFonts w:cs="Times New Roman"/>
          <w:vertAlign w:val="subscript"/>
        </w:rPr>
        <w:t>e</w:t>
      </w:r>
      <w:r w:rsidR="007C5AEC" w:rsidRPr="00DE0418" w:rsidDel="007C5AEC">
        <w:rPr>
          <w:rFonts w:cs="Times New Roman"/>
        </w:rPr>
        <w:t xml:space="preserve"> </w:t>
      </w:r>
      <w:r w:rsidRPr="00DE0418">
        <w:rPr>
          <w:rFonts w:cs="Times New Roman"/>
        </w:rPr>
        <w:t xml:space="preserv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377CB243" w:rsidR="00F00A36" w:rsidRPr="002A3899" w:rsidRDefault="00F00A36" w:rsidP="00F00A36">
      <w:pPr>
        <w:tabs>
          <w:tab w:val="left" w:pos="1163"/>
        </w:tabs>
        <w:rPr>
          <w:rFonts w:cs="Times New Roman"/>
        </w:rPr>
      </w:pPr>
      <w:r w:rsidRPr="00313F9A">
        <w:rPr>
          <w:rFonts w:cs="Times New Roman"/>
        </w:rPr>
        <w:t>Though the general trend exhibited by our temperature contours is consistent with the literature</w:t>
      </w:r>
      <w:r w:rsidR="00796A97">
        <w:rPr>
          <w:rFonts w:cs="Times New Roman"/>
        </w:rPr>
        <w:t xml:space="preserve"> </w:t>
      </w:r>
      <w:r w:rsidR="002909B0">
        <w:rPr>
          <w:rFonts w:cs="Times New Roman"/>
        </w:rPr>
        <w:t xml:space="preserve">(e.g., </w:t>
      </w:r>
      <w:r w:rsidR="002909B0">
        <w:rPr>
          <w:rFonts w:eastAsia="Times New Roman" w:cs="Times New Roman"/>
          <w:color w:val="000000"/>
        </w:rPr>
        <w:t xml:space="preserve">Richardson et al. </w:t>
      </w:r>
      <w:r w:rsidR="002909B0" w:rsidRPr="00056211">
        <w:rPr>
          <w:rFonts w:eastAsia="Times New Roman" w:cs="Times New Roman"/>
          <w:color w:val="000000"/>
        </w:rPr>
        <w:t>201</w:t>
      </w:r>
      <w:r w:rsidR="00056211" w:rsidRPr="00056211">
        <w:rPr>
          <w:rFonts w:eastAsia="Times New Roman" w:cs="Times New Roman"/>
          <w:color w:val="000000"/>
        </w:rPr>
        <w:t>4</w:t>
      </w:r>
      <w:r w:rsidR="002909B0" w:rsidRPr="00056211">
        <w:rPr>
          <w:rFonts w:cs="Times New Roman"/>
        </w:rPr>
        <w:t>, K97)</w:t>
      </w:r>
      <w:r w:rsidRPr="00056211">
        <w:rPr>
          <w:rFonts w:cs="Times New Roman"/>
        </w:rPr>
        <w:t>, we</w:t>
      </w:r>
      <w:r w:rsidRPr="00313F9A">
        <w:rPr>
          <w:rFonts w:cs="Times New Roman"/>
        </w:rPr>
        <w:t xml:space="preserv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H</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H</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H</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w:t>
      </w:r>
      <w:r w:rsidR="00D42A64">
        <w:rPr>
          <w:rFonts w:cs="Times New Roman"/>
        </w:rPr>
        <w:t>, moderate ionizing flux</w:t>
      </w:r>
      <w:r w:rsidRPr="002A3899">
        <w:rPr>
          <w:rFonts w:cs="Times New Roman"/>
        </w:rPr>
        <w:t xml:space="preserve"> environments. </w:t>
      </w:r>
    </w:p>
    <w:p w14:paraId="1B564D36" w14:textId="77777777" w:rsidR="00F00A36" w:rsidRDefault="00F00A36" w:rsidP="00194078">
      <w:pPr>
        <w:tabs>
          <w:tab w:val="left" w:pos="1163"/>
        </w:tabs>
        <w:rPr>
          <w:rFonts w:cs="Times New Roman"/>
        </w:rPr>
      </w:pPr>
    </w:p>
    <w:p w14:paraId="6EE0C6F8" w14:textId="376982E8" w:rsidR="00194078" w:rsidRPr="000A6EB6" w:rsidRDefault="00194078" w:rsidP="008403F1">
      <w:pPr>
        <w:rPr>
          <w:rFonts w:cs="Times New Roman"/>
        </w:rPr>
      </w:pPr>
      <w:r w:rsidRPr="000A6EB6">
        <w:rPr>
          <w:rFonts w:cs="Times New Roman"/>
        </w:rPr>
        <w:t>In the bottom left of this figure, we also show the parameter space explored by other studies. Depicted in red is a study by Levesque et al. 2010, in green is Kewley et al. 2001, and in yellow is Moy et al. 2001</w:t>
      </w:r>
      <w:r w:rsidR="00174013">
        <w:rPr>
          <w:rFonts w:cs="Times New Roman"/>
        </w:rPr>
        <w:t>.</w:t>
      </w:r>
      <w:r w:rsidRPr="000A6EB6">
        <w:rPr>
          <w:rFonts w:cs="Times New Roman"/>
        </w:rPr>
        <w:t>We show these studies overlaid on our grid to emphasize the breadth of our parameter space. It is worth noting</w:t>
      </w:r>
      <w:r w:rsidR="00B342F5">
        <w:rPr>
          <w:rFonts w:cs="Times New Roman"/>
        </w:rPr>
        <w:t xml:space="preserve"> that </w:t>
      </w:r>
      <w:r w:rsidRPr="000A6EB6">
        <w:rPr>
          <w:rFonts w:cs="Times New Roman"/>
        </w:rPr>
        <w:t>the studies listed above (Levesque et al. 2010, Kewley et al. 2001, and Moy et al. 2001) were looking at low-</w:t>
      </w:r>
      <w:r w:rsidRPr="006546C5">
        <w:rPr>
          <w:rFonts w:cs="Times New Roman"/>
          <w:i/>
        </w:rPr>
        <w:t>z</w:t>
      </w:r>
      <w:r w:rsidRPr="000A6EB6">
        <w:rPr>
          <w:rFonts w:cs="Times New Roman"/>
        </w:rPr>
        <w:t xml:space="preserve"> galaxies and explored a parameter space that represents local H II regions. On the other hand, we do not limit our study to low</w:t>
      </w:r>
      <w:r w:rsidR="00B342F5">
        <w:rPr>
          <w:rFonts w:cs="Times New Roman"/>
        </w:rPr>
        <w:t>-</w:t>
      </w:r>
      <w:r w:rsidR="00B342F5">
        <w:rPr>
          <w:rFonts w:cs="Times New Roman"/>
          <w:i/>
        </w:rPr>
        <w:t xml:space="preserve">z </w:t>
      </w:r>
      <w:r w:rsidRPr="000A6EB6">
        <w:rPr>
          <w:rFonts w:cs="Times New Roman"/>
        </w:rPr>
        <w:t>or to typical Orion conditions but explore more extreme conditions</w:t>
      </w:r>
      <w:r w:rsidR="0061131F">
        <w:rPr>
          <w:rFonts w:cs="Times New Roman"/>
        </w:rPr>
        <w:t xml:space="preserve"> that were</w:t>
      </w:r>
      <w:r w:rsidR="00174013">
        <w:rPr>
          <w:rFonts w:cs="Times New Roman"/>
        </w:rPr>
        <w:t xml:space="preserve"> likely</w:t>
      </w:r>
      <w:r w:rsidR="0061131F">
        <w:rPr>
          <w:rFonts w:cs="Times New Roman"/>
        </w:rPr>
        <w:t xml:space="preserve"> more prevalent in the early universe.</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384FA86" w14:textId="60ABBB39" w:rsidR="007410FB" w:rsidRPr="008403F1" w:rsidRDefault="00FB39D2" w:rsidP="00194078">
      <w:pPr>
        <w:rPr>
          <w:rFonts w:cs="Times New Roman"/>
          <w:i/>
        </w:rPr>
      </w:pPr>
      <w:r>
        <w:rPr>
          <w:rFonts w:cs="Times New Roman"/>
          <w:i/>
        </w:rPr>
        <w:t>General Features</w:t>
      </w:r>
    </w:p>
    <w:p w14:paraId="6014155D" w14:textId="77777777" w:rsidR="003B09A5" w:rsidRDefault="003B09A5" w:rsidP="00194078">
      <w:pPr>
        <w:rPr>
          <w:rFonts w:cs="Times New Roman"/>
        </w:rPr>
      </w:pPr>
    </w:p>
    <w:p w14:paraId="09B862C3" w14:textId="7D8481B3"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w:t>
      </w:r>
      <w:r w:rsidR="00062213">
        <w:rPr>
          <w:rFonts w:cs="Times New Roman"/>
        </w:rPr>
        <w:t>parameters</w:t>
      </w:r>
      <w:r w:rsidRPr="000A6EB6">
        <w:rPr>
          <w:rFonts w:cs="Times New Roman"/>
        </w:rPr>
        <w:t>; thus, there is not much emission in the bottom right corner of our grids (low</w:t>
      </w:r>
      <w:r w:rsidR="004E73C1">
        <w:rPr>
          <w:rFonts w:cs="Times New Roman"/>
        </w:rPr>
        <w:t xml:space="preserve"> </w:t>
      </w:r>
      <w:r w:rsidR="004E73C1">
        <w:rPr>
          <w:rFonts w:cs="Times New Roman"/>
          <w:i/>
        </w:rPr>
        <w:t>U</w:t>
      </w:r>
      <w:r w:rsidRPr="000A6EB6">
        <w:rPr>
          <w:rFonts w:cs="Times New Roman"/>
        </w:rPr>
        <w:t xml:space="preserve">: high </w:t>
      </w:r>
      <w:r w:rsidRPr="000A6EB6">
        <w:rPr>
          <w:rFonts w:cs="Times New Roman"/>
          <w:i/>
        </w:rPr>
        <w:t>n</w:t>
      </w:r>
      <w:r w:rsidRPr="000A6EB6">
        <w:rPr>
          <w:rFonts w:cs="Times New Roman"/>
          <w:vertAlign w:val="subscript"/>
        </w:rPr>
        <w:t>H</w:t>
      </w:r>
      <w:r w:rsidRPr="000A6EB6">
        <w:rPr>
          <w:rFonts w:cs="Times New Roman"/>
        </w:rPr>
        <w:t>, low</w:t>
      </w:r>
      <w:r w:rsidR="00062213">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w:t>
      </w:r>
      <w:r w:rsidR="00062213">
        <w:rPr>
          <w:rFonts w:cs="Times New Roman"/>
        </w:rPr>
        <w:t>where the gas is under-ionized</w:t>
      </w:r>
      <w:r w:rsidR="003B09A5">
        <w:rPr>
          <w:rFonts w:cs="Times New Roman"/>
        </w:rPr>
        <w:t>,</w:t>
      </w:r>
      <w:r w:rsidR="00062213">
        <w:rPr>
          <w:rFonts w:cs="Times New Roman"/>
        </w:rPr>
        <w:t xml:space="preserve"> </w:t>
      </w:r>
      <w:r w:rsidRPr="000A6EB6">
        <w:rPr>
          <w:rFonts w:cs="Times New Roman"/>
        </w:rPr>
        <w:t xml:space="preserve">and even less in the top left corner (high </w:t>
      </w:r>
      <w:r w:rsidR="004E73C1">
        <w:rPr>
          <w:rFonts w:cs="Times New Roman"/>
          <w:i/>
        </w:rPr>
        <w:t>U</w:t>
      </w:r>
      <w:r w:rsidRPr="008403F1">
        <w:rPr>
          <w:rFonts w:cs="Times New Roman"/>
          <w:i/>
        </w:rPr>
        <w:t>:</w:t>
      </w:r>
      <w:r w:rsidRPr="000A6EB6">
        <w:rPr>
          <w:rFonts w:cs="Times New Roman"/>
        </w:rPr>
        <w:t xml:space="preserve">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w:t>
      </w:r>
      <w:r w:rsidR="00062213">
        <w:rPr>
          <w:rFonts w:cs="Times New Roman"/>
        </w:rPr>
        <w:t xml:space="preserve"> where the gas is over-ionized</w:t>
      </w:r>
      <w:r w:rsidRPr="000A6EB6">
        <w:rPr>
          <w:rFonts w:cs="Times New Roman"/>
        </w:rPr>
        <w:t xml:space="preserve">. </w:t>
      </w:r>
    </w:p>
    <w:p w14:paraId="01B185F2" w14:textId="77777777" w:rsidR="00194078" w:rsidRPr="000A6EB6" w:rsidRDefault="00194078" w:rsidP="00194078">
      <w:pPr>
        <w:rPr>
          <w:rFonts w:cs="Times New Roman"/>
        </w:rPr>
      </w:pPr>
    </w:p>
    <w:p w14:paraId="126C43BF" w14:textId="78B373D7"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xml:space="preserve">). Most of the emission lines we present do not emit at such high temperatures; consequently, there is little emission by most clouds in this region of our grids. </w:t>
      </w:r>
      <w:r w:rsidR="003B09A5">
        <w:rPr>
          <w:rFonts w:cs="Times New Roman"/>
        </w:rPr>
        <w:t xml:space="preserve">Another set of </w:t>
      </w:r>
      <w:r w:rsidRPr="000A6EB6">
        <w:rPr>
          <w:rFonts w:cs="Times New Roman"/>
        </w:rPr>
        <w:t>optically thin clouds are located in the lower right corner of the grids</w:t>
      </w:r>
      <w:r w:rsidR="003B09A5">
        <w:rPr>
          <w:rFonts w:cs="Times New Roman"/>
        </w:rPr>
        <w:t>,</w:t>
      </w:r>
      <w:r w:rsidRPr="000A6EB6">
        <w:rPr>
          <w:rFonts w:cs="Times New Roman"/>
        </w:rPr>
        <w:t xml:space="preserve">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w:t>
      </w:r>
      <w:r w:rsidR="007E664C">
        <w:rPr>
          <w:rFonts w:cs="Times New Roman"/>
        </w:rPr>
        <w:t>Note</w:t>
      </w:r>
      <w:r w:rsidR="007E664C" w:rsidRPr="000A6EB6">
        <w:rPr>
          <w:rFonts w:cs="Times New Roman"/>
        </w:rPr>
        <w:t xml:space="preserve"> </w:t>
      </w:r>
      <w:r w:rsidRPr="000A6EB6">
        <w:rPr>
          <w:rFonts w:cs="Times New Roman"/>
        </w:rPr>
        <w:t>that our simulations are truncated at temperatures below 4000 K (§</w:t>
      </w:r>
      <w:r w:rsidR="005F1275">
        <w:rPr>
          <w:rFonts w:cs="Times New Roman"/>
        </w:rPr>
        <w:t>3.1.2</w:t>
      </w:r>
      <w:r w:rsidRPr="000A6EB6">
        <w:rPr>
          <w:rFonts w:cs="Times New Roman"/>
        </w:rPr>
        <w:t xml:space="preserve">). While some optical and infrared emission lines emit in these extreme regions, </w:t>
      </w:r>
      <w:r w:rsidR="003B09A5">
        <w:rPr>
          <w:rFonts w:cs="Times New Roman"/>
        </w:rPr>
        <w:t>the</w:t>
      </w:r>
      <w:r w:rsidR="003B09A5" w:rsidRPr="000A6EB6">
        <w:rPr>
          <w:rFonts w:cs="Times New Roman"/>
        </w:rPr>
        <w:t xml:space="preserve"> </w:t>
      </w:r>
      <w:r w:rsidRPr="000A6EB6">
        <w:rPr>
          <w:rFonts w:cs="Times New Roman"/>
        </w:rPr>
        <w:t xml:space="preserve">efficiency of reprocessing the spectrum </w:t>
      </w:r>
      <w:r w:rsidR="003B09A5">
        <w:rPr>
          <w:rFonts w:cs="Times New Roman"/>
        </w:rPr>
        <w:t xml:space="preserve">in the regions </w:t>
      </w:r>
      <w:r w:rsidRPr="000A6EB6">
        <w:rPr>
          <w:rFonts w:cs="Times New Roman"/>
        </w:rPr>
        <w:t xml:space="preserve">is generally very low and emission lines are </w:t>
      </w:r>
      <w:r w:rsidR="003B09A5">
        <w:rPr>
          <w:rFonts w:cs="Times New Roman"/>
        </w:rPr>
        <w:t xml:space="preserve">thus </w:t>
      </w:r>
      <w:r w:rsidRPr="000A6EB6">
        <w:rPr>
          <w:rFonts w:cs="Times New Roman"/>
        </w:rPr>
        <w:t xml:space="preserve">weak. </w:t>
      </w:r>
    </w:p>
    <w:p w14:paraId="5E6FBE05" w14:textId="77777777" w:rsidR="00194078" w:rsidRPr="000A6EB6" w:rsidRDefault="00194078" w:rsidP="00194078">
      <w:pPr>
        <w:rPr>
          <w:rFonts w:cs="Times New Roman"/>
        </w:rPr>
      </w:pPr>
    </w:p>
    <w:p w14:paraId="7FD9A92B" w14:textId="1B5E7B84" w:rsidR="00194078" w:rsidRDefault="00194078" w:rsidP="003B09A5">
      <w:pPr>
        <w:tabs>
          <w:tab w:val="left" w:pos="1080"/>
        </w:tabs>
        <w:rPr>
          <w:rFonts w:cs="Times New Roman"/>
        </w:rPr>
      </w:pPr>
      <w:r w:rsidRPr="000A6EB6">
        <w:rPr>
          <w:rFonts w:cs="Times New Roman"/>
        </w:rPr>
        <w:t>Contrarily, optically thick clouds are located diagonally across the grids from the lower left corner to the upper right. The reprocessing efficiency in optically thick clouds is much higher for most of our emission lines</w:t>
      </w:r>
      <w:r w:rsidR="009F1F05">
        <w:rPr>
          <w:rFonts w:cs="Times New Roman"/>
        </w:rPr>
        <w:t>,</w:t>
      </w:r>
      <w:r w:rsidRPr="000A6EB6">
        <w:rPr>
          <w:rFonts w:cs="Times New Roman"/>
        </w:rPr>
        <w:t xml:space="preserve"> because ionizing photons in optically thick clouds </w:t>
      </w:r>
      <w:r w:rsidR="009F1F05">
        <w:rPr>
          <w:rFonts w:cs="Times New Roman"/>
        </w:rPr>
        <w:t>face a greater probability of absorption</w:t>
      </w:r>
      <w:r w:rsidRPr="000A6EB6">
        <w:rPr>
          <w:rFonts w:cs="Times New Roman"/>
        </w:rPr>
        <w:t xml:space="preserve"> before escaping </w:t>
      </w:r>
      <w:r w:rsidR="009F1F05">
        <w:rPr>
          <w:rFonts w:cs="Times New Roman"/>
        </w:rPr>
        <w:t>and t</w:t>
      </w:r>
      <w:r w:rsidRPr="000A6EB6">
        <w:rPr>
          <w:rFonts w:cs="Times New Roman"/>
        </w:rPr>
        <w:t>hus the emission lines emit more</w:t>
      </w:r>
      <w:r w:rsidR="009F1F05">
        <w:rPr>
          <w:rFonts w:cs="Times New Roman"/>
        </w:rPr>
        <w:t xml:space="preserve"> strongly</w:t>
      </w:r>
      <w:r w:rsidRPr="000A6EB6">
        <w:rPr>
          <w:rFonts w:cs="Times New Roman"/>
        </w:rPr>
        <w:t>. Notabl</w:t>
      </w:r>
      <w:r w:rsidR="003B09A5">
        <w:rPr>
          <w:rFonts w:cs="Times New Roman"/>
        </w:rPr>
        <w:t>y</w:t>
      </w:r>
      <w:r w:rsidRPr="000A6EB6">
        <w:rPr>
          <w:rFonts w:cs="Times New Roman"/>
        </w:rPr>
        <w:t>,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10C57C63" w:rsidR="00194078" w:rsidRPr="000A6EB6" w:rsidRDefault="004D2F91" w:rsidP="00194078">
      <w:pPr>
        <w:rPr>
          <w:rFonts w:cs="Times New Roman"/>
        </w:rPr>
      </w:pPr>
      <w:r>
        <w:rPr>
          <w:rFonts w:cs="Times New Roman"/>
        </w:rPr>
        <w:t>Figure 4</w:t>
      </w:r>
      <w:r w:rsidR="00D7423D">
        <w:rPr>
          <w:rFonts w:cs="Times New Roman"/>
        </w:rPr>
        <w:t xml:space="preserve">a displays the equivalent widths across the LOC plane for selected UV emission lines. </w:t>
      </w:r>
      <w:r w:rsidR="00194078" w:rsidRPr="000A6EB6">
        <w:rPr>
          <w:rFonts w:cs="Times New Roman"/>
        </w:rPr>
        <w:t xml:space="preserve">Collisionally excited lines, such as C IV λ1549, generally show </w:t>
      </w:r>
      <w:r w:rsidR="003B09A5">
        <w:rPr>
          <w:rFonts w:cs="Times New Roman"/>
        </w:rPr>
        <w:t xml:space="preserve">the </w:t>
      </w:r>
      <w:r w:rsidR="00194078" w:rsidRPr="000A6EB6">
        <w:rPr>
          <w:rFonts w:cs="Times New Roman"/>
        </w:rPr>
        <w:t>most efficient reprocessing of the spectrum along constant ionization parameter lines</w:t>
      </w:r>
      <w:r w:rsidR="003B09A5">
        <w:rPr>
          <w:rFonts w:cs="Times New Roman"/>
        </w:rPr>
        <w:t xml:space="preserve">, which span </w:t>
      </w:r>
      <w:r w:rsidR="00194078" w:rsidRPr="000A6EB6">
        <w:rPr>
          <w:rFonts w:cs="Times New Roman"/>
        </w:rPr>
        <w:t>from low</w:t>
      </w:r>
      <w:r w:rsidR="00194078" w:rsidRPr="000A6EB6">
        <w:rPr>
          <w:rFonts w:cs="Times New Roman"/>
          <w:i/>
        </w:rPr>
        <w:t xml:space="preserve"> n</w:t>
      </w:r>
      <w:r w:rsidR="00194078" w:rsidRPr="000A6EB6">
        <w:rPr>
          <w:rFonts w:cs="Times New Roman"/>
          <w:vertAlign w:val="subscript"/>
        </w:rPr>
        <w:t xml:space="preserve">H </w:t>
      </w:r>
      <w:r w:rsidR="00194078" w:rsidRPr="000A6EB6">
        <w:rPr>
          <w:rFonts w:cs="Times New Roman"/>
        </w:rPr>
        <w:t xml:space="preserve">and low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to high </w:t>
      </w:r>
      <w:r w:rsidR="00194078" w:rsidRPr="000A6EB6">
        <w:rPr>
          <w:rFonts w:cs="Times New Roman"/>
          <w:i/>
        </w:rPr>
        <w:t>n</w:t>
      </w:r>
      <w:r w:rsidR="00194078" w:rsidRPr="000A6EB6">
        <w:rPr>
          <w:rFonts w:cs="Times New Roman"/>
          <w:vertAlign w:val="subscript"/>
        </w:rPr>
        <w:t>H</w:t>
      </w:r>
      <w:r w:rsidR="00194078" w:rsidRPr="000A6EB6" w:rsidDel="00A9776A">
        <w:rPr>
          <w:rFonts w:cs="Times New Roman"/>
        </w:rPr>
        <w:t xml:space="preserve"> </w:t>
      </w:r>
      <w:r w:rsidR="00194078" w:rsidRPr="000A6EB6">
        <w:rPr>
          <w:rFonts w:cs="Times New Roman"/>
        </w:rPr>
        <w:t xml:space="preserve">and high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values (Figure </w:t>
      </w:r>
      <w:r w:rsidR="00C92C3E">
        <w:rPr>
          <w:rFonts w:cs="Times New Roman"/>
        </w:rPr>
        <w:t>4</w:t>
      </w:r>
      <w:r w:rsidR="00194078" w:rsidRPr="000A6EB6">
        <w:rPr>
          <w:rFonts w:cs="Times New Roman"/>
        </w:rPr>
        <w:t>a</w:t>
      </w:r>
      <w:r w:rsidR="00C92C3E">
        <w:rPr>
          <w:rFonts w:cs="Times New Roman"/>
        </w:rPr>
        <w:t>, row e</w:t>
      </w:r>
      <w:r w:rsidR="00194078" w:rsidRPr="000A6EB6">
        <w:rPr>
          <w:rFonts w:cs="Times New Roman"/>
        </w:rPr>
        <w:t>). In our simulations, this corresponds to a</w:t>
      </w:r>
      <w:r w:rsidR="00194078" w:rsidRPr="000A6EB6">
        <w:rPr>
          <w:rFonts w:cs="Times New Roman"/>
          <w:i/>
        </w:rPr>
        <w:t xml:space="preserve"> </w:t>
      </w:r>
      <w:r w:rsidR="00194078" w:rsidRPr="000A6EB6">
        <w:rPr>
          <w:rFonts w:cs="Times New Roman"/>
        </w:rPr>
        <w:t>log(</w:t>
      </w:r>
      <w:r w:rsidR="00194078" w:rsidRPr="000A6EB6">
        <w:rPr>
          <w:rFonts w:cs="Times New Roman"/>
          <w:i/>
        </w:rPr>
        <w:t>U</w:t>
      </w:r>
      <w:r w:rsidR="00194078" w:rsidRPr="000A6EB6">
        <w:rPr>
          <w:rFonts w:cs="Times New Roman"/>
        </w:rPr>
        <w:t>)</w:t>
      </w:r>
      <m:oMath>
        <m:r>
          <w:rPr>
            <w:rFonts w:ascii="Cambria Math" w:hAnsi="Cambria Math" w:cs="Times New Roman"/>
          </w:rPr>
          <m:t>≈</m:t>
        </m:r>
      </m:oMath>
      <w:r w:rsidR="00194078" w:rsidRPr="000A6EB6">
        <w:rPr>
          <w:rFonts w:cs="Times New Roman"/>
        </w:rPr>
        <w:t xml:space="preserve"> -1.5. When moving perpendicularly to the constant </w:t>
      </w:r>
      <w:r w:rsidR="00194078" w:rsidRPr="000A6EB6">
        <w:rPr>
          <w:rFonts w:cs="Times New Roman"/>
          <w:i/>
        </w:rPr>
        <w:t>U</w:t>
      </w:r>
      <w:r w:rsidR="00194078" w:rsidRPr="000A6EB6">
        <w:rPr>
          <w:rFonts w:cs="Times New Roman"/>
          <w:vertAlign w:val="subscript"/>
        </w:rPr>
        <w:t xml:space="preserve"> </w:t>
      </w:r>
      <m:oMath>
        <m:r>
          <w:rPr>
            <w:rFonts w:ascii="Cambria Math" w:hAnsi="Cambria Math" w:cs="Times New Roman"/>
          </w:rPr>
          <m:t>≈</m:t>
        </m:r>
      </m:oMath>
      <w:r w:rsidR="00194078" w:rsidRPr="000A6EB6">
        <w:rPr>
          <w:rFonts w:cs="Times New Roman"/>
        </w:rPr>
        <w:t xml:space="preserve"> -1.5, there is a sharp decrease in </w:t>
      </w:r>
      <w:r w:rsidR="00194078" w:rsidRPr="000A6EB6">
        <w:rPr>
          <w:rFonts w:cs="Times New Roman"/>
          <w:i/>
        </w:rPr>
        <w:t>W</w:t>
      </w:r>
      <w:r w:rsidR="00194078" w:rsidRPr="000A6EB6">
        <w:rPr>
          <w:rFonts w:cs="Times New Roman"/>
          <w:vertAlign w:val="subscript"/>
        </w:rPr>
        <w:t>λ</w:t>
      </w:r>
      <w:r w:rsidR="00194078" w:rsidRPr="000A6EB6">
        <w:rPr>
          <w:rFonts w:cs="Times New Roman"/>
        </w:rPr>
        <w:t xml:space="preserve"> because </w:t>
      </w:r>
      <w:r w:rsidR="00194078" w:rsidRPr="000A6EB6">
        <w:rPr>
          <w:rFonts w:cs="Times New Roman"/>
          <w:i/>
        </w:rPr>
        <w:t>U</w:t>
      </w:r>
      <w:r w:rsidR="00C92C3E">
        <w:rPr>
          <w:rFonts w:cs="Times New Roman"/>
          <w:i/>
        </w:rPr>
        <w:t xml:space="preserve"> </w:t>
      </w:r>
      <w:r w:rsidR="00194078" w:rsidRPr="000A6EB6">
        <w:rPr>
          <w:rFonts w:cs="Times New Roman"/>
        </w:rPr>
        <w:t>becomes either too low (when moving orthogonally downwards) or too high (when moving orthogonally upwards). For column densities of 10</w:t>
      </w:r>
      <w:r w:rsidR="00194078" w:rsidRPr="000A6EB6">
        <w:rPr>
          <w:rFonts w:cs="Times New Roman"/>
          <w:vertAlign w:val="superscript"/>
        </w:rPr>
        <w:t>23</w:t>
      </w:r>
      <w:r w:rsidR="00194078" w:rsidRPr="000A6EB6">
        <w:rPr>
          <w:rFonts w:cs="Times New Roman"/>
        </w:rPr>
        <w:t xml:space="preserve"> cm</w:t>
      </w:r>
      <w:r w:rsidR="00194078" w:rsidRPr="000A6EB6">
        <w:rPr>
          <w:rFonts w:cs="Times New Roman"/>
          <w:vertAlign w:val="superscript"/>
        </w:rPr>
        <w:t>-2</w:t>
      </w:r>
      <w:r w:rsidR="00B75DB7">
        <w:rPr>
          <w:rFonts w:cs="Times New Roman"/>
        </w:rPr>
        <w:t>,</w:t>
      </w:r>
      <w:r w:rsidR="008D5274">
        <w:rPr>
          <w:rFonts w:cs="Times New Roman"/>
        </w:rPr>
        <w:t xml:space="preserve"> </w:t>
      </w:r>
      <w:r w:rsidR="00194078" w:rsidRPr="000A6EB6">
        <w:rPr>
          <w:rFonts w:cs="Times New Roman"/>
        </w:rPr>
        <w:t>one of the stopping criterion of our simulations, clouds with log(</w:t>
      </w:r>
      <w:r w:rsidR="00194078" w:rsidRPr="000A6EB6">
        <w:rPr>
          <w:rFonts w:cs="Times New Roman"/>
          <w:i/>
        </w:rPr>
        <w:t>U</w:t>
      </w:r>
      <w:r w:rsidR="00194078" w:rsidRPr="000A6EB6">
        <w:rPr>
          <w:rFonts w:cs="Times New Roman"/>
        </w:rPr>
        <w:t xml:space="preserve">) </w:t>
      </w:r>
      <w:r w:rsidR="00194078" w:rsidRPr="000A6EB6">
        <w:rPr>
          <w:rFonts w:ascii="Cambria" w:hAnsi="Cambria" w:cs="Cambria"/>
        </w:rPr>
        <w:t>≳</w:t>
      </w:r>
      <w:r w:rsidR="00194078" w:rsidRPr="000A6EB6">
        <w:rPr>
          <w:rFonts w:cs="Times New Roman"/>
        </w:rPr>
        <w:t xml:space="preserve"> 0.5 are optically thin to He</w:t>
      </w:r>
      <w:r w:rsidR="00194078" w:rsidRPr="000A6EB6">
        <w:rPr>
          <w:rFonts w:cs="Times New Roman"/>
          <w:vertAlign w:val="superscript"/>
        </w:rPr>
        <w:t>+</w:t>
      </w:r>
      <w:r w:rsidR="00194078" w:rsidRPr="000A6EB6">
        <w:rPr>
          <w:rFonts w:cs="Times New Roman"/>
        </w:rPr>
        <w:t xml:space="preserve"> photons and so they reprocess little of the incident continuum. Many other UV emission lines exhibit these same trends, bands of emission along constant </w:t>
      </w:r>
      <w:r w:rsidR="00194078" w:rsidRPr="000A6EB6">
        <w:rPr>
          <w:rFonts w:cs="Times New Roman"/>
          <w:i/>
        </w:rPr>
        <w:t>U</w:t>
      </w:r>
      <w:r w:rsidR="00194078" w:rsidRPr="000A6EB6">
        <w:rPr>
          <w:rFonts w:cs="Times New Roman"/>
        </w:rPr>
        <w:t xml:space="preserve"> lines with sharp declines perpendicular to the constant </w:t>
      </w:r>
      <w:r w:rsidR="00194078" w:rsidRPr="000A6EB6">
        <w:rPr>
          <w:rFonts w:cs="Times New Roman"/>
          <w:i/>
        </w:rPr>
        <w:t>U</w:t>
      </w:r>
      <w:r w:rsidR="00194078" w:rsidRPr="000A6EB6">
        <w:rPr>
          <w:rFonts w:cs="Times New Roman"/>
        </w:rPr>
        <w:t xml:space="preserve"> lines. </w:t>
      </w:r>
    </w:p>
    <w:p w14:paraId="6102B089" w14:textId="77777777" w:rsidR="00194078" w:rsidRPr="000A6EB6" w:rsidRDefault="00194078" w:rsidP="00194078">
      <w:pPr>
        <w:rPr>
          <w:rFonts w:cs="Times New Roman"/>
        </w:rPr>
      </w:pPr>
    </w:p>
    <w:p w14:paraId="4C313F69" w14:textId="5DC8B618" w:rsidR="00574B46" w:rsidRDefault="00194078" w:rsidP="00194078">
      <w:pPr>
        <w:rPr>
          <w:ins w:id="143" w:author="Helen  Meskhidze" w:date="2016-03-06T10:16:00Z"/>
          <w:rFonts w:cs="Times New Roman"/>
        </w:rPr>
      </w:pPr>
      <w:r w:rsidRPr="000A6EB6">
        <w:rPr>
          <w:rFonts w:cs="Times New Roman"/>
        </w:rPr>
        <w:t xml:space="preserve">The ratio of C III λ2297 </w:t>
      </w:r>
      <w:r w:rsidR="003B09A5">
        <w:rPr>
          <w:rFonts w:cs="Times New Roman"/>
        </w:rPr>
        <w:t>to</w:t>
      </w:r>
      <w:r w:rsidRPr="000A6EB6">
        <w:rPr>
          <w:rFonts w:cs="Times New Roman"/>
        </w:rPr>
        <w:t xml:space="preserve"> C IV λ1549, a dielectric recombination line and a collisionally excited line respectively, is a temperature indicator (AGN3). When this ratio is low, the temperature in the nebula is high. </w:t>
      </w:r>
      <w:r w:rsidR="00C92C3E">
        <w:rPr>
          <w:rFonts w:cs="Times New Roman"/>
        </w:rPr>
        <w:t>O</w:t>
      </w:r>
      <w:r w:rsidRPr="000A6EB6">
        <w:rPr>
          <w:rFonts w:cs="Times New Roman"/>
        </w:rPr>
        <w:t>ur baseline model predicts very little C III λ2297 (</w:t>
      </w:r>
      <w:r w:rsidR="00C92C3E">
        <w:rPr>
          <w:rFonts w:cs="Times New Roman"/>
        </w:rPr>
        <w:t>peaking at</w:t>
      </w:r>
      <w:r w:rsidRPr="000A6EB6">
        <w:rPr>
          <w:rFonts w:cs="Times New Roman"/>
        </w:rPr>
        <w:t xml:space="preserve"> 0.3 dex</w:t>
      </w:r>
      <w:r w:rsidR="00C92C3E">
        <w:rPr>
          <w:rFonts w:cs="Times New Roman"/>
        </w:rPr>
        <w:t>; Figure 4a, row g</w:t>
      </w:r>
      <w:r w:rsidRPr="000A6EB6">
        <w:rPr>
          <w:rFonts w:cs="Times New Roman"/>
        </w:rPr>
        <w:t>) emission and substantial C IV λ1549 (around 2.</w:t>
      </w:r>
      <w:r w:rsidR="00C92C3E">
        <w:rPr>
          <w:rFonts w:cs="Times New Roman"/>
        </w:rPr>
        <w:t>0</w:t>
      </w:r>
      <w:r w:rsidRPr="000A6EB6">
        <w:rPr>
          <w:rFonts w:cs="Times New Roman"/>
        </w:rPr>
        <w:t xml:space="preserve"> dex where C III λ2297 peaks</w:t>
      </w:r>
      <w:r w:rsidR="00C92C3E">
        <w:rPr>
          <w:rFonts w:cs="Times New Roman"/>
        </w:rPr>
        <w:t>; Figure 4a, row e</w:t>
      </w:r>
      <w:r w:rsidRPr="000A6EB6">
        <w:rPr>
          <w:rFonts w:cs="Times New Roman"/>
        </w:rPr>
        <w:t>), meaning that the ratio of these two emission lines i</w:t>
      </w:r>
      <w:r w:rsidR="00C92C3E">
        <w:rPr>
          <w:rFonts w:cs="Times New Roman"/>
        </w:rPr>
        <w:t xml:space="preserve">s &lt; </w:t>
      </w:r>
      <w:r w:rsidRPr="000A6EB6">
        <w:rPr>
          <w:rFonts w:cs="Times New Roman"/>
        </w:rPr>
        <w:t>10</w:t>
      </w:r>
      <w:r w:rsidRPr="000A6EB6">
        <w:rPr>
          <w:rFonts w:cs="Times New Roman"/>
          <w:vertAlign w:val="superscript"/>
        </w:rPr>
        <w:t>-2</w:t>
      </w:r>
      <w:r w:rsidRPr="000A6EB6">
        <w:rPr>
          <w:rFonts w:cs="Times New Roman"/>
        </w:rPr>
        <w:t>.</w:t>
      </w:r>
      <w:r w:rsidR="00C92C3E">
        <w:rPr>
          <w:rFonts w:cs="Times New Roman"/>
        </w:rPr>
        <w:t xml:space="preserve"> T</w:t>
      </w:r>
      <w:r w:rsidRPr="000A6EB6">
        <w:rPr>
          <w:rFonts w:cs="Times New Roman"/>
        </w:rPr>
        <w:t xml:space="preserve">he temperatures predicted are </w:t>
      </w:r>
      <w:r w:rsidR="00C92C3E">
        <w:rPr>
          <w:rFonts w:cs="Times New Roman"/>
        </w:rPr>
        <w:t xml:space="preserve">thus </w:t>
      </w:r>
      <w:r w:rsidRPr="000A6EB6">
        <w:rPr>
          <w:rFonts w:cs="Times New Roman"/>
        </w:rPr>
        <w:t>between 10000 K and 15000 K</w:t>
      </w:r>
      <w:r w:rsidR="00D86DBD">
        <w:rPr>
          <w:rFonts w:cs="Times New Roman"/>
        </w:rPr>
        <w:t>, which is consistent with Figure 3</w:t>
      </w:r>
      <w:r w:rsidRPr="000A6EB6">
        <w:rPr>
          <w:rFonts w:cs="Times New Roman"/>
        </w:rPr>
        <w:t xml:space="preserve">. Alternatively, the ratio of </w:t>
      </w:r>
      <w:r w:rsidR="008D5274">
        <w:rPr>
          <w:rFonts w:cs="Times New Roman"/>
        </w:rPr>
        <w:t>[</w:t>
      </w:r>
      <w:r w:rsidRPr="000A6EB6">
        <w:rPr>
          <w:rFonts w:cs="Times New Roman"/>
        </w:rPr>
        <w:t>C III] λ1907 to C III] λ1909 is a</w:t>
      </w:r>
      <w:r w:rsidR="00AC640C">
        <w:rPr>
          <w:rFonts w:cs="Times New Roman"/>
        </w:rPr>
        <w:t xml:space="preserve"> </w:t>
      </w:r>
      <w:r w:rsidR="00562AD6" w:rsidRPr="000A6EB6">
        <w:rPr>
          <w:rFonts w:cs="Times New Roman"/>
          <w:i/>
        </w:rPr>
        <w:t>n</w:t>
      </w:r>
      <w:r w:rsidR="00BF283E" w:rsidRPr="008403F1">
        <w:rPr>
          <w:rFonts w:cs="Times New Roman"/>
          <w:i/>
          <w:vertAlign w:val="subscript"/>
        </w:rPr>
        <w:t>e</w:t>
      </w:r>
      <w:r w:rsidR="00AC640C">
        <w:rPr>
          <w:rFonts w:cs="Times New Roman"/>
        </w:rPr>
        <w:t xml:space="preserve"> </w:t>
      </w:r>
      <w:r w:rsidRPr="000A6EB6">
        <w:rPr>
          <w:rFonts w:cs="Times New Roman"/>
        </w:rPr>
        <w:t>probe (AGN3</w:t>
      </w:r>
      <w:r w:rsidR="00C92C3E">
        <w:rPr>
          <w:rFonts w:cs="Times New Roman"/>
        </w:rPr>
        <w:t>; Figure 4a, row g</w:t>
      </w:r>
      <w:r w:rsidRPr="000A6EB6">
        <w:rPr>
          <w:rFonts w:cs="Times New Roman"/>
        </w:rPr>
        <w:t xml:space="preserve">).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w:t>
      </w:r>
      <w:ins w:id="144" w:author="Helen  Meskhidze" w:date="2016-03-06T10:15:00Z">
        <w:r w:rsidR="00574B46">
          <w:rPr>
            <w:rFonts w:cs="Times New Roman"/>
          </w:rPr>
          <w:t>is around 0.5</w:t>
        </w:r>
      </w:ins>
      <w:r w:rsidRPr="000A6EB6">
        <w:rPr>
          <w:rFonts w:cs="Times New Roman"/>
        </w:rPr>
        <w:t xml:space="preserve"> on our grids</w:t>
      </w:r>
      <w:ins w:id="145" w:author="Helen  Meskhidze" w:date="2016-03-06T10:14:00Z">
        <w:r w:rsidR="00574B46">
          <w:rPr>
            <w:rFonts w:cs="Times New Roman"/>
          </w:rPr>
          <w:t xml:space="preserve"> in the moderate density range in which [</w:t>
        </w:r>
        <w:r w:rsidR="00574B46" w:rsidRPr="000A6EB6">
          <w:rPr>
            <w:rFonts w:cs="Times New Roman"/>
          </w:rPr>
          <w:t>C III] λ1907</w:t>
        </w:r>
        <w:r w:rsidR="00574B46">
          <w:rPr>
            <w:rFonts w:cs="Times New Roman"/>
          </w:rPr>
          <w:t xml:space="preserve"> emits, </w:t>
        </w:r>
      </w:ins>
      <w:ins w:id="146" w:author="Helen  Meskhidze" w:date="2016-03-06T10:15:00Z">
        <w:r w:rsidR="00574B46">
          <w:rPr>
            <w:rFonts w:cs="Times New Roman"/>
          </w:rPr>
          <w:t>but drops significantly with increased density (in the region where [</w:t>
        </w:r>
        <w:r w:rsidR="00574B46" w:rsidRPr="000A6EB6">
          <w:rPr>
            <w:rFonts w:cs="Times New Roman"/>
          </w:rPr>
          <w:t xml:space="preserve">C III] λ1907 </w:t>
        </w:r>
        <w:r w:rsidR="00574B46">
          <w:rPr>
            <w:rFonts w:cs="Times New Roman"/>
          </w:rPr>
          <w:t>ceases to emit</w:t>
        </w:r>
      </w:ins>
      <w:ins w:id="147" w:author="Helen  Meskhidze" w:date="2016-03-06T10:16:00Z">
        <w:r w:rsidR="00574B46">
          <w:rPr>
            <w:rFonts w:cs="Times New Roman"/>
          </w:rPr>
          <w:t xml:space="preserve"> but </w:t>
        </w:r>
        <w:r w:rsidR="00574B46" w:rsidRPr="000A6EB6">
          <w:rPr>
            <w:rFonts w:cs="Times New Roman"/>
          </w:rPr>
          <w:t>C III] λ1909</w:t>
        </w:r>
        <w:r w:rsidR="00574B46">
          <w:rPr>
            <w:rFonts w:cs="Times New Roman"/>
          </w:rPr>
          <w:t xml:space="preserve"> emits most strongly</w:t>
        </w:r>
      </w:ins>
      <w:ins w:id="148" w:author="Helen  Meskhidze" w:date="2016-03-06T10:15:00Z">
        <w:r w:rsidR="00574B46">
          <w:rPr>
            <w:rFonts w:cs="Times New Roman"/>
          </w:rPr>
          <w:t xml:space="preserve">). </w:t>
        </w:r>
      </w:ins>
    </w:p>
    <w:p w14:paraId="633AADE2" w14:textId="77777777" w:rsidR="00194078" w:rsidRPr="000A6EB6" w:rsidRDefault="00194078" w:rsidP="00194078">
      <w:pPr>
        <w:rPr>
          <w:rFonts w:cs="Times New Roman"/>
        </w:rPr>
      </w:pPr>
    </w:p>
    <w:p w14:paraId="5D2DA399" w14:textId="4452CF9F" w:rsidR="00194078" w:rsidRPr="000A6EB6" w:rsidRDefault="00194078" w:rsidP="00194078">
      <w:pPr>
        <w:rPr>
          <w:rFonts w:cs="Times New Roman"/>
        </w:rPr>
      </w:pPr>
      <w:r w:rsidRPr="000A6EB6">
        <w:rPr>
          <w:rFonts w:cs="Times New Roman"/>
        </w:rPr>
        <w:t>C IV λ1549 can be contrasted with lower ionization emission lines that are still collisionally excited, such as Mg II λ2798</w:t>
      </w:r>
      <w:r w:rsidR="00C92C3E">
        <w:rPr>
          <w:rFonts w:cs="Times New Roman"/>
        </w:rPr>
        <w:t xml:space="preserve"> (Figure 4a, row h)</w:t>
      </w:r>
      <w:r w:rsidRPr="000A6EB6">
        <w:rPr>
          <w:rFonts w:cs="Times New Roman"/>
        </w:rPr>
        <w:t>. Since Mg II λ2798 is a lower ionization emission line, its peak</w:t>
      </w:r>
      <w:r w:rsidR="008E5CFB">
        <w:rPr>
          <w:rFonts w:cs="Times New Roman"/>
        </w:rPr>
        <w:t xml:space="preserve"> of</w:t>
      </w:r>
      <w:r w:rsidRPr="000A6EB6">
        <w:rPr>
          <w:rFonts w:cs="Times New Roman"/>
        </w:rPr>
        <w:t xml:space="preserve"> </w:t>
      </w:r>
      <w:r w:rsidR="00C92C3E">
        <w:rPr>
          <w:rFonts w:cs="Times New Roman"/>
        </w:rPr>
        <w:t>log(</w:t>
      </w:r>
      <w:r w:rsidRPr="000A6EB6">
        <w:rPr>
          <w:rFonts w:cs="Times New Roman"/>
          <w:i/>
        </w:rPr>
        <w:t>W</w:t>
      </w:r>
      <w:r w:rsidRPr="000A6EB6">
        <w:rPr>
          <w:rFonts w:cs="Times New Roman"/>
          <w:vertAlign w:val="subscript"/>
        </w:rPr>
        <w:t>λ</w:t>
      </w:r>
      <w:r w:rsidR="00C92C3E">
        <w:rPr>
          <w:rFonts w:cs="Times New Roman"/>
        </w:rPr>
        <w:t>) = 3.6</w:t>
      </w:r>
      <w:r w:rsidR="008E5CFB">
        <w:rPr>
          <w:rFonts w:cs="Times New Roman"/>
        </w:rPr>
        <w:t xml:space="preserve"> is </w:t>
      </w:r>
      <w:r w:rsidRPr="000A6EB6">
        <w:rPr>
          <w:rFonts w:cs="Times New Roman"/>
        </w:rPr>
        <w:t>higher than that of C IV λ1549</w:t>
      </w:r>
      <w:r w:rsidR="008E5CFB">
        <w:rPr>
          <w:rFonts w:cs="Times New Roman"/>
        </w:rPr>
        <w:t>,</w:t>
      </w:r>
      <w:r w:rsidR="00C92C3E">
        <w:rPr>
          <w:rFonts w:cs="Times New Roman"/>
        </w:rPr>
        <w:t xml:space="preserve"> </w:t>
      </w:r>
      <w:r w:rsidR="008E5CFB">
        <w:rPr>
          <w:rFonts w:cs="Times New Roman"/>
        </w:rPr>
        <w:t xml:space="preserve">which peaks at </w:t>
      </w:r>
      <w:r w:rsidR="00C92C3E" w:rsidRPr="00C92C3E">
        <w:rPr>
          <w:rFonts w:cs="Times New Roman"/>
        </w:rPr>
        <w:t xml:space="preserve"> </w:t>
      </w:r>
      <w:r w:rsidR="00C92C3E">
        <w:rPr>
          <w:rFonts w:cs="Times New Roman"/>
        </w:rPr>
        <w:t>log(</w:t>
      </w:r>
      <w:r w:rsidR="00C92C3E" w:rsidRPr="000A6EB6">
        <w:rPr>
          <w:rFonts w:cs="Times New Roman"/>
          <w:i/>
        </w:rPr>
        <w:t>W</w:t>
      </w:r>
      <w:r w:rsidR="00C92C3E" w:rsidRPr="000A6EB6">
        <w:rPr>
          <w:rFonts w:cs="Times New Roman"/>
          <w:vertAlign w:val="subscript"/>
        </w:rPr>
        <w:t>λ</w:t>
      </w:r>
      <w:r w:rsidR="00C92C3E">
        <w:rPr>
          <w:rFonts w:cs="Times New Roman"/>
        </w:rPr>
        <w:t>) = 2.9</w:t>
      </w:r>
      <w:r w:rsidRPr="000A6EB6">
        <w:rPr>
          <w:rFonts w:cs="Times New Roman"/>
        </w:rPr>
        <w:t xml:space="preserve">.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rFonts w:cs="Times New Roman"/>
          <w:i/>
        </w:rPr>
      </w:pPr>
    </w:p>
    <w:p w14:paraId="458E4441" w14:textId="31382CC8" w:rsidR="005815C2" w:rsidRDefault="00960BCC" w:rsidP="00194078">
      <w:pPr>
        <w:rPr>
          <w:ins w:id="149" w:author="Helen  Meskhidze" w:date="2016-02-12T11:02:00Z"/>
          <w:rFonts w:cs="Times New Roman"/>
        </w:rPr>
      </w:pPr>
      <w:r w:rsidRPr="00E07D36">
        <w:rPr>
          <w:rFonts w:cs="Times New Roman"/>
          <w:highlight w:val="yellow"/>
        </w:rPr>
        <w:t>Raiter, Schaerer, and Fosbury (2013) discuss</w:t>
      </w:r>
      <w:r w:rsidR="002B31C4" w:rsidRPr="00E07D36">
        <w:rPr>
          <w:rFonts w:cs="Times New Roman"/>
          <w:highlight w:val="yellow"/>
        </w:rPr>
        <w:t xml:space="preserve"> the equivalent widths of recombination lines</w:t>
      </w:r>
      <w:r w:rsidRPr="00E07D36">
        <w:rPr>
          <w:rFonts w:cs="Times New Roman"/>
          <w:highlight w:val="yellow"/>
        </w:rPr>
        <w:t xml:space="preserve"> </w:t>
      </w:r>
      <w:r w:rsidR="00641061" w:rsidRPr="00E07D36">
        <w:rPr>
          <w:rFonts w:cs="Times New Roman"/>
          <w:highlight w:val="yellow"/>
        </w:rPr>
        <w:t>Ly</w:t>
      </w:r>
      <w:r w:rsidRPr="00E07D36">
        <w:rPr>
          <w:rFonts w:cs="Times New Roman"/>
          <w:highlight w:val="yellow"/>
        </w:rPr>
        <w:t xml:space="preserve">α and He II λ1640 </w:t>
      </w:r>
      <w:r w:rsidR="00641061" w:rsidRPr="00E07D36">
        <w:rPr>
          <w:rFonts w:cs="Times New Roman"/>
          <w:highlight w:val="yellow"/>
        </w:rPr>
        <w:t>in a larger critique of the assumptions made with Case B approximations. They discuss the dependence of Lyα on temperature. Since the Lyα luminosity increases more rapidly than the continuum flux near Lyα, the equivalent width is sensitive to temperature. Alternatively, the He II λ1640 equivalent width depends more strongly on ionization parameter since the line luminosity changes due to the “Stasinska-Tylenda effect.”</w:t>
      </w:r>
      <w:r w:rsidR="002B31C4" w:rsidRPr="00E07D36">
        <w:rPr>
          <w:rFonts w:cs="Times New Roman"/>
          <w:highlight w:val="yellow"/>
        </w:rPr>
        <w:t xml:space="preserve"> With an ionization energy 4 times larger than Lyα, He II λ1640 emission is much less abundant</w:t>
      </w:r>
      <w:r w:rsidR="00470B05" w:rsidRPr="00E07D36">
        <w:rPr>
          <w:rFonts w:cs="Times New Roman"/>
          <w:highlight w:val="yellow"/>
        </w:rPr>
        <w:t xml:space="preserve"> on our grids</w:t>
      </w:r>
      <w:r w:rsidR="002B31C4" w:rsidRPr="00E07D36">
        <w:rPr>
          <w:rFonts w:cs="Times New Roman"/>
          <w:highlight w:val="yellow"/>
        </w:rPr>
        <w:t>. Lyα emits strongly on our plane with typical emission around log(</w:t>
      </w:r>
      <w:r w:rsidR="002B31C4" w:rsidRPr="00E07D36">
        <w:rPr>
          <w:rFonts w:cs="Times New Roman"/>
          <w:i/>
          <w:highlight w:val="yellow"/>
        </w:rPr>
        <w:t>W</w:t>
      </w:r>
      <w:r w:rsidR="002B31C4" w:rsidRPr="00E07D36">
        <w:rPr>
          <w:rFonts w:cs="Times New Roman"/>
          <w:highlight w:val="yellow"/>
          <w:vertAlign w:val="subscript"/>
        </w:rPr>
        <w:t>λ</w:t>
      </w:r>
      <w:r w:rsidR="002B31C4" w:rsidRPr="00E07D36">
        <w:rPr>
          <w:rFonts w:cs="Times New Roman"/>
          <w:highlight w:val="yellow"/>
        </w:rPr>
        <w:t>) = 3.5</w:t>
      </w:r>
      <w:r w:rsidR="00470B05" w:rsidRPr="00E07D36">
        <w:rPr>
          <w:rFonts w:cs="Times New Roman"/>
          <w:highlight w:val="yellow"/>
        </w:rPr>
        <w:t xml:space="preserve"> (Figure 4a, row b)</w:t>
      </w:r>
      <w:r w:rsidR="002B31C4" w:rsidRPr="00E07D36">
        <w:rPr>
          <w:rFonts w:cs="Times New Roman"/>
          <w:highlight w:val="yellow"/>
        </w:rPr>
        <w:t xml:space="preserve">, while </w:t>
      </w:r>
      <w:r w:rsidR="007D2008" w:rsidRPr="00E07D36">
        <w:rPr>
          <w:rFonts w:cs="Times New Roman"/>
          <w:highlight w:val="yellow"/>
        </w:rPr>
        <w:t>He II λ1640</w:t>
      </w:r>
      <w:r w:rsidR="002B31C4" w:rsidRPr="00E07D36">
        <w:rPr>
          <w:rFonts w:cs="Times New Roman"/>
          <w:highlight w:val="yellow"/>
        </w:rPr>
        <w:t xml:space="preserve"> </w:t>
      </w:r>
      <w:r w:rsidR="007D2008" w:rsidRPr="00E07D36">
        <w:rPr>
          <w:rFonts w:cs="Times New Roman"/>
          <w:highlight w:val="yellow"/>
        </w:rPr>
        <w:t xml:space="preserve">emits </w:t>
      </w:r>
      <w:r w:rsidR="00BC583C" w:rsidRPr="00E07D36">
        <w:rPr>
          <w:rFonts w:cs="Times New Roman"/>
          <w:highlight w:val="yellow"/>
        </w:rPr>
        <w:t>faintly</w:t>
      </w:r>
      <w:r w:rsidR="002B31C4" w:rsidRPr="00E07D36">
        <w:rPr>
          <w:rFonts w:cs="Times New Roman"/>
          <w:highlight w:val="yellow"/>
        </w:rPr>
        <w:t xml:space="preserve"> across our grid with </w:t>
      </w:r>
      <w:r w:rsidR="00FD7B66" w:rsidRPr="00E07D36">
        <w:rPr>
          <w:rFonts w:cs="Times New Roman"/>
          <w:highlight w:val="yellow"/>
        </w:rPr>
        <w:t>typical</w:t>
      </w:r>
      <w:r w:rsidR="00BC583C" w:rsidRPr="00E07D36">
        <w:rPr>
          <w:rFonts w:cs="Times New Roman"/>
          <w:highlight w:val="yellow"/>
        </w:rPr>
        <w:t xml:space="preserve"> </w:t>
      </w:r>
      <w:r w:rsidR="002B31C4" w:rsidRPr="00E07D36">
        <w:rPr>
          <w:rFonts w:cs="Times New Roman"/>
          <w:highlight w:val="yellow"/>
        </w:rPr>
        <w:t xml:space="preserve">emission around </w:t>
      </w:r>
      <w:r w:rsidR="00BC583C" w:rsidRPr="00E07D36">
        <w:rPr>
          <w:rFonts w:cs="Times New Roman"/>
          <w:highlight w:val="yellow"/>
        </w:rPr>
        <w:t>log(</w:t>
      </w:r>
      <w:r w:rsidR="00BC583C" w:rsidRPr="00E07D36">
        <w:rPr>
          <w:rFonts w:cs="Times New Roman"/>
          <w:i/>
          <w:highlight w:val="yellow"/>
        </w:rPr>
        <w:t>W</w:t>
      </w:r>
      <w:r w:rsidR="00BC583C" w:rsidRPr="00E07D36">
        <w:rPr>
          <w:rFonts w:cs="Times New Roman"/>
          <w:highlight w:val="yellow"/>
          <w:vertAlign w:val="subscript"/>
        </w:rPr>
        <w:t>λ</w:t>
      </w:r>
      <w:r w:rsidR="00BC583C" w:rsidRPr="00E07D36">
        <w:rPr>
          <w:rFonts w:cs="Times New Roman"/>
          <w:highlight w:val="yellow"/>
        </w:rPr>
        <w:t xml:space="preserve">) </w:t>
      </w:r>
      <w:r w:rsidR="002B31C4" w:rsidRPr="00E07D36">
        <w:rPr>
          <w:rFonts w:cs="Times New Roman"/>
          <w:highlight w:val="yellow"/>
        </w:rPr>
        <w:t>=</w:t>
      </w:r>
      <w:r w:rsidR="00BC583C" w:rsidRPr="00E07D36">
        <w:rPr>
          <w:rFonts w:cs="Times New Roman"/>
          <w:highlight w:val="yellow"/>
        </w:rPr>
        <w:t xml:space="preserve"> 1.0 (Figure 4a, row e).</w:t>
      </w:r>
      <w:r w:rsidR="00BC583C">
        <w:rPr>
          <w:rFonts w:cs="Times New Roman"/>
        </w:rPr>
        <w:t xml:space="preserve"> </w:t>
      </w:r>
      <w:ins w:id="150" w:author="Chris Richardson" w:date="2016-02-21T21:32:00Z">
        <w:r w:rsidR="00B80502">
          <w:rPr>
            <w:rFonts w:cs="Times New Roman"/>
          </w:rPr>
          <w:t>[I NEED TO TAKE A LOOK AT THIS PAPER]</w:t>
        </w:r>
      </w:ins>
    </w:p>
    <w:p w14:paraId="34757EDD" w14:textId="77777777" w:rsidR="0022641F" w:rsidRPr="000A6EB6" w:rsidRDefault="0022641F" w:rsidP="005D5F2C">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094A6873" w:rsidR="00194078" w:rsidRPr="00FA566A" w:rsidRDefault="004D2F91" w:rsidP="00194078">
      <w:pPr>
        <w:rPr>
          <w:rFonts w:cs="Times New Roman"/>
        </w:rPr>
      </w:pPr>
      <w:r>
        <w:rPr>
          <w:rFonts w:cs="Times New Roman"/>
        </w:rPr>
        <w:t>Figure 4</w:t>
      </w:r>
      <w:r w:rsidR="003F5F39">
        <w:rPr>
          <w:rFonts w:cs="Times New Roman"/>
        </w:rPr>
        <w:t xml:space="preserve">b displays the equivalent widths across the LOC plane for selected optical emission lines. </w:t>
      </w:r>
      <w:r w:rsidR="00194078" w:rsidRPr="00FA566A">
        <w:rPr>
          <w:rFonts w:cs="Times New Roman"/>
        </w:rPr>
        <w:t>Many of the H</w:t>
      </w:r>
      <w:r w:rsidR="00194078" w:rsidRPr="00FA566A">
        <w:rPr>
          <w:rFonts w:cs="Times New Roman"/>
          <w:vertAlign w:val="superscript"/>
        </w:rPr>
        <w:t>0</w:t>
      </w:r>
      <w:r w:rsidR="00194078" w:rsidRPr="00FA566A">
        <w:rPr>
          <w:rFonts w:cs="Times New Roman"/>
        </w:rPr>
        <w:t>, He</w:t>
      </w:r>
      <w:r w:rsidR="00194078" w:rsidRPr="00FA566A">
        <w:rPr>
          <w:rFonts w:cs="Times New Roman"/>
          <w:vertAlign w:val="superscript"/>
        </w:rPr>
        <w:t>0</w:t>
      </w:r>
      <w:r w:rsidR="00194078" w:rsidRPr="00FA566A">
        <w:rPr>
          <w:rFonts w:cs="Times New Roman"/>
        </w:rPr>
        <w:t>, and He</w:t>
      </w:r>
      <w:r w:rsidR="00194078" w:rsidRPr="00FA566A">
        <w:rPr>
          <w:rFonts w:cs="Times New Roman"/>
          <w:vertAlign w:val="superscript"/>
        </w:rPr>
        <w:t>+</w:t>
      </w:r>
      <w:r w:rsidR="00194078" w:rsidRPr="00FA566A">
        <w:rPr>
          <w:rFonts w:cs="Times New Roman"/>
        </w:rPr>
        <w:t xml:space="preserve"> recombination lines are emitted over a wider area </w:t>
      </w:r>
      <w:r w:rsidR="000F40A4">
        <w:rPr>
          <w:rFonts w:cs="Times New Roman"/>
        </w:rPr>
        <w:t>on</w:t>
      </w:r>
      <w:r w:rsidR="000F40A4" w:rsidRPr="00FA566A">
        <w:rPr>
          <w:rFonts w:cs="Times New Roman"/>
        </w:rPr>
        <w:t xml:space="preserve"> </w:t>
      </w:r>
      <w:r w:rsidR="00194078" w:rsidRPr="00FA566A">
        <w:rPr>
          <w:rFonts w:cs="Times New Roman"/>
        </w:rPr>
        <w:t xml:space="preserve">the LOC plane than the </w:t>
      </w:r>
      <w:r w:rsidR="00366766">
        <w:rPr>
          <w:rFonts w:cs="Times New Roman"/>
        </w:rPr>
        <w:t xml:space="preserve">other </w:t>
      </w:r>
      <w:r w:rsidR="00194078" w:rsidRPr="00FA566A">
        <w:rPr>
          <w:rFonts w:cs="Times New Roman"/>
        </w:rPr>
        <w:t xml:space="preserve">optical emission lines, including at low </w:t>
      </w:r>
      <w:r w:rsidR="00194078" w:rsidRPr="00FA566A">
        <w:rPr>
          <w:rFonts w:cs="Times New Roman"/>
          <w:i/>
        </w:rPr>
        <w:t>φ</w:t>
      </w:r>
      <w:r w:rsidR="00194078" w:rsidRPr="00FA566A">
        <w:rPr>
          <w:rFonts w:cs="Times New Roman"/>
          <w:vertAlign w:val="subscript"/>
        </w:rPr>
        <w:t xml:space="preserve">H </w:t>
      </w:r>
      <w:r w:rsidR="00194078" w:rsidRPr="00FA566A">
        <w:rPr>
          <w:rFonts w:cs="Times New Roman"/>
        </w:rPr>
        <w:t xml:space="preserve">and high </w:t>
      </w:r>
      <w:r w:rsidR="00194078" w:rsidRPr="00FA566A">
        <w:rPr>
          <w:rFonts w:cs="Times New Roman"/>
          <w:i/>
        </w:rPr>
        <w:t>n</w:t>
      </w:r>
      <w:r w:rsidR="00194078" w:rsidRPr="00FA566A">
        <w:rPr>
          <w:rFonts w:cs="Times New Roman"/>
          <w:vertAlign w:val="subscript"/>
        </w:rPr>
        <w:t>H</w:t>
      </w:r>
      <w:r w:rsidR="00194078" w:rsidRPr="00FA566A" w:rsidDel="00A9776A">
        <w:rPr>
          <w:rFonts w:cs="Times New Roman"/>
        </w:rPr>
        <w:t xml:space="preserve"> </w:t>
      </w:r>
      <w:r w:rsidR="00194078" w:rsidRPr="00FA566A">
        <w:rPr>
          <w:rFonts w:cs="Times New Roman"/>
        </w:rPr>
        <w:t>regions</w:t>
      </w:r>
      <w:r w:rsidR="0015241B">
        <w:rPr>
          <w:rFonts w:cs="Times New Roman"/>
        </w:rPr>
        <w:t xml:space="preserve">, because H I , He I, and He II have </w:t>
      </w:r>
      <w:r w:rsidR="0015241B">
        <w:rPr>
          <w:rFonts w:cs="Times New Roman"/>
          <w:i/>
        </w:rPr>
        <w:t>n</w:t>
      </w:r>
      <w:r w:rsidR="0015241B">
        <w:rPr>
          <w:rFonts w:cs="Times New Roman"/>
          <w:vertAlign w:val="subscript"/>
        </w:rPr>
        <w:t>crit</w:t>
      </w:r>
      <w:r w:rsidR="0015241B">
        <w:rPr>
          <w:rFonts w:cs="Times New Roman"/>
        </w:rPr>
        <w:t xml:space="preserve"> ~ 10</w:t>
      </w:r>
      <w:r w:rsidR="0015241B">
        <w:rPr>
          <w:rFonts w:cs="Times New Roman"/>
          <w:vertAlign w:val="superscript"/>
        </w:rPr>
        <w:t>15</w:t>
      </w:r>
      <w:r w:rsidR="0015241B">
        <w:rPr>
          <w:rFonts w:cs="Times New Roman"/>
        </w:rPr>
        <w:t xml:space="preserve"> cm</w:t>
      </w:r>
      <w:r w:rsidR="0015241B">
        <w:rPr>
          <w:rFonts w:cs="Times New Roman"/>
          <w:vertAlign w:val="superscript"/>
        </w:rPr>
        <w:t>-3</w:t>
      </w:r>
      <w:r w:rsidR="004E686D">
        <w:rPr>
          <w:rFonts w:cs="Times New Roman"/>
        </w:rPr>
        <w:t xml:space="preserve"> and thus are</w:t>
      </w:r>
      <w:r w:rsidR="0015241B">
        <w:rPr>
          <w:rFonts w:cs="Times New Roman"/>
        </w:rPr>
        <w:t xml:space="preserve"> usually in LDL. </w:t>
      </w:r>
      <w:del w:id="151" w:author="Chris Richardson" w:date="2016-02-21T22:25:00Z">
        <w:r w:rsidR="00194078" w:rsidRPr="00FA566A" w:rsidDel="0015241B">
          <w:rPr>
            <w:rFonts w:cs="Times New Roman"/>
          </w:rPr>
          <w:delText>. This is because these ions emit under a wider range of conditions than others.</w:delText>
        </w:r>
        <w:r w:rsidR="00FA566A" w:rsidDel="0015241B">
          <w:rPr>
            <w:rFonts w:cs="Times New Roman"/>
          </w:rPr>
          <w:delText xml:space="preserve"> </w:delText>
        </w:r>
      </w:del>
      <w:r w:rsidR="00FA566A" w:rsidRPr="005815C2">
        <w:rPr>
          <w:rFonts w:cs="Times New Roman"/>
          <w:color w:val="FF0000"/>
          <w:highlight w:val="green"/>
        </w:rPr>
        <w:t>A</w:t>
      </w:r>
      <w:r w:rsidR="00194078" w:rsidRPr="005815C2">
        <w:rPr>
          <w:rFonts w:cs="Times New Roman"/>
          <w:color w:val="FF0000"/>
          <w:highlight w:val="green"/>
        </w:rPr>
        <w:t xml:space="preserve">t high </w:t>
      </w:r>
      <w:r w:rsidR="00194078" w:rsidRPr="005815C2">
        <w:rPr>
          <w:rFonts w:cs="Times New Roman"/>
          <w:i/>
          <w:color w:val="FF0000"/>
          <w:highlight w:val="green"/>
        </w:rPr>
        <w:t>U</w:t>
      </w:r>
      <w:r w:rsidR="00194078" w:rsidRPr="005815C2">
        <w:rPr>
          <w:rFonts w:cs="Times New Roman"/>
          <w:color w:val="FF0000"/>
          <w:highlight w:val="green"/>
        </w:rPr>
        <w:t xml:space="preserve"> values,</w:t>
      </w:r>
      <w:r w:rsidR="00FA566A" w:rsidRPr="005815C2">
        <w:rPr>
          <w:rFonts w:cs="Times New Roman"/>
          <w:color w:val="FF0000"/>
          <w:highlight w:val="green"/>
        </w:rPr>
        <w:t xml:space="preserve"> however, the high </w:t>
      </w:r>
      <w:r w:rsidR="00D21FFF" w:rsidRPr="005815C2">
        <w:rPr>
          <w:rFonts w:cs="Times New Roman"/>
          <w:i/>
          <w:color w:val="FF0000"/>
          <w:highlight w:val="green"/>
        </w:rPr>
        <w:t>T</w:t>
      </w:r>
      <w:r w:rsidR="00D21FFF" w:rsidRPr="005815C2">
        <w:rPr>
          <w:rFonts w:cs="Times New Roman"/>
          <w:i/>
          <w:color w:val="FF0000"/>
          <w:highlight w:val="green"/>
          <w:vertAlign w:val="subscript"/>
        </w:rPr>
        <w:t>e</w:t>
      </w:r>
      <w:r w:rsidR="00D21FFF" w:rsidRPr="005815C2">
        <w:rPr>
          <w:rFonts w:cs="Times New Roman"/>
          <w:color w:val="FF0000"/>
          <w:highlight w:val="green"/>
        </w:rPr>
        <w:t xml:space="preserve"> </w:t>
      </w:r>
      <w:r w:rsidR="00FA566A" w:rsidRPr="005815C2">
        <w:rPr>
          <w:rFonts w:cs="Times New Roman"/>
          <w:color w:val="FF0000"/>
          <w:highlight w:val="green"/>
        </w:rPr>
        <w:t>cause</w:t>
      </w:r>
      <w:r w:rsidR="00D21FFF" w:rsidRPr="005815C2">
        <w:rPr>
          <w:rFonts w:cs="Times New Roman"/>
          <w:color w:val="FF0000"/>
          <w:highlight w:val="green"/>
        </w:rPr>
        <w:t>s</w:t>
      </w:r>
      <w:r w:rsidR="00FA566A" w:rsidRPr="005815C2">
        <w:rPr>
          <w:rFonts w:cs="Times New Roman"/>
          <w:color w:val="FF0000"/>
          <w:highlight w:val="green"/>
        </w:rPr>
        <w:t xml:space="preserve"> the recombination coefficient to decrease making recombination less likely and </w:t>
      </w:r>
      <w:r w:rsidR="00194078" w:rsidRPr="005815C2">
        <w:rPr>
          <w:rFonts w:cs="Times New Roman"/>
          <w:color w:val="FF0000"/>
          <w:highlight w:val="green"/>
        </w:rPr>
        <w:t xml:space="preserve">causing large declines in </w:t>
      </w:r>
      <w:r w:rsidR="00194078" w:rsidRPr="005815C2">
        <w:rPr>
          <w:rFonts w:cs="Times New Roman"/>
          <w:i/>
          <w:color w:val="FF0000"/>
          <w:highlight w:val="green"/>
        </w:rPr>
        <w:t>W</w:t>
      </w:r>
      <w:r w:rsidR="00194078" w:rsidRPr="005815C2">
        <w:rPr>
          <w:rFonts w:cs="Times New Roman"/>
          <w:color w:val="FF0000"/>
          <w:highlight w:val="green"/>
          <w:vertAlign w:val="subscript"/>
        </w:rPr>
        <w:t>λ</w:t>
      </w:r>
      <w:r w:rsidR="00194078" w:rsidRPr="005815C2">
        <w:rPr>
          <w:rFonts w:cs="Times New Roman"/>
          <w:color w:val="FF0000"/>
          <w:highlight w:val="green"/>
        </w:rPr>
        <w:t xml:space="preserve"> of the Balmer lines, He I λ5876, and He II </w:t>
      </w:r>
      <m:oMath>
        <m:r>
          <m:rPr>
            <m:sty m:val="p"/>
          </m:rPr>
          <w:rPr>
            <w:rFonts w:ascii="Cambria Math" w:hAnsi="Cambria Math" w:cs="Times New Roman"/>
            <w:color w:val="FF0000"/>
            <w:highlight w:val="green"/>
          </w:rPr>
          <m:t>λ</m:t>
        </m:r>
      </m:oMath>
      <w:r w:rsidR="00194078" w:rsidRPr="005815C2">
        <w:rPr>
          <w:rFonts w:cs="Times New Roman"/>
          <w:color w:val="FF0000"/>
          <w:highlight w:val="green"/>
        </w:rPr>
        <w:t>4686.</w:t>
      </w:r>
      <w:r w:rsidR="007A362D">
        <w:rPr>
          <w:rFonts w:cs="Times New Roman"/>
          <w:color w:val="FF0000"/>
        </w:rPr>
        <w:t xml:space="preserve"> </w:t>
      </w:r>
      <w:r w:rsidR="00194078" w:rsidRPr="00FA566A">
        <w:rPr>
          <w:rFonts w:cs="Times New Roman"/>
        </w:rPr>
        <w:t xml:space="preserve">These two emission lines exhibit peaks at similarly high densities, but different </w:t>
      </w:r>
      <w:r w:rsidR="00194078" w:rsidRPr="00FA566A">
        <w:rPr>
          <w:rFonts w:cs="Times New Roman"/>
          <w:i/>
        </w:rPr>
        <w:t>φ</w:t>
      </w:r>
      <w:r w:rsidR="00194078" w:rsidRPr="00FA566A">
        <w:rPr>
          <w:rFonts w:cs="Times New Roman"/>
          <w:vertAlign w:val="subscript"/>
        </w:rPr>
        <w:t>H</w:t>
      </w:r>
      <w:r w:rsidR="00194078" w:rsidRPr="00FA566A">
        <w:rPr>
          <w:rFonts w:cs="Times New Roman"/>
        </w:rPr>
        <w:t xml:space="preserve"> values. Note also that our simulations do not predict </w:t>
      </w:r>
      <w:r w:rsidR="00D21FFF">
        <w:rPr>
          <w:rFonts w:cs="Times New Roman"/>
        </w:rPr>
        <w:t xml:space="preserve">particularly </w:t>
      </w:r>
      <w:r w:rsidR="00194078" w:rsidRPr="00FA566A">
        <w:rPr>
          <w:rFonts w:cs="Times New Roman"/>
        </w:rPr>
        <w:t xml:space="preserve">strong He II </w:t>
      </w:r>
      <m:oMath>
        <m:r>
          <m:rPr>
            <m:sty m:val="p"/>
          </m:rPr>
          <w:rPr>
            <w:rFonts w:ascii="Cambria Math" w:hAnsi="Cambria Math" w:cs="Times New Roman"/>
          </w:rPr>
          <m:t>λ</m:t>
        </m:r>
      </m:oMath>
      <w:r w:rsidR="00194078" w:rsidRPr="00FA566A">
        <w:rPr>
          <w:rFonts w:cs="Times New Roman"/>
        </w:rPr>
        <w:t>4686 emission</w:t>
      </w:r>
      <w:r w:rsidR="00D21FFF">
        <w:rPr>
          <w:rFonts w:cs="Times New Roman"/>
        </w:rPr>
        <w:t xml:space="preserve">, but create enough emission to be detectable by current </w:t>
      </w:r>
      <w:r w:rsidR="007D1A29">
        <w:rPr>
          <w:rFonts w:cs="Times New Roman"/>
        </w:rPr>
        <w:t>optical instruments</w:t>
      </w:r>
      <w:r w:rsidR="00470B05">
        <w:rPr>
          <w:rFonts w:cs="Times New Roman"/>
        </w:rPr>
        <w:t xml:space="preserve"> (Figure 4b, row e)</w:t>
      </w:r>
      <w:r w:rsidR="00194078" w:rsidRPr="00FA566A">
        <w:rPr>
          <w:rFonts w:cs="Times New Roman"/>
        </w:rPr>
        <w:t xml:space="preserve">. A strong He II </w:t>
      </w:r>
      <m:oMath>
        <m:r>
          <m:rPr>
            <m:sty m:val="p"/>
          </m:rPr>
          <w:rPr>
            <w:rFonts w:ascii="Cambria Math" w:hAnsi="Cambria Math" w:cs="Times New Roman"/>
          </w:rPr>
          <m:t>λ</m:t>
        </m:r>
      </m:oMath>
      <w:r w:rsidR="00194078" w:rsidRPr="00FA566A">
        <w:rPr>
          <w:rFonts w:cs="Times New Roman"/>
        </w:rPr>
        <w:t>4686 line is indicative of more He+ ionizing photons</w:t>
      </w:r>
      <w:r w:rsidR="00470B05">
        <w:rPr>
          <w:rFonts w:cs="Times New Roman"/>
        </w:rPr>
        <w:t xml:space="preserve"> and s</w:t>
      </w:r>
      <w:r w:rsidR="00194078" w:rsidRPr="00FA566A">
        <w:rPr>
          <w:rFonts w:cs="Times New Roman"/>
        </w:rPr>
        <w:t>imple photoionization models often under-predict the line in relation to the rest of the optical spectrum (F</w:t>
      </w:r>
      <w:r w:rsidR="00C96D9E">
        <w:rPr>
          <w:rFonts w:cs="Times New Roman"/>
        </w:rPr>
        <w:t>erguson, Korista, &amp; Baldwin</w:t>
      </w:r>
      <w:r w:rsidR="001031B4" w:rsidRPr="00FA566A">
        <w:rPr>
          <w:rFonts w:cs="Times New Roman"/>
        </w:rPr>
        <w:t xml:space="preserve"> 19</w:t>
      </w:r>
      <w:r w:rsidR="00194078" w:rsidRPr="00FA566A">
        <w:rPr>
          <w:rFonts w:cs="Times New Roman"/>
        </w:rPr>
        <w:t>97, Ferland &amp; Osterbrock 1986).</w:t>
      </w:r>
    </w:p>
    <w:p w14:paraId="20C1BA3D" w14:textId="77777777" w:rsidR="00C96D9E" w:rsidRDefault="00C96D9E" w:rsidP="00194078">
      <w:pPr>
        <w:rPr>
          <w:ins w:id="152" w:author="Chris Richardson" w:date="2016-02-21T22:40:00Z"/>
          <w:rFonts w:cs="Times New Roman"/>
        </w:rPr>
      </w:pPr>
    </w:p>
    <w:p w14:paraId="44846C02" w14:textId="413052DE" w:rsidR="00AB464A" w:rsidRDefault="00AB464A" w:rsidP="00194078">
      <w:pPr>
        <w:rPr>
          <w:rFonts w:cs="Times New Roman"/>
        </w:rPr>
      </w:pPr>
      <w:commentRangeStart w:id="153"/>
      <w:ins w:id="154" w:author="Chris Richardson" w:date="2016-02-21T22:40:00Z">
        <w:r w:rsidRPr="00AB464A">
          <w:rPr>
            <w:rFonts w:cs="Times New Roman"/>
            <w:highlight w:val="yellow"/>
            <w:rPrChange w:id="155" w:author="Chris Richardson" w:date="2016-02-21T22:41:00Z">
              <w:rPr>
                <w:rFonts w:cs="Times New Roman"/>
              </w:rPr>
            </w:rPrChange>
          </w:rPr>
          <w:t>[I DON’T HAVE A SPECIFIC SUGGESTION FOR THE PARAGRAPH BELOW, BUT THERE</w:t>
        </w:r>
      </w:ins>
      <w:ins w:id="156" w:author="Chris Richardson" w:date="2016-02-21T22:41:00Z">
        <w:r w:rsidRPr="00AB464A">
          <w:rPr>
            <w:rFonts w:cs="Times New Roman"/>
            <w:highlight w:val="yellow"/>
            <w:rPrChange w:id="157" w:author="Chris Richardson" w:date="2016-02-21T22:41:00Z">
              <w:rPr>
                <w:rFonts w:cs="Times New Roman"/>
              </w:rPr>
            </w:rPrChange>
          </w:rPr>
          <w:t>’S SOMETHING MISSING AS IT MAINLY JUST COMPARES PEAK VALUES]</w:t>
        </w:r>
      </w:ins>
      <w:commentRangeEnd w:id="153"/>
      <w:r w:rsidR="006A6BE0">
        <w:rPr>
          <w:rStyle w:val="CommentReference"/>
          <w:rFonts w:asciiTheme="minorHAnsi" w:eastAsiaTheme="minorEastAsia" w:hAnsiTheme="minorHAnsi" w:cstheme="minorBidi"/>
          <w:kern w:val="0"/>
          <w:lang w:eastAsia="en-US" w:bidi="ar-SA"/>
        </w:rPr>
        <w:commentReference w:id="153"/>
      </w:r>
    </w:p>
    <w:p w14:paraId="5B6DE63D" w14:textId="29014155"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w:t>
      </w:r>
      <w:ins w:id="158" w:author="Helen  Meskhidze" w:date="2016-03-06T12:02:00Z">
        <w:r w:rsidR="00E07D36">
          <w:rPr>
            <w:rFonts w:cs="Times New Roman"/>
          </w:rPr>
          <w:t>have been</w:t>
        </w:r>
        <w:r w:rsidR="00E07D36" w:rsidRPr="000A6EB6">
          <w:rPr>
            <w:rFonts w:cs="Times New Roman"/>
          </w:rPr>
          <w:t xml:space="preserve"> </w:t>
        </w:r>
      </w:ins>
      <w:r w:rsidRPr="000A6EB6">
        <w:rPr>
          <w:rFonts w:cs="Times New Roman"/>
        </w:rPr>
        <w:t xml:space="preserve">useful in separating H II region galaxies from active galaxies. </w:t>
      </w:r>
      <w:ins w:id="159" w:author="Helen  Meskhidze" w:date="2016-03-06T12:02:00Z">
        <w:r w:rsidR="002B0969">
          <w:rPr>
            <w:rFonts w:cs="Times New Roman"/>
          </w:rPr>
          <w:t>Our study shows</w:t>
        </w:r>
        <w:r w:rsidR="00E07D36">
          <w:rPr>
            <w:rFonts w:cs="Times New Roman"/>
          </w:rPr>
          <w:t xml:space="preserve"> that</w:t>
        </w:r>
      </w:ins>
      <w:ins w:id="160" w:author="Helen  Meskhidze" w:date="2016-03-06T12:04:00Z">
        <w:r w:rsidR="002B0969">
          <w:rPr>
            <w:rFonts w:cs="Times New Roman"/>
          </w:rPr>
          <w:t xml:space="preserve"> such an analysis must be done carefully since</w:t>
        </w:r>
      </w:ins>
      <w:ins w:id="161" w:author="Helen  Meskhidze" w:date="2016-03-06T12:02:00Z">
        <w:r w:rsidR="00E07D36">
          <w:rPr>
            <w:rFonts w:cs="Times New Roman"/>
          </w:rPr>
          <w:t xml:space="preserve"> </w:t>
        </w:r>
        <w:r w:rsidR="00E07D36" w:rsidRPr="000A6EB6">
          <w:rPr>
            <w:rFonts w:cs="Times New Roman"/>
          </w:rPr>
          <w:t xml:space="preserve">selectively emphasizing different parts of the </w:t>
        </w:r>
        <w:r w:rsidR="00E07D36">
          <w:rPr>
            <w:rFonts w:cs="Times New Roman"/>
          </w:rPr>
          <w:t>LOC plane</w:t>
        </w:r>
        <w:r w:rsidR="00E07D36" w:rsidRPr="000A6EB6">
          <w:rPr>
            <w:rFonts w:cs="Times New Roman"/>
          </w:rPr>
          <w:t xml:space="preserve"> give</w:t>
        </w:r>
      </w:ins>
      <w:ins w:id="162" w:author="Helen  Meskhidze" w:date="2016-03-06T12:03:00Z">
        <w:r w:rsidR="002B0969">
          <w:rPr>
            <w:rFonts w:cs="Times New Roman"/>
          </w:rPr>
          <w:t>s</w:t>
        </w:r>
      </w:ins>
      <w:ins w:id="163" w:author="Helen  Meskhidze" w:date="2016-03-06T12:02:00Z">
        <w:r w:rsidR="00E07D36" w:rsidRPr="000A6EB6">
          <w:rPr>
            <w:rFonts w:cs="Times New Roman"/>
          </w:rPr>
          <w:t xml:space="preserve"> different </w:t>
        </w:r>
      </w:ins>
      <w:ins w:id="164" w:author="Helen  Meskhidze" w:date="2016-03-06T12:03:00Z">
        <w:r w:rsidR="002B0969">
          <w:rPr>
            <w:rFonts w:cs="Times New Roman"/>
          </w:rPr>
          <w:t xml:space="preserve">emission line </w:t>
        </w:r>
      </w:ins>
      <w:ins w:id="165" w:author="Helen  Meskhidze" w:date="2016-03-06T12:02:00Z">
        <w:r w:rsidR="00E07D36">
          <w:rPr>
            <w:rFonts w:cs="Times New Roman"/>
          </w:rPr>
          <w:t>ratio</w:t>
        </w:r>
        <w:r w:rsidR="006A6BE0">
          <w:rPr>
            <w:rFonts w:cs="Times New Roman"/>
          </w:rPr>
          <w:t xml:space="preserve">s, which, in turn, give </w:t>
        </w:r>
        <w:r w:rsidR="002B0969">
          <w:rPr>
            <w:rFonts w:cs="Times New Roman"/>
          </w:rPr>
          <w:t xml:space="preserve">different results when using the BPT diagram. </w:t>
        </w:r>
      </w:ins>
      <w:r w:rsidRPr="000A6EB6">
        <w:rPr>
          <w:rFonts w:cs="Times New Roman"/>
        </w:rPr>
        <w:t xml:space="preserve">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w:t>
      </w:r>
      <w:r w:rsidR="00366766">
        <w:rPr>
          <w:rFonts w:cs="Times New Roman"/>
        </w:rPr>
        <w:t xml:space="preserve">on our grids </w:t>
      </w:r>
      <w:r w:rsidRPr="000A6EB6">
        <w:rPr>
          <w:rFonts w:cs="Times New Roman"/>
        </w:rPr>
        <w:t>from the bottom left along a constant ionization parameter</w:t>
      </w:r>
      <w:r w:rsidR="00470B05">
        <w:rPr>
          <w:rFonts w:cs="Times New Roman"/>
        </w:rPr>
        <w:t xml:space="preserve"> (Figure 4b, rows f and h)</w:t>
      </w:r>
      <w:r w:rsidRPr="000A6EB6">
        <w:rPr>
          <w:rFonts w:cs="Times New Roman"/>
        </w:rPr>
        <w:t xml:space="preserve">.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w:t>
      </w:r>
      <w:r w:rsidR="00470B05">
        <w:rPr>
          <w:rFonts w:cs="Times New Roman"/>
        </w:rPr>
        <w:t>9</w:t>
      </w:r>
      <w:r w:rsidRPr="000A6EB6">
        <w:rPr>
          <w:rFonts w:cs="Times New Roman"/>
        </w:rPr>
        <w:t xml:space="preserve">). Their peak </w:t>
      </w:r>
      <w:r w:rsidRPr="000A6EB6">
        <w:rPr>
          <w:rFonts w:cs="Times New Roman"/>
          <w:i/>
        </w:rPr>
        <w:t>W</w:t>
      </w:r>
      <w:r w:rsidRPr="000A6EB6">
        <w:rPr>
          <w:rFonts w:cs="Times New Roman"/>
          <w:vertAlign w:val="subscript"/>
        </w:rPr>
        <w:t xml:space="preserve">λ </w:t>
      </w:r>
      <w:r w:rsidRPr="000A6EB6">
        <w:rPr>
          <w:rFonts w:cs="Times New Roman"/>
        </w:rPr>
        <w:t xml:space="preserve">are similar, only </w:t>
      </w:r>
      <w:r w:rsidR="003F5F39">
        <w:rPr>
          <w:rFonts w:cs="Times New Roman"/>
        </w:rPr>
        <w:t>0</w:t>
      </w:r>
      <w:r w:rsidRPr="000A6EB6">
        <w:rPr>
          <w:rFonts w:cs="Times New Roman"/>
        </w:rPr>
        <w:t>.</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w:t>
      </w:r>
      <w:r w:rsidR="008E41E0" w:rsidRPr="000A6EB6">
        <w:rPr>
          <w:rFonts w:cs="Times New Roman"/>
        </w:rPr>
        <w:t xml:space="preserve">Both Hα </w:t>
      </w:r>
      <m:oMath>
        <m:r>
          <m:rPr>
            <m:sty m:val="p"/>
          </m:rPr>
          <w:rPr>
            <w:rFonts w:ascii="Cambria Math" w:hAnsi="Cambria Math" w:cs="Times New Roman"/>
          </w:rPr>
          <m:t>λ</m:t>
        </m:r>
      </m:oMath>
      <w:r w:rsidR="008E41E0">
        <w:rPr>
          <w:rFonts w:cs="Times New Roman"/>
        </w:rPr>
        <w:t>6563 and H</w:t>
      </w:r>
      <w:r w:rsidR="008E41E0" w:rsidRPr="000A6EB6">
        <w:rPr>
          <w:rFonts w:cs="Times New Roman"/>
        </w:rPr>
        <w:t xml:space="preserve">β </w:t>
      </w:r>
      <m:oMath>
        <m:r>
          <m:rPr>
            <m:sty m:val="p"/>
          </m:rPr>
          <w:rPr>
            <w:rFonts w:ascii="Cambria Math" w:hAnsi="Cambria Math" w:cs="Times New Roman"/>
          </w:rPr>
          <m:t>λ</m:t>
        </m:r>
      </m:oMath>
      <w:r w:rsidR="008E41E0" w:rsidRPr="000A6EB6">
        <w:rPr>
          <w:rFonts w:cs="Times New Roman"/>
        </w:rPr>
        <w:t>4861 emit along a broad range of ionization parameters</w:t>
      </w:r>
      <w:r w:rsidR="00470B05">
        <w:rPr>
          <w:rFonts w:cs="Times New Roman"/>
        </w:rPr>
        <w:t xml:space="preserve"> (Figure 4b, rows h and f)</w:t>
      </w:r>
      <w:r w:rsidR="008E41E0" w:rsidRPr="000A6EB6">
        <w:rPr>
          <w:rFonts w:cs="Times New Roman"/>
        </w:rPr>
        <w:t xml:space="preserve">. The only regions in which they do not emit are the optically thin regions (upper left and lower right corners). </w:t>
      </w:r>
      <w:r w:rsidRPr="000A6EB6">
        <w:rPr>
          <w:rFonts w:cs="Times New Roman"/>
        </w:rPr>
        <w:t>It is thus clear that emission lines</w:t>
      </w:r>
      <w:r w:rsidR="008E41E0">
        <w:rPr>
          <w:rFonts w:cs="Times New Roman"/>
        </w:rPr>
        <w:t xml:space="preserve"> from metals</w:t>
      </w:r>
      <w:r w:rsidRPr="000A6EB6">
        <w:rPr>
          <w:rFonts w:cs="Times New Roman"/>
        </w:rPr>
        <w:t>, as well as many others, emit differently in different parts of our grid.</w:t>
      </w:r>
    </w:p>
    <w:p w14:paraId="345214BB" w14:textId="77777777" w:rsidR="00194078" w:rsidRPr="000A6EB6" w:rsidRDefault="00194078" w:rsidP="00194078">
      <w:pPr>
        <w:rPr>
          <w:rFonts w:cs="Times New Roman"/>
        </w:rPr>
      </w:pPr>
    </w:p>
    <w:p w14:paraId="4BF21337" w14:textId="4FD321A8" w:rsidR="00194078" w:rsidRPr="000A6EB6" w:rsidRDefault="00194078" w:rsidP="00194078">
      <w:pPr>
        <w:rPr>
          <w:rFonts w:cs="Times New Roman"/>
        </w:rPr>
      </w:pPr>
      <w:r w:rsidRPr="000A6EB6">
        <w:rPr>
          <w:rFonts w:cs="Times New Roman"/>
        </w:rPr>
        <w:t>As with UV emission lines, there are various indicators</w:t>
      </w:r>
      <w:r w:rsidR="008C27D5">
        <w:rPr>
          <w:rFonts w:cs="Times New Roman"/>
        </w:rPr>
        <w:t xml:space="preserve"> of physical conditions</w:t>
      </w:r>
      <w:r w:rsidRPr="000A6EB6">
        <w:rPr>
          <w:rFonts w:cs="Times New Roman"/>
        </w:rPr>
        <w:t xml:space="preserve"> </w:t>
      </w:r>
      <w:r w:rsidR="00366766">
        <w:rPr>
          <w:rFonts w:cs="Times New Roman"/>
        </w:rPr>
        <w:t>among the optical emission lines</w:t>
      </w:r>
      <w:r w:rsidRPr="000A6EB6">
        <w:rPr>
          <w:rFonts w:cs="Times New Roman"/>
        </w:rPr>
        <w:t>. For example, the ratio of [O III] (λ4959 + λ5007) / λ4363 is a</w:t>
      </w:r>
      <w:r w:rsidR="00AB464A">
        <w:rPr>
          <w:rFonts w:cs="Times New Roman"/>
        </w:rPr>
        <w:t>n electron</w:t>
      </w:r>
      <w:r w:rsidRPr="000A6EB6">
        <w:rPr>
          <w:rFonts w:cs="Times New Roman"/>
        </w:rPr>
        <w:t xml:space="preserve"> temperature indicator</w:t>
      </w:r>
      <w:r w:rsidR="00470B05">
        <w:rPr>
          <w:rFonts w:cs="Times New Roman"/>
        </w:rPr>
        <w:t xml:space="preserve"> (Figure 4b, rows f and d)</w:t>
      </w:r>
      <w:r w:rsidRPr="000A6EB6">
        <w:rPr>
          <w:rFonts w:cs="Times New Roman"/>
        </w:rPr>
        <w:t xml:space="preserve">. </w:t>
      </w:r>
      <w:r w:rsidR="00AB464A">
        <w:rPr>
          <w:rFonts w:cs="Times New Roman"/>
        </w:rPr>
        <w:t xml:space="preserve">A smaller </w:t>
      </w:r>
      <w:r w:rsidRPr="000A6EB6">
        <w:rPr>
          <w:rFonts w:cs="Times New Roman"/>
        </w:rPr>
        <w:t xml:space="preserve">ratio </w:t>
      </w:r>
      <w:r w:rsidR="00AB464A">
        <w:rPr>
          <w:rFonts w:cs="Times New Roman"/>
        </w:rPr>
        <w:t xml:space="preserve">indicates a higher electron </w:t>
      </w:r>
      <w:r w:rsidRPr="000A6EB6">
        <w:rPr>
          <w:rFonts w:cs="Times New Roman"/>
        </w:rPr>
        <w:t>temperature. However, as Richardson et al. (2013) note, at high densities, [O III] (λ4959 + λ5007) / λ4363 further decreases, reflecting mainly a drop in [O III] λ5007 due to collisional quenching and steady emission from [O III] λ4363. Consequently, at these high densities, this ratio does not serve as an accurate temperature indicator. Other such temperature indicators include [O I] (λ6300 + λ6364) / λ5577</w:t>
      </w:r>
      <w:r w:rsidR="00470B05">
        <w:rPr>
          <w:rFonts w:cs="Times New Roman"/>
        </w:rPr>
        <w:t xml:space="preserve"> (Figure 4b, rows g, h, and f)</w:t>
      </w:r>
      <w:r w:rsidRPr="000A6EB6">
        <w:rPr>
          <w:rFonts w:cs="Times New Roman"/>
        </w:rPr>
        <w:t xml:space="preserve">.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are [O II] λ3729 / λ3726</w:t>
      </w:r>
      <w:r w:rsidR="00470B05">
        <w:rPr>
          <w:rFonts w:cs="Times New Roman"/>
        </w:rPr>
        <w:t xml:space="preserve"> (Figure 4b, rows b)</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623B9351"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w:t>
      </w:r>
      <w:r w:rsidR="00C96D9E" w:rsidRPr="00FA566A">
        <w:rPr>
          <w:rFonts w:cs="Times New Roman"/>
        </w:rPr>
        <w:t>F</w:t>
      </w:r>
      <w:r w:rsidR="00C96D9E">
        <w:rPr>
          <w:rFonts w:cs="Times New Roman"/>
        </w:rPr>
        <w:t>erguson, Korista, &amp; Baldwin</w:t>
      </w:r>
      <w:r w:rsidR="00C96D9E" w:rsidRPr="00FA566A">
        <w:rPr>
          <w:rFonts w:cs="Times New Roman"/>
        </w:rPr>
        <w:t xml:space="preserve"> </w:t>
      </w:r>
      <w:r w:rsidR="00C96D9E">
        <w:rPr>
          <w:rFonts w:cs="Times New Roman"/>
        </w:rPr>
        <w:t>(</w:t>
      </w:r>
      <w:r w:rsidR="00C96D9E" w:rsidRPr="00FA566A">
        <w:rPr>
          <w:rFonts w:cs="Times New Roman"/>
        </w:rPr>
        <w:t>997</w:t>
      </w:r>
      <w:r w:rsidR="00C96D9E">
        <w:rPr>
          <w:rFonts w:cs="Times New Roman"/>
        </w:rPr>
        <w:t xml:space="preserve">). </w:t>
      </w:r>
      <w:r w:rsidRPr="000A6EB6">
        <w:rPr>
          <w:rFonts w:cs="Times New Roman"/>
        </w:rPr>
        <w:t>There are two clear local maxima evident in the plots of [N III] λ3869</w:t>
      </w:r>
      <w:r w:rsidR="00470B05">
        <w:rPr>
          <w:rFonts w:cs="Times New Roman"/>
        </w:rPr>
        <w:t xml:space="preserve"> and </w:t>
      </w:r>
      <w:r w:rsidR="00470B05" w:rsidRPr="000A6EB6">
        <w:rPr>
          <w:rFonts w:cs="Times New Roman"/>
        </w:rPr>
        <w:t>[O I] λ5577</w:t>
      </w:r>
      <w:r w:rsidR="00470B05">
        <w:rPr>
          <w:rFonts w:cs="Times New Roman"/>
        </w:rPr>
        <w:t xml:space="preserve"> (Figure 4b, rows b and f)</w:t>
      </w:r>
      <w:r w:rsidRPr="000A6EB6">
        <w:rPr>
          <w:rFonts w:cs="Times New Roman"/>
        </w:rPr>
        <w:t>. In the optical range, [S II] λ4070, [S II] λ4074, [S II] λ4078, [N II] λ5755 and [O I] λ6363 also seem to exhibit double peaks but their local maxima are not as distinguishable</w:t>
      </w:r>
      <w:r w:rsidR="00470B05">
        <w:rPr>
          <w:rFonts w:cs="Times New Roman"/>
        </w:rPr>
        <w:t xml:space="preserve"> (Figure 4b, rows c, d, g, and h)</w:t>
      </w:r>
      <w:r w:rsidRPr="000A6EB6">
        <w:rPr>
          <w:rFonts w:cs="Times New Roman"/>
        </w:rPr>
        <w:t xml:space="preserve">. </w:t>
      </w:r>
      <w:r w:rsidRPr="005D5F2C">
        <w:rPr>
          <w:rFonts w:cs="Times New Roman"/>
          <w:highlight w:val="green"/>
        </w:rPr>
        <w:t xml:space="preserve">The double peak feature is more evident in the higher metallicity simulations (§ </w:t>
      </w:r>
      <w:r w:rsidR="005F1275" w:rsidRPr="005D5F2C">
        <w:rPr>
          <w:rFonts w:cs="Times New Roman"/>
          <w:highlight w:val="green"/>
        </w:rPr>
        <w:t>4</w:t>
      </w:r>
      <w:r w:rsidRPr="005D5F2C">
        <w:rPr>
          <w:rFonts w:cs="Times New Roman"/>
          <w:highlight w:val="green"/>
        </w:rPr>
        <w:t>.</w:t>
      </w:r>
      <w:r w:rsidR="005F1275" w:rsidRPr="005D5F2C">
        <w:rPr>
          <w:rFonts w:cs="Times New Roman"/>
          <w:highlight w:val="green"/>
        </w:rPr>
        <w:t>2</w:t>
      </w:r>
      <w:r w:rsidRPr="005D5F2C">
        <w:rPr>
          <w:rFonts w:cs="Times New Roman"/>
          <w:highlight w:val="green"/>
        </w:rPr>
        <w:t xml:space="preserve">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w:t>
      </w:r>
      <w:r w:rsidRPr="000A6EB6">
        <w:rPr>
          <w:rFonts w:cs="Times New Roman"/>
        </w:rPr>
        <w:t xml:space="preserve">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49B66028" w:rsidR="00194078" w:rsidRPr="000A6EB6" w:rsidRDefault="004D2F91" w:rsidP="00194078">
      <w:pPr>
        <w:rPr>
          <w:rFonts w:cs="Times New Roman"/>
        </w:rPr>
      </w:pPr>
      <w:r>
        <w:rPr>
          <w:rFonts w:cs="Times New Roman"/>
        </w:rPr>
        <w:t>Figure 4</w:t>
      </w:r>
      <w:r w:rsidR="000E179D">
        <w:rPr>
          <w:rFonts w:cs="Times New Roman"/>
        </w:rPr>
        <w:t>c</w:t>
      </w:r>
      <w:r w:rsidR="002842C3">
        <w:rPr>
          <w:rFonts w:cs="Times New Roman"/>
        </w:rPr>
        <w:t xml:space="preserve"> displays the equivalent widths across the LOC plane for selected optical emission lines. </w:t>
      </w:r>
      <w:r w:rsidR="00194078" w:rsidRPr="000A6EB6">
        <w:rPr>
          <w:rFonts w:cs="Times New Roman"/>
        </w:rPr>
        <w:t xml:space="preserve">There are various </w:t>
      </w:r>
      <w:r w:rsidR="0019714D">
        <w:rPr>
          <w:rFonts w:cs="Times New Roman"/>
        </w:rPr>
        <w:t xml:space="preserve">atomic </w:t>
      </w:r>
      <w:r w:rsidR="00194078" w:rsidRPr="000A6EB6">
        <w:rPr>
          <w:rFonts w:cs="Times New Roman"/>
        </w:rPr>
        <w:t>processes that are efficient sources of IR emission</w:t>
      </w:r>
      <w:r w:rsidR="0019714D">
        <w:rPr>
          <w:rFonts w:cs="Times New Roman"/>
        </w:rPr>
        <w:t xml:space="preserve"> in nebulae. </w:t>
      </w:r>
      <w:r w:rsidR="00965A32">
        <w:rPr>
          <w:rFonts w:cs="Times New Roman"/>
        </w:rPr>
        <w:t>Alt</w:t>
      </w:r>
      <w:r w:rsidR="00194078" w:rsidRPr="000A6EB6">
        <w:rPr>
          <w:rFonts w:cs="Times New Roman"/>
        </w:rPr>
        <w:t>hough grains influence IR emission, grains in H</w:t>
      </w:r>
      <w:r w:rsidR="00470B05">
        <w:rPr>
          <w:rFonts w:cs="Times New Roman"/>
        </w:rPr>
        <w:t xml:space="preserve"> </w:t>
      </w:r>
      <w:r w:rsidR="00194078" w:rsidRPr="000A6EB6">
        <w:rPr>
          <w:rFonts w:cs="Times New Roman"/>
        </w:rPr>
        <w:t xml:space="preserve">II regions are not as important as in PDR regions </w:t>
      </w:r>
      <w:r w:rsidR="00965A32">
        <w:rPr>
          <w:rFonts w:cs="Times New Roman"/>
        </w:rPr>
        <w:t xml:space="preserve">where photoelectric heating serves as the dominant excitation source </w:t>
      </w:r>
      <w:r w:rsidR="00194078" w:rsidRPr="000A6EB6">
        <w:rPr>
          <w:rFonts w:cs="Times New Roman"/>
        </w:rPr>
        <w:t xml:space="preserve">(AGN3). However, the IR emission lines that we track emit most efficiently in low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low</w:t>
      </w:r>
      <w:r w:rsidR="00194078" w:rsidRPr="000A6EB6">
        <w:rPr>
          <w:rFonts w:cs="Times New Roman"/>
          <w:i/>
        </w:rPr>
        <w:t xml:space="preserve"> φ</w:t>
      </w:r>
      <w:r w:rsidR="00194078" w:rsidRPr="000A6EB6">
        <w:rPr>
          <w:rFonts w:cs="Times New Roman"/>
          <w:vertAlign w:val="subscript"/>
        </w:rPr>
        <w:t>H</w:t>
      </w:r>
      <w:r w:rsidR="00194078" w:rsidRPr="005815C2">
        <w:rPr>
          <w:rFonts w:cs="Times New Roman"/>
        </w:rPr>
        <w:t xml:space="preserve"> </w:t>
      </w:r>
      <w:r w:rsidR="00194078"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00194078" w:rsidRPr="000A6EB6" w:rsidDel="00701795">
        <w:rPr>
          <w:rFonts w:cs="Times New Roman"/>
        </w:rPr>
        <w:t xml:space="preserve"> </w:t>
      </w:r>
      <w:r w:rsidR="00194078" w:rsidRPr="000A6EB6">
        <w:rPr>
          <w:rFonts w:cs="Times New Roman"/>
        </w:rPr>
        <w:t>for [N II] 122 µm, the peak log(</w:t>
      </w:r>
      <w:r w:rsidR="00194078" w:rsidRPr="000A6EB6">
        <w:rPr>
          <w:rFonts w:cs="Times New Roman"/>
          <w:i/>
        </w:rPr>
        <w:t>W</w:t>
      </w:r>
      <w:r w:rsidR="00194078" w:rsidRPr="000A6EB6">
        <w:rPr>
          <w:rFonts w:cs="Times New Roman"/>
          <w:vertAlign w:val="subscript"/>
        </w:rPr>
        <w:t>λ</w:t>
      </w:r>
      <w:r w:rsidR="00194078" w:rsidRPr="000A6EB6">
        <w:rPr>
          <w:rFonts w:cs="Times New Roman"/>
        </w:rPr>
        <w:t>) = 1.</w:t>
      </w:r>
      <w:r w:rsidR="008F1D0A">
        <w:rPr>
          <w:rFonts w:cs="Times New Roman"/>
        </w:rPr>
        <w:t>6</w:t>
      </w:r>
      <w:r w:rsidR="00194078" w:rsidRPr="000A6EB6">
        <w:rPr>
          <w:rFonts w:cs="Times New Roman"/>
        </w:rPr>
        <w:t xml:space="preserve"> for the dusty</w:t>
      </w:r>
      <w:r w:rsidR="008F1D0A">
        <w:rPr>
          <w:rFonts w:cs="Times New Roman"/>
        </w:rPr>
        <w:t xml:space="preserve"> case</w:t>
      </w:r>
      <w:r w:rsidR="004A2D4A">
        <w:rPr>
          <w:rFonts w:cs="Times New Roman"/>
        </w:rPr>
        <w:t xml:space="preserve"> </w:t>
      </w:r>
      <w:r w:rsidR="00194078" w:rsidRPr="000A6EB6">
        <w:rPr>
          <w:rFonts w:cs="Times New Roman"/>
        </w:rPr>
        <w:t xml:space="preserve">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00194078" w:rsidRPr="000A6EB6">
        <w:rPr>
          <w:rFonts w:cs="Times New Roman"/>
        </w:rPr>
        <w:t xml:space="preserve">dust-free case </w:t>
      </w:r>
      <w:r w:rsidR="004A2D4A">
        <w:rPr>
          <w:rFonts w:cs="Times New Roman"/>
        </w:rPr>
        <w:t>(Figure 7c, rows c and d)</w:t>
      </w:r>
      <w:r w:rsidR="004A2D4A" w:rsidRPr="000A6EB6">
        <w:rPr>
          <w:rFonts w:cs="Times New Roman"/>
        </w:rPr>
        <w:t xml:space="preserve"> </w:t>
      </w:r>
      <w:r w:rsidR="00194078" w:rsidRPr="000A6EB6">
        <w:rPr>
          <w:rFonts w:cs="Times New Roman"/>
        </w:rPr>
        <w:t xml:space="preserve">and the peak </w:t>
      </w:r>
      <w:r w:rsidR="00194078" w:rsidRPr="000A6EB6">
        <w:rPr>
          <w:rFonts w:cs="Times New Roman"/>
          <w:i/>
        </w:rPr>
        <w:t>W</w:t>
      </w:r>
      <w:r w:rsidR="00194078" w:rsidRPr="000A6EB6">
        <w:rPr>
          <w:rFonts w:cs="Times New Roman"/>
          <w:vertAlign w:val="subscript"/>
        </w:rPr>
        <w:t>λ</w:t>
      </w:r>
      <w:r w:rsidR="001031B4">
        <w:rPr>
          <w:rFonts w:cs="Times New Roman"/>
          <w:vertAlign w:val="subscript"/>
        </w:rPr>
        <w:t xml:space="preserve"> </w:t>
      </w:r>
      <w:r w:rsidR="00194078" w:rsidRPr="000A6EB6">
        <w:rPr>
          <w:rFonts w:cs="Times New Roman"/>
        </w:rPr>
        <w:t xml:space="preserve">of [O III] 52 µm was </w:t>
      </w:r>
      <w:r w:rsidR="00AF1526">
        <w:rPr>
          <w:rFonts w:cs="Times New Roman"/>
        </w:rPr>
        <w:t>only</w:t>
      </w:r>
      <w:r w:rsidR="00194078" w:rsidRPr="000A6EB6">
        <w:rPr>
          <w:rFonts w:cs="Times New Roman"/>
        </w:rPr>
        <w:t xml:space="preserve"> twice as high in the dust-free case than in the dusty case</w:t>
      </w:r>
      <w:r w:rsidR="004A2D4A">
        <w:rPr>
          <w:rFonts w:cs="Times New Roman"/>
        </w:rPr>
        <w:t xml:space="preserve"> (Figure 7c, rows a and b).</w:t>
      </w:r>
    </w:p>
    <w:p w14:paraId="1A4EEEA5" w14:textId="77777777" w:rsidR="00194078" w:rsidRPr="000A6EB6" w:rsidRDefault="00194078" w:rsidP="00194078">
      <w:pPr>
        <w:rPr>
          <w:rFonts w:cs="Times New Roman"/>
        </w:rPr>
      </w:pPr>
    </w:p>
    <w:p w14:paraId="6125F2B3" w14:textId="159EC940" w:rsidR="00194078" w:rsidRPr="000A6EB6" w:rsidRDefault="00194078" w:rsidP="00194078">
      <w:pPr>
        <w:rPr>
          <w:rFonts w:cs="Times New Roman"/>
        </w:rPr>
      </w:pPr>
      <w:r w:rsidRPr="000A6EB6">
        <w:rPr>
          <w:rFonts w:cs="Times New Roman"/>
        </w:rPr>
        <w:t xml:space="preserve">Most of the infrared emission in our study </w:t>
      </w:r>
      <w:r w:rsidR="004A2D4A">
        <w:rPr>
          <w:rFonts w:cs="Times New Roman"/>
        </w:rPr>
        <w:t>is constrained to the</w:t>
      </w:r>
      <w:r w:rsidRPr="000A6EB6">
        <w:rPr>
          <w:rFonts w:cs="Times New Roman"/>
        </w:rPr>
        <w:t xml:space="preserv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 xml:space="preserve">values. Since we </w:t>
      </w:r>
      <w:r w:rsidR="00DC5B41">
        <w:rPr>
          <w:rFonts w:cs="Times New Roman"/>
        </w:rPr>
        <w:t>verified</w:t>
      </w:r>
      <w:r w:rsidR="00DC5B41" w:rsidRPr="000A6EB6">
        <w:rPr>
          <w:rFonts w:cs="Times New Roman"/>
        </w:rPr>
        <w:t xml:space="preserve"> </w:t>
      </w:r>
      <w:r w:rsidRPr="000A6EB6">
        <w:rPr>
          <w:rFonts w:cs="Times New Roman"/>
        </w:rPr>
        <w:t xml:space="preserve">that this was not an effect of dust, </w:t>
      </w:r>
      <w:r w:rsidR="00565B77">
        <w:rPr>
          <w:rFonts w:cs="Times New Roman"/>
        </w:rPr>
        <w:t>we determined</w:t>
      </w:r>
      <w:r w:rsidRPr="000A6EB6">
        <w:rPr>
          <w:rFonts w:cs="Times New Roman"/>
        </w:rPr>
        <w:t xml:space="preserv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xml:space="preserve">) &gt; 5 because they are collisionally suppressed. </w:t>
      </w:r>
      <w:r w:rsidR="00B94CC4">
        <w:rPr>
          <w:rFonts w:cs="Times New Roman"/>
        </w:rPr>
        <w:t xml:space="preserve">This is due primarily due to IR lines typically having lower Einstein coefficients, </w:t>
      </w:r>
      <w:r w:rsidR="00B94CC4">
        <w:rPr>
          <w:rFonts w:cs="Times New Roman"/>
          <w:i/>
        </w:rPr>
        <w:t>A</w:t>
      </w:r>
      <w:r w:rsidR="00B94CC4" w:rsidRPr="002B0969">
        <w:rPr>
          <w:rFonts w:cs="Times New Roman"/>
          <w:i/>
          <w:vertAlign w:val="subscript"/>
        </w:rPr>
        <w:t>ij</w:t>
      </w:r>
      <w:r w:rsidR="00B94CC4" w:rsidRPr="002B0969">
        <w:rPr>
          <w:rFonts w:cs="Times New Roman"/>
        </w:rPr>
        <w:t>,</w:t>
      </w:r>
      <w:r w:rsidR="00B94CC4">
        <w:rPr>
          <w:rFonts w:cs="Times New Roman"/>
          <w:i/>
        </w:rPr>
        <w:t xml:space="preserve"> </w:t>
      </w:r>
      <w:r w:rsidR="00B94CC4">
        <w:rPr>
          <w:rFonts w:cs="Times New Roman"/>
        </w:rPr>
        <w:t>compared to shorter wavelength emission lines</w:t>
      </w:r>
      <w:r w:rsidR="00BC34F5">
        <w:rPr>
          <w:rFonts w:cs="Times New Roman"/>
        </w:rPr>
        <w:t>, although exceptions do exist</w:t>
      </w:r>
      <w:r w:rsidR="00B94CC4">
        <w:rPr>
          <w:rFonts w:cs="Times New Roman"/>
        </w:rPr>
        <w:t>. F</w:t>
      </w:r>
      <w:r w:rsidRPr="000A6EB6">
        <w:rPr>
          <w:rFonts w:cs="Times New Roman"/>
        </w:rPr>
        <w:t>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xml:space="preserve">)  = </w:t>
      </w:r>
      <w:r w:rsidR="004A2D4A">
        <w:rPr>
          <w:rFonts w:cs="Times New Roman"/>
        </w:rPr>
        <w:t>3</w:t>
      </w:r>
      <w:r w:rsidRPr="000A6EB6">
        <w:rPr>
          <w:rFonts w:cs="Times New Roman"/>
        </w:rPr>
        <w:t xml:space="preserve"> (</w:t>
      </w:r>
      <w:r w:rsidR="004A2D4A">
        <w:rPr>
          <w:rFonts w:cs="Times New Roman"/>
        </w:rPr>
        <w:t>F</w:t>
      </w:r>
      <w:r w:rsidRPr="000A6EB6">
        <w:rPr>
          <w:rFonts w:cs="Times New Roman"/>
        </w:rPr>
        <w:t xml:space="preserve">igure </w:t>
      </w:r>
      <w:r w:rsidR="00D358F4">
        <w:rPr>
          <w:rFonts w:cs="Times New Roman"/>
        </w:rPr>
        <w:t>4c</w:t>
      </w:r>
      <w:r w:rsidR="004A2D4A">
        <w:rPr>
          <w:rFonts w:cs="Times New Roman"/>
        </w:rPr>
        <w:t>, row h</w:t>
      </w:r>
      <w:r w:rsidRPr="000A6EB6">
        <w:rPr>
          <w:rFonts w:cs="Times New Roman"/>
        </w:rPr>
        <w:t>).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w:t>
      </w:r>
      <w:r w:rsidR="004A2D4A">
        <w:rPr>
          <w:rFonts w:cs="Times New Roman"/>
        </w:rPr>
        <w:t>= 2</w:t>
      </w:r>
      <w:r w:rsidRPr="000A6EB6">
        <w:rPr>
          <w:rFonts w:cs="Times New Roman"/>
        </w:rPr>
        <w:t xml:space="preserve"> (</w:t>
      </w:r>
      <w:r w:rsidR="002D4284">
        <w:rPr>
          <w:rFonts w:cs="Times New Roman"/>
        </w:rPr>
        <w:t>F</w:t>
      </w:r>
      <w:r w:rsidRPr="000A6EB6">
        <w:rPr>
          <w:rFonts w:cs="Times New Roman"/>
        </w:rPr>
        <w:t xml:space="preserve">igure </w:t>
      </w:r>
      <w:r w:rsidR="00D358F4">
        <w:rPr>
          <w:rFonts w:cs="Times New Roman"/>
        </w:rPr>
        <w:t>4c</w:t>
      </w:r>
      <w:r w:rsidR="004A2D4A">
        <w:rPr>
          <w:rFonts w:cs="Times New Roman"/>
        </w:rPr>
        <w:t xml:space="preserve">, row g; </w:t>
      </w:r>
      <w:r w:rsidRPr="000A6EB6">
        <w:rPr>
          <w:rFonts w:cs="Times New Roman"/>
        </w:rPr>
        <w:t xml:space="preserve">Rubin 1989). </w:t>
      </w:r>
    </w:p>
    <w:p w14:paraId="07DCB72A" w14:textId="77777777" w:rsidR="00194078" w:rsidRPr="000A6EB6" w:rsidRDefault="00194078" w:rsidP="00194078">
      <w:pPr>
        <w:rPr>
          <w:rFonts w:cs="Times New Roman"/>
        </w:rPr>
      </w:pPr>
    </w:p>
    <w:p w14:paraId="396B7C95" w14:textId="540B0DDD"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w:t>
      </w:r>
      <w:r w:rsidR="009B6BCC">
        <w:rPr>
          <w:rFonts w:cs="Times New Roman"/>
        </w:rPr>
        <w:t>T</w:t>
      </w:r>
      <w:r w:rsidR="004A2D4A">
        <w:rPr>
          <w:rFonts w:cs="Times New Roman"/>
        </w:rPr>
        <w:t>he</w:t>
      </w:r>
      <w:r w:rsidR="004A2D4A" w:rsidRPr="000A6EB6">
        <w:rPr>
          <w:rFonts w:cs="Times New Roman"/>
        </w:rPr>
        <w:t xml:space="preserve"> </w:t>
      </w:r>
      <w:r w:rsidRPr="000A6EB6">
        <w:rPr>
          <w:rFonts w:cs="Times New Roman"/>
        </w:rPr>
        <w:t>IR emission lines (</w:t>
      </w:r>
      <w:r w:rsidR="000B5219">
        <w:rPr>
          <w:rFonts w:cs="Times New Roman"/>
        </w:rPr>
        <w:t xml:space="preserve">e.g. </w:t>
      </w:r>
      <w:r w:rsidRPr="000A6EB6">
        <w:rPr>
          <w:rFonts w:cs="Times New Roman"/>
        </w:rPr>
        <w:t>[O</w:t>
      </w:r>
      <w:r w:rsidR="000B5219">
        <w:t> </w:t>
      </w:r>
      <w:r w:rsidRPr="000A6EB6">
        <w:rPr>
          <w:rFonts w:cs="Times New Roman"/>
        </w:rPr>
        <w:t xml:space="preserve">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5007). The ratio of [O I] 52 µm / [O III] 88 µm strongly depends on density but not on temperature</w:t>
      </w:r>
      <w:r w:rsidR="000B5219">
        <w:rPr>
          <w:rFonts w:cs="Times New Roman"/>
        </w:rPr>
        <w:t>,</w:t>
      </w:r>
      <w:r w:rsidRPr="000A6EB6">
        <w:rPr>
          <w:rFonts w:cs="Times New Roman"/>
        </w:rPr>
        <w:t xml:space="preserve"> </w:t>
      </w:r>
      <w:r w:rsidR="000B5219">
        <w:rPr>
          <w:rFonts w:cs="Times New Roman"/>
        </w:rPr>
        <w:t>h</w:t>
      </w:r>
      <w:r w:rsidRPr="000A6EB6">
        <w:rPr>
          <w:rFonts w:cs="Times New Roman"/>
        </w:rPr>
        <w:t xml:space="preserve">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w:t>
      </w:r>
      <w:r w:rsidR="005D1656">
        <w:rPr>
          <w:rFonts w:cs="Times New Roman"/>
        </w:rPr>
        <w:t>0</w:t>
      </w:r>
      <w:r w:rsidR="005D1656" w:rsidRPr="005815C2">
        <w:rPr>
          <w:rFonts w:cs="Times New Roman"/>
          <w:vertAlign w:val="superscript"/>
        </w:rPr>
        <w:t>4</w:t>
      </w:r>
      <w:r w:rsidRPr="000A6EB6">
        <w:rPr>
          <w:rFonts w:cs="Times New Roman"/>
        </w:rPr>
        <w:t xml:space="preserve"> K with log(</w:t>
      </w:r>
      <w:r w:rsidRPr="000A6EB6">
        <w:rPr>
          <w:rFonts w:cs="Times New Roman"/>
          <w:i/>
        </w:rPr>
        <w:t>n</w:t>
      </w:r>
      <w:r w:rsidRPr="000A6EB6">
        <w:rPr>
          <w:rFonts w:cs="Times New Roman"/>
          <w:vertAlign w:val="subscript"/>
        </w:rPr>
        <w:t>H</w:t>
      </w:r>
      <w:r w:rsidRPr="000A6EB6">
        <w:rPr>
          <w:rFonts w:cs="Times New Roman"/>
        </w:rPr>
        <w:t xml:space="preserve">) </w:t>
      </w:r>
      <w:r w:rsidR="005D1656">
        <w:rPr>
          <w:rFonts w:cs="Times New Roman"/>
        </w:rPr>
        <w:t xml:space="preserve">~ </w:t>
      </w:r>
      <w:r w:rsidRPr="000A6EB6">
        <w:rPr>
          <w:rFonts w:cs="Times New Roman"/>
        </w:rPr>
        <w:t>3.0</w:t>
      </w:r>
      <w:r w:rsidR="000B5219">
        <w:rPr>
          <w:rFonts w:cs="Times New Roman"/>
        </w:rPr>
        <w:t>, which is consistent with Figure 3</w:t>
      </w:r>
      <w:r w:rsidRPr="000A6EB6">
        <w:rPr>
          <w:rFonts w:cs="Times New Roman"/>
        </w:rPr>
        <w:t xml:space="preserve">. </w:t>
      </w:r>
    </w:p>
    <w:p w14:paraId="6B972E0D" w14:textId="77777777" w:rsidR="00194078" w:rsidRPr="000A6EB6" w:rsidRDefault="00194078" w:rsidP="00194078">
      <w:pPr>
        <w:rPr>
          <w:rFonts w:cs="Times New Roman"/>
        </w:rPr>
      </w:pPr>
    </w:p>
    <w:p w14:paraId="21CEA555" w14:textId="0EE3A758" w:rsidR="00194078" w:rsidRPr="000A6EB6" w:rsidRDefault="00194078" w:rsidP="00194078">
      <w:pPr>
        <w:rPr>
          <w:rFonts w:cs="Times New Roman"/>
        </w:rPr>
      </w:pPr>
      <w:r w:rsidRPr="000A6EB6">
        <w:rPr>
          <w:rFonts w:cs="Times New Roman"/>
        </w:rPr>
        <w:t xml:space="preserve">Abel and Satyapal (2008) </w:t>
      </w:r>
      <w:r w:rsidR="004A2D4A">
        <w:rPr>
          <w:rFonts w:cs="Times New Roman"/>
        </w:rPr>
        <w:t>study</w:t>
      </w:r>
      <w:r w:rsidR="004A2D4A" w:rsidRPr="000A6EB6">
        <w:rPr>
          <w:rFonts w:cs="Times New Roman"/>
        </w:rPr>
        <w:t xml:space="preserve"> </w:t>
      </w:r>
      <w:r w:rsidRPr="000A6EB6">
        <w:rPr>
          <w:rFonts w:cs="Times New Roman"/>
        </w:rPr>
        <w:t xml:space="preserve">[Ne V] emission in what they expect to be starburst galaxies, determining that </w:t>
      </w:r>
      <w:r w:rsidR="006E5F52">
        <w:rPr>
          <w:rFonts w:cs="Times New Roman"/>
        </w:rPr>
        <w:t xml:space="preserve">it </w:t>
      </w:r>
      <w:r w:rsidRPr="000A6EB6">
        <w:rPr>
          <w:rFonts w:cs="Times New Roman"/>
        </w:rPr>
        <w:t xml:space="preserve">is almost always due to </w:t>
      </w:r>
      <w:r w:rsidR="000011E1">
        <w:rPr>
          <w:rFonts w:cs="Times New Roman"/>
        </w:rPr>
        <w:t xml:space="preserve">unobserved </w:t>
      </w:r>
      <w:r w:rsidRPr="000A6EB6">
        <w:rPr>
          <w:rFonts w:cs="Times New Roman"/>
        </w:rPr>
        <w:t>AGN activity. Our grids do predict some [Ne V] 14.3 µm and [Ne V] 24.3 µm emission; however, this emission is minimal, peaking at 0.6 dex and 0.7 dex respectively</w:t>
      </w:r>
      <w:r w:rsidR="004A2D4A">
        <w:rPr>
          <w:rFonts w:cs="Times New Roman"/>
        </w:rPr>
        <w:t xml:space="preserve"> (Figure 4c, rows e and f) both at very low </w:t>
      </w:r>
      <w:r w:rsidR="004A2D4A" w:rsidRPr="000A6EB6">
        <w:rPr>
          <w:rFonts w:cs="Times New Roman"/>
          <w:i/>
        </w:rPr>
        <w:t>n</w:t>
      </w:r>
      <w:r w:rsidR="004A2D4A" w:rsidRPr="000A6EB6">
        <w:rPr>
          <w:rFonts w:cs="Times New Roman"/>
          <w:vertAlign w:val="subscript"/>
        </w:rPr>
        <w:t>H</w:t>
      </w:r>
      <w:r w:rsidRPr="000A6EB6">
        <w:rPr>
          <w:rFonts w:cs="Times New Roman"/>
        </w:rPr>
        <w:t xml:space="preserve">. This seems to </w:t>
      </w:r>
      <w:r w:rsidR="002D4284">
        <w:rPr>
          <w:rFonts w:cs="Times New Roman"/>
        </w:rPr>
        <w:t>confirm</w:t>
      </w:r>
      <w:r w:rsidRPr="000A6EB6">
        <w:rPr>
          <w:rFonts w:cs="Times New Roman"/>
        </w:rPr>
        <w:t xml:space="preserve"> their predications that starbursts produce little [Ne V]</w:t>
      </w:r>
      <w:r w:rsidR="002D4284">
        <w:rPr>
          <w:rFonts w:cs="Times New Roman"/>
        </w:rPr>
        <w:t>,</w:t>
      </w:r>
      <w:r w:rsidRPr="000A6EB6">
        <w:rPr>
          <w:rFonts w:cs="Times New Roman"/>
        </w:rPr>
        <w:t xml:space="preserve"> and high [Ne V] emission is likely due to AGN activity</w:t>
      </w:r>
      <w:r w:rsidR="002D4284">
        <w:rPr>
          <w:rFonts w:cs="Times New Roman"/>
        </w:rPr>
        <w:t xml:space="preserve">, however </w:t>
      </w:r>
      <w:r w:rsidR="008B08DF">
        <w:rPr>
          <w:rFonts w:cs="Times New Roman"/>
        </w:rPr>
        <w:t>the simple presence of [Ne V] emission should not attributed to non-thermal excitation</w:t>
      </w:r>
      <w:r w:rsidRPr="000A6EB6">
        <w:rPr>
          <w:rFonts w:cs="Times New Roman"/>
        </w:rPr>
        <w:t xml:space="preserve">. </w:t>
      </w:r>
    </w:p>
    <w:p w14:paraId="0FA9640E" w14:textId="77777777" w:rsidR="00194078" w:rsidRPr="000A6EB6" w:rsidRDefault="00194078" w:rsidP="00194078">
      <w:pPr>
        <w:rPr>
          <w:rFonts w:cs="Times New Roman"/>
        </w:rPr>
      </w:pPr>
    </w:p>
    <w:p w14:paraId="251B1F48" w14:textId="342CEC65" w:rsidR="003A798E" w:rsidRDefault="00194078" w:rsidP="003A798E">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w:t>
      </w:r>
      <w:r w:rsidR="00861D78">
        <w:rPr>
          <w:rFonts w:cs="Times New Roman"/>
        </w:rPr>
        <w:t>4.2</w:t>
      </w:r>
      <w:r w:rsidRPr="000A6EB6">
        <w:rPr>
          <w:rFonts w:cs="Times New Roman"/>
        </w:rPr>
        <w:t xml:space="preserve">). </w:t>
      </w:r>
      <w:moveFromRangeStart w:id="166" w:author="Helen  Meskhidze" w:date="2016-03-07T15:51:00Z" w:name="move318985214"/>
      <w:commentRangeStart w:id="167"/>
      <w:commentRangeStart w:id="168"/>
      <w:moveFrom w:id="169" w:author="Helen  Meskhidze" w:date="2016-03-07T15:51:00Z">
        <w:r w:rsidR="003A798E" w:rsidRPr="000A6EB6" w:rsidDel="00D00087">
          <w:rPr>
            <w:rFonts w:cs="Times New Roman"/>
          </w:rPr>
          <w:t xml:space="preserve">These predictions are based on Hα emission, which is relatively flat across our grids. Thus, at constant </w:t>
        </w:r>
        <w:r w:rsidR="003A798E" w:rsidRPr="000A6EB6" w:rsidDel="00D00087">
          <w:rPr>
            <w:rFonts w:cs="Times New Roman"/>
            <w:i/>
          </w:rPr>
          <w:t>φ</w:t>
        </w:r>
        <w:r w:rsidR="003A798E" w:rsidRPr="000A6EB6" w:rsidDel="00D00087">
          <w:rPr>
            <w:rFonts w:cs="Times New Roman"/>
            <w:vertAlign w:val="subscript"/>
          </w:rPr>
          <w:t xml:space="preserve">H </w:t>
        </w:r>
        <w:r w:rsidR="003A798E" w:rsidRPr="000A6EB6" w:rsidDel="00D00087">
          <w:rPr>
            <w:rFonts w:cs="Times New Roman"/>
          </w:rPr>
          <w:t xml:space="preserve">and </w:t>
        </w:r>
        <w:r w:rsidR="003A798E" w:rsidRPr="000A6EB6" w:rsidDel="00D00087">
          <w:rPr>
            <w:rFonts w:cs="Times New Roman"/>
            <w:i/>
          </w:rPr>
          <w:t>n</w:t>
        </w:r>
        <w:r w:rsidR="003A798E" w:rsidRPr="000A6EB6" w:rsidDel="00D00087">
          <w:rPr>
            <w:rFonts w:cs="Times New Roman"/>
            <w:vertAlign w:val="subscript"/>
          </w:rPr>
          <w:t>H</w:t>
        </w:r>
        <w:r w:rsidR="003A798E" w:rsidRPr="000A6EB6" w:rsidDel="00D00087">
          <w:rPr>
            <w:rFonts w:cs="Times New Roman"/>
          </w:rPr>
          <w:t xml:space="preserve"> values, differences in the peak equivalent widths of [O I] 63 µm, [O III] 88 µm, and [C II] 158 µm indicate differences in SFR. Otherwise, these differences should be interpreted as differences in the </w:t>
        </w:r>
        <w:r w:rsidR="003A798E" w:rsidRPr="000A6EB6" w:rsidDel="00D00087">
          <w:rPr>
            <w:rFonts w:cs="Times New Roman"/>
            <w:i/>
          </w:rPr>
          <w:t>φ</w:t>
        </w:r>
        <w:r w:rsidR="003A798E" w:rsidRPr="000A6EB6" w:rsidDel="00D00087">
          <w:rPr>
            <w:rFonts w:cs="Times New Roman"/>
            <w:vertAlign w:val="subscript"/>
          </w:rPr>
          <w:t xml:space="preserve">H </w:t>
        </w:r>
        <w:r w:rsidR="003A798E" w:rsidRPr="000A6EB6" w:rsidDel="00D00087">
          <w:rPr>
            <w:rFonts w:cs="Times New Roman"/>
          </w:rPr>
          <w:t xml:space="preserve">and </w:t>
        </w:r>
        <w:r w:rsidR="003A798E" w:rsidRPr="000A6EB6" w:rsidDel="00D00087">
          <w:rPr>
            <w:rFonts w:cs="Times New Roman"/>
            <w:i/>
          </w:rPr>
          <w:t>n</w:t>
        </w:r>
        <w:r w:rsidR="003A798E" w:rsidRPr="000A6EB6" w:rsidDel="00D00087">
          <w:rPr>
            <w:rFonts w:cs="Times New Roman"/>
            <w:vertAlign w:val="subscript"/>
          </w:rPr>
          <w:t>H</w:t>
        </w:r>
        <w:r w:rsidR="003A798E" w:rsidRPr="000A6EB6" w:rsidDel="00D00087">
          <w:rPr>
            <w:rFonts w:cs="Times New Roman"/>
          </w:rPr>
          <w:t xml:space="preserve"> values. </w:t>
        </w:r>
        <w:commentRangeEnd w:id="167"/>
        <w:r w:rsidR="003A798E" w:rsidDel="00D00087">
          <w:rPr>
            <w:rStyle w:val="CommentReference"/>
            <w:rFonts w:asciiTheme="minorHAnsi" w:eastAsiaTheme="minorEastAsia" w:hAnsiTheme="minorHAnsi" w:cstheme="minorBidi"/>
            <w:kern w:val="0"/>
            <w:lang w:eastAsia="en-US" w:bidi="ar-SA"/>
          </w:rPr>
          <w:commentReference w:id="167"/>
        </w:r>
        <w:commentRangeEnd w:id="168"/>
        <w:r w:rsidR="003A798E" w:rsidDel="00D00087">
          <w:rPr>
            <w:rStyle w:val="CommentReference"/>
            <w:rFonts w:asciiTheme="minorHAnsi" w:eastAsiaTheme="minorEastAsia" w:hAnsiTheme="minorHAnsi" w:cstheme="minorBidi"/>
            <w:kern w:val="0"/>
            <w:lang w:eastAsia="en-US" w:bidi="ar-SA"/>
          </w:rPr>
          <w:commentReference w:id="168"/>
        </w:r>
      </w:moveFrom>
      <w:moveFromRangeEnd w:id="166"/>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51803A80"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column density, metallicity, </w:t>
      </w:r>
      <w:r w:rsidR="004A2D4A">
        <w:rPr>
          <w:rFonts w:cs="Times New Roman"/>
        </w:rPr>
        <w:t>star-formation history</w:t>
      </w:r>
      <w:r w:rsidRPr="000A6EB6">
        <w:rPr>
          <w:rFonts w:cs="Times New Roman"/>
        </w:rPr>
        <w:t>, and dust. For our baseline model, we made assumptions about these values. Here</w:t>
      </w:r>
      <w:r w:rsidR="009A6042">
        <w:rPr>
          <w:rFonts w:cs="Times New Roman"/>
        </w:rPr>
        <w:t>,</w:t>
      </w:r>
      <w:r w:rsidR="009B6BCC">
        <w:rPr>
          <w:rFonts w:cs="Times New Roman"/>
        </w:rPr>
        <w:t xml:space="preserve"> </w:t>
      </w:r>
      <w:r w:rsidRPr="000A6EB6">
        <w:rPr>
          <w:rFonts w:cs="Times New Roman"/>
        </w:rPr>
        <w:t xml:space="preserve">we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497DC2A1"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xml:space="preserve">) &gt; 21. Because our simulation </w:t>
      </w:r>
      <w:r w:rsidR="009A6042">
        <w:rPr>
          <w:rFonts w:cs="Times New Roman"/>
        </w:rPr>
        <w:t xml:space="preserve">grid </w:t>
      </w:r>
      <w:r w:rsidRPr="000A6EB6">
        <w:rPr>
          <w:rFonts w:cs="Times New Roman"/>
        </w:rPr>
        <w:t>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009B6BCC">
        <w:rPr>
          <w:rFonts w:cs="Times New Roman"/>
        </w:rPr>
        <w:t>log(</w:t>
      </w:r>
      <w:r w:rsidR="009B6BCC" w:rsidRPr="000A6EB6">
        <w:rPr>
          <w:rFonts w:cs="Times New Roman"/>
          <w:i/>
        </w:rPr>
        <w:t>n</w:t>
      </w:r>
      <w:r w:rsidR="009B6BCC" w:rsidRPr="000A6EB6">
        <w:rPr>
          <w:rFonts w:cs="Times New Roman"/>
          <w:vertAlign w:val="subscript"/>
        </w:rPr>
        <w:t>H</w:t>
      </w:r>
      <w:r w:rsidR="009B6BCC">
        <w:rPr>
          <w:rFonts w:cs="Times New Roman"/>
        </w:rPr>
        <w:t xml:space="preserve">) </w:t>
      </w:r>
      <w:r w:rsidRPr="000A6EB6">
        <w:rPr>
          <w:rFonts w:cs="Times New Roman"/>
        </w:rPr>
        <w:t>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4D50A4E5" w:rsidR="00194078" w:rsidRDefault="004E04F7" w:rsidP="00194078">
      <w:pPr>
        <w:rPr>
          <w:rFonts w:cs="Times New Roman"/>
        </w:rPr>
      </w:pPr>
      <w:r>
        <w:rPr>
          <w:rFonts w:cs="Times New Roman"/>
        </w:rPr>
        <w:t>We</w:t>
      </w:r>
      <w:r w:rsidR="00391321">
        <w:rPr>
          <w:rFonts w:cs="Times New Roman"/>
        </w:rPr>
        <w:t xml:space="preserve"> ha</w:t>
      </w:r>
      <w:r w:rsidR="00194078" w:rsidRPr="000A6EB6">
        <w:rPr>
          <w:rFonts w:cs="Times New Roman"/>
        </w:rPr>
        <w:t xml:space="preserve">ve </w:t>
      </w:r>
      <w:r>
        <w:rPr>
          <w:rFonts w:cs="Times New Roman"/>
        </w:rPr>
        <w:t>also</w:t>
      </w:r>
      <w:r w:rsidRPr="000A6EB6">
        <w:rPr>
          <w:rFonts w:cs="Times New Roman"/>
        </w:rPr>
        <w:t xml:space="preserve"> </w:t>
      </w:r>
      <w:r>
        <w:rPr>
          <w:rFonts w:cs="Times New Roman"/>
        </w:rPr>
        <w:t xml:space="preserve">explored the impacts of </w:t>
      </w:r>
      <w:r w:rsidR="00DF4F1D">
        <w:rPr>
          <w:rFonts w:cs="Times New Roman"/>
        </w:rPr>
        <w:t>varying</w:t>
      </w:r>
      <w:r w:rsidR="00DF4F1D" w:rsidRPr="000A6EB6">
        <w:rPr>
          <w:rFonts w:cs="Times New Roman"/>
        </w:rPr>
        <w:t xml:space="preserve"> </w:t>
      </w:r>
      <w:r w:rsidR="00194078" w:rsidRPr="000A6EB6">
        <w:rPr>
          <w:rFonts w:cs="Times New Roman"/>
        </w:rPr>
        <w:t xml:space="preserve">the metallicity from </w:t>
      </w:r>
      <w:r w:rsidR="00194078" w:rsidRPr="000A6EB6">
        <w:rPr>
          <w:rFonts w:cs="Times New Roman"/>
          <w:i/>
        </w:rPr>
        <w:t>Z</w:t>
      </w:r>
      <w:r w:rsidR="00194078" w:rsidRPr="000A6EB6">
        <w:rPr>
          <w:rFonts w:cs="Times New Roman"/>
        </w:rPr>
        <w:t xml:space="preserve"> =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vertAlign w:val="subscript"/>
        </w:rPr>
        <w:t xml:space="preserve"> </w:t>
      </w:r>
      <w:r w:rsidR="00194078" w:rsidRPr="000A6EB6">
        <w:rPr>
          <w:rFonts w:cs="Times New Roman"/>
        </w:rPr>
        <w:t xml:space="preserve">to </w:t>
      </w:r>
      <w:r w:rsidR="00194078" w:rsidRPr="000A6EB6">
        <w:rPr>
          <w:rFonts w:cs="Times New Roman"/>
          <w:i/>
        </w:rPr>
        <w:t>Z</w:t>
      </w:r>
      <w:r w:rsidR="00194078" w:rsidRPr="000A6EB6">
        <w:rPr>
          <w:rFonts w:cs="Times New Roman"/>
        </w:rPr>
        <w:t xml:space="preserve"> = 5.0 </w:t>
      </w:r>
      <w:r w:rsidR="00194078" w:rsidRPr="000A6EB6">
        <w:rPr>
          <w:rFonts w:cs="Times New Roman"/>
          <w:i/>
        </w:rPr>
        <w:t>Z</w:t>
      </w:r>
      <w:r w:rsidR="00194078"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00194078" w:rsidRPr="000A6EB6">
        <w:rPr>
          <w:rFonts w:cs="Times New Roman"/>
        </w:rPr>
        <w:t xml:space="preserve">in the cloud. </w:t>
      </w:r>
      <w:r w:rsidR="00391321">
        <w:rPr>
          <w:rFonts w:cs="Times New Roman"/>
        </w:rPr>
        <w:t>Since v</w:t>
      </w:r>
      <w:r w:rsidR="00194078"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00194078"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2707C8F6"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w:t>
      </w:r>
      <w:r w:rsidR="00DF4F1D">
        <w:rPr>
          <w:rFonts w:cs="Times New Roman"/>
        </w:rPr>
        <w:t xml:space="preserve"> </w:t>
      </w:r>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Once these values are know, we calculate</w:t>
      </w:r>
      <w:r w:rsidR="00DF4F1D">
        <w:rPr>
          <w:rFonts w:cs="Times New Roman"/>
        </w:rPr>
        <w:t xml:space="preserve"> the metals scale factor</w:t>
      </w:r>
      <w:r w:rsidR="00AB2D55">
        <w:rPr>
          <w:rFonts w:cs="Times New Roman"/>
        </w:rPr>
        <w:t xml:space="preserve"> </w:t>
      </w:r>
      <w:r w:rsidR="00AB2D55">
        <w:rPr>
          <w:rFonts w:cs="Times New Roman"/>
        </w:rPr>
        <w:sym w:font="Symbol" w:char="F078"/>
      </w:r>
      <w:r w:rsidR="00AB2D55">
        <w:rPr>
          <w:rFonts w:cs="Times New Roman"/>
        </w:rPr>
        <w:t xml:space="preserve"> </w:t>
      </w:r>
      <w:r w:rsidR="00194078" w:rsidRPr="000A6EB6">
        <w:rPr>
          <w:rFonts w:cs="Times New Roman"/>
        </w:rPr>
        <w:t>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1B2F8052" w:rsidR="00194078" w:rsidRPr="000A6EB6" w:rsidRDefault="00EE77DF"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(4)</m:t>
          </m:r>
        </m:oMath>
      </m:oMathPara>
    </w:p>
    <w:p w14:paraId="64A283CB" w14:textId="77777777" w:rsidR="00296083" w:rsidRPr="000A6EB6" w:rsidRDefault="00296083" w:rsidP="00194078">
      <w:pPr>
        <w:rPr>
          <w:rFonts w:cs="Times New Roman"/>
        </w:rPr>
      </w:pPr>
    </w:p>
    <w:p w14:paraId="0CF74701" w14:textId="4226EA8A" w:rsidR="00194078" w:rsidRPr="000A6EB6" w:rsidRDefault="00AB2D55" w:rsidP="00194078">
      <w:pPr>
        <w:rPr>
          <w:rFonts w:cs="Times New Roman"/>
        </w:rPr>
      </w:pPr>
      <w:r>
        <w:rPr>
          <w:rFonts w:cs="Times New Roman"/>
        </w:rPr>
        <w:t xml:space="preserve">and scale the metals abundance according to </w:t>
      </w:r>
      <w:r>
        <w:rPr>
          <w:rFonts w:cs="Times New Roman"/>
        </w:rPr>
        <w:sym w:font="Symbol" w:char="F078"/>
      </w:r>
      <w:r>
        <w:rPr>
          <w:rFonts w:cs="Times New Roman"/>
        </w:rPr>
        <w:t xml:space="preserve">. </w:t>
      </w:r>
      <w:r w:rsidR="00194078" w:rsidRPr="000A6EB6">
        <w:rPr>
          <w:rFonts w:cs="Times New Roman"/>
        </w:rPr>
        <w:t xml:space="preserve">We also scale nitrogen with </w:t>
      </w:r>
      <w:r w:rsidR="00194078" w:rsidRPr="000A6EB6">
        <w:rPr>
          <w:rFonts w:cs="Times New Roman"/>
          <w:i/>
        </w:rPr>
        <w:t>Z</w:t>
      </w:r>
      <w:r w:rsidR="00194078" w:rsidRPr="000A6EB6">
        <w:rPr>
          <w:rFonts w:cs="Times New Roman"/>
          <w:i/>
          <w:vertAlign w:val="superscript"/>
        </w:rPr>
        <w:t>2</w:t>
      </w:r>
      <w:r w:rsidR="00194078" w:rsidRPr="000A6EB6">
        <w:rPr>
          <w:rFonts w:cs="Times New Roman"/>
          <w:i/>
        </w:rPr>
        <w:t xml:space="preserve"> </w:t>
      </w:r>
      <w:r w:rsidR="00194078" w:rsidRPr="000A6EB6">
        <w:rPr>
          <w:rFonts w:cs="Times New Roman"/>
        </w:rPr>
        <w:t>due to secondary nitrogen production when N is synthesized from C and O (Baldwin et al. 1991, K97). For the subsolar case (</w:t>
      </w:r>
      <w:r w:rsidR="00194078" w:rsidRPr="000A6EB6">
        <w:rPr>
          <w:rFonts w:cs="Times New Roman"/>
          <w:i/>
        </w:rPr>
        <w:t xml:space="preserve">Z </w:t>
      </w:r>
      <w:r w:rsidR="00194078" w:rsidRPr="000A6EB6">
        <w:rPr>
          <w:rFonts w:cs="Times New Roman"/>
        </w:rPr>
        <w:t xml:space="preserve">= 0.2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we also add cosmic rays around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7 because the gas becomes </w:t>
      </w:r>
      <w:r w:rsidR="00306A12">
        <w:rPr>
          <w:rFonts w:cs="Times New Roman"/>
        </w:rPr>
        <w:t xml:space="preserve">partly </w:t>
      </w:r>
      <w:r w:rsidR="00194078" w:rsidRPr="000A6EB6">
        <w:rPr>
          <w:rFonts w:cs="Times New Roman"/>
        </w:rPr>
        <w:t>molecular</w:t>
      </w:r>
      <w:r w:rsidR="00E41F31">
        <w:rPr>
          <w:rFonts w:cs="Times New Roman"/>
        </w:rPr>
        <w:t>, which</w:t>
      </w:r>
      <w:r w:rsidR="00306A12">
        <w:rPr>
          <w:rFonts w:cs="Times New Roman"/>
        </w:rPr>
        <w:t xml:space="preserve"> can contribute to excitation</w:t>
      </w:r>
      <w:r w:rsidR="00E41F31">
        <w:rPr>
          <w:rFonts w:cs="Times New Roman"/>
        </w:rPr>
        <w:t>, however their inclusion had a negligible effect on emission line strengths</w:t>
      </w:r>
      <w:r w:rsidR="00194078" w:rsidRPr="000A6EB6">
        <w:rPr>
          <w:rFonts w:cs="Times New Roman"/>
        </w:rPr>
        <w:t>. In the following</w:t>
      </w:r>
      <w:r w:rsidR="00817167">
        <w:rPr>
          <w:rFonts w:cs="Times New Roman"/>
        </w:rPr>
        <w:t xml:space="preserve"> </w:t>
      </w:r>
      <w:r w:rsidR="00C3533D">
        <w:rPr>
          <w:rFonts w:cs="Times New Roman"/>
        </w:rPr>
        <w:t>section</w:t>
      </w:r>
      <w:r w:rsidR="00C3533D" w:rsidRPr="000A6EB6">
        <w:rPr>
          <w:rFonts w:cs="Times New Roman"/>
        </w:rPr>
        <w:t xml:space="preserve"> </w:t>
      </w:r>
      <w:r w:rsidR="00194078" w:rsidRPr="000A6EB6">
        <w:rPr>
          <w:rFonts w:cs="Times New Roman"/>
        </w:rPr>
        <w:t>we discuss the</w:t>
      </w:r>
      <w:r w:rsidR="00817167">
        <w:rPr>
          <w:rFonts w:cs="Times New Roman"/>
        </w:rPr>
        <w:t xml:space="preserve"> general</w:t>
      </w:r>
      <w:r w:rsidR="00194078"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5F699D81" w:rsidR="00391321" w:rsidRPr="008E3CE2" w:rsidRDefault="00391321" w:rsidP="00194078">
      <w:pPr>
        <w:rPr>
          <w:rFonts w:cs="Times New Roman"/>
          <w:i/>
        </w:rPr>
      </w:pPr>
      <w:r>
        <w:rPr>
          <w:rFonts w:cs="Times New Roman"/>
          <w:i/>
        </w:rPr>
        <w:t xml:space="preserve">General </w:t>
      </w:r>
      <w:r w:rsidR="00FB39D2">
        <w:rPr>
          <w:rFonts w:cs="Times New Roman"/>
          <w:i/>
        </w:rPr>
        <w:t>Features</w:t>
      </w:r>
    </w:p>
    <w:p w14:paraId="3E56D931" w14:textId="77777777" w:rsidR="00391321" w:rsidRPr="000A6EB6" w:rsidRDefault="00391321" w:rsidP="00194078">
      <w:pPr>
        <w:rPr>
          <w:rFonts w:cs="Times New Roman"/>
        </w:rPr>
      </w:pPr>
    </w:p>
    <w:p w14:paraId="1E385901" w14:textId="052B71D7" w:rsidR="0049421D" w:rsidRDefault="0049421D" w:rsidP="0049421D">
      <w:pPr>
        <w:rPr>
          <w:rFonts w:cs="Times New Roman"/>
        </w:rPr>
      </w:pPr>
      <w:commentRangeStart w:id="170"/>
      <w:r>
        <w:rPr>
          <w:rFonts w:cs="Times New Roman"/>
        </w:rPr>
        <w:t>First, o</w:t>
      </w:r>
      <w:r w:rsidRPr="000A6EB6">
        <w:rPr>
          <w:rFonts w:cs="Times New Roman"/>
        </w:rPr>
        <w:t>ur simulations show that with increasing metallicity, there is a distinct pocket of very little emission at low</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A10B7F">
        <w:rPr>
          <w:rFonts w:cs="Times New Roman"/>
          <w:i/>
        </w:rPr>
        <w:t>n</w:t>
      </w:r>
      <w:r w:rsidRPr="00A10B7F">
        <w:rPr>
          <w:rFonts w:cs="Times New Roman"/>
          <w:vertAlign w:val="subscript"/>
        </w:rPr>
        <w:t>H</w:t>
      </w:r>
      <w:r>
        <w:rPr>
          <w:rFonts w:cs="Times New Roman"/>
        </w:rPr>
        <w:t xml:space="preserve">. </w:t>
      </w:r>
      <w:r w:rsidRPr="00A10B7F">
        <w:rPr>
          <w:rFonts w:cs="Times New Roman"/>
        </w:rPr>
        <w:t>This</w:t>
      </w:r>
      <w:r>
        <w:rPr>
          <w:rFonts w:cs="Times New Roman"/>
        </w:rPr>
        <w:t xml:space="preserve"> region, the</w:t>
      </w:r>
      <w:r w:rsidRPr="000A6EB6">
        <w:rPr>
          <w:rFonts w:cs="Times New Roman"/>
        </w:rPr>
        <w:t xml:space="preserve"> bottom left corner of the LOC plane</w:t>
      </w:r>
      <w:r>
        <w:rPr>
          <w:rFonts w:cs="Times New Roman"/>
        </w:rPr>
        <w:t>,</w:t>
      </w:r>
      <w:r w:rsidRPr="000A6EB6">
        <w:rPr>
          <w:rFonts w:cs="Times New Roman"/>
        </w:rPr>
        <w:t xml:space="preserve"> is an area that </w:t>
      </w:r>
      <w:r>
        <w:rPr>
          <w:rFonts w:cs="Times New Roman"/>
        </w:rPr>
        <w:t>has</w:t>
      </w:r>
      <w:r w:rsidR="00E41F31">
        <w:rPr>
          <w:rFonts w:cs="Times New Roman"/>
        </w:rPr>
        <w:t xml:space="preserve"> been s</w:t>
      </w:r>
      <w:r>
        <w:rPr>
          <w:rFonts w:cs="Times New Roman"/>
        </w:rPr>
        <w:t>tudied</w:t>
      </w:r>
      <w:r w:rsidRPr="000A6EB6">
        <w:rPr>
          <w:rFonts w:cs="Times New Roman"/>
        </w:rPr>
        <w:t xml:space="preserve"> extensively (§</w:t>
      </w:r>
      <w:r>
        <w:rPr>
          <w:rFonts w:cs="Times New Roman"/>
        </w:rPr>
        <w:t>3.1.4</w:t>
      </w:r>
      <w:r w:rsidRPr="000A6EB6">
        <w:rPr>
          <w:rFonts w:cs="Times New Roman"/>
        </w:rPr>
        <w:t xml:space="preserve">). </w:t>
      </w:r>
      <w:r>
        <w:rPr>
          <w:rFonts w:cs="Times New Roman"/>
        </w:rPr>
        <w:t xml:space="preserve">This pocket of no emission was only present in our high-metallicity (5.0 </w:t>
      </w:r>
      <w:r w:rsidRPr="000A6EB6">
        <w:rPr>
          <w:rFonts w:cs="Times New Roman"/>
          <w:i/>
        </w:rPr>
        <w:t>Z</w:t>
      </w:r>
      <w:r w:rsidRPr="000A6EB6">
        <w:rPr>
          <w:rFonts w:ascii="Kaiti SC Black" w:hAnsi="Kaiti SC Black" w:cs="Kaiti SC Black"/>
          <w:vertAlign w:val="subscript"/>
        </w:rPr>
        <w:t>⊙</w:t>
      </w:r>
      <w:r>
        <w:rPr>
          <w:rFonts w:cs="Times New Roman"/>
        </w:rPr>
        <w:t xml:space="preserve">) simulations. The simulations in this region were </w:t>
      </w:r>
      <w:ins w:id="171" w:author="Chris Richardson" w:date="2016-02-23T19:53:00Z">
        <w:r w:rsidR="00B93DDB">
          <w:rPr>
            <w:rFonts w:cs="Times New Roman"/>
          </w:rPr>
          <w:t xml:space="preserve">optically thin </w:t>
        </w:r>
        <w:r w:rsidR="00B93DDB" w:rsidRPr="009B6BCC">
          <w:rPr>
            <w:rFonts w:cs="Times New Roman"/>
            <w:highlight w:val="yellow"/>
          </w:rPr>
          <w:t>[TRUE?]</w:t>
        </w:r>
      </w:ins>
      <w:r>
        <w:rPr>
          <w:rFonts w:cs="Times New Roman"/>
        </w:rPr>
        <w:t xml:space="preserve"> </w:t>
      </w:r>
      <w:ins w:id="172" w:author="Chris Richardson" w:date="2016-02-23T19:53:00Z">
        <w:r w:rsidR="00B93DDB">
          <w:rPr>
            <w:rFonts w:cs="Times New Roman"/>
          </w:rPr>
          <w:t>and quickly</w:t>
        </w:r>
      </w:ins>
      <w:r>
        <w:rPr>
          <w:rFonts w:cs="Times New Roman"/>
        </w:rPr>
        <w:t xml:space="preserve"> reaching the lower temperature limit </w:t>
      </w:r>
      <w:ins w:id="173" w:author="Chris Richardson" w:date="2016-02-23T19:56:00Z">
        <w:r w:rsidR="00B93DDB">
          <w:rPr>
            <w:rFonts w:cs="Times New Roman"/>
          </w:rPr>
          <w:t xml:space="preserve">of </w:t>
        </w:r>
      </w:ins>
      <w:r>
        <w:rPr>
          <w:rFonts w:cs="Times New Roman"/>
        </w:rPr>
        <w:t xml:space="preserve">4000 K, which was not allowing the gas to become ionized. </w:t>
      </w:r>
      <w:ins w:id="174" w:author="Chris Richardson" w:date="2016-02-23T19:54:00Z">
        <w:r w:rsidR="009276F6" w:rsidRPr="009276F6">
          <w:rPr>
            <w:rFonts w:cs="Times New Roman"/>
            <w:highlight w:val="yellow"/>
          </w:rPr>
          <w:t>[</w:t>
        </w:r>
        <w:r w:rsidR="00B93DDB" w:rsidRPr="002C79F0">
          <w:rPr>
            <w:rFonts w:cs="Times New Roman"/>
          </w:rPr>
          <w:t>HOW IS THE GAS NOT IONIZED? DID YOU CHECK THIS</w:t>
        </w:r>
      </w:ins>
      <w:ins w:id="175" w:author="Chris Richardson" w:date="2016-02-24T20:30:00Z">
        <w:r w:rsidR="009276F6">
          <w:rPr>
            <w:rFonts w:cs="Times New Roman"/>
            <w:highlight w:val="yellow"/>
          </w:rPr>
          <w:t xml:space="preserve"> IN CLOUDY</w:t>
        </w:r>
      </w:ins>
      <w:ins w:id="176" w:author="Chris Richardson" w:date="2016-02-23T19:54:00Z">
        <w:r w:rsidR="00B93DDB" w:rsidRPr="002C79F0">
          <w:rPr>
            <w:rFonts w:cs="Times New Roman"/>
          </w:rPr>
          <w:t>?</w:t>
        </w:r>
      </w:ins>
      <w:ins w:id="177" w:author="Chris Richardson" w:date="2016-02-23T19:55:00Z">
        <w:r w:rsidR="00B93DDB" w:rsidRPr="002C79F0">
          <w:rPr>
            <w:rFonts w:cs="Times New Roman"/>
          </w:rPr>
          <w:t>]</w:t>
        </w:r>
      </w:ins>
      <w:r>
        <w:rPr>
          <w:rFonts w:cs="Times New Roman"/>
        </w:rPr>
        <w:t xml:space="preserve">In the regions where there was emission, Cloudy was running 90-130 zones. </w:t>
      </w:r>
      <w:commentRangeEnd w:id="170"/>
      <w:r w:rsidR="002C79F0">
        <w:rPr>
          <w:rStyle w:val="CommentReference"/>
          <w:rFonts w:asciiTheme="minorHAnsi" w:eastAsiaTheme="minorEastAsia" w:hAnsiTheme="minorHAnsi" w:cstheme="minorBidi"/>
          <w:kern w:val="0"/>
          <w:lang w:eastAsia="en-US" w:bidi="ar-SA"/>
        </w:rPr>
        <w:commentReference w:id="170"/>
      </w:r>
    </w:p>
    <w:p w14:paraId="72BB33A2" w14:textId="77777777" w:rsidR="0049421D" w:rsidRDefault="0049421D" w:rsidP="0049421D">
      <w:pPr>
        <w:rPr>
          <w:rFonts w:cs="Times New Roman"/>
        </w:rPr>
      </w:pPr>
    </w:p>
    <w:p w14:paraId="52BBEA84" w14:textId="0E0EFB68" w:rsidR="0049421D" w:rsidRDefault="0049421D" w:rsidP="0049421D">
      <w:pPr>
        <w:rPr>
          <w:rFonts w:cs="Times New Roman"/>
        </w:rPr>
      </w:pPr>
      <w:r>
        <w:rPr>
          <w:rFonts w:cs="Times New Roman"/>
        </w:rPr>
        <w:t>When the electron temperature cut-off was lowered from the default value of 4000 K, this pocket of no emission began to fill in, finally disappearing when the temperature cut-off was relaxed to 500 K. The pocket of no emission was neither present in our solar simulations nor in our subsolar simulations. This feature</w:t>
      </w:r>
      <w:r w:rsidRPr="000A6EB6">
        <w:rPr>
          <w:rFonts w:cs="Times New Roman"/>
        </w:rPr>
        <w:t xml:space="preserve"> was especially noticeable for the H and He recombination lines </w:t>
      </w:r>
      <w:r>
        <w:rPr>
          <w:rFonts w:cs="Times New Roman"/>
        </w:rPr>
        <w:t>since</w:t>
      </w:r>
      <w:r w:rsidRPr="000A6EB6">
        <w:rPr>
          <w:rFonts w:cs="Times New Roman"/>
        </w:rPr>
        <w:t xml:space="preserve"> they typically emit strongly along a constant ionization parameter</w:t>
      </w:r>
      <w:r>
        <w:rPr>
          <w:rFonts w:cs="Times New Roman"/>
        </w:rPr>
        <w:t xml:space="preserve">, but was present across all the emission lines from the UV to the IR. </w:t>
      </w:r>
    </w:p>
    <w:p w14:paraId="0152D3AC" w14:textId="77777777" w:rsidR="00194078" w:rsidRPr="000A6EB6" w:rsidRDefault="00194078" w:rsidP="00194078">
      <w:pPr>
        <w:rPr>
          <w:rFonts w:cs="Times New Roman"/>
        </w:rPr>
      </w:pPr>
    </w:p>
    <w:p w14:paraId="618F2754" w14:textId="49AB33C6" w:rsidR="00194078" w:rsidRDefault="00E1273A" w:rsidP="00194078">
      <w:pPr>
        <w:rPr>
          <w:rFonts w:cs="Times New Roman"/>
        </w:rPr>
      </w:pPr>
      <w:r>
        <w:rPr>
          <w:rFonts w:cs="Times New Roman"/>
        </w:rPr>
        <w:t>Second, i</w:t>
      </w:r>
      <w:r w:rsidR="00194078" w:rsidRPr="000A6EB6">
        <w:rPr>
          <w:rFonts w:cs="Times New Roman"/>
        </w:rPr>
        <w:t xml:space="preserve">t should also be noted that the effects of our step function </w:t>
      </w:r>
      <w:r w:rsidR="00903B26">
        <w:rPr>
          <w:rFonts w:cs="Times New Roman"/>
        </w:rPr>
        <w:t>to reflect</w:t>
      </w:r>
      <w:r w:rsidR="00903B26" w:rsidRPr="000A6EB6">
        <w:rPr>
          <w:rFonts w:cs="Times New Roman"/>
        </w:rPr>
        <w:t xml:space="preserve"> </w:t>
      </w:r>
      <w:r w:rsidR="00194078" w:rsidRPr="000A6EB6">
        <w:rPr>
          <w:rFonts w:cs="Times New Roman"/>
        </w:rPr>
        <w:t>dust sublimation</w:t>
      </w:r>
      <w:r w:rsidR="00903B26">
        <w:rPr>
          <w:rFonts w:cs="Times New Roman"/>
        </w:rPr>
        <w:t xml:space="preserve"> </w:t>
      </w:r>
      <w:r w:rsidR="00357F98">
        <w:rPr>
          <w:rFonts w:cs="Times New Roman"/>
        </w:rPr>
        <w:t>(§3.2</w:t>
      </w:r>
      <w:r w:rsidR="00903B26" w:rsidRPr="000A6EB6">
        <w:rPr>
          <w:rFonts w:cs="Times New Roman"/>
        </w:rPr>
        <w:t>)</w:t>
      </w:r>
      <w:r w:rsidR="00194078" w:rsidRPr="000A6EB6">
        <w:rPr>
          <w:rFonts w:cs="Times New Roman"/>
        </w:rPr>
        <w:t xml:space="preserve"> become </w:t>
      </w:r>
      <w:r w:rsidR="00903B26">
        <w:rPr>
          <w:rFonts w:cs="Times New Roman"/>
        </w:rPr>
        <w:t xml:space="preserve">increasingly </w:t>
      </w:r>
      <w:r w:rsidR="00255115">
        <w:rPr>
          <w:rFonts w:cs="Times New Roman"/>
        </w:rPr>
        <w:t>pronounced</w:t>
      </w:r>
      <w:r w:rsidR="00255115" w:rsidRPr="000A6EB6">
        <w:rPr>
          <w:rFonts w:cs="Times New Roman"/>
        </w:rPr>
        <w:t xml:space="preserve"> </w:t>
      </w:r>
      <w:r w:rsidR="00194078" w:rsidRPr="000A6EB6">
        <w:rPr>
          <w:rFonts w:cs="Times New Roman"/>
        </w:rPr>
        <w:t xml:space="preserve">with increasing </w:t>
      </w:r>
      <w:r w:rsidR="00903B26">
        <w:rPr>
          <w:rFonts w:cs="Times New Roman"/>
        </w:rPr>
        <w:t>metallicity</w:t>
      </w:r>
      <w:r w:rsidR="00194078" w:rsidRPr="000A6EB6">
        <w:rPr>
          <w:rFonts w:cs="Times New Roman"/>
        </w:rPr>
        <w:t>.</w:t>
      </w:r>
      <w:r w:rsidR="00194078">
        <w:rPr>
          <w:rFonts w:cs="Times New Roman"/>
        </w:rPr>
        <w:t xml:space="preserve"> </w:t>
      </w:r>
      <w:r w:rsidR="00EB28C4">
        <w:rPr>
          <w:rFonts w:cs="Times New Roman"/>
        </w:rPr>
        <w:t>The</w:t>
      </w:r>
      <w:r w:rsidR="00194078" w:rsidRPr="000A6EB6">
        <w:rPr>
          <w:rFonts w:cs="Times New Roman"/>
        </w:rPr>
        <w:t xml:space="preserve"> ridge of emission </w:t>
      </w:r>
      <w:r w:rsidR="00903B26">
        <w:rPr>
          <w:rFonts w:cs="Times New Roman"/>
        </w:rPr>
        <w:t>a</w:t>
      </w:r>
      <w:r w:rsidR="00255115">
        <w:rPr>
          <w:rFonts w:cs="Times New Roman"/>
        </w:rPr>
        <w:t>t</w:t>
      </w:r>
      <w:r w:rsidR="00903B26">
        <w:rPr>
          <w:rFonts w:cs="Times New Roman"/>
        </w:rPr>
        <w:t xml:space="preserve"> </w:t>
      </w:r>
      <w:r w:rsidR="00EB28C4">
        <w:rPr>
          <w:rFonts w:cs="Times New Roman"/>
        </w:rPr>
        <w:t xml:space="preserve">17 &lt; </w:t>
      </w:r>
      <w:r w:rsidR="00903B26" w:rsidRPr="000A6EB6">
        <w:rPr>
          <w:rFonts w:cs="Times New Roman"/>
        </w:rPr>
        <w:t>log(</w:t>
      </w:r>
      <w:r w:rsidR="00903B26" w:rsidRPr="000A6EB6">
        <w:rPr>
          <w:rFonts w:cs="Times New Roman"/>
          <w:i/>
        </w:rPr>
        <w:t>φ</w:t>
      </w:r>
      <w:r w:rsidR="00903B26" w:rsidRPr="000A6EB6">
        <w:rPr>
          <w:rFonts w:cs="Times New Roman"/>
          <w:vertAlign w:val="subscript"/>
        </w:rPr>
        <w:t>H</w:t>
      </w:r>
      <w:r w:rsidR="00903B26" w:rsidRPr="000A6EB6">
        <w:rPr>
          <w:rFonts w:cs="Times New Roman"/>
        </w:rPr>
        <w:t xml:space="preserve">) </w:t>
      </w:r>
      <w:r w:rsidR="00EB28C4">
        <w:rPr>
          <w:rFonts w:cs="Times New Roman"/>
        </w:rPr>
        <w:t xml:space="preserve">&lt; </w:t>
      </w:r>
      <w:r w:rsidR="00903B26" w:rsidRPr="000A6EB6">
        <w:rPr>
          <w:rFonts w:cs="Times New Roman"/>
        </w:rPr>
        <w:t>1</w:t>
      </w:r>
      <w:r w:rsidR="00EB28C4">
        <w:rPr>
          <w:rFonts w:cs="Times New Roman"/>
        </w:rPr>
        <w:t>8</w:t>
      </w:r>
      <w:r w:rsidR="00903B26">
        <w:rPr>
          <w:rFonts w:cs="Times New Roman"/>
        </w:rPr>
        <w:t xml:space="preserve"> </w:t>
      </w:r>
      <w:r w:rsidR="00255115">
        <w:rPr>
          <w:rFonts w:cs="Times New Roman"/>
        </w:rPr>
        <w:t>is</w:t>
      </w:r>
      <w:r w:rsidR="00EB28C4">
        <w:rPr>
          <w:rFonts w:cs="Times New Roman"/>
        </w:rPr>
        <w:t xml:space="preserve"> much more </w:t>
      </w:r>
      <w:r w:rsidR="00255115">
        <w:rPr>
          <w:rFonts w:cs="Times New Roman"/>
        </w:rPr>
        <w:t>distinct at 5.0</w:t>
      </w:r>
      <w:r w:rsidR="00255115" w:rsidRPr="000A6EB6">
        <w:rPr>
          <w:rFonts w:cs="Times New Roman"/>
        </w:rPr>
        <w:t xml:space="preserve"> </w:t>
      </w:r>
      <w:r w:rsidR="00255115" w:rsidRPr="000A6EB6">
        <w:rPr>
          <w:rFonts w:cs="Times New Roman"/>
          <w:i/>
        </w:rPr>
        <w:t>Z</w:t>
      </w:r>
      <w:r w:rsidR="00255115" w:rsidRPr="000A6EB6">
        <w:rPr>
          <w:rFonts w:ascii="Kaiti SC Black" w:hAnsi="Kaiti SC Black" w:cs="Kaiti SC Black"/>
          <w:vertAlign w:val="subscript"/>
        </w:rPr>
        <w:t>⊙</w:t>
      </w:r>
      <w:r w:rsidR="00255115">
        <w:rPr>
          <w:rFonts w:cs="Times New Roman"/>
        </w:rPr>
        <w:t xml:space="preserve"> than at solar metallicities. </w:t>
      </w:r>
      <w:r w:rsidR="00255115" w:rsidRPr="000A6EB6">
        <w:rPr>
          <w:rFonts w:cs="Times New Roman"/>
        </w:rPr>
        <w:t xml:space="preserve"> </w:t>
      </w:r>
    </w:p>
    <w:p w14:paraId="1D764032" w14:textId="77777777" w:rsidR="00194078" w:rsidRPr="000A6EB6" w:rsidRDefault="00194078" w:rsidP="00194078">
      <w:pPr>
        <w:rPr>
          <w:rFonts w:cs="Times New Roman"/>
        </w:rPr>
      </w:pPr>
    </w:p>
    <w:p w14:paraId="5C897DDA" w14:textId="6A009848" w:rsidR="00194078" w:rsidRPr="000A6EB6" w:rsidDel="002C79F0" w:rsidRDefault="00194078" w:rsidP="00194078">
      <w:pPr>
        <w:rPr>
          <w:del w:id="178" w:author="Helen  Meskhidze" w:date="2016-03-06T12:59:00Z"/>
          <w:rFonts w:cs="Times New Roman"/>
        </w:rPr>
      </w:pPr>
      <w:r w:rsidRPr="000A6EB6">
        <w:rPr>
          <w:rFonts w:cs="Times New Roman"/>
        </w:rPr>
        <w:t xml:space="preserve">Finally, </w:t>
      </w:r>
      <w:r w:rsidR="00255115">
        <w:rPr>
          <w:rFonts w:cs="Times New Roman"/>
        </w:rPr>
        <w:t xml:space="preserve">increasing </w:t>
      </w:r>
      <w:r w:rsidRPr="000A6EB6">
        <w:rPr>
          <w:rFonts w:cs="Times New Roman"/>
        </w:rPr>
        <w:t xml:space="preserve">metallicity </w:t>
      </w:r>
      <w:r w:rsidR="00255115">
        <w:rPr>
          <w:rFonts w:cs="Times New Roman"/>
        </w:rPr>
        <w:t>makes the</w:t>
      </w:r>
      <w:r w:rsidRPr="000A6EB6">
        <w:rPr>
          <w:rFonts w:cs="Times New Roman"/>
        </w:rPr>
        <w:t xml:space="preserve"> islands of emission evident in the optical emission lines</w:t>
      </w:r>
      <w:r w:rsidR="00255115">
        <w:rPr>
          <w:rFonts w:cs="Times New Roman"/>
        </w:rPr>
        <w:t xml:space="preserve"> </w:t>
      </w:r>
      <w:r w:rsidRPr="000A6EB6">
        <w:rPr>
          <w:rFonts w:cs="Times New Roman"/>
        </w:rPr>
        <w:t>more prominent. In the regions of the second, smaller peak, there is an ionization jump experienced by the elements that are exhibiting this double peak feature. This ionization jump creates strong emission in these regions, causing the double peak feature that we have noted</w:t>
      </w:r>
      <w:r w:rsidR="00255115">
        <w:rPr>
          <w:rFonts w:cs="Times New Roman"/>
        </w:rPr>
        <w:t xml:space="preserve"> in §3.3.2</w:t>
      </w:r>
      <w:r w:rsidRPr="000A6EB6">
        <w:rPr>
          <w:rFonts w:cs="Times New Roman"/>
        </w:rPr>
        <w:t xml:space="preserve">. Specifically, the island of emission feature is </w:t>
      </w:r>
      <w:ins w:id="179" w:author="Helen  Meskhidze" w:date="2016-03-06T12:54:00Z">
        <w:r w:rsidR="002C79F0">
          <w:rPr>
            <w:rFonts w:cs="Times New Roman"/>
          </w:rPr>
          <w:t xml:space="preserve">most </w:t>
        </w:r>
      </w:ins>
      <w:r w:rsidRPr="000A6EB6">
        <w:rPr>
          <w:rFonts w:cs="Times New Roman"/>
        </w:rPr>
        <w:t xml:space="preserve">evident </w:t>
      </w:r>
      <w:ins w:id="180" w:author="Helen  Meskhidze" w:date="2016-03-06T12:54:00Z">
        <w:r w:rsidR="002C79F0">
          <w:rPr>
            <w:rFonts w:cs="Times New Roman"/>
          </w:rPr>
          <w:t xml:space="preserve">in optical emission lines </w:t>
        </w:r>
      </w:ins>
      <w:ins w:id="181" w:author="Helen  Meskhidze" w:date="2016-03-06T12:55:00Z">
        <w:r w:rsidR="002C79F0" w:rsidRPr="000A6EB6">
          <w:rPr>
            <w:rFonts w:cs="Times New Roman"/>
          </w:rPr>
          <w:t xml:space="preserve">[O </w:t>
        </w:r>
        <w:r w:rsidR="002C79F0">
          <w:rPr>
            <w:rFonts w:cs="Times New Roman"/>
          </w:rPr>
          <w:t xml:space="preserve">III] λ5007, [O I] λ6300, [S III] λ6312, and [N </w:t>
        </w:r>
      </w:ins>
      <w:ins w:id="182" w:author="Helen  Meskhidze" w:date="2016-03-06T12:56:00Z">
        <w:r w:rsidR="002C79F0">
          <w:rPr>
            <w:rFonts w:cs="Times New Roman"/>
          </w:rPr>
          <w:t xml:space="preserve">II] λ6584 (Figure 5b, rows c-f), as well as in IR emission lines </w:t>
        </w:r>
      </w:ins>
      <w:ins w:id="183" w:author="Helen  Meskhidze" w:date="2016-03-06T12:58:00Z">
        <w:r w:rsidR="002C79F0">
          <w:rPr>
            <w:rFonts w:cs="Times New Roman"/>
          </w:rPr>
          <w:t>[Ar III] λ7135, [O II] λ7325, [S III] λ9069, and [O I] 63</w:t>
        </w:r>
      </w:ins>
      <w:ins w:id="184" w:author="Helen  Meskhidze" w:date="2016-03-06T12:59:00Z">
        <w:r w:rsidR="002C79F0">
          <w:rPr>
            <w:rFonts w:cs="Times New Roman"/>
          </w:rPr>
          <w:t xml:space="preserve"> </w:t>
        </w:r>
        <w:r w:rsidR="002C79F0" w:rsidRPr="000A6EB6">
          <w:rPr>
            <w:rFonts w:cs="Times New Roman"/>
          </w:rPr>
          <w:t>µ</w:t>
        </w:r>
        <w:r w:rsidR="002C79F0">
          <w:rPr>
            <w:rFonts w:cs="Times New Roman"/>
          </w:rPr>
          <w:t xml:space="preserve">m (Figure 5c, rows a-d). </w:t>
        </w:r>
      </w:ins>
      <w:del w:id="185" w:author="Helen  Meskhidze" w:date="2016-03-06T12:54:00Z">
        <w:r w:rsidRPr="000A6EB6" w:rsidDel="002C79F0">
          <w:rPr>
            <w:rFonts w:cs="Times New Roman"/>
          </w:rPr>
          <w:delText>n</w:delText>
        </w:r>
        <w:r w:rsidR="00071D04" w:rsidDel="002C79F0">
          <w:rPr>
            <w:rFonts w:cs="Times New Roman"/>
          </w:rPr>
          <w:delText>:</w:delText>
        </w:r>
        <w:r w:rsidRPr="000A6EB6" w:rsidDel="002C79F0">
          <w:rPr>
            <w:rFonts w:cs="Times New Roman"/>
          </w:rPr>
          <w:delText xml:space="preserve"> </w:delText>
        </w:r>
      </w:del>
      <w:del w:id="186" w:author="Helen  Meskhidze" w:date="2016-03-06T12:59:00Z">
        <w:r w:rsidRPr="000A6EB6" w:rsidDel="002C79F0">
          <w:rPr>
            <w:rFonts w:cs="Times New Roman"/>
          </w:rPr>
          <w:delText>C III] λ1907 and [O II] λ2471</w:delText>
        </w:r>
        <w:r w:rsidR="00071D04" w:rsidDel="002C79F0">
          <w:rPr>
            <w:rFonts w:cs="Times New Roman"/>
          </w:rPr>
          <w:delText xml:space="preserve"> </w:delText>
        </w:r>
      </w:del>
      <w:ins w:id="187" w:author="Chris Richardson" w:date="2016-02-23T20:01:00Z">
        <w:del w:id="188" w:author="Helen  Meskhidze" w:date="2016-03-06T12:59:00Z">
          <w:r w:rsidR="00071D04" w:rsidRPr="002C79F0" w:rsidDel="002C79F0">
            <w:rPr>
              <w:rFonts w:cs="Times New Roman"/>
            </w:rPr>
            <w:delText>(FIGURE, ROW)</w:delText>
          </w:r>
        </w:del>
      </w:ins>
      <w:del w:id="189" w:author="Helen  Meskhidze" w:date="2016-03-06T12:59:00Z">
        <w:r w:rsidRPr="000A6EB6" w:rsidDel="002C79F0">
          <w:rPr>
            <w:rFonts w:cs="Times New Roman"/>
          </w:rPr>
          <w:delText>)</w:delText>
        </w:r>
      </w:del>
      <w:ins w:id="190" w:author="Chris Richardson" w:date="2016-02-23T20:02:00Z">
        <w:del w:id="191" w:author="Helen  Meskhidze" w:date="2016-03-06T12:59:00Z">
          <w:r w:rsidR="00071D04" w:rsidDel="002C79F0">
            <w:rPr>
              <w:rFonts w:cs="Times New Roman"/>
            </w:rPr>
            <w:delText>;</w:delText>
          </w:r>
        </w:del>
      </w:ins>
      <w:del w:id="192" w:author="Helen  Meskhidze" w:date="2016-03-06T12:59:00Z">
        <w:r w:rsidRPr="000A6EB6" w:rsidDel="002C79F0">
          <w:rPr>
            <w:rFonts w:cs="Times New Roman"/>
          </w:rPr>
          <w:delText xml:space="preserve">, optical lines (i.e. all </w:delText>
        </w:r>
      </w:del>
      <w:ins w:id="193" w:author="Chris Richardson" w:date="2016-02-23T20:01:00Z">
        <w:del w:id="194" w:author="Helen  Meskhidze" w:date="2016-03-06T12:59:00Z">
          <w:r w:rsidR="00071D04" w:rsidDel="002C79F0">
            <w:rPr>
              <w:rFonts w:cs="Times New Roman"/>
            </w:rPr>
            <w:delText>optical</w:delText>
          </w:r>
        </w:del>
      </w:ins>
      <w:del w:id="195" w:author="Helen  Meskhidze" w:date="2016-03-06T12:59:00Z">
        <w:r w:rsidRPr="000A6EB6" w:rsidDel="002C79F0">
          <w:rPr>
            <w:rFonts w:cs="Times New Roman"/>
          </w:rPr>
          <w:delText>the sulfur lines</w:delText>
        </w:r>
      </w:del>
      <w:ins w:id="196" w:author="Chris Richardson" w:date="2016-02-23T20:02:00Z">
        <w:del w:id="197" w:author="Helen  Meskhidze" w:date="2016-03-06T12:59:00Z">
          <w:r w:rsidR="00071D04" w:rsidDel="002C79F0">
            <w:rPr>
              <w:rFonts w:cs="Times New Roman"/>
            </w:rPr>
            <w:delText>;</w:delText>
          </w:r>
        </w:del>
      </w:ins>
      <w:del w:id="198" w:author="Helen  Meskhidze" w:date="2016-03-06T12:59:00Z">
        <w:r w:rsidRPr="000A6EB6" w:rsidDel="002C79F0">
          <w:rPr>
            <w:rFonts w:cs="Times New Roman"/>
          </w:rPr>
          <w:delText>, [O III] λ4959, [N II] λ5755, and [O I] λ6300</w:delText>
        </w:r>
      </w:del>
      <w:ins w:id="199" w:author="Chris Richardson" w:date="2016-02-23T20:02:00Z">
        <w:del w:id="200" w:author="Helen  Meskhidze" w:date="2016-03-06T12:59:00Z">
          <w:r w:rsidR="00071D04" w:rsidDel="002C79F0">
            <w:rPr>
              <w:rFonts w:cs="Times New Roman"/>
            </w:rPr>
            <w:delText xml:space="preserve"> </w:delText>
          </w:r>
          <w:r w:rsidR="00071D04" w:rsidRPr="002C79F0" w:rsidDel="002C79F0">
            <w:rPr>
              <w:rFonts w:cs="Times New Roman"/>
            </w:rPr>
            <w:delText>(FIGURE, ROW)</w:delText>
          </w:r>
        </w:del>
      </w:ins>
      <w:del w:id="201" w:author="Helen  Meskhidze" w:date="2016-03-06T12:59:00Z">
        <w:r w:rsidRPr="000A6EB6" w:rsidDel="002C79F0">
          <w:rPr>
            <w:rFonts w:cs="Times New Roman"/>
          </w:rPr>
          <w:delText>),</w:delText>
        </w:r>
      </w:del>
      <w:ins w:id="202" w:author="Chris Richardson" w:date="2016-02-23T20:03:00Z">
        <w:del w:id="203" w:author="Helen  Meskhidze" w:date="2016-03-06T12:59:00Z">
          <w:r w:rsidR="00071D04" w:rsidDel="002C79F0">
            <w:rPr>
              <w:rFonts w:cs="Times New Roman"/>
            </w:rPr>
            <w:delText>;</w:delText>
          </w:r>
        </w:del>
      </w:ins>
      <w:del w:id="204" w:author="Helen  Meskhidze" w:date="2016-03-06T12:59:00Z">
        <w:r w:rsidRPr="000A6EB6" w:rsidDel="002C79F0">
          <w:rPr>
            <w:rFonts w:cs="Times New Roman"/>
          </w:rPr>
          <w:delText xml:space="preserve"> and even the IR emission lines (i.e. [O II] λ7325 and [S III] λ 9069</w:delText>
        </w:r>
        <w:r w:rsidR="00255115" w:rsidDel="002C79F0">
          <w:rPr>
            <w:rFonts w:cs="Times New Roman"/>
          </w:rPr>
          <w:delText xml:space="preserve">; </w:delText>
        </w:r>
        <w:r w:rsidRPr="000A6EB6" w:rsidDel="002C79F0">
          <w:rPr>
            <w:rFonts w:cs="Times New Roman"/>
          </w:rPr>
          <w:delText xml:space="preserve">see Figure </w:delText>
        </w:r>
        <w:r w:rsidR="00255115" w:rsidDel="002C79F0">
          <w:rPr>
            <w:rFonts w:cs="Times New Roman"/>
          </w:rPr>
          <w:delText>5</w:delText>
        </w:r>
      </w:del>
      <w:ins w:id="205" w:author="Chris Richardson" w:date="2016-02-23T20:02:00Z">
        <w:del w:id="206" w:author="Helen  Meskhidze" w:date="2016-03-06T12:59:00Z">
          <w:r w:rsidR="00071D04" w:rsidDel="002C79F0">
            <w:rPr>
              <w:rFonts w:cs="Times New Roman"/>
            </w:rPr>
            <w:delText xml:space="preserve"> </w:delText>
          </w:r>
          <w:r w:rsidR="00071D04" w:rsidRPr="002C79F0" w:rsidDel="002C79F0">
            <w:rPr>
              <w:rFonts w:cs="Times New Roman"/>
            </w:rPr>
            <w:delText>(FIGURE, ROW)</w:delText>
          </w:r>
        </w:del>
      </w:ins>
      <w:del w:id="207" w:author="Helen  Meskhidze" w:date="2016-03-06T12:59:00Z">
        <w:r w:rsidRPr="000A6EB6" w:rsidDel="002C79F0">
          <w:rPr>
            <w:rFonts w:cs="Times New Roman"/>
          </w:rPr>
          <w:delText xml:space="preserve">). </w:delText>
        </w:r>
      </w:del>
    </w:p>
    <w:p w14:paraId="21ADFD2C" w14:textId="77777777" w:rsidR="00194078" w:rsidRDefault="00194078" w:rsidP="00194078">
      <w:pPr>
        <w:rPr>
          <w:rFonts w:cs="Times New Roman"/>
          <w:i/>
        </w:rPr>
      </w:pPr>
    </w:p>
    <w:p w14:paraId="7B6077F8" w14:textId="77777777" w:rsidR="002C79F0" w:rsidRDefault="002C79F0" w:rsidP="00194078">
      <w:pPr>
        <w:rPr>
          <w:ins w:id="208" w:author="Helen  Meskhidze" w:date="2016-03-06T12:59:00Z"/>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7563F957" w:rsidR="00723B24" w:rsidRDefault="00E26396" w:rsidP="0005351B">
      <w:pPr>
        <w:rPr>
          <w:rFonts w:cs="Times New Roman"/>
        </w:rPr>
      </w:pPr>
      <w:r>
        <w:rPr>
          <w:rFonts w:cs="Times New Roman"/>
        </w:rPr>
        <w:t xml:space="preserve">Figure 5a displays the equivalent widths across the LOC plane for selected UV emission lines as function of metallicity. </w:t>
      </w:r>
      <w:r w:rsidR="00194078"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00194078" w:rsidRPr="000A6EB6">
        <w:rPr>
          <w:rFonts w:cs="Times New Roman"/>
        </w:rPr>
        <w:t xml:space="preserve">the </w:t>
      </w:r>
      <w:r w:rsidR="00255115">
        <w:rPr>
          <w:rFonts w:cs="Times New Roman"/>
        </w:rPr>
        <w:t xml:space="preserve">shorter-wavelength </w:t>
      </w:r>
      <w:r w:rsidR="00194078" w:rsidRPr="000A6EB6">
        <w:rPr>
          <w:rFonts w:cs="Times New Roman"/>
        </w:rPr>
        <w:t xml:space="preserve">UV emission lines </w:t>
      </w:r>
      <w:r w:rsidR="00CD4491">
        <w:rPr>
          <w:rFonts w:cs="Times New Roman"/>
        </w:rPr>
        <w:t>increase</w:t>
      </w:r>
      <w:r w:rsidR="00CD4491" w:rsidRPr="000A6EB6">
        <w:rPr>
          <w:rFonts w:cs="Times New Roman"/>
        </w:rPr>
        <w:t xml:space="preserve"> </w:t>
      </w:r>
      <w:r w:rsidR="00194078" w:rsidRPr="000A6EB6">
        <w:rPr>
          <w:rFonts w:cs="Times New Roman"/>
        </w:rPr>
        <w:t>in strength</w:t>
      </w:r>
      <w:ins w:id="209" w:author="Chris Richardson" w:date="2016-02-23T20:08:00Z">
        <w:r w:rsidR="00071D04">
          <w:rPr>
            <w:rFonts w:cs="Times New Roman"/>
          </w:rPr>
          <w:t xml:space="preserve"> and emit</w:t>
        </w:r>
      </w:ins>
      <w:ins w:id="210" w:author="Chris Richardson" w:date="2016-02-23T20:07:00Z">
        <w:r w:rsidR="00071D04">
          <w:rPr>
            <w:rFonts w:cs="Times New Roman"/>
          </w:rPr>
          <w:t xml:space="preserve"> over a wider range of </w:t>
        </w:r>
      </w:ins>
      <w:del w:id="211" w:author="Chris Richardson" w:date="2016-02-23T20:11:00Z">
        <w:r w:rsidR="00194078" w:rsidRPr="000A6EB6" w:rsidDel="00442A33">
          <w:rPr>
            <w:rFonts w:cs="Times New Roman"/>
          </w:rPr>
          <w:delText xml:space="preserve"> </w:delText>
        </w:r>
      </w:del>
      <w:ins w:id="212" w:author="Helen  Meskhidze" w:date="2016-02-18T18:02:00Z">
        <w:del w:id="213" w:author="Chris Richardson" w:date="2016-02-23T20:07:00Z">
          <w:r w:rsidR="00255115" w:rsidDel="00071D04">
            <w:rPr>
              <w:rFonts w:cs="Times New Roman"/>
            </w:rPr>
            <w:delText xml:space="preserve">(peaks as well as emission across the LOC plane) </w:delText>
          </w:r>
        </w:del>
      </w:ins>
      <w:r w:rsidR="00194078" w:rsidRPr="000A6EB6">
        <w:rPr>
          <w:rFonts w:cs="Times New Roman"/>
        </w:rPr>
        <w:t>with increasing metallicit</w:t>
      </w:r>
      <w:ins w:id="214" w:author="Chris Richardson" w:date="2016-02-23T20:10:00Z">
        <w:r w:rsidR="00071D04">
          <w:rPr>
            <w:rFonts w:cs="Times New Roman"/>
          </w:rPr>
          <w:t>y</w:t>
        </w:r>
      </w:ins>
      <w:ins w:id="215" w:author="Chris Richardson" w:date="2016-02-23T20:09:00Z">
        <w:r w:rsidR="00071D04">
          <w:rPr>
            <w:rFonts w:cs="Times New Roman"/>
          </w:rPr>
          <w:t xml:space="preserve"> </w:t>
        </w:r>
      </w:ins>
      <w:del w:id="216" w:author="Chris Richardson" w:date="2016-02-23T20:09:00Z">
        <w:r w:rsidR="00194078" w:rsidRPr="000A6EB6" w:rsidDel="00071D04">
          <w:rPr>
            <w:rFonts w:cs="Times New Roman"/>
          </w:rPr>
          <w:delText>y</w:delText>
        </w:r>
      </w:del>
      <w:ins w:id="217" w:author="Helen  Meskhidze" w:date="2016-02-18T18:01:00Z">
        <w:del w:id="218" w:author="Chris Richardson" w:date="2016-02-23T20:09:00Z">
          <w:r w:rsidR="00255115" w:rsidDel="00071D04">
            <w:rPr>
              <w:rFonts w:cs="Times New Roman"/>
            </w:rPr>
            <w:delText xml:space="preserve"> </w:delText>
          </w:r>
        </w:del>
      </w:ins>
      <w:del w:id="219" w:author="Chris Richardson" w:date="2016-02-23T20:09:00Z">
        <w:r w:rsidR="00255115" w:rsidDel="00071D04">
          <w:rPr>
            <w:rFonts w:cs="Times New Roman"/>
          </w:rPr>
          <w:delText xml:space="preserve">(see </w:delText>
        </w:r>
      </w:del>
      <w:r w:rsidR="00255115">
        <w:rPr>
          <w:rFonts w:cs="Times New Roman"/>
        </w:rPr>
        <w:t>Figure 5, rows a-c)</w:t>
      </w:r>
      <w:ins w:id="220" w:author="Chris Richardson" w:date="2016-02-23T20:22:00Z">
        <w:r w:rsidR="001D1F11">
          <w:rPr>
            <w:rFonts w:cs="Times New Roman"/>
          </w:rPr>
          <w:t xml:space="preserve"> </w:t>
        </w:r>
        <w:r w:rsidR="001D1F11" w:rsidRPr="001D1F11">
          <w:rPr>
            <w:rFonts w:cs="Times New Roman"/>
            <w:highlight w:val="yellow"/>
            <w:rPrChange w:id="221" w:author="Chris Richardson" w:date="2016-02-23T20:23:00Z">
              <w:rPr>
                <w:rFonts w:cs="Times New Roman"/>
              </w:rPr>
            </w:rPrChange>
          </w:rPr>
          <w:t>[THIS APPLIES FOR THE LINES SHOWN IN FIG 5 BUT DOES IT APPLY FOR ALL SHORT WAVELENGTH UV LINES?</w:t>
        </w:r>
      </w:ins>
      <w:ins w:id="222" w:author="Chris Richardson" w:date="2016-02-23T22:02:00Z">
        <w:r w:rsidR="00367113">
          <w:rPr>
            <w:rFonts w:cs="Times New Roman"/>
            <w:highlight w:val="yellow"/>
          </w:rPr>
          <w:t xml:space="preserve"> ALSO NOTE </w:t>
        </w:r>
        <w:r w:rsidR="00B80296">
          <w:rPr>
            <w:rFonts w:cs="Times New Roman"/>
            <w:highlight w:val="yellow"/>
          </w:rPr>
          <w:t>THAT THE 100</w:t>
        </w:r>
      </w:ins>
      <w:ins w:id="223" w:author="Chris Richardson" w:date="2016-02-23T22:03:00Z">
        <w:r w:rsidR="00B80296">
          <w:rPr>
            <w:rFonts w:cs="Times New Roman"/>
            <w:highlight w:val="yellow"/>
          </w:rPr>
          <w:t>0</w:t>
        </w:r>
      </w:ins>
      <w:ins w:id="224" w:author="Chris Richardson" w:date="2016-02-23T22:02:00Z">
        <w:r w:rsidR="00B80296">
          <w:rPr>
            <w:rFonts w:cs="Times New Roman"/>
            <w:highlight w:val="yellow"/>
          </w:rPr>
          <w:t xml:space="preserve"> K</w:t>
        </w:r>
      </w:ins>
      <w:ins w:id="225" w:author="Chris Richardson" w:date="2016-02-23T22:03:00Z">
        <w:r w:rsidR="00B80296">
          <w:rPr>
            <w:rFonts w:cs="Times New Roman"/>
            <w:highlight w:val="yellow"/>
          </w:rPr>
          <w:t xml:space="preserve"> BOUNDARY CONDITION HIGH-RES 5Z SIMS MIGHT HAVE TO TAKE THE PLACE OF THE RIGHT COLUMN</w:t>
        </w:r>
      </w:ins>
      <w:ins w:id="226" w:author="Chris Richardson" w:date="2016-02-23T22:10:00Z">
        <w:r w:rsidR="00C76480">
          <w:rPr>
            <w:rFonts w:cs="Times New Roman"/>
            <w:highlight w:val="yellow"/>
          </w:rPr>
          <w:t>. I</w:t>
        </w:r>
      </w:ins>
      <w:ins w:id="227" w:author="Chris Richardson" w:date="2016-02-23T22:12:00Z">
        <w:r w:rsidR="0075172C">
          <w:rPr>
            <w:rFonts w:cs="Times New Roman"/>
            <w:highlight w:val="yellow"/>
          </w:rPr>
          <w:t>T LOOKS LIKE THE REPOSITORY ONLY INC</w:t>
        </w:r>
      </w:ins>
      <w:ins w:id="228" w:author="Chris Richardson" w:date="2016-02-23T22:13:00Z">
        <w:r w:rsidR="0075172C">
          <w:rPr>
            <w:rFonts w:cs="Times New Roman"/>
            <w:highlight w:val="yellow"/>
          </w:rPr>
          <w:t>L</w:t>
        </w:r>
      </w:ins>
      <w:ins w:id="229" w:author="Chris Richardson" w:date="2016-02-23T22:12:00Z">
        <w:r w:rsidR="0075172C">
          <w:rPr>
            <w:rFonts w:cs="Times New Roman"/>
            <w:highlight w:val="yellow"/>
          </w:rPr>
          <w:t>UDES</w:t>
        </w:r>
      </w:ins>
      <w:ins w:id="230" w:author="Chris Richardson" w:date="2016-02-23T22:13:00Z">
        <w:r w:rsidR="0075172C">
          <w:rPr>
            <w:rFonts w:cs="Times New Roman"/>
            <w:highlight w:val="yellow"/>
          </w:rPr>
          <w:t xml:space="preserve"> THE LOWER RIGHT CORNER</w:t>
        </w:r>
      </w:ins>
      <w:ins w:id="231" w:author="Chris Richardson" w:date="2016-02-23T22:12:00Z">
        <w:r w:rsidR="0075172C">
          <w:rPr>
            <w:rFonts w:cs="Times New Roman"/>
            <w:highlight w:val="yellow"/>
          </w:rPr>
          <w:t>]</w:t>
        </w:r>
      </w:ins>
      <w:r w:rsidR="00A36456">
        <w:rPr>
          <w:rFonts w:cs="Times New Roman"/>
        </w:rPr>
        <w:t>.</w:t>
      </w:r>
      <w:r w:rsidR="0005351B">
        <w:rPr>
          <w:rFonts w:cs="Times New Roman"/>
        </w:rPr>
        <w:t xml:space="preserve"> </w:t>
      </w:r>
      <w:r w:rsidR="00255115">
        <w:rPr>
          <w:rFonts w:cs="Times New Roman"/>
        </w:rPr>
        <w:t>Many of the longer-wavelength UV emission lines decrease in strength (peaks as well as emission across the LOC plane) with increasing metallicity (see Figure 5, rows d and e), with Mg as the exception (see Figure 5, row f)</w:t>
      </w:r>
      <w:ins w:id="232" w:author="Chris Richardson" w:date="2016-02-23T20:23:00Z">
        <w:r w:rsidR="001D1F11">
          <w:rPr>
            <w:rFonts w:cs="Times New Roman"/>
          </w:rPr>
          <w:t xml:space="preserve"> </w:t>
        </w:r>
        <w:r w:rsidR="001D1F11" w:rsidRPr="001D1F11">
          <w:rPr>
            <w:rFonts w:cs="Times New Roman"/>
            <w:highlight w:val="yellow"/>
            <w:rPrChange w:id="233" w:author="Chris Richardson" w:date="2016-02-23T20:23:00Z">
              <w:rPr>
                <w:rFonts w:cs="Times New Roman"/>
              </w:rPr>
            </w:rPrChange>
          </w:rPr>
          <w:t>[SAME AS ABOVE]</w:t>
        </w:r>
      </w:ins>
      <w:r w:rsidR="00255115">
        <w:rPr>
          <w:rFonts w:cs="Times New Roman"/>
        </w:rPr>
        <w:t>.</w:t>
      </w:r>
      <w:r w:rsidR="0005351B">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0CD91B2E"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007C1982">
        <w:rPr>
          <w:rFonts w:cs="Times New Roman"/>
          <w:vertAlign w:val="subscript"/>
        </w:rPr>
        <w:t>N III</w:t>
      </w:r>
      <w:r>
        <w:rPr>
          <w:rFonts w:eastAsia="Times New Roman" w:cs="Times New Roman"/>
          <w:color w:val="000000"/>
          <w:shd w:val="clear" w:color="auto" w:fill="FFFFFF"/>
        </w:rPr>
        <w:t xml:space="preserve">) = 2.4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00255115">
        <w:rPr>
          <w:rFonts w:ascii="Kaiti SC Black" w:hAnsi="Kaiti SC Black" w:cs="Kaiti SC Black"/>
          <w:vertAlign w:val="subscript"/>
        </w:rPr>
        <w:t xml:space="preserve"> </w:t>
      </w:r>
      <w:r w:rsidR="00255115">
        <w:rPr>
          <w:rFonts w:eastAsia="Times New Roman" w:cs="Times New Roman"/>
          <w:color w:val="000000"/>
          <w:shd w:val="clear" w:color="auto" w:fill="FFFFFF"/>
        </w:rPr>
        <w:t>(Figure 5a, row a</w:t>
      </w:r>
      <w:r w:rsidR="00255115" w:rsidRPr="000A6EB6">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w:t>
      </w:r>
      <w:r w:rsidR="00016237">
        <w:rPr>
          <w:rFonts w:eastAsia="Times New Roman" w:cs="Times New Roman"/>
          <w:color w:val="000000"/>
          <w:shd w:val="clear" w:color="auto" w:fill="FFFFFF"/>
        </w:rPr>
        <w:t>13</w:t>
      </w:r>
      <w:r w:rsidRPr="000A6EB6">
        <w:rPr>
          <w:rFonts w:eastAsia="Times New Roman" w:cs="Times New Roman"/>
          <w:color w:val="000000"/>
          <w:shd w:val="clear" w:color="auto" w:fill="FFFFFF"/>
        </w:rPr>
        <w:t xml:space="preserve">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00CE3CCB">
        <w:rPr>
          <w:rFonts w:ascii="Times" w:eastAsia="Times New Roman" w:hAnsi="Times" w:cs="Times New Roman"/>
          <w:color w:val="000000"/>
          <w:shd w:val="clear" w:color="auto" w:fill="FFFFFF"/>
        </w:rPr>
        <w:t>; Figure 5a, row c</w:t>
      </w:r>
      <w:r w:rsidRPr="007D4B62">
        <w:rPr>
          <w:rFonts w:ascii="Times" w:eastAsia="Times New Roman" w:hAnsi="Times" w:cs="Times New Roman"/>
          <w:color w:val="000000"/>
          <w:shd w:val="clear" w:color="auto" w:fill="FFFFFF"/>
        </w:rPr>
        <w:t>)</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2E254C31" w:rsidR="00723B24" w:rsidRPr="00CE2299" w:rsidRDefault="004817B5" w:rsidP="00CE3CCB">
      <w:pPr>
        <w:rPr>
          <w:rFonts w:eastAsia="Times New Roman" w:cs="Times New Roman"/>
          <w:color w:val="000000"/>
          <w:shd w:val="clear" w:color="auto" w:fill="FFFFFF"/>
        </w:rPr>
      </w:pPr>
      <w:r>
        <w:rPr>
          <w:rFonts w:eastAsia="Times New Roman" w:cs="Times New Roman"/>
          <w:color w:val="000000"/>
          <w:shd w:val="clear" w:color="auto" w:fill="FFFFFF"/>
        </w:rPr>
        <w:t>The effects of the increase in nitrogen abundance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 xml:space="preserve">s Ferland et al. (1996) note, the sum of N V λ1240 and C IV λ1549 emission remains fairly constant with metallicity changes because the two lines together </w:t>
      </w:r>
      <w:r w:rsidR="000A5C09" w:rsidRPr="00CE2299">
        <w:rPr>
          <w:rFonts w:eastAsia="Times New Roman" w:cs="Times New Roman"/>
          <w:color w:val="000000"/>
          <w:shd w:val="clear" w:color="auto" w:fill="FFFFFF"/>
        </w:rPr>
        <w:t xml:space="preserve">dominate the cooling in the more ionized regions of the </w:t>
      </w:r>
      <w:r w:rsidR="0032294C" w:rsidRPr="00CE2299">
        <w:rPr>
          <w:rFonts w:eastAsia="Times New Roman" w:cs="Times New Roman"/>
          <w:color w:val="000000"/>
          <w:shd w:val="clear" w:color="auto" w:fill="FFFFFF"/>
        </w:rPr>
        <w:t>cloud</w:t>
      </w:r>
      <w:r w:rsidR="000A5C09" w:rsidRPr="00CE2299">
        <w:rPr>
          <w:rFonts w:eastAsia="Times New Roman" w:cs="Times New Roman"/>
          <w:color w:val="000000"/>
          <w:shd w:val="clear" w:color="auto" w:fill="FFFFFF"/>
        </w:rPr>
        <w:t xml:space="preserve">. </w:t>
      </w:r>
      <w:r w:rsidR="0075172C">
        <w:rPr>
          <w:rFonts w:eastAsia="Times New Roman" w:cs="Times New Roman"/>
          <w:color w:val="000000"/>
          <w:shd w:val="clear" w:color="auto" w:fill="FFFFFF"/>
        </w:rPr>
        <w:t xml:space="preserve">We find the consistent with our simulations since </w:t>
      </w:r>
      <w:r w:rsidR="0075172C" w:rsidRPr="000A6EB6">
        <w:rPr>
          <w:rFonts w:eastAsia="Times New Roman" w:cs="Times New Roman"/>
          <w:color w:val="000000"/>
          <w:shd w:val="clear" w:color="auto" w:fill="FFFFFF"/>
        </w:rPr>
        <w:t>the sum hovers around 5.0 dex</w:t>
      </w:r>
      <w:r w:rsidR="0075172C">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However, a</w:t>
      </w:r>
      <w:r w:rsidR="00723B24" w:rsidRPr="00CE2299">
        <w:rPr>
          <w:rFonts w:cs="Times New Roman"/>
        </w:rPr>
        <w:t>s metallicity</w:t>
      </w:r>
      <w:r w:rsidR="004671FD" w:rsidRPr="00CE2299">
        <w:rPr>
          <w:rFonts w:cs="Times New Roman"/>
        </w:rPr>
        <w:t xml:space="preserve"> </w:t>
      </w:r>
      <w:r w:rsidR="00723B24" w:rsidRPr="00CE2299">
        <w:rPr>
          <w:rFonts w:cs="Times New Roman"/>
        </w:rPr>
        <w:t>is increased,</w:t>
      </w:r>
      <w:r w:rsidR="004671FD" w:rsidRPr="00CE2299">
        <w:rPr>
          <w:rFonts w:cs="Times New Roman"/>
        </w:rPr>
        <w:t xml:space="preserve"> the nitrogen abundance exceeds the carbon abundance resulting in nitrogen carrying much of the total cooling. Since </w:t>
      </w:r>
      <w:r w:rsidR="00723B24" w:rsidRPr="00CE2299">
        <w:rPr>
          <w:rFonts w:eastAsia="Times New Roman" w:cs="Times New Roman"/>
          <w:color w:val="000000"/>
          <w:shd w:val="clear" w:color="auto" w:fill="FFFFFF"/>
        </w:rPr>
        <w:t>the cooling shifts from carbon and oxygen to nitrogen</w:t>
      </w:r>
      <w:r w:rsidR="004671FD" w:rsidRPr="00CE2299">
        <w:rPr>
          <w:rFonts w:eastAsia="Times New Roman" w:cs="Times New Roman"/>
          <w:color w:val="000000"/>
          <w:shd w:val="clear" w:color="auto" w:fill="FFFFFF"/>
        </w:rPr>
        <w:t xml:space="preserve">, </w:t>
      </w:r>
      <w:r w:rsidR="000A5C09" w:rsidRPr="00CE2299">
        <w:rPr>
          <w:rFonts w:eastAsia="Times New Roman" w:cs="Times New Roman"/>
          <w:color w:val="000000"/>
          <w:shd w:val="clear" w:color="auto" w:fill="FFFFFF"/>
        </w:rPr>
        <w:t>the emission of</w:t>
      </w:r>
      <w:r w:rsidR="00723B24" w:rsidRPr="00CE2299">
        <w:rPr>
          <w:rFonts w:eastAsia="Times New Roman" w:cs="Times New Roman"/>
          <w:color w:val="000000"/>
          <w:shd w:val="clear" w:color="auto" w:fill="FFFFFF"/>
        </w:rPr>
        <w:t xml:space="preserve"> C IV λ1549 </w:t>
      </w:r>
      <w:r w:rsidR="000A5C09" w:rsidRPr="00CE2299">
        <w:rPr>
          <w:rFonts w:eastAsia="Times New Roman" w:cs="Times New Roman"/>
          <w:color w:val="000000"/>
          <w:shd w:val="clear" w:color="auto" w:fill="FFFFFF"/>
        </w:rPr>
        <w:t xml:space="preserve">is </w:t>
      </w:r>
      <w:r w:rsidR="00723B24" w:rsidRPr="00CE2299">
        <w:rPr>
          <w:rFonts w:eastAsia="Times New Roman" w:cs="Times New Roman"/>
          <w:color w:val="000000"/>
          <w:shd w:val="clear" w:color="auto" w:fill="FFFFFF"/>
        </w:rPr>
        <w:t xml:space="preserve">suppressed. </w:t>
      </w:r>
      <w:r w:rsidR="0032294C" w:rsidRPr="00CE2299">
        <w:rPr>
          <w:rFonts w:eastAsia="Times New Roman" w:cs="Times New Roman"/>
          <w:color w:val="000000"/>
          <w:shd w:val="clear" w:color="auto" w:fill="FFFFFF"/>
        </w:rPr>
        <w:t>O</w:t>
      </w:r>
      <w:r w:rsidR="00332C39" w:rsidRPr="00CE2299">
        <w:rPr>
          <w:rFonts w:eastAsia="Times New Roman" w:cs="Times New Roman"/>
          <w:color w:val="000000"/>
          <w:shd w:val="clear" w:color="auto" w:fill="FFFFFF"/>
        </w:rPr>
        <w:t xml:space="preserve">n our grids,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sidRPr="00CE3CCB">
        <w:rPr>
          <w:rFonts w:cs="Times New Roman"/>
          <w:vertAlign w:val="subscript"/>
        </w:rPr>
        <w:t>C IV</w:t>
      </w:r>
      <w:r w:rsidR="00CE3CCB">
        <w:rPr>
          <w:rFonts w:cs="Times New Roman"/>
        </w:rPr>
        <w:t xml:space="preserve">) </w:t>
      </w:r>
      <w:r w:rsidR="00332C39" w:rsidRPr="00CE2299">
        <w:rPr>
          <w:rFonts w:eastAsia="Times New Roman" w:cs="Times New Roman"/>
          <w:color w:val="000000"/>
          <w:shd w:val="clear" w:color="auto" w:fill="FFFFFF"/>
        </w:rPr>
        <w:t xml:space="preserve">decreases 0.4 dex from 0.2 </w:t>
      </w:r>
      <w:r w:rsidR="00332C39" w:rsidRPr="00CE2299">
        <w:rPr>
          <w:rFonts w:cs="Times New Roman"/>
          <w:i/>
        </w:rPr>
        <w:t>Z</w:t>
      </w:r>
      <w:r w:rsidR="00332C39" w:rsidRPr="00CE2299">
        <w:rPr>
          <w:rFonts w:ascii="Baoli SC Regular" w:hAnsi="Baoli SC Regular" w:cs="Baoli SC Regular"/>
          <w:vertAlign w:val="subscript"/>
        </w:rPr>
        <w:t>⊙</w:t>
      </w:r>
      <w:r w:rsidR="00332C39" w:rsidRPr="00CE2299">
        <w:rPr>
          <w:rFonts w:eastAsia="Times New Roman" w:cs="Times New Roman"/>
          <w:color w:val="000000"/>
          <w:shd w:val="clear" w:color="auto" w:fill="FFFFFF"/>
        </w:rPr>
        <w:t xml:space="preserve"> to 5.0 </w:t>
      </w:r>
      <w:r w:rsidR="00332C39" w:rsidRPr="00CE2299">
        <w:rPr>
          <w:rFonts w:cs="Times New Roman"/>
          <w:i/>
        </w:rPr>
        <w:t>Z</w:t>
      </w:r>
      <w:r w:rsidR="00332C39" w:rsidRPr="00CE2299">
        <w:rPr>
          <w:rFonts w:ascii="Baoli SC Regular" w:hAnsi="Baoli SC Regular" w:cs="Baoli SC Regular"/>
          <w:vertAlign w:val="subscript"/>
        </w:rPr>
        <w:t>⊙</w:t>
      </w:r>
      <w:r w:rsidR="00CE3CCB">
        <w:rPr>
          <w:rFonts w:eastAsia="Times New Roman" w:cs="Times New Roman"/>
          <w:color w:val="000000"/>
          <w:shd w:val="clear" w:color="auto" w:fill="FFFFFF"/>
        </w:rPr>
        <w:t xml:space="preserve"> (Figure 5a, row d),</w:t>
      </w:r>
      <w:r w:rsidR="00332C39" w:rsidRPr="00CE2299">
        <w:rPr>
          <w:rFonts w:eastAsia="Times New Roman" w:cs="Times New Roman"/>
          <w:color w:val="000000"/>
          <w:shd w:val="clear" w:color="auto" w:fill="FFFFFF"/>
        </w:rPr>
        <w:t xml:space="preserve"> while </w:t>
      </w:r>
      <w:r w:rsidR="00CE3CCB">
        <w:rPr>
          <w:rFonts w:eastAsia="Times New Roman" w:cs="Times New Roman"/>
          <w:color w:val="000000"/>
          <w:shd w:val="clear" w:color="auto" w:fill="FFFFFF"/>
        </w:rPr>
        <w:t xml:space="preserve">the peak </w:t>
      </w:r>
      <w:r w:rsidR="00CE3CCB" w:rsidRPr="000A6EB6">
        <w:rPr>
          <w:rFonts w:cs="Times New Roman"/>
        </w:rPr>
        <w:t>log(</w:t>
      </w:r>
      <w:r w:rsidR="00CE3CCB" w:rsidRPr="000A6EB6">
        <w:rPr>
          <w:rFonts w:cs="Times New Roman"/>
          <w:i/>
        </w:rPr>
        <w:t>W</w:t>
      </w:r>
      <w:r w:rsidR="00CE3CCB">
        <w:rPr>
          <w:rFonts w:cs="Times New Roman"/>
          <w:vertAlign w:val="subscript"/>
        </w:rPr>
        <w:t>N V</w:t>
      </w:r>
      <w:r w:rsidR="00CE3CCB">
        <w:rPr>
          <w:rFonts w:eastAsia="Times New Roman" w:cs="Times New Roman"/>
          <w:color w:val="000000"/>
          <w:shd w:val="clear" w:color="auto" w:fill="FFFFFF"/>
        </w:rPr>
        <w:t>)</w:t>
      </w:r>
      <w:r w:rsidR="00332C39" w:rsidRPr="00CE2299">
        <w:rPr>
          <w:rFonts w:eastAsia="Times New Roman" w:cs="Times New Roman"/>
          <w:color w:val="000000"/>
          <w:shd w:val="clear" w:color="auto" w:fill="FFFFFF"/>
        </w:rPr>
        <w:t xml:space="preserve"> emission increases </w:t>
      </w:r>
      <w:r w:rsidR="00016237" w:rsidRPr="00CE2299">
        <w:rPr>
          <w:rFonts w:eastAsia="Times New Roman" w:cs="Times New Roman"/>
          <w:color w:val="000000"/>
          <w:shd w:val="clear" w:color="auto" w:fill="FFFFFF"/>
        </w:rPr>
        <w:t>1.1</w:t>
      </w:r>
      <w:r w:rsidR="00332C39" w:rsidRPr="00CE2299">
        <w:rPr>
          <w:rFonts w:eastAsia="Times New Roman" w:cs="Times New Roman"/>
          <w:color w:val="000000"/>
          <w:shd w:val="clear" w:color="auto" w:fill="FFFFFF"/>
        </w:rPr>
        <w:t xml:space="preserve"> dex</w:t>
      </w:r>
      <w:r w:rsidR="00CE3CCB">
        <w:rPr>
          <w:rFonts w:eastAsia="Times New Roman" w:cs="Times New Roman"/>
          <w:color w:val="000000"/>
          <w:shd w:val="clear" w:color="auto" w:fill="FFFFFF"/>
        </w:rPr>
        <w:t xml:space="preserve"> (Figure 5a, row c). </w:t>
      </w:r>
      <w:r w:rsidR="00332C39" w:rsidRPr="00CE2299">
        <w:rPr>
          <w:rFonts w:eastAsia="Times New Roman" w:cs="Times New Roman"/>
          <w:color w:val="000000"/>
          <w:shd w:val="clear" w:color="auto" w:fill="FFFFFF"/>
        </w:rPr>
        <w:t xml:space="preserve"> </w:t>
      </w:r>
    </w:p>
    <w:p w14:paraId="15C3304B" w14:textId="77777777" w:rsidR="00332C39" w:rsidRPr="000A6EB6" w:rsidRDefault="00332C39" w:rsidP="00332C39">
      <w:pPr>
        <w:rPr>
          <w:rFonts w:cs="Times New Roman"/>
        </w:rPr>
      </w:pPr>
    </w:p>
    <w:p w14:paraId="353ED708" w14:textId="3E75D16B" w:rsidR="00194078" w:rsidRDefault="00332C39" w:rsidP="00194078">
      <w:pPr>
        <w:rPr>
          <w:rFonts w:cs="Times New Roman"/>
        </w:rPr>
      </w:pPr>
      <w:r w:rsidRPr="000A6EB6">
        <w:rPr>
          <w:rFonts w:cs="Times New Roman"/>
        </w:rPr>
        <w:t xml:space="preserve">Lastly, as Ferland et al. (1996) </w:t>
      </w:r>
      <w:r w:rsidR="0032294C">
        <w:rPr>
          <w:rFonts w:cs="Times New Roman"/>
        </w:rPr>
        <w:t>discuss</w:t>
      </w:r>
      <w:r w:rsidRPr="000A6EB6">
        <w:rPr>
          <w:rFonts w:cs="Times New Roman"/>
        </w:rPr>
        <w:t xml:space="preserve">,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Z</w:t>
      </w:r>
      <w:r w:rsidR="004671FD">
        <w:rPr>
          <w:rFonts w:eastAsia="Times New Roman" w:cs="Times New Roman"/>
          <w:color w:val="000000"/>
          <w:shd w:val="clear" w:color="auto" w:fill="FFFFFF"/>
        </w:rPr>
        <w:t xml:space="preserve"> due to the increased abundance of heavy elements which contribute to an increasing fraction of the total gas opacity and absorb much of the helium-ionizing radiation</w:t>
      </w:r>
      <w:r w:rsidRPr="000A6EB6">
        <w:rPr>
          <w:rFonts w:eastAsia="Times New Roman" w:cs="Times New Roman"/>
          <w:i/>
          <w:color w:val="000000"/>
          <w:shd w:val="clear" w:color="auto" w:fill="FFFFFF"/>
        </w:rPr>
        <w:t xml:space="preserve">. </w:t>
      </w:r>
      <w:r w:rsidR="004671FD">
        <w:rPr>
          <w:rFonts w:eastAsia="Times New Roman" w:cs="Times New Roman"/>
          <w:color w:val="000000"/>
          <w:shd w:val="clear" w:color="auto" w:fill="FFFFFF"/>
        </w:rPr>
        <w:t>Accordingly, o</w:t>
      </w:r>
      <w:r w:rsidRPr="000A6EB6">
        <w:rPr>
          <w:rFonts w:eastAsia="Times New Roman" w:cs="Times New Roman"/>
          <w:color w:val="000000"/>
          <w:shd w:val="clear" w:color="auto" w:fill="FFFFFF"/>
        </w:rPr>
        <w:t xml:space="preserve">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w:t>
      </w:r>
      <w:r w:rsidR="009333B5">
        <w:rPr>
          <w:rFonts w:eastAsia="Times New Roman" w:cs="Times New Roman"/>
          <w:color w:val="000000"/>
          <w:shd w:val="clear" w:color="auto" w:fill="FFFFFF"/>
        </w:rPr>
        <w:t>nearly half the</w:t>
      </w:r>
      <w:r w:rsidRPr="000A6EB6">
        <w:rPr>
          <w:rFonts w:eastAsia="Times New Roman" w:cs="Times New Roman"/>
          <w:color w:val="000000"/>
          <w:shd w:val="clear" w:color="auto" w:fill="FFFFFF"/>
        </w:rPr>
        <w:t xml:space="preserve"> He II emission at 0.2 </w:t>
      </w:r>
      <w:r w:rsidRPr="000A6EB6">
        <w:rPr>
          <w:rFonts w:cs="Times New Roman"/>
          <w:i/>
        </w:rPr>
        <w:t>Z</w:t>
      </w:r>
      <w:r w:rsidRPr="000A6EB6">
        <w:rPr>
          <w:rFonts w:ascii="Kaiti SC Black" w:hAnsi="Kaiti SC Black" w:cs="Kaiti SC Black"/>
          <w:vertAlign w:val="subscript"/>
        </w:rPr>
        <w:t>⊙</w:t>
      </w:r>
      <w:r w:rsidR="00CE3CCB">
        <w:rPr>
          <w:rFonts w:cs="Times New Roman"/>
        </w:rPr>
        <w:t xml:space="preserve"> (Figure 5a, row e).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26E626CC" w:rsidR="00F20B7D" w:rsidRDefault="00E26396" w:rsidP="002B1456">
      <w:pPr>
        <w:rPr>
          <w:rFonts w:cs="Times New Roman"/>
        </w:rPr>
      </w:pPr>
      <w:r>
        <w:rPr>
          <w:rFonts w:cs="Times New Roman"/>
        </w:rPr>
        <w:t>Figure 5b displays the equivalent widths across the LOC plane for selected optical emission lines as function of metallicity</w:t>
      </w:r>
      <w:r w:rsidR="00CE3CCB">
        <w:rPr>
          <w:rFonts w:cs="Times New Roman"/>
        </w:rPr>
        <w:t>.</w:t>
      </w:r>
      <w:r>
        <w:rPr>
          <w:rFonts w:cs="Times New Roman"/>
        </w:rPr>
        <w:t xml:space="preserve"> </w:t>
      </w:r>
      <w:r w:rsidR="00CE3CCB">
        <w:rPr>
          <w:rFonts w:cs="Times New Roman"/>
        </w:rPr>
        <w:t>Many</w:t>
      </w:r>
      <w:r w:rsidR="00194078" w:rsidRPr="000A6EB6">
        <w:rPr>
          <w:rFonts w:cs="Times New Roman"/>
        </w:rPr>
        <w:t xml:space="preserve"> of the optical emission lines </w:t>
      </w:r>
      <w:r w:rsidR="00F20B7D">
        <w:rPr>
          <w:rFonts w:cs="Times New Roman"/>
        </w:rPr>
        <w:t>decrease in strength</w:t>
      </w:r>
      <w:r w:rsidR="00CE3CCB">
        <w:rPr>
          <w:rFonts w:cs="Times New Roman"/>
        </w:rPr>
        <w:t xml:space="preserve"> with increasing metallicity</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w:t>
      </w:r>
      <w:r w:rsidR="00CE3CCB">
        <w:rPr>
          <w:rFonts w:cs="Times New Roman"/>
        </w:rPr>
        <w:t>4</w:t>
      </w:r>
      <w:r w:rsidR="002B1456" w:rsidRPr="000A6EB6">
        <w:rPr>
          <w:rFonts w:cs="Times New Roman"/>
        </w:rPr>
        <w:t xml:space="preserve"> of its emission at low metallicity</w:t>
      </w:r>
      <w:r w:rsidR="00CE3CCB">
        <w:rPr>
          <w:rFonts w:cs="Times New Roman"/>
        </w:rPr>
        <w:t xml:space="preserve"> (Figure 5b, row c)</w:t>
      </w:r>
      <w:r w:rsidR="002B1456" w:rsidRPr="000A6EB6">
        <w:rPr>
          <w:rFonts w:cs="Times New Roman"/>
        </w:rPr>
        <w:t xml:space="preserve">. </w:t>
      </w:r>
      <w:r w:rsidR="00F20B7D" w:rsidRPr="000A6EB6">
        <w:rPr>
          <w:rFonts w:cs="Times New Roman"/>
        </w:rPr>
        <w:t xml:space="preserve">This </w:t>
      </w:r>
      <w:r w:rsidR="00CE3CCB">
        <w:rPr>
          <w:rFonts w:cs="Times New Roman"/>
        </w:rPr>
        <w:t>general trend</w:t>
      </w:r>
      <w:r w:rsidR="00CE3CCB" w:rsidRPr="000A6EB6">
        <w:rPr>
          <w:rFonts w:cs="Times New Roman"/>
        </w:rPr>
        <w:t xml:space="preserve"> </w:t>
      </w:r>
      <w:r w:rsidR="00F20B7D" w:rsidRPr="000A6EB6">
        <w:rPr>
          <w:rFonts w:cs="Times New Roman"/>
        </w:rPr>
        <w:t xml:space="preserve">be explained through the thermostat effect: though </w:t>
      </w:r>
      <w:r w:rsidR="0032294C">
        <w:rPr>
          <w:rFonts w:cs="Times New Roman"/>
        </w:rPr>
        <w:t xml:space="preserve">metal </w:t>
      </w:r>
      <w:r w:rsidR="00F20B7D" w:rsidRPr="000A6EB6">
        <w:rPr>
          <w:rFonts w:cs="Times New Roman"/>
        </w:rPr>
        <w:t xml:space="preserve">abundances increase when metallicity is increased, the amount of coolants also increases (especially </w:t>
      </w:r>
      <w:r w:rsidR="00440412">
        <w:rPr>
          <w:rFonts w:cs="Times New Roman"/>
        </w:rPr>
        <w:t>in the case of</w:t>
      </w:r>
      <w:r w:rsidR="00F20B7D" w:rsidRPr="000A6EB6">
        <w:rPr>
          <w:rFonts w:cs="Times New Roman"/>
        </w:rPr>
        <w:t xml:space="preserve"> nitrogen)</w:t>
      </w:r>
      <w:r w:rsidR="00440412">
        <w:rPr>
          <w:rFonts w:cs="Times New Roman"/>
        </w:rPr>
        <w:t xml:space="preserve"> and the cloud decreases in electron temperature</w:t>
      </w:r>
      <w:r w:rsidR="00F20B7D" w:rsidRPr="000A6EB6">
        <w:rPr>
          <w:rFonts w:cs="Times New Roman"/>
        </w:rPr>
        <w:t xml:space="preserve">. Emission line strengths are more strongly dependent on </w:t>
      </w:r>
      <w:r w:rsidR="00F20B7D">
        <w:rPr>
          <w:rFonts w:cs="Times New Roman"/>
        </w:rPr>
        <w:t xml:space="preserve">electron temperature than abundance, </w:t>
      </w:r>
      <w:r w:rsidR="00F20B7D" w:rsidRPr="000A6EB6">
        <w:rPr>
          <w:rFonts w:cs="Times New Roman"/>
        </w:rPr>
        <w:t xml:space="preserve">so the increase in coolants decreases the </w:t>
      </w:r>
      <w:r w:rsidR="00F20B7D">
        <w:rPr>
          <w:rFonts w:cs="Times New Roman"/>
        </w:rPr>
        <w:t xml:space="preserve">strength of the </w:t>
      </w:r>
      <w:r w:rsidR="00F20B7D"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w:t>
      </w:r>
      <w:r w:rsidR="00016237">
        <w:rPr>
          <w:rFonts w:cs="Times New Roman"/>
        </w:rPr>
        <w:t xml:space="preserve">, along </w:t>
      </w:r>
      <w:r w:rsidR="00B145CA">
        <w:rPr>
          <w:rFonts w:cs="Times New Roman"/>
        </w:rPr>
        <w:t xml:space="preserve">log </w:t>
      </w:r>
      <w:r w:rsidR="00B145CA" w:rsidRPr="005815C2">
        <w:rPr>
          <w:rFonts w:cs="Times New Roman"/>
          <w:i/>
        </w:rPr>
        <w:t>U</w:t>
      </w:r>
      <w:r w:rsidR="00B145CA">
        <w:rPr>
          <w:rFonts w:cs="Times New Roman"/>
          <w:i/>
        </w:rPr>
        <w:t xml:space="preserve"> </w:t>
      </w:r>
      <w:r w:rsidR="00016237">
        <w:rPr>
          <w:rFonts w:cs="Times New Roman"/>
        </w:rPr>
        <w:t xml:space="preserve">= 0. </w:t>
      </w:r>
    </w:p>
    <w:p w14:paraId="466B912A" w14:textId="77777777" w:rsidR="0012526A" w:rsidRDefault="0012526A" w:rsidP="007D42EC">
      <w:pPr>
        <w:rPr>
          <w:rFonts w:cs="Times New Roman"/>
        </w:rPr>
      </w:pPr>
    </w:p>
    <w:p w14:paraId="6908E2D5" w14:textId="12B56B3D" w:rsidR="00105E22" w:rsidRPr="00544040" w:rsidRDefault="0012526A" w:rsidP="00194078">
      <w:pPr>
        <w:rPr>
          <w:rFonts w:cs="Times New Roman"/>
        </w:rPr>
      </w:pPr>
      <w:r w:rsidRPr="000A6EB6">
        <w:rPr>
          <w:rFonts w:cs="Times New Roman"/>
        </w:rPr>
        <w:t>As expected, due to our scaling of nitrogen, the nitrogen emission lines increase in strength. The peak equivalent width of [N II] λ</w:t>
      </w:r>
      <w:r w:rsidR="00016237">
        <w:rPr>
          <w:rFonts w:cs="Times New Roman"/>
        </w:rPr>
        <w:t xml:space="preserve">6584 </w:t>
      </w:r>
      <w:r w:rsidRPr="000A6EB6">
        <w:rPr>
          <w:rFonts w:cs="Times New Roman"/>
        </w:rPr>
        <w:t xml:space="preserve">is </w:t>
      </w:r>
      <w:r w:rsidR="00A95412">
        <w:rPr>
          <w:rFonts w:cs="Times New Roman"/>
        </w:rPr>
        <w:t xml:space="preserve">nearly </w:t>
      </w:r>
      <w:r w:rsidR="00016237">
        <w:rPr>
          <w:rFonts w:cs="Times New Roman"/>
        </w:rPr>
        <w:t>40</w:t>
      </w:r>
      <w:r w:rsidR="00016237" w:rsidRPr="000A6EB6">
        <w:rPr>
          <w:rFonts w:cs="Times New Roman"/>
        </w:rPr>
        <w:t xml:space="preserve"> </w:t>
      </w:r>
      <w:r w:rsidRPr="000A6EB6">
        <w:rPr>
          <w:rFonts w:cs="Times New Roman"/>
        </w:rPr>
        <w:t xml:space="preserve">times higher on the supersolar grids </w:t>
      </w:r>
      <w:r w:rsidR="00440412">
        <w:rPr>
          <w:rFonts w:cs="Times New Roman"/>
        </w:rPr>
        <w:t xml:space="preserve">than the </w:t>
      </w:r>
      <w:r w:rsidRPr="000A6EB6">
        <w:rPr>
          <w:rFonts w:cs="Times New Roman"/>
        </w:rPr>
        <w:t>subsolar</w:t>
      </w:r>
      <w:r w:rsidR="00A95412">
        <w:rPr>
          <w:rFonts w:cs="Times New Roman"/>
        </w:rPr>
        <w:t xml:space="preserve"> (Figure 5b, row f)</w:t>
      </w:r>
      <w:r w:rsidRPr="000A6EB6">
        <w:rPr>
          <w:rFonts w:cs="Times New Roman"/>
        </w:rPr>
        <w:t>.</w:t>
      </w:r>
      <w:r>
        <w:rPr>
          <w:rFonts w:cs="Times New Roman"/>
        </w:rPr>
        <w:t xml:space="preserve"> We also</w:t>
      </w:r>
      <w:r w:rsidR="002B1456">
        <w:rPr>
          <w:rFonts w:cs="Times New Roman"/>
        </w:rPr>
        <w:t xml:space="preserve"> </w:t>
      </w:r>
      <w:r>
        <w:rPr>
          <w:rFonts w:cs="Times New Roman"/>
        </w:rPr>
        <w:t xml:space="preserve">see </w:t>
      </w:r>
      <w:r w:rsidR="00A95412">
        <w:rPr>
          <w:rFonts w:cs="Times New Roman"/>
        </w:rPr>
        <w:t>[</w:t>
      </w:r>
      <w:r>
        <w:rPr>
          <w:rFonts w:cs="Times New Roman"/>
        </w:rPr>
        <w:t xml:space="preserve">O III] </w:t>
      </w:r>
      <w:r w:rsidR="00440412">
        <w:rPr>
          <w:rFonts w:cs="Times New Roman"/>
        </w:rPr>
        <w:t>λ5007 decrease</w:t>
      </w:r>
      <w:r w:rsidR="002B1456">
        <w:rPr>
          <w:rFonts w:cs="Times New Roman"/>
        </w:rPr>
        <w:t xml:space="preserve"> in strength with increasin</w:t>
      </w:r>
      <w:r>
        <w:rPr>
          <w:rFonts w:cs="Times New Roman"/>
        </w:rPr>
        <w:t>g metallicity</w:t>
      </w:r>
      <w:r w:rsidR="00A95412">
        <w:rPr>
          <w:rFonts w:cs="Times New Roman"/>
        </w:rPr>
        <w:t xml:space="preserve"> (Figure 5b, row c)</w:t>
      </w:r>
      <w:r>
        <w:rPr>
          <w:rFonts w:cs="Times New Roman"/>
        </w:rPr>
        <w:t xml:space="preserve">.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w:t>
      </w:r>
      <w:r w:rsidR="002C79F0">
        <w:rPr>
          <w:rFonts w:cs="Times New Roman"/>
        </w:rPr>
        <w:t xml:space="preserve"> </w:t>
      </w:r>
      <w:r w:rsidR="00105E22" w:rsidRPr="00105E22">
        <w:rPr>
          <w:rFonts w:cs="Times New Roman"/>
        </w:rPr>
        <w:t>5007)/Hβ</w:t>
      </w:r>
      <w:r w:rsidR="00105E22">
        <w:rPr>
          <w:rFonts w:cs="Times New Roman"/>
        </w:rPr>
        <w:t xml:space="preserve"> acts as a metallicity indicator; however, since it does not give a unique solution because at low metallicities the ratio increases with increasing metallicity and at high metallicities it decreases as the cooling by the IR lines becomes more efficient</w:t>
      </w:r>
      <w:r w:rsidR="0075172C">
        <w:rPr>
          <w:rFonts w:cs="Times New Roman"/>
        </w:rPr>
        <w:t>. Thus,</w:t>
      </w:r>
      <w:r w:rsidR="00105E22">
        <w:rPr>
          <w:rFonts w:cs="Times New Roman"/>
        </w:rPr>
        <w:t xml:space="preserve"> it should be analyzed considering </w:t>
      </w:r>
      <w:r w:rsidR="0075172C">
        <w:rPr>
          <w:rFonts w:cs="Times New Roman"/>
        </w:rPr>
        <w:t>additional metallicity</w:t>
      </w:r>
      <w:r w:rsidR="002C79F0">
        <w:rPr>
          <w:rFonts w:cs="Times New Roman"/>
        </w:rPr>
        <w:t>-</w:t>
      </w:r>
      <w:r w:rsidR="0075172C">
        <w:rPr>
          <w:rFonts w:cs="Times New Roman"/>
        </w:rPr>
        <w:t xml:space="preserve">indicating </w:t>
      </w:r>
      <w:r w:rsidR="00105E22">
        <w:rPr>
          <w:rFonts w:cs="Times New Roman"/>
        </w:rPr>
        <w:t xml:space="preserve">line </w:t>
      </w:r>
      <w:r w:rsidR="00105E22" w:rsidRPr="00544040">
        <w:rPr>
          <w:rFonts w:cs="Times New Roman"/>
        </w:rPr>
        <w:t>ratios</w:t>
      </w:r>
      <w:r w:rsidR="00544040" w:rsidRPr="00544040">
        <w:rPr>
          <w:rFonts w:cs="Times New Roman"/>
        </w:rPr>
        <w:t xml:space="preserve"> (</w:t>
      </w:r>
      <w:r w:rsidR="00544040">
        <w:rPr>
          <w:rFonts w:eastAsia="Times New Roman" w:cs="Times New Roman"/>
          <w:kern w:val="0"/>
          <w:lang w:val="en-CA" w:eastAsia="en-US" w:bidi="ar-SA"/>
        </w:rPr>
        <w:t xml:space="preserve">Nagao, Maiolino </w:t>
      </w:r>
      <w:r w:rsidR="00544040" w:rsidRPr="00544040">
        <w:rPr>
          <w:rFonts w:eastAsia="Times New Roman" w:cs="Times New Roman"/>
          <w:kern w:val="0"/>
          <w:lang w:val="en-CA" w:eastAsia="en-US" w:bidi="ar-SA"/>
        </w:rPr>
        <w:t>and Marconi</w:t>
      </w:r>
      <w:r w:rsidR="00544040">
        <w:rPr>
          <w:rFonts w:eastAsia="Times New Roman" w:cs="Times New Roman"/>
          <w:kern w:val="0"/>
          <w:lang w:val="en-CA" w:eastAsia="en-US" w:bidi="ar-SA"/>
        </w:rPr>
        <w:t xml:space="preserve">, 2006, </w:t>
      </w:r>
      <w:r w:rsidR="00544040" w:rsidRPr="00544040">
        <w:rPr>
          <w:rFonts w:cs="Times New Roman"/>
        </w:rPr>
        <w:t xml:space="preserve">Raiter </w:t>
      </w:r>
      <w:commentRangeStart w:id="234"/>
      <w:r w:rsidR="00544040" w:rsidRPr="00544040">
        <w:rPr>
          <w:rFonts w:cs="Times New Roman"/>
        </w:rPr>
        <w:t>2010</w:t>
      </w:r>
      <w:commentRangeEnd w:id="234"/>
      <w:r w:rsidR="002C79F0">
        <w:rPr>
          <w:rStyle w:val="CommentReference"/>
          <w:rFonts w:asciiTheme="minorHAnsi" w:eastAsiaTheme="minorEastAsia" w:hAnsiTheme="minorHAnsi" w:cstheme="minorBidi"/>
          <w:kern w:val="0"/>
          <w:lang w:eastAsia="en-US" w:bidi="ar-SA"/>
        </w:rPr>
        <w:commentReference w:id="234"/>
      </w:r>
      <w:r w:rsidR="00544040" w:rsidRPr="00544040">
        <w:rPr>
          <w:rFonts w:cs="Times New Roman"/>
        </w:rPr>
        <w:t>)</w:t>
      </w:r>
      <w:r w:rsidR="00105E22" w:rsidRPr="00544040">
        <w:rPr>
          <w:rFonts w:cs="Times New Roman"/>
        </w:rPr>
        <w:t xml:space="preserve">. </w:t>
      </w:r>
    </w:p>
    <w:p w14:paraId="14F3001D" w14:textId="77777777" w:rsidR="00105E22" w:rsidRPr="000C5D20" w:rsidRDefault="00105E22" w:rsidP="00194078">
      <w:pPr>
        <w:rPr>
          <w:rFonts w:cs="Times New Roman"/>
        </w:rPr>
      </w:pP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07C9B1C7" w:rsidR="00194078" w:rsidRDefault="00E26396" w:rsidP="006E7DDA">
      <w:pPr>
        <w:rPr>
          <w:rFonts w:cs="Times New Roman"/>
        </w:rPr>
      </w:pPr>
      <w:r>
        <w:rPr>
          <w:rFonts w:cs="Times New Roman"/>
        </w:rPr>
        <w:t>Figure 5</w:t>
      </w:r>
      <w:r w:rsidR="00A95412">
        <w:rPr>
          <w:rFonts w:cs="Times New Roman"/>
        </w:rPr>
        <w:t>c</w:t>
      </w:r>
      <w:r>
        <w:rPr>
          <w:rFonts w:cs="Times New Roman"/>
        </w:rPr>
        <w:t xml:space="preserve"> displays </w:t>
      </w:r>
      <w:r w:rsidR="00A95412">
        <w:rPr>
          <w:rFonts w:cs="Times New Roman"/>
        </w:rPr>
        <w:t xml:space="preserve">select IR emission lines’ </w:t>
      </w:r>
      <w:r>
        <w:rPr>
          <w:rFonts w:cs="Times New Roman"/>
        </w:rPr>
        <w:t>equivalent widths across the LOC as function of metallicity.</w:t>
      </w:r>
      <w:r w:rsidRPr="000A6EB6">
        <w:rPr>
          <w:rFonts w:cs="Times New Roman"/>
        </w:rPr>
        <w:t xml:space="preserve"> </w:t>
      </w:r>
      <w:r w:rsidR="00194078" w:rsidRPr="000A6EB6">
        <w:rPr>
          <w:rFonts w:cs="Times New Roman"/>
        </w:rPr>
        <w:t xml:space="preserve">IR emission </w:t>
      </w:r>
      <w:r w:rsidR="0012526A">
        <w:rPr>
          <w:rFonts w:cs="Times New Roman"/>
        </w:rPr>
        <w:t>line strengths</w:t>
      </w:r>
      <w:r w:rsidR="00194078" w:rsidRPr="000A6EB6">
        <w:rPr>
          <w:rFonts w:cs="Times New Roman"/>
        </w:rPr>
        <w:t xml:space="preserve"> </w:t>
      </w:r>
      <w:r w:rsidR="0012526A">
        <w:rPr>
          <w:rFonts w:cs="Times New Roman"/>
        </w:rPr>
        <w:t>generally increase</w:t>
      </w:r>
      <w:r w:rsidR="0012526A" w:rsidRPr="000A6EB6">
        <w:rPr>
          <w:rFonts w:cs="Times New Roman"/>
        </w:rPr>
        <w:t xml:space="preserve"> </w:t>
      </w:r>
      <w:r w:rsidR="00194078" w:rsidRPr="000A6EB6">
        <w:rPr>
          <w:rFonts w:cs="Times New Roman"/>
        </w:rPr>
        <w:t>with increas</w:t>
      </w:r>
      <w:r w:rsidR="00521E58">
        <w:rPr>
          <w:rFonts w:cs="Times New Roman"/>
        </w:rPr>
        <w:t>ing</w:t>
      </w:r>
      <w:r w:rsidR="00194078"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w:t>
      </w:r>
      <w:r w:rsidR="00972A5F">
        <w:rPr>
          <w:rFonts w:cs="Times New Roman"/>
        </w:rPr>
        <w:t xml:space="preserve">, </w:t>
      </w:r>
      <w:r w:rsidR="00105E22">
        <w:rPr>
          <w:rFonts w:cs="Times New Roman"/>
        </w:rPr>
        <w:t>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6D09EA">
        <w:rPr>
          <w:rFonts w:cs="Times New Roman"/>
        </w:rPr>
        <w:t>.</w:t>
      </w:r>
      <w:r w:rsidR="003A798E">
        <w:rPr>
          <w:rFonts w:cs="Times New Roman"/>
        </w:rPr>
        <w:t xml:space="preserve"> </w:t>
      </w:r>
      <w:r w:rsidR="006E7DDA">
        <w:rPr>
          <w:rFonts w:cs="Times New Roman"/>
        </w:rPr>
        <w:t xml:space="preserve">Consequently, </w:t>
      </w:r>
      <w:r w:rsidR="00194078" w:rsidRPr="000A6EB6">
        <w:rPr>
          <w:rFonts w:cs="Times New Roman"/>
        </w:rPr>
        <w:t xml:space="preserve">[Ar III] λ7135 emission nearly quadrupled, </w:t>
      </w:r>
      <w:r w:rsidR="00A30A4F">
        <w:rPr>
          <w:rFonts w:cs="Times New Roman"/>
        </w:rPr>
        <w:t>[</w:t>
      </w:r>
      <w:r w:rsidR="00A30A4F" w:rsidRPr="000A6EB6">
        <w:rPr>
          <w:rFonts w:cs="Times New Roman"/>
        </w:rPr>
        <w:t>O</w:t>
      </w:r>
      <w:r w:rsidR="00B825FD">
        <w:rPr>
          <w:rFonts w:cs="Times New Roman"/>
        </w:rPr>
        <w:t> </w:t>
      </w:r>
      <w:r w:rsidR="00A30A4F" w:rsidRPr="000A6EB6">
        <w:rPr>
          <w:rFonts w:cs="Times New Roman"/>
        </w:rPr>
        <w:t xml:space="preserve">II] λ7325 emission was </w:t>
      </w:r>
      <w:r w:rsidR="00A30A4F">
        <w:rPr>
          <w:rFonts w:cs="Times New Roman"/>
        </w:rPr>
        <w:t>over</w:t>
      </w:r>
      <w:r w:rsidR="00A30A4F" w:rsidRPr="000A6EB6">
        <w:rPr>
          <w:rFonts w:cs="Times New Roman"/>
        </w:rPr>
        <w:t xml:space="preserve"> 1.5 times as strong</w:t>
      </w:r>
      <w:r w:rsidR="00A30A4F">
        <w:rPr>
          <w:rFonts w:cs="Times New Roman"/>
        </w:rPr>
        <w:t>, and</w:t>
      </w:r>
      <w:r w:rsidR="00A30A4F" w:rsidRPr="000A6EB6">
        <w:rPr>
          <w:rFonts w:cs="Times New Roman"/>
        </w:rPr>
        <w:t xml:space="preserve"> </w:t>
      </w:r>
      <w:r w:rsidR="00194078" w:rsidRPr="000A6EB6">
        <w:rPr>
          <w:rFonts w:cs="Times New Roman"/>
        </w:rPr>
        <w:t xml:space="preserve">[S III] λ9069 tripled </w:t>
      </w:r>
      <w:r w:rsidR="00A30A4F">
        <w:rPr>
          <w:rFonts w:cs="Times New Roman"/>
        </w:rPr>
        <w:t>w</w:t>
      </w:r>
      <w:r w:rsidR="00194078" w:rsidRPr="000A6EB6">
        <w:rPr>
          <w:rFonts w:cs="Times New Roman"/>
        </w:rPr>
        <w:t>ith the higher metallicity simulation</w:t>
      </w:r>
      <w:r w:rsidR="00A95412">
        <w:rPr>
          <w:rFonts w:cs="Times New Roman"/>
        </w:rPr>
        <w:t xml:space="preserve"> (Figure 5c, rows a, b, and c).</w:t>
      </w:r>
    </w:p>
    <w:p w14:paraId="4C61B8A8" w14:textId="77777777" w:rsidR="00194078" w:rsidRPr="000A6EB6" w:rsidRDefault="00194078" w:rsidP="00194078">
      <w:pPr>
        <w:rPr>
          <w:rFonts w:cs="Times New Roman"/>
        </w:rPr>
      </w:pPr>
    </w:p>
    <w:p w14:paraId="080C4721" w14:textId="38607001" w:rsidR="00D20368" w:rsidRDefault="00194078" w:rsidP="00194078">
      <w:pPr>
        <w:rPr>
          <w:ins w:id="235" w:author="Helen  Meskhidze" w:date="2016-03-07T15:51:00Z"/>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 xml:space="preserve">IR fine-structure </w:t>
      </w:r>
      <w:r w:rsidR="00CE2299">
        <w:rPr>
          <w:rFonts w:cs="Times New Roman"/>
        </w:rPr>
        <w:t xml:space="preserve">cooling </w:t>
      </w:r>
      <w:r w:rsidRPr="000A6EB6">
        <w:rPr>
          <w:rFonts w:cs="Times New Roman"/>
        </w:rPr>
        <w:t>lines ([O I] 63 µm, [O III] 88 µm, and [C II] 158 µm)</w:t>
      </w:r>
      <w:r w:rsidR="007E4DA1">
        <w:rPr>
          <w:rFonts w:cs="Times New Roman"/>
        </w:rPr>
        <w:t xml:space="preserve"> </w:t>
      </w:r>
      <w:r w:rsidR="005E64F9">
        <w:rPr>
          <w:rFonts w:cs="Times New Roman"/>
        </w:rPr>
        <w:t>is</w:t>
      </w:r>
      <w:r w:rsidR="005E64F9" w:rsidRPr="007E4DA1">
        <w:rPr>
          <w:rFonts w:cs="Times New Roman"/>
        </w:rPr>
        <w:t xml:space="preserve"> </w:t>
      </w:r>
      <w:r w:rsidR="007E4DA1">
        <w:rPr>
          <w:rFonts w:cs="Times New Roman"/>
        </w:rPr>
        <w:t xml:space="preserve">much more clearly captured by the higher metallicity simulations than the lower </w:t>
      </w:r>
      <w:r w:rsidR="005E64F9">
        <w:rPr>
          <w:rFonts w:cs="Times New Roman"/>
        </w:rPr>
        <w:t xml:space="preserve">metallicity </w:t>
      </w:r>
      <w:r w:rsidR="007E4DA1">
        <w:rPr>
          <w:rFonts w:cs="Times New Roman"/>
        </w:rPr>
        <w:t xml:space="preserve">since these emission lines emit </w:t>
      </w:r>
      <w:r w:rsidR="000C5D20">
        <w:rPr>
          <w:rFonts w:cs="Times New Roman"/>
        </w:rPr>
        <w:t xml:space="preserve">below </w:t>
      </w:r>
      <w:r w:rsidR="007E4DA1">
        <w:rPr>
          <w:rFonts w:cs="Times New Roman"/>
        </w:rPr>
        <w:t xml:space="preserve">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CE2299">
        <w:rPr>
          <w:rFonts w:cs="Times New Roman"/>
        </w:rPr>
        <w:t xml:space="preserve">and </w:t>
      </w:r>
      <w:r w:rsidR="00CE2299" w:rsidRPr="000A6EB6">
        <w:rPr>
          <w:rFonts w:cs="Times New Roman"/>
          <w:i/>
        </w:rPr>
        <w:t>n</w:t>
      </w:r>
      <w:r w:rsidR="00CE2299" w:rsidRPr="000A6EB6">
        <w:rPr>
          <w:rFonts w:cs="Times New Roman"/>
          <w:vertAlign w:val="subscript"/>
        </w:rPr>
        <w:t>H</w:t>
      </w:r>
      <w:r w:rsidR="00CE2299">
        <w:rPr>
          <w:rFonts w:cs="Times New Roman"/>
        </w:rPr>
        <w:t xml:space="preserve"> </w:t>
      </w:r>
      <w:r w:rsidR="007E4DA1">
        <w:rPr>
          <w:rFonts w:cs="Times New Roman"/>
        </w:rPr>
        <w:t>limit</w:t>
      </w:r>
      <w:r w:rsidR="00CE2299">
        <w:rPr>
          <w:rFonts w:cs="Times New Roman"/>
        </w:rPr>
        <w:t>s</w:t>
      </w:r>
      <w:r w:rsidR="007E4DA1">
        <w:rPr>
          <w:rFonts w:cs="Times New Roman"/>
        </w:rPr>
        <w:t xml:space="preserve"> in the</w:t>
      </w:r>
      <w:r w:rsidR="007E4DA1" w:rsidRPr="000A6EB6">
        <w:rPr>
          <w:rFonts w:cs="Times New Roman"/>
        </w:rPr>
        <w:t xml:space="preserve"> lower metallicity</w:t>
      </w:r>
      <w:r w:rsidR="007E4DA1">
        <w:rPr>
          <w:rFonts w:cs="Times New Roman"/>
        </w:rPr>
        <w:t xml:space="preserve"> simulations. </w:t>
      </w:r>
      <w:r w:rsidR="005E64F9">
        <w:rPr>
          <w:rFonts w:cs="Times New Roman"/>
        </w:rPr>
        <w:t>Even so</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decreased in strength with increasing metallicity (a decrease of around 0.4 and 0.3 dex respectively</w:t>
      </w:r>
      <w:r w:rsidR="00A95412">
        <w:rPr>
          <w:rFonts w:cs="Times New Roman"/>
        </w:rPr>
        <w:t>; Figure 5c, rows d and e</w:t>
      </w:r>
      <w:r w:rsidR="007E4DA1">
        <w:rPr>
          <w:rFonts w:cs="Times New Roman"/>
        </w:rPr>
        <w:t>).</w:t>
      </w:r>
      <w:ins w:id="236" w:author="Chris Richardson" w:date="2016-02-24T20:36:00Z">
        <w:r w:rsidR="00BB4E41">
          <w:rPr>
            <w:rFonts w:cs="Times New Roman"/>
          </w:rPr>
          <w:t xml:space="preserve"> </w:t>
        </w:r>
        <w:r w:rsidR="00BB4E41" w:rsidRPr="00BB4E41">
          <w:rPr>
            <w:rFonts w:cs="Times New Roman"/>
            <w:highlight w:val="yellow"/>
            <w:rPrChange w:id="237" w:author="Chris Richardson" w:date="2016-02-24T20:42:00Z">
              <w:rPr>
                <w:rFonts w:cs="Times New Roman"/>
              </w:rPr>
            </w:rPrChange>
          </w:rPr>
          <w:t>[IT LOOKS LIKE THESE LINES COULD ALSO STAY CONSTANT IF WE USE THE LOWER TEMPERATURE</w:t>
        </w:r>
      </w:ins>
      <w:ins w:id="238" w:author="Chris Richardson" w:date="2016-02-24T20:41:00Z">
        <w:r w:rsidR="00BB4E41" w:rsidRPr="00BB4E41">
          <w:rPr>
            <w:rFonts w:cs="Times New Roman"/>
            <w:highlight w:val="yellow"/>
            <w:rPrChange w:id="239" w:author="Chris Richardson" w:date="2016-02-24T20:42:00Z">
              <w:rPr>
                <w:rFonts w:cs="Times New Roman"/>
              </w:rPr>
            </w:rPrChange>
          </w:rPr>
          <w:t xml:space="preserve"> BOUNDARY CONDITION, BUT PROBABLY NOT THE C II LINE]</w:t>
        </w:r>
      </w:ins>
      <w:ins w:id="240" w:author="Chris Richardson" w:date="2016-02-24T20:36:00Z">
        <w:r w:rsidR="00BB4E41">
          <w:rPr>
            <w:rFonts w:cs="Times New Roman"/>
          </w:rPr>
          <w:t xml:space="preserve"> </w:t>
        </w:r>
      </w:ins>
      <w:r w:rsidR="007E4DA1">
        <w:rPr>
          <w:rFonts w:cs="Times New Roman"/>
        </w:rPr>
        <w:t xml:space="preserve">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0764BC">
        <w:rPr>
          <w:rFonts w:cs="Times New Roman"/>
        </w:rPr>
        <w:t>, peaking at solar metallicity</w:t>
      </w:r>
      <w:r w:rsidR="00A95412">
        <w:rPr>
          <w:rFonts w:cs="Times New Roman"/>
        </w:rPr>
        <w:t xml:space="preserve"> (Figure 5c, row f)</w:t>
      </w:r>
      <w:r w:rsidR="007E4DA1">
        <w:rPr>
          <w:rFonts w:cs="Times New Roman"/>
        </w:rPr>
        <w:t>.</w:t>
      </w:r>
      <w:r w:rsidR="00F76794">
        <w:rPr>
          <w:rFonts w:cs="Times New Roman"/>
        </w:rPr>
        <w:t xml:space="preserve"> </w:t>
      </w:r>
      <w:r w:rsidR="00CE2299">
        <w:rPr>
          <w:rFonts w:cs="Times New Roman"/>
        </w:rPr>
        <w:t xml:space="preserve">De Looze et al. (2014) note that [C II] emission is particularly strong in low-metallicity galaxies since it has such a low ionization potential (11.3 eV) and can thus originate from neutral and ionized gas. </w:t>
      </w:r>
      <w:ins w:id="241" w:author="Chris Richardson" w:date="2016-02-24T20:44:00Z">
        <w:r w:rsidR="008D5EC8" w:rsidRPr="006D4988">
          <w:rPr>
            <w:rFonts w:cs="Times New Roman"/>
            <w:highlight w:val="yellow"/>
            <w:rPrChange w:id="242" w:author="Chris Richardson" w:date="2016-02-24T20:46:00Z">
              <w:rPr>
                <w:rFonts w:cs="Times New Roman"/>
              </w:rPr>
            </w:rPrChange>
          </w:rPr>
          <w:t xml:space="preserve">[IT ISN’T PARTICULARLY BRIGHT IN </w:t>
        </w:r>
      </w:ins>
      <w:ins w:id="243" w:author="Chris Richardson" w:date="2016-02-24T20:45:00Z">
        <w:r w:rsidR="008D5EC8" w:rsidRPr="006D4988">
          <w:rPr>
            <w:rFonts w:cs="Times New Roman"/>
            <w:highlight w:val="yellow"/>
            <w:rPrChange w:id="244" w:author="Chris Richardson" w:date="2016-02-24T20:46:00Z">
              <w:rPr>
                <w:rFonts w:cs="Times New Roman"/>
              </w:rPr>
            </w:rPrChange>
          </w:rPr>
          <w:t>OUR LOW Z SIMS, SO ARE THE REGION</w:t>
        </w:r>
      </w:ins>
      <w:ins w:id="245" w:author="Chris Richardson" w:date="2016-02-24T20:46:00Z">
        <w:r w:rsidR="008D5EC8" w:rsidRPr="006D4988">
          <w:rPr>
            <w:rFonts w:cs="Times New Roman"/>
            <w:highlight w:val="yellow"/>
            <w:rPrChange w:id="246" w:author="Chris Richardson" w:date="2016-02-24T20:46:00Z">
              <w:rPr>
                <w:rFonts w:cs="Times New Roman"/>
              </w:rPr>
            </w:rPrChange>
          </w:rPr>
          <w:t xml:space="preserve">S WHERE IT’S EMITTING </w:t>
        </w:r>
      </w:ins>
      <w:ins w:id="247" w:author="Chris Richardson" w:date="2016-02-24T20:45:00Z">
        <w:r w:rsidR="008D5EC8" w:rsidRPr="006D4988">
          <w:rPr>
            <w:rFonts w:cs="Times New Roman"/>
            <w:highlight w:val="yellow"/>
            <w:rPrChange w:id="248" w:author="Chris Richardson" w:date="2016-02-24T20:46:00Z">
              <w:rPr>
                <w:rFonts w:cs="Times New Roman"/>
              </w:rPr>
            </w:rPrChange>
          </w:rPr>
          <w:t>MOSTLY IONIZED?]</w:t>
        </w:r>
        <w:r w:rsidR="008D5EC8">
          <w:rPr>
            <w:rFonts w:cs="Times New Roman"/>
          </w:rPr>
          <w:t xml:space="preserve"> </w:t>
        </w:r>
      </w:ins>
      <w:r w:rsidR="00CE2299">
        <w:rPr>
          <w:rFonts w:cs="Times New Roman"/>
        </w:rPr>
        <w:t xml:space="preserve">Notably, [C II] is considered among the brightest emission lines originating from star forming galaxies (Stacey et al. 1991, </w:t>
      </w:r>
      <w:r w:rsidR="00CE2299" w:rsidRPr="00CE2299">
        <w:rPr>
          <w:rFonts w:cs="Times New Roman"/>
        </w:rPr>
        <w:t>Brauher</w:t>
      </w:r>
      <w:r w:rsidR="00CE2299">
        <w:rPr>
          <w:rFonts w:cs="Times New Roman"/>
        </w:rPr>
        <w:t xml:space="preserve"> </w:t>
      </w:r>
      <w:r w:rsidR="00CE2299" w:rsidRPr="00CE2299">
        <w:rPr>
          <w:rFonts w:cs="Times New Roman"/>
        </w:rPr>
        <w:t>et al. 2008)</w:t>
      </w:r>
      <w:r w:rsidR="00CE2299">
        <w:rPr>
          <w:rFonts w:cs="Times New Roman"/>
        </w:rPr>
        <w:t>, it is a dominant coolant for neutral atomic gas in the ISM (</w:t>
      </w:r>
      <w:r w:rsidR="00CE2299" w:rsidRPr="00CE2299">
        <w:rPr>
          <w:rFonts w:cs="Times New Roman"/>
        </w:rPr>
        <w:t>Tielens</w:t>
      </w:r>
      <w:r w:rsidR="00CE2299">
        <w:rPr>
          <w:rFonts w:cs="Times New Roman"/>
        </w:rPr>
        <w:t xml:space="preserve"> </w:t>
      </w:r>
      <w:r w:rsidR="00CE2299" w:rsidRPr="00CE2299">
        <w:rPr>
          <w:rFonts w:cs="Times New Roman"/>
        </w:rPr>
        <w:t>&amp; Hollenbac</w:t>
      </w:r>
      <w:r w:rsidR="00CE2299">
        <w:rPr>
          <w:rFonts w:cs="Times New Roman"/>
        </w:rPr>
        <w:t>h 1985, Wolfire et al. 1995).</w:t>
      </w:r>
      <w:r w:rsidR="004D516F">
        <w:rPr>
          <w:rFonts w:cs="Times New Roman"/>
        </w:rPr>
        <w:t xml:space="preserve"> </w:t>
      </w:r>
      <w:r w:rsidR="00CE2299">
        <w:rPr>
          <w:rFonts w:cs="Times New Roman"/>
        </w:rPr>
        <w:t>See De Looze et al. (2014) for a detailed overview of the relationship between FIR fine-structure line emission, SFR, and metallicity</w:t>
      </w:r>
      <w:r w:rsidR="001A70E6">
        <w:rPr>
          <w:rFonts w:cs="Times New Roman"/>
        </w:rPr>
        <w:t>.</w:t>
      </w:r>
    </w:p>
    <w:p w14:paraId="43C88BBB" w14:textId="77777777" w:rsidR="00D00087" w:rsidRDefault="00D00087" w:rsidP="00194078">
      <w:pPr>
        <w:rPr>
          <w:rFonts w:cs="Times New Roman"/>
        </w:rPr>
      </w:pPr>
    </w:p>
    <w:p w14:paraId="3A75BA8E" w14:textId="77777777" w:rsidR="00D00087" w:rsidRDefault="00D00087" w:rsidP="00D00087">
      <w:pPr>
        <w:rPr>
          <w:rFonts w:cs="Times New Roman"/>
        </w:rPr>
      </w:pPr>
      <w:moveToRangeStart w:id="249" w:author="Helen  Meskhidze" w:date="2016-03-07T15:51:00Z" w:name="move318985214"/>
      <w:commentRangeStart w:id="250"/>
      <w:commentRangeStart w:id="251"/>
      <w:moveTo w:id="252" w:author="Helen  Meskhidze" w:date="2016-03-07T15:51:00Z">
        <w:r w:rsidRPr="000A6EB6">
          <w:rPr>
            <w:rFonts w:cs="Times New Roman"/>
          </w:rPr>
          <w:t xml:space="preserve">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commentRangeEnd w:id="250"/>
        <w:r>
          <w:rPr>
            <w:rStyle w:val="CommentReference"/>
            <w:rFonts w:asciiTheme="minorHAnsi" w:eastAsiaTheme="minorEastAsia" w:hAnsiTheme="minorHAnsi" w:cstheme="minorBidi"/>
            <w:kern w:val="0"/>
            <w:lang w:eastAsia="en-US" w:bidi="ar-SA"/>
          </w:rPr>
          <w:commentReference w:id="250"/>
        </w:r>
        <w:commentRangeEnd w:id="251"/>
        <w:r>
          <w:rPr>
            <w:rStyle w:val="CommentReference"/>
            <w:rFonts w:asciiTheme="minorHAnsi" w:eastAsiaTheme="minorEastAsia" w:hAnsiTheme="minorHAnsi" w:cstheme="minorBidi"/>
            <w:kern w:val="0"/>
            <w:lang w:eastAsia="en-US" w:bidi="ar-SA"/>
          </w:rPr>
          <w:commentReference w:id="251"/>
        </w:r>
      </w:moveTo>
    </w:p>
    <w:moveToRangeEnd w:id="249"/>
    <w:p w14:paraId="048BFA88" w14:textId="7034655B" w:rsidR="00194078" w:rsidRDefault="00D00087" w:rsidP="00194078">
      <w:pPr>
        <w:rPr>
          <w:ins w:id="253" w:author="Helen  Meskhidze" w:date="2016-03-06T12:48:00Z"/>
          <w:rFonts w:cs="Times New Roman"/>
        </w:rPr>
      </w:pPr>
      <w:ins w:id="254" w:author="Helen  Meskhidze" w:date="2016-03-07T15:51:00Z">
        <w:r>
          <w:rPr>
            <w:rFonts w:cs="Times New Roman"/>
          </w:rPr>
          <w:t>At low metallicity, we see a decrease in these emission lines’ strengths, so one should be cautious when using them as indicators of SFR.</w:t>
        </w:r>
      </w:ins>
    </w:p>
    <w:p w14:paraId="31C4E965" w14:textId="3CEA3BC0" w:rsidR="009B6BCC" w:rsidRPr="000A6EB6" w:rsidRDefault="009B6BCC"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68DD131D"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5E64F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w:t>
      </w:r>
      <w:r w:rsidR="00A371C6">
        <w:rPr>
          <w:rFonts w:eastAsia="Times New Roman" w:cs="Times New Roman"/>
          <w:color w:val="000000"/>
          <w:kern w:val="0"/>
          <w:shd w:val="clear" w:color="auto" w:fill="FFFFFF"/>
          <w:lang w:eastAsia="en-US" w:bidi="ar-SA"/>
        </w:rPr>
        <w:t xml:space="preserve"> equivalent widths</w:t>
      </w:r>
      <w:r w:rsidR="0076799B">
        <w:rPr>
          <w:rFonts w:eastAsia="Times New Roman" w:cs="Times New Roman"/>
          <w:color w:val="000000"/>
          <w:kern w:val="0"/>
          <w:shd w:val="clear" w:color="auto" w:fill="FFFFFF"/>
          <w:lang w:eastAsia="en-US" w:bidi="ar-SA"/>
        </w:rPr>
        <w:t xml:space="preserve"> of each emission line are tracked with age. It is worth noting that the peaks of the emiss</w:t>
      </w:r>
      <w:r w:rsidR="00914C5B">
        <w:rPr>
          <w:rFonts w:eastAsia="Times New Roman" w:cs="Times New Roman"/>
          <w:color w:val="000000"/>
          <w:kern w:val="0"/>
          <w:shd w:val="clear" w:color="auto" w:fill="FFFFFF"/>
          <w:lang w:eastAsia="en-US" w:bidi="ar-SA"/>
        </w:rPr>
        <w:t>i</w:t>
      </w:r>
      <w:r w:rsidR="0076799B">
        <w:rPr>
          <w:rFonts w:eastAsia="Times New Roman" w:cs="Times New Roman"/>
          <w:color w:val="000000"/>
          <w:kern w:val="0"/>
          <w:shd w:val="clear" w:color="auto" w:fill="FFFFFF"/>
          <w:lang w:eastAsia="en-US" w:bidi="ar-SA"/>
        </w:rPr>
        <w:t>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73B324A"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61EFA0A1" w14:textId="77777777" w:rsidR="008E3CE2" w:rsidRDefault="008E3CE2" w:rsidP="008E3CE2">
      <w:pPr>
        <w:rPr>
          <w:rFonts w:eastAsia="Times New Roman" w:cs="Times New Roman"/>
          <w:color w:val="000000"/>
          <w:shd w:val="clear" w:color="auto" w:fill="FFFFFF"/>
        </w:rPr>
      </w:pPr>
    </w:p>
    <w:p w14:paraId="1139AE52" w14:textId="450522AA"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5E64F9">
        <w:rPr>
          <w:rFonts w:eastAsia="Times New Roman" w:cs="Times New Roman"/>
          <w:color w:val="000000"/>
          <w:shd w:val="clear" w:color="auto" w:fill="FFFFFF"/>
        </w:rPr>
        <w:t xml:space="preserve">Since the </w:t>
      </w:r>
      <w:r w:rsidR="002A447A">
        <w:rPr>
          <w:rFonts w:eastAsia="Times New Roman" w:cs="Times New Roman"/>
          <w:color w:val="000000"/>
          <w:shd w:val="clear" w:color="auto" w:fill="FFFFFF"/>
        </w:rPr>
        <w:t>model atmospheres for the continuous star formation show little change in spectral slope as a function of cluster age</w:t>
      </w:r>
      <w:r w:rsidR="005E64F9">
        <w:rPr>
          <w:rFonts w:eastAsia="Times New Roman" w:cs="Times New Roman"/>
          <w:color w:val="000000"/>
          <w:shd w:val="clear" w:color="auto" w:fill="FFFFFF"/>
        </w:rPr>
        <w:t>, the continuous star formation models give similar results to zero-age instantaneous models</w:t>
      </w:r>
      <w:r w:rsidR="00314429">
        <w:rPr>
          <w:rFonts w:eastAsia="Times New Roman" w:cs="Times New Roman"/>
          <w:color w:val="000000"/>
          <w:shd w:val="clear" w:color="auto" w:fill="FFFFFF"/>
        </w:rPr>
        <w:t>.</w:t>
      </w:r>
      <w:r w:rsidR="005E64F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ages greater than 6 Myr</w:t>
      </w:r>
      <w:r w:rsidR="0022658C">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4FE13B35" w14:textId="0B02915C" w:rsidR="002A447A" w:rsidRDefault="002A447A" w:rsidP="00FB0B9F">
      <w:pPr>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continuous </w:t>
      </w:r>
      <w:r w:rsidR="005E64F9">
        <w:rPr>
          <w:rFonts w:eastAsia="Times New Roman" w:cs="Times New Roman"/>
          <w:color w:val="000000"/>
          <w:shd w:val="clear" w:color="auto" w:fill="FFFFFF"/>
        </w:rPr>
        <w:t xml:space="preserve">evolution </w:t>
      </w:r>
      <w:r>
        <w:rPr>
          <w:rFonts w:eastAsia="Times New Roman" w:cs="Times New Roman"/>
          <w:color w:val="000000"/>
          <w:shd w:val="clear" w:color="auto" w:fill="FFFFFF"/>
        </w:rPr>
        <w:t>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to this trend</w:t>
      </w:r>
      <w:r w:rsidR="00964032">
        <w:rPr>
          <w:rFonts w:eastAsia="Times New Roman" w:cs="Times New Roman"/>
          <w:color w:val="000000"/>
          <w:shd w:val="clear" w:color="auto" w:fill="FFFFFF"/>
        </w:rPr>
        <w:t>.</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w:t>
      </w:r>
      <w:r w:rsidR="00F76887">
        <w:rPr>
          <w:rFonts w:eastAsia="Times New Roman" w:cs="Times New Roman"/>
          <w:color w:val="000000"/>
          <w:shd w:val="clear" w:color="auto" w:fill="FFFFFF"/>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964032"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w:t>
      </w:r>
      <w:r w:rsidR="004D516F">
        <w:rPr>
          <w:rFonts w:cs="Times New Roman"/>
        </w:rPr>
        <w:t xml:space="preserve">only emits when the Padova tracks are adopted; specifically, </w:t>
      </w:r>
      <w:r w:rsidR="00F76887">
        <w:rPr>
          <w:rFonts w:cs="Times New Roman"/>
        </w:rPr>
        <w:t>[</w:t>
      </w:r>
      <w:r w:rsidR="004D516F">
        <w:rPr>
          <w:rFonts w:eastAsia="Times New Roman" w:cs="Times New Roman"/>
          <w:color w:val="000000"/>
          <w:shd w:val="clear" w:color="auto" w:fill="FFFFFF"/>
        </w:rPr>
        <w:t>Ne V</w:t>
      </w:r>
      <w:r w:rsidR="00F76887">
        <w:rPr>
          <w:rFonts w:eastAsia="Times New Roman" w:cs="Times New Roman"/>
          <w:color w:val="000000"/>
          <w:shd w:val="clear" w:color="auto" w:fill="FFFFFF"/>
        </w:rPr>
        <w:t>]</w:t>
      </w:r>
      <w:r w:rsidR="004D516F" w:rsidRPr="008E3CE2">
        <w:rPr>
          <w:rFonts w:eastAsia="Times New Roman" w:cs="Times New Roman"/>
          <w:color w:val="000000"/>
          <w:shd w:val="clear" w:color="auto" w:fill="FFFFFF"/>
        </w:rPr>
        <w:t xml:space="preserve"> </w:t>
      </w:r>
      <w:r w:rsidR="004D516F" w:rsidRPr="008E3CE2">
        <w:rPr>
          <w:rFonts w:cs="Times New Roman"/>
        </w:rPr>
        <w:t>λ</w:t>
      </w:r>
      <w:r w:rsidR="004D516F">
        <w:rPr>
          <w:rFonts w:cs="Times New Roman"/>
        </w:rPr>
        <w:t>3426</w:t>
      </w:r>
      <w:r w:rsidR="004D516F">
        <w:rPr>
          <w:rFonts w:eastAsia="Times New Roman" w:cs="Times New Roman"/>
          <w:color w:val="000000"/>
          <w:shd w:val="clear" w:color="auto" w:fill="FFFFFF"/>
        </w:rPr>
        <w:t xml:space="preserve"> emission dies off after 5 Myr with the </w:t>
      </w:r>
      <w:r w:rsidR="004D516F">
        <w:rPr>
          <w:rFonts w:cs="Times New Roman"/>
        </w:rPr>
        <w:t xml:space="preserve">Padova </w:t>
      </w:r>
      <w:r w:rsidR="004D516F">
        <w:rPr>
          <w:rFonts w:eastAsia="Times New Roman" w:cs="Times New Roman"/>
          <w:color w:val="000000"/>
          <w:shd w:val="clear" w:color="auto" w:fill="FFFFFF"/>
        </w:rPr>
        <w:t xml:space="preserve">instantaneous track but continuous to emit past 5 Myr with the </w:t>
      </w:r>
      <w:r w:rsidR="004D516F">
        <w:rPr>
          <w:rFonts w:cs="Times New Roman"/>
        </w:rPr>
        <w:t xml:space="preserve">Padova continuous track (Figure 6b). </w:t>
      </w:r>
    </w:p>
    <w:p w14:paraId="10F66AFA" w14:textId="77777777" w:rsidR="004D516F" w:rsidRDefault="004D516F" w:rsidP="00FB0B9F">
      <w:pPr>
        <w:rPr>
          <w:rFonts w:eastAsia="Times New Roman" w:cs="Times New Roman"/>
          <w:color w:val="000000"/>
          <w:shd w:val="clear" w:color="auto" w:fill="FFFFFF"/>
        </w:rPr>
      </w:pPr>
    </w:p>
    <w:p w14:paraId="765BF9EC" w14:textId="183837DB" w:rsidR="002A447A" w:rsidRDefault="004D516F" w:rsidP="006546C5">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W</w:t>
      </w:r>
      <w:r w:rsidR="002A447A">
        <w:rPr>
          <w:rFonts w:eastAsia="Times New Roman" w:cs="Times New Roman"/>
          <w:color w:val="000000"/>
          <w:shd w:val="clear" w:color="auto" w:fill="FFFFFF"/>
        </w:rPr>
        <w:t>e</w:t>
      </w:r>
      <w:r>
        <w:rPr>
          <w:rFonts w:eastAsia="Times New Roman" w:cs="Times New Roman"/>
          <w:color w:val="000000"/>
          <w:shd w:val="clear" w:color="auto" w:fill="FFFFFF"/>
        </w:rPr>
        <w:t xml:space="preserve"> also</w:t>
      </w:r>
      <w:r w:rsidR="002A447A">
        <w:rPr>
          <w:rFonts w:eastAsia="Times New Roman" w:cs="Times New Roman"/>
          <w:color w:val="000000"/>
          <w:shd w:val="clear" w:color="auto" w:fill="FFFFFF"/>
        </w:rPr>
        <w:t xml:space="preserve"> observe that </w:t>
      </w:r>
      <w:r>
        <w:rPr>
          <w:rFonts w:eastAsia="Times New Roman" w:cs="Times New Roman"/>
          <w:color w:val="000000"/>
          <w:shd w:val="clear" w:color="auto" w:fill="FFFFFF"/>
        </w:rPr>
        <w:t xml:space="preserve">when adopting either of the instantaneous evolution tracks </w:t>
      </w:r>
      <w:r w:rsidR="002A447A">
        <w:rPr>
          <w:rFonts w:eastAsia="Times New Roman" w:cs="Times New Roman"/>
          <w:color w:val="000000"/>
          <w:shd w:val="clear" w:color="auto" w:fill="FFFFFF"/>
        </w:rPr>
        <w:t>most emission lines</w:t>
      </w:r>
      <w:r w:rsidR="005E64F9">
        <w:rPr>
          <w:rFonts w:eastAsia="Times New Roman" w:cs="Times New Roman"/>
          <w:color w:val="000000"/>
          <w:shd w:val="clear" w:color="auto" w:fill="FFFFFF"/>
        </w:rPr>
        <w:t xml:space="preserve"> </w:t>
      </w:r>
      <w:r w:rsidR="00A54719" w:rsidRPr="00FB0B9F">
        <w:rPr>
          <w:rFonts w:eastAsia="Times New Roman" w:cs="Times New Roman"/>
          <w:color w:val="000000"/>
          <w:shd w:val="clear" w:color="auto" w:fill="FFFFFF"/>
        </w:rPr>
        <w:t>die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sidR="002A447A">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sidR="002A447A">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O 1</w:t>
      </w:r>
      <w:r w:rsidR="006720FE">
        <w:rPr>
          <w:rFonts w:eastAsiaTheme="minorEastAsia" w:cs="Times New Roman"/>
          <w:kern w:val="0"/>
          <w:lang w:eastAsia="en-US" w:bidi="ar-SA"/>
        </w:rPr>
        <w:t>]</w:t>
      </w:r>
      <w:r w:rsidR="006720FE" w:rsidRPr="00627C81">
        <w:rPr>
          <w:rFonts w:eastAsiaTheme="minorEastAsia" w:cs="Times New Roman"/>
          <w:kern w:val="0"/>
          <w:lang w:eastAsia="en-US" w:bidi="ar-SA"/>
        </w:rPr>
        <w:t xml:space="preserve"> </w:t>
      </w:r>
      <w:r w:rsidR="006720FE" w:rsidRPr="004151ED">
        <w:rPr>
          <w:rFonts w:eastAsiaTheme="minorEastAsia" w:cs="Times New Roman"/>
          <w:kern w:val="0"/>
          <w:lang w:eastAsia="en-US" w:bidi="ar-SA"/>
        </w:rPr>
        <w:t>λ5577</w:t>
      </w:r>
      <w:r w:rsidR="006720FE">
        <w:rPr>
          <w:rFonts w:eastAsiaTheme="minorEastAsia" w:cs="Times New Roman"/>
          <w:kern w:val="0"/>
          <w:lang w:eastAsia="en-US" w:bidi="ar-SA"/>
        </w:rPr>
        <w:t xml:space="preserve">,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[O III] λ</w:t>
      </w:r>
      <w:r w:rsidR="006720FE">
        <w:rPr>
          <w:rFonts w:eastAsiaTheme="minorEastAsia" w:cs="Times New Roman"/>
          <w:kern w:val="0"/>
          <w:lang w:eastAsia="en-US" w:bidi="ar-SA"/>
        </w:rPr>
        <w:t>5</w:t>
      </w:r>
      <w:r w:rsidR="004151ED">
        <w:rPr>
          <w:rFonts w:eastAsiaTheme="minorEastAsia" w:cs="Times New Roman"/>
          <w:kern w:val="0"/>
          <w:lang w:eastAsia="en-US" w:bidi="ar-SA"/>
        </w:rPr>
        <w:t>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trac</w:t>
      </w:r>
      <w:r w:rsidR="006720FE">
        <w:rPr>
          <w:rFonts w:eastAsiaTheme="minorEastAsia" w:cs="Times New Roman"/>
          <w:kern w:val="0"/>
          <w:lang w:eastAsia="en-US" w:bidi="ar-SA"/>
        </w:rPr>
        <w:t xml:space="preserve">k, while </w:t>
      </w:r>
      <w:r w:rsidR="003A31FB">
        <w:rPr>
          <w:rFonts w:eastAsiaTheme="minorEastAsia" w:cs="Times New Roman"/>
          <w:kern w:val="0"/>
          <w:lang w:eastAsia="en-US" w:bidi="ar-SA"/>
        </w:rPr>
        <w:t>[</w:t>
      </w:r>
      <w:r w:rsidR="004168BF">
        <w:rPr>
          <w:rFonts w:eastAsiaTheme="minorEastAsia" w:cs="Times New Roman"/>
          <w:kern w:val="0"/>
          <w:lang w:eastAsia="en-US" w:bidi="ar-SA"/>
        </w:rPr>
        <w:t>N V</w:t>
      </w:r>
      <w:r w:rsidR="003A31FB">
        <w:rPr>
          <w:rFonts w:eastAsiaTheme="minorEastAsia" w:cs="Times New Roman"/>
          <w:kern w:val="0"/>
          <w:lang w:eastAsia="en-US" w:bidi="ar-SA"/>
        </w:rPr>
        <w:t xml:space="preserve">] </w:t>
      </w:r>
      <w:r w:rsidR="004168BF" w:rsidRPr="00627C81">
        <w:rPr>
          <w:rFonts w:eastAsiaTheme="minorEastAsia" w:cs="Times New Roman"/>
          <w:kern w:val="0"/>
          <w:lang w:eastAsia="en-US" w:bidi="ar-SA"/>
        </w:rPr>
        <w:t>λ</w:t>
      </w:r>
      <w:r w:rsidR="004168BF">
        <w:rPr>
          <w:rFonts w:eastAsiaTheme="minorEastAsia" w:cs="Times New Roman"/>
          <w:kern w:val="0"/>
          <w:lang w:eastAsia="en-US" w:bidi="ar-SA"/>
        </w:rPr>
        <w:t>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w:t>
      </w:r>
      <w:r w:rsidR="00975A56">
        <w:rPr>
          <w:rFonts w:eastAsiaTheme="minorEastAsia" w:cs="Times New Roman"/>
          <w:kern w:val="0"/>
          <w:lang w:eastAsia="en-US" w:bidi="ar-SA"/>
        </w:rPr>
        <w:t xml:space="preserve">continuous </w:t>
      </w:r>
      <w:r w:rsidR="002D3CCF">
        <w:rPr>
          <w:rFonts w:eastAsiaTheme="minorEastAsia" w:cs="Times New Roman"/>
          <w:kern w:val="0"/>
          <w:lang w:eastAsia="en-US" w:bidi="ar-SA"/>
        </w:rPr>
        <w:t>track</w:t>
      </w:r>
      <w:r>
        <w:rPr>
          <w:rFonts w:eastAsiaTheme="minorEastAsia" w:cs="Times New Roman"/>
          <w:kern w:val="0"/>
          <w:lang w:eastAsia="en-US" w:bidi="ar-SA"/>
        </w:rPr>
        <w:t xml:space="preserve"> (Figure 6b)</w:t>
      </w:r>
      <w:r w:rsidR="002D3CCF">
        <w:rPr>
          <w:rFonts w:eastAsiaTheme="minorEastAsia" w:cs="Times New Roman"/>
          <w:kern w:val="0"/>
          <w:lang w:eastAsia="en-US" w:bidi="ar-SA"/>
        </w:rPr>
        <w:t xml:space="preserve">. </w:t>
      </w:r>
      <w:r w:rsidR="004151ED">
        <w:rPr>
          <w:rFonts w:eastAsia="Times New Roman" w:cs="Times New Roman"/>
          <w:color w:val="000000"/>
          <w:shd w:val="clear" w:color="auto" w:fill="FFFFFF"/>
        </w:rPr>
        <w:t>L</w:t>
      </w:r>
      <w:r w:rsidR="005E64F9">
        <w:rPr>
          <w:rFonts w:eastAsia="Times New Roman" w:cs="Times New Roman"/>
          <w:color w:val="000000"/>
          <w:shd w:val="clear" w:color="auto" w:fill="FFFFFF"/>
        </w:rPr>
        <w:t>ike Leitherer (2004), l</w:t>
      </w:r>
      <w:r w:rsidR="004151ED">
        <w:rPr>
          <w:rFonts w:eastAsia="Times New Roman" w:cs="Times New Roman"/>
          <w:color w:val="000000"/>
          <w:shd w:val="clear" w:color="auto" w:fill="FFFFFF"/>
        </w:rPr>
        <w:t>et us now turn to analyzing the SED trends by age of the starburst</w:t>
      </w:r>
      <w:r w:rsidR="005E64F9">
        <w:rPr>
          <w:rFonts w:eastAsia="Times New Roman" w:cs="Times New Roman"/>
          <w:color w:val="000000"/>
          <w:shd w:val="clear" w:color="auto" w:fill="FFFFFF"/>
        </w:rPr>
        <w:t>.</w:t>
      </w:r>
    </w:p>
    <w:p w14:paraId="43C27206" w14:textId="77777777" w:rsidR="005E64F9" w:rsidRPr="00AE1178" w:rsidRDefault="005E64F9" w:rsidP="006546C5">
      <w:pPr>
        <w:suppressAutoHyphens w:val="0"/>
        <w:autoSpaceDE w:val="0"/>
        <w:autoSpaceDN w:val="0"/>
        <w:adjustRightInd w:val="0"/>
        <w:rPr>
          <w:rFonts w:eastAsia="Times New Roman" w:cs="Times New Roman"/>
          <w:color w:val="000000"/>
          <w:shd w:val="clear" w:color="auto" w:fill="FFFFFF"/>
        </w:rPr>
      </w:pPr>
    </w:p>
    <w:p w14:paraId="3EEF320F" w14:textId="273551E6" w:rsidR="00A410BA" w:rsidRDefault="00AF52CD" w:rsidP="0036632D">
      <w:pPr>
        <w:rPr>
          <w:rFonts w:cs="Times New Roman"/>
          <w:i/>
        </w:rPr>
      </w:pPr>
      <w:r w:rsidRPr="001459E8">
        <w:rPr>
          <w:rFonts w:cs="Times New Roman"/>
          <w:i/>
        </w:rPr>
        <w:t xml:space="preserve">4.3.1 </w:t>
      </w:r>
      <w:r w:rsidR="0098324F" w:rsidRPr="001459E8">
        <w:rPr>
          <w:rFonts w:cs="Times New Roman"/>
          <w:i/>
        </w:rPr>
        <w:t>0-</w:t>
      </w:r>
      <w:r w:rsidR="00FB55AC">
        <w:rPr>
          <w:rFonts w:cs="Times New Roman"/>
          <w:i/>
        </w:rPr>
        <w:t>3</w:t>
      </w:r>
      <w:r w:rsidR="0098324F" w:rsidRPr="001459E8">
        <w:rPr>
          <w:rFonts w:cs="Times New Roman"/>
          <w:i/>
        </w:rPr>
        <w:t xml:space="preserve"> Myr</w:t>
      </w:r>
    </w:p>
    <w:p w14:paraId="418FCEE4" w14:textId="77777777" w:rsidR="002A447A" w:rsidRDefault="002A447A" w:rsidP="0036632D">
      <w:pPr>
        <w:rPr>
          <w:rFonts w:cs="Times New Roman"/>
          <w:i/>
        </w:rPr>
      </w:pPr>
    </w:p>
    <w:p w14:paraId="2E4C5FAD" w14:textId="73D2BCA8" w:rsidR="008E1D43" w:rsidRDefault="00AD33B0" w:rsidP="00AD33B0">
      <w:pPr>
        <w:rPr>
          <w:rFonts w:cs="Times New Roman"/>
          <w:highlight w:val="cyan"/>
        </w:rPr>
      </w:pPr>
      <w:r>
        <w:rPr>
          <w:rFonts w:cs="Times New Roman"/>
        </w:rPr>
        <w:t xml:space="preserve">It is thought that dust obscuration makes the first </w:t>
      </w:r>
      <w:r w:rsidR="00FB55AC">
        <w:rPr>
          <w:rFonts w:cs="Times New Roman"/>
        </w:rPr>
        <w:t>few</w:t>
      </w:r>
      <w:r>
        <w:rPr>
          <w:rFonts w:cs="Times New Roman"/>
        </w:rPr>
        <w:t xml:space="preserve">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w:t>
      </w:r>
      <w:r w:rsidR="00327733">
        <w:rPr>
          <w:rFonts w:cs="Times New Roman"/>
        </w:rPr>
        <w:t>,</w:t>
      </w:r>
      <w:r>
        <w:rPr>
          <w:rFonts w:cs="Times New Roman"/>
        </w:rPr>
        <w:t xml:space="preserve"> there is not much observable difference in </w:t>
      </w:r>
      <w:r w:rsidR="00EC2D2B">
        <w:rPr>
          <w:rFonts w:cs="Times New Roman"/>
        </w:rPr>
        <w:t xml:space="preserve">emission lines’ peak equivalent widths between </w:t>
      </w:r>
      <w:r w:rsidR="00FB55AC">
        <w:rPr>
          <w:rFonts w:cs="Times New Roman"/>
        </w:rPr>
        <w:t>the first few</w:t>
      </w:r>
      <w:r w:rsidR="00EC2D2B">
        <w:rPr>
          <w:rFonts w:cs="Times New Roman"/>
        </w:rPr>
        <w:t xml:space="preserve"> </w:t>
      </w:r>
      <w:r w:rsidR="004151ED">
        <w:rPr>
          <w:rFonts w:cs="Times New Roman"/>
        </w:rPr>
        <w:t>Myr</w:t>
      </w:r>
      <w:r>
        <w:rPr>
          <w:rFonts w:cs="Times New Roman"/>
        </w:rPr>
        <w:t xml:space="preserve"> for different evolutionary tracks since all of our tracks start similarly</w:t>
      </w:r>
      <w:r w:rsidR="00EC2D2B">
        <w:rPr>
          <w:rFonts w:cs="Times New Roman"/>
        </w:rPr>
        <w:t xml:space="preserve">. While most emission lines </w:t>
      </w:r>
      <w:r w:rsidR="003459E9">
        <w:rPr>
          <w:rFonts w:cs="Times New Roman"/>
        </w:rPr>
        <w:t xml:space="preserve">strengths </w:t>
      </w:r>
      <w:r w:rsidR="00EC2D2B">
        <w:rPr>
          <w:rFonts w:cs="Times New Roman"/>
        </w:rPr>
        <w:t xml:space="preserve">remain constant, optical high-ionization emission lines </w:t>
      </w:r>
      <w:r w:rsidR="00EC2D2B" w:rsidRPr="00EC2D2B">
        <w:rPr>
          <w:rFonts w:cs="Times New Roman"/>
        </w:rPr>
        <w:t xml:space="preserve">undergo </w:t>
      </w:r>
      <w:r w:rsidR="00EC2D2B">
        <w:rPr>
          <w:rFonts w:cs="Times New Roman"/>
        </w:rPr>
        <w:t>some</w:t>
      </w:r>
      <w:r w:rsidR="00EC2D2B" w:rsidRPr="00EC2D2B">
        <w:rPr>
          <w:rFonts w:cs="Times New Roman"/>
        </w:rPr>
        <w:t xml:space="preserve"> change in emission over this period of time</w:t>
      </w:r>
      <w:r w:rsidR="004D516F">
        <w:rPr>
          <w:rFonts w:cs="Times New Roman"/>
        </w:rPr>
        <w:t xml:space="preserve"> (Figure 6b)</w:t>
      </w:r>
      <w:r w:rsidR="00EC2D2B" w:rsidRPr="00EC2D2B">
        <w:rPr>
          <w:rFonts w:cs="Times New Roman"/>
        </w:rPr>
        <w:t xml:space="preserve">. </w:t>
      </w:r>
      <w:r w:rsidR="00EC2D2B">
        <w:rPr>
          <w:rFonts w:cs="Times New Roman"/>
        </w:rPr>
        <w:t xml:space="preserve">For example, </w:t>
      </w:r>
      <w:r w:rsidR="00EC2D2B" w:rsidRPr="00EC2D2B">
        <w:rPr>
          <w:rFonts w:cs="Times New Roman"/>
        </w:rPr>
        <w:t xml:space="preserve">Ne III 3343, He II 4686, and </w:t>
      </w:r>
      <w:r w:rsidR="008E1D43">
        <w:rPr>
          <w:rFonts w:cs="Times New Roman"/>
        </w:rPr>
        <w:t>[</w:t>
      </w:r>
      <w:r w:rsidR="00EC2D2B" w:rsidRPr="00EC2D2B">
        <w:rPr>
          <w:rFonts w:cs="Times New Roman"/>
        </w:rPr>
        <w:t>Ar IV</w:t>
      </w:r>
      <w:r w:rsidR="008E1D43">
        <w:rPr>
          <w:rFonts w:cs="Times New Roman"/>
        </w:rPr>
        <w:t>]</w:t>
      </w:r>
      <w:r w:rsidR="00EC2D2B" w:rsidRPr="00EC2D2B">
        <w:rPr>
          <w:rFonts w:cs="Times New Roman"/>
        </w:rPr>
        <w:t xml:space="preserve">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4B6B789" w14:textId="77777777" w:rsidR="003459E9" w:rsidRPr="001459E8" w:rsidRDefault="003459E9" w:rsidP="0036632D">
      <w:pPr>
        <w:rPr>
          <w:rFonts w:cs="Times New Roman"/>
          <w:b/>
        </w:rPr>
      </w:pPr>
    </w:p>
    <w:p w14:paraId="3A63ACFB" w14:textId="1B95595A"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w:t>
      </w:r>
      <w:r w:rsidR="00DA1B49">
        <w:rPr>
          <w:rFonts w:cs="Times New Roman"/>
          <w:i/>
        </w:rPr>
        <w:t>5</w:t>
      </w:r>
      <w:r w:rsidR="0098324F" w:rsidRPr="001459E8">
        <w:rPr>
          <w:rFonts w:cs="Times New Roman"/>
          <w:i/>
        </w:rPr>
        <w:t xml:space="preserve"> Myr</w:t>
      </w:r>
    </w:p>
    <w:p w14:paraId="747DDC0C" w14:textId="77777777" w:rsidR="00EC2D2B" w:rsidRDefault="00EC2D2B" w:rsidP="00EC2D2B">
      <w:pPr>
        <w:rPr>
          <w:rFonts w:cs="Times New Roman"/>
        </w:rPr>
      </w:pPr>
    </w:p>
    <w:p w14:paraId="5014D0C2" w14:textId="2CE46956" w:rsidR="00F5567C" w:rsidRPr="008358B1" w:rsidRDefault="00AF52CD" w:rsidP="00EE4B34">
      <w:pPr>
        <w:rPr>
          <w:rFonts w:cs="Times New Roman"/>
          <w:b/>
        </w:rPr>
      </w:pPr>
      <w:r w:rsidRPr="00D00087">
        <w:rPr>
          <w:rFonts w:cs="Times New Roman"/>
          <w:highlight w:val="green"/>
        </w:rPr>
        <w:t xml:space="preserve">As the </w:t>
      </w:r>
      <w:r w:rsidR="001459E8" w:rsidRPr="00D00087">
        <w:rPr>
          <w:rFonts w:cs="Times New Roman"/>
          <w:highlight w:val="green"/>
        </w:rPr>
        <w:t xml:space="preserve">hot, young </w:t>
      </w:r>
      <w:r w:rsidRPr="00D00087">
        <w:rPr>
          <w:rFonts w:cs="Times New Roman"/>
          <w:highlight w:val="green"/>
        </w:rPr>
        <w:t>starburst ages</w:t>
      </w:r>
      <w:r w:rsidR="001459E8" w:rsidRPr="00D00087">
        <w:rPr>
          <w:rFonts w:cs="Times New Roman"/>
          <w:highlight w:val="green"/>
        </w:rPr>
        <w:t xml:space="preserve"> to 4-</w:t>
      </w:r>
      <w:r w:rsidR="00DA1B49" w:rsidRPr="00D00087">
        <w:rPr>
          <w:rFonts w:cs="Times New Roman"/>
          <w:highlight w:val="green"/>
        </w:rPr>
        <w:t xml:space="preserve">5 </w:t>
      </w:r>
      <w:r w:rsidR="001459E8" w:rsidRPr="00D00087">
        <w:rPr>
          <w:rFonts w:cs="Times New Roman"/>
          <w:highlight w:val="green"/>
        </w:rPr>
        <w:t>Myr</w:t>
      </w:r>
      <w:r w:rsidRPr="00D00087">
        <w:rPr>
          <w:rFonts w:cs="Times New Roman"/>
          <w:highlight w:val="green"/>
        </w:rPr>
        <w:t xml:space="preserve">, </w:t>
      </w:r>
      <w:r w:rsidR="001459E8" w:rsidRPr="00D00087">
        <w:rPr>
          <w:rFonts w:cs="Times New Roman"/>
          <w:highlight w:val="green"/>
        </w:rPr>
        <w:t>stellar wind lines</w:t>
      </w:r>
      <w:ins w:id="255" w:author="Helen  Meskhidze" w:date="2016-03-07T09:44:00Z">
        <w:r w:rsidR="00950F43" w:rsidRPr="00D00087">
          <w:rPr>
            <w:rFonts w:cs="Times New Roman"/>
            <w:highlight w:val="green"/>
          </w:rPr>
          <w:t xml:space="preserve"> (e.g. C IV λ1550 and Si IV λ1400)</w:t>
        </w:r>
      </w:ins>
      <w:r w:rsidR="001459E8" w:rsidRPr="00D00087">
        <w:rPr>
          <w:rFonts w:cs="Times New Roman"/>
          <w:highlight w:val="green"/>
        </w:rPr>
        <w:t xml:space="preserve"> dominate the emission in the wavelength region from 1200 to 2000</w:t>
      </w:r>
      <w:r w:rsidR="0046526F" w:rsidRPr="00D00087">
        <w:rPr>
          <w:rFonts w:cs="Times New Roman"/>
          <w:highlight w:val="green"/>
        </w:rPr>
        <w:t xml:space="preserve"> </w:t>
      </w:r>
      <w:r w:rsidR="0046526F" w:rsidRPr="00D00087">
        <w:rPr>
          <w:rFonts w:ascii="angstrom" w:hAnsi="angstrom" w:cs="Times New Roman"/>
          <w:highlight w:val="green"/>
        </w:rPr>
        <w:t>Å</w:t>
      </w:r>
      <w:ins w:id="256" w:author="Helen  Meskhidze" w:date="2016-03-07T09:44:00Z">
        <w:r w:rsidR="00950F43" w:rsidRPr="00D00087">
          <w:rPr>
            <w:rFonts w:cs="Times New Roman"/>
            <w:highlight w:val="green"/>
          </w:rPr>
          <w:t xml:space="preserve">. These also include </w:t>
        </w:r>
      </w:ins>
      <w:r w:rsidR="003D6F0E" w:rsidRPr="00D00087">
        <w:rPr>
          <w:rFonts w:cs="Times New Roman"/>
          <w:highlight w:val="green"/>
        </w:rPr>
        <w:t xml:space="preserve">UV </w:t>
      </w:r>
      <w:r w:rsidR="001459E8" w:rsidRPr="00D00087">
        <w:rPr>
          <w:rFonts w:cs="Times New Roman"/>
          <w:highlight w:val="green"/>
        </w:rPr>
        <w:t>carbon and oxygen emission lines</w:t>
      </w:r>
      <w:r w:rsidR="00FB55AC" w:rsidRPr="00D00087">
        <w:rPr>
          <w:rFonts w:cs="Times New Roman"/>
          <w:highlight w:val="green"/>
        </w:rPr>
        <w:t xml:space="preserve"> (Schaerer 2000)</w:t>
      </w:r>
      <w:r w:rsidR="001459E8" w:rsidRPr="00D00087">
        <w:rPr>
          <w:rFonts w:cs="Times New Roman"/>
          <w:highlight w:val="green"/>
        </w:rPr>
        <w:t xml:space="preserve">. </w:t>
      </w:r>
      <w:r w:rsidR="00EE4B34" w:rsidRPr="00D00087">
        <w:rPr>
          <w:rFonts w:cs="Times New Roman"/>
          <w:highlight w:val="green"/>
        </w:rPr>
        <w:t>Generally</w:t>
      </w:r>
      <w:r w:rsidR="00EC2D2B" w:rsidRPr="00D00087">
        <w:rPr>
          <w:rFonts w:cs="Times New Roman"/>
          <w:highlight w:val="green"/>
        </w:rPr>
        <w:t>, t</w:t>
      </w:r>
      <w:r w:rsidR="001459E8" w:rsidRPr="00D00087">
        <w:rPr>
          <w:rFonts w:cs="Times New Roman"/>
          <w:highlight w:val="green"/>
        </w:rPr>
        <w:t xml:space="preserve">he optical and IR region lack features from </w:t>
      </w:r>
      <w:r w:rsidR="00DA1B49" w:rsidRPr="00D00087">
        <w:rPr>
          <w:rFonts w:cs="Times New Roman"/>
          <w:highlight w:val="green"/>
        </w:rPr>
        <w:t xml:space="preserve">the stellar atmospheres </w:t>
      </w:r>
      <w:r w:rsidR="00DB2F34" w:rsidRPr="00D00087">
        <w:rPr>
          <w:rFonts w:cs="Times New Roman"/>
          <w:highlight w:val="green"/>
        </w:rPr>
        <w:t xml:space="preserve">but the </w:t>
      </w:r>
      <w:r w:rsidR="003D6F0E" w:rsidRPr="00D00087">
        <w:rPr>
          <w:rFonts w:cs="Times New Roman"/>
          <w:highlight w:val="green"/>
        </w:rPr>
        <w:t>UV</w:t>
      </w:r>
      <w:r w:rsidR="00DB2F34" w:rsidRPr="00D00087">
        <w:rPr>
          <w:rFonts w:cs="Times New Roman"/>
          <w:highlight w:val="green"/>
        </w:rPr>
        <w:t xml:space="preserve"> emission lines tend to remain strong.</w:t>
      </w:r>
      <w:r w:rsidR="00792E4C">
        <w:rPr>
          <w:rFonts w:cs="Times New Roman"/>
        </w:rPr>
        <w:t xml:space="preserve">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8F1B3B">
        <w:rPr>
          <w:rFonts w:cs="Times New Roman"/>
        </w:rPr>
        <w:t xml:space="preserve"> (Figure 6a)</w:t>
      </w:r>
      <w:r w:rsidR="00EE4B34">
        <w:rPr>
          <w:rFonts w:cs="Times New Roman"/>
        </w:rPr>
        <w:t>. The optical</w:t>
      </w:r>
      <w:r w:rsidR="00EF07F5">
        <w:rPr>
          <w:rFonts w:cs="Times New Roman"/>
        </w:rPr>
        <w:t xml:space="preserve">, </w:t>
      </w:r>
      <w:r w:rsidR="00EE4B34">
        <w:rPr>
          <w:rFonts w:cs="Times New Roman"/>
        </w:rPr>
        <w:t>IR</w:t>
      </w:r>
      <w:r w:rsidR="00EF07F5">
        <w:rPr>
          <w:rFonts w:cs="Times New Roman"/>
        </w:rPr>
        <w:t>, and IR fine structure line</w:t>
      </w:r>
      <w:r w:rsidR="00EE4B34">
        <w:rPr>
          <w:rFonts w:cs="Times New Roman"/>
        </w:rPr>
        <w:t xml:space="preserve"> emission (for the same SFH) decrease on the order of 1.0-1.5 dex</w:t>
      </w:r>
      <w:r w:rsidR="008F1B3B">
        <w:rPr>
          <w:rFonts w:cs="Times New Roman"/>
        </w:rPr>
        <w:t xml:space="preserve"> (Figures 6 b and c)</w:t>
      </w:r>
      <w:r w:rsidR="00EE4B34">
        <w:rPr>
          <w:rFonts w:cs="Times New Roman"/>
        </w:rPr>
        <w:t>.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6C4F8CE8"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w:t>
      </w:r>
      <w:r w:rsidR="008F1B3B">
        <w:rPr>
          <w:rFonts w:eastAsia="Times New Roman" w:cs="Times New Roman"/>
        </w:rPr>
        <w:t xml:space="preserve"> (Figure 6b)</w:t>
      </w:r>
      <w:r w:rsidR="00B138BA" w:rsidRPr="003541FF">
        <w:rPr>
          <w:rFonts w:eastAsia="Times New Roman" w:cs="Times New Roman"/>
        </w:rPr>
        <w:t xml:space="preserve">. The effect of age is </w:t>
      </w:r>
      <w:r w:rsidR="0036186E">
        <w:rPr>
          <w:rFonts w:eastAsia="Times New Roman" w:cs="Times New Roman"/>
        </w:rPr>
        <w:t xml:space="preserve">much </w:t>
      </w:r>
      <w:r w:rsidR="00B138BA" w:rsidRPr="003541FF">
        <w:rPr>
          <w:rFonts w:eastAsia="Times New Roman" w:cs="Times New Roman"/>
        </w:rPr>
        <w:t>more pronounced with the Padova instantaneous evolution track than with the Geneva.</w:t>
      </w:r>
      <w:r w:rsidR="00EE4B34" w:rsidRPr="003541FF">
        <w:rPr>
          <w:rFonts w:eastAsia="Times New Roman" w:cs="Times New Roman"/>
        </w:rPr>
        <w:t xml:space="preserve"> </w:t>
      </w:r>
    </w:p>
    <w:p w14:paraId="140E2384" w14:textId="77777777" w:rsidR="00394A67" w:rsidRPr="003541FF" w:rsidRDefault="00394A67" w:rsidP="0036632D">
      <w:pPr>
        <w:rPr>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7F785C16" w:rsidR="0098324F" w:rsidRPr="003541FF" w:rsidRDefault="00AF52CD" w:rsidP="0036632D">
      <w:pPr>
        <w:rPr>
          <w:rFonts w:cs="Times New Roman"/>
          <w:i/>
        </w:rPr>
      </w:pPr>
      <w:r w:rsidRPr="003541FF">
        <w:rPr>
          <w:rFonts w:cs="Times New Roman"/>
          <w:i/>
        </w:rPr>
        <w:t xml:space="preserve">4.3.3 </w:t>
      </w:r>
      <w:r w:rsidR="00CE0C5A">
        <w:rPr>
          <w:rFonts w:cs="Times New Roman"/>
          <w:i/>
        </w:rPr>
        <w:t>6-</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49C4996B" w:rsidR="004A1C81" w:rsidRPr="003541FF" w:rsidRDefault="00DB2F34" w:rsidP="004A1C81">
      <w:pPr>
        <w:rPr>
          <w:rFonts w:cs="Times New Roman"/>
          <w:b/>
        </w:rPr>
      </w:pPr>
      <w:r w:rsidRPr="003541FF">
        <w:rPr>
          <w:rFonts w:cs="Times New Roman"/>
        </w:rPr>
        <w:t xml:space="preserve">After 5 Myr, the most massive stars in the starburst cool off and form Red Super Giants (RSGs). At 8 Myr, </w:t>
      </w:r>
      <w:r w:rsidR="00046CF0">
        <w:rPr>
          <w:rFonts w:cs="Times New Roman"/>
        </w:rPr>
        <w:t xml:space="preserve">these </w:t>
      </w:r>
      <w:r w:rsidRPr="003541FF">
        <w:rPr>
          <w:rFonts w:cs="Times New Roman"/>
        </w:rPr>
        <w:t xml:space="preserve">RSGs dominate the near-IR portion of the </w:t>
      </w:r>
      <w:r w:rsidR="00582ACF" w:rsidRPr="00FB55AC">
        <w:rPr>
          <w:rFonts w:cs="Times New Roman"/>
        </w:rPr>
        <w:t>stellar</w:t>
      </w:r>
      <w:r w:rsidR="00582ACF">
        <w:rPr>
          <w:rFonts w:cs="Times New Roman"/>
        </w:rPr>
        <w:t xml:space="preserve"> </w:t>
      </w:r>
      <w:r w:rsidRPr="003541FF">
        <w:rPr>
          <w:rFonts w:cs="Times New Roman"/>
        </w:rPr>
        <w:t>spectrum.</w:t>
      </w:r>
      <w:r w:rsidR="00B138BA" w:rsidRPr="003541FF">
        <w:rPr>
          <w:rFonts w:cs="Times New Roman"/>
        </w:rPr>
        <w:t xml:space="preserve"> </w:t>
      </w:r>
      <w:r w:rsidR="004A1C81" w:rsidRPr="003541FF">
        <w:rPr>
          <w:rFonts w:cs="Times New Roman"/>
        </w:rPr>
        <w:t xml:space="preserve">The Geneva </w:t>
      </w:r>
      <w:r w:rsidR="004A1C81" w:rsidRPr="003541FF">
        <w:rPr>
          <w:rFonts w:eastAsia="Times New Roman" w:cs="Times New Roman"/>
        </w:rPr>
        <w:t xml:space="preserve">instantaneous </w:t>
      </w:r>
      <w:r w:rsidR="00F431FF">
        <w:rPr>
          <w:rFonts w:cs="Times New Roman"/>
        </w:rPr>
        <w:t xml:space="preserve">track emission lines </w:t>
      </w:r>
      <w:r w:rsidR="004A1C81" w:rsidRPr="003541FF">
        <w:rPr>
          <w:rFonts w:cs="Times New Roman"/>
        </w:rPr>
        <w:t>begin falling off rapidly</w:t>
      </w:r>
      <w:r w:rsidR="00F431FF">
        <w:rPr>
          <w:rFonts w:cs="Times New Roman"/>
        </w:rPr>
        <w:t xml:space="preserve"> </w:t>
      </w:r>
      <w:r w:rsidR="004A1C81" w:rsidRPr="003541FF">
        <w:rPr>
          <w:rFonts w:cs="Times New Roman"/>
        </w:rPr>
        <w:t>beyond 6 Myr</w:t>
      </w:r>
      <w:r w:rsidR="00F431FF">
        <w:rPr>
          <w:rFonts w:cs="Times New Roman"/>
        </w:rPr>
        <w:t xml:space="preserve"> (approximately </w:t>
      </w:r>
      <w:r w:rsidR="00F431FF" w:rsidRPr="003541FF">
        <w:rPr>
          <w:rFonts w:cs="Times New Roman"/>
        </w:rPr>
        <w:t>0.5 – 1.0 dex lower at 8 Myr than 6 Myr</w:t>
      </w:r>
      <w:r w:rsidR="00F431FF">
        <w:rPr>
          <w:rFonts w:cs="Times New Roman"/>
        </w:rPr>
        <w:t>)</w:t>
      </w:r>
      <w:r w:rsidR="004A1C81" w:rsidRPr="003541FF">
        <w:rPr>
          <w:rFonts w:cs="Times New Roman"/>
        </w:rPr>
        <w:t>, especially in the case of the optical</w:t>
      </w:r>
      <w:r w:rsidR="00F431FF">
        <w:rPr>
          <w:rFonts w:cs="Times New Roman"/>
        </w:rPr>
        <w:t xml:space="preserve">, most </w:t>
      </w:r>
      <w:r w:rsidR="004A1C81" w:rsidRPr="003541FF">
        <w:rPr>
          <w:rFonts w:cs="Times New Roman"/>
        </w:rPr>
        <w:t>IR</w:t>
      </w:r>
      <w:r w:rsidR="00F431FF">
        <w:rPr>
          <w:rFonts w:cs="Times New Roman"/>
        </w:rPr>
        <w:t>,</w:t>
      </w:r>
      <w:r w:rsidR="00EF07F5">
        <w:rPr>
          <w:rFonts w:cs="Times New Roman"/>
        </w:rPr>
        <w:t xml:space="preserve"> and IR fine structure</w:t>
      </w:r>
      <w:r w:rsidR="004A1C81" w:rsidRPr="003541FF">
        <w:rPr>
          <w:rFonts w:cs="Times New Roman"/>
        </w:rPr>
        <w:t xml:space="preserve"> lines</w:t>
      </w:r>
      <w:r w:rsidR="008F1B3B">
        <w:rPr>
          <w:rFonts w:cs="Times New Roman"/>
        </w:rPr>
        <w:t xml:space="preserve"> (Figure 6 b and c)</w:t>
      </w:r>
      <w:r w:rsidR="004A1C81" w:rsidRPr="003541FF">
        <w:rPr>
          <w:rFonts w:cs="Times New Roman"/>
        </w:rPr>
        <w:t xml:space="preserve">. </w:t>
      </w:r>
      <w:r w:rsidR="00EF07F5">
        <w:rPr>
          <w:rFonts w:cs="Times New Roman"/>
        </w:rPr>
        <w:t xml:space="preserve">The </w:t>
      </w:r>
      <w:r w:rsidR="00F431FF">
        <w:rPr>
          <w:rFonts w:cs="Times New Roman"/>
        </w:rPr>
        <w:t xml:space="preserve">Geneva and </w:t>
      </w:r>
      <w:r w:rsidR="00EF07F5">
        <w:rPr>
          <w:rFonts w:cs="Times New Roman"/>
        </w:rPr>
        <w:t>Padova continuous track</w:t>
      </w:r>
      <w:r w:rsidR="00F431FF">
        <w:rPr>
          <w:rFonts w:cs="Times New Roman"/>
        </w:rPr>
        <w:t>s, however, continue</w:t>
      </w:r>
      <w:r w:rsidR="00EF07F5">
        <w:rPr>
          <w:rFonts w:cs="Times New Roman"/>
        </w:rPr>
        <w:t xml:space="preserve"> to emit constantly across the </w:t>
      </w:r>
      <w:r w:rsidR="00CE0C5A">
        <w:rPr>
          <w:rFonts w:cs="Times New Roman"/>
        </w:rPr>
        <w:t>6</w:t>
      </w:r>
      <w:r w:rsidR="00EF07F5">
        <w:rPr>
          <w:rFonts w:cs="Times New Roman"/>
        </w:rPr>
        <w:t xml:space="preserve">-8 Myr range. </w:t>
      </w:r>
    </w:p>
    <w:p w14:paraId="4BA16A8F" w14:textId="77777777" w:rsidR="005F0F44" w:rsidRPr="003541FF" w:rsidRDefault="005F0F44"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2C22FF19" w14:textId="549D42F8" w:rsidR="008F1B3B" w:rsidRDefault="005E5C16" w:rsidP="0036632D">
      <w:pPr>
        <w:rPr>
          <w:rFonts w:cs="Times New Roman"/>
        </w:rPr>
      </w:pPr>
      <w:r w:rsidRPr="003541FF">
        <w:rPr>
          <w:rFonts w:cs="Times New Roman"/>
        </w:rPr>
        <w:t>Though our baseli</w:t>
      </w:r>
      <w:r w:rsidR="00D322D0" w:rsidRPr="003541FF">
        <w:rPr>
          <w:rFonts w:cs="Times New Roman"/>
        </w:rPr>
        <w:t>ne model i</w:t>
      </w:r>
      <w:r w:rsidR="00C46733">
        <w:rPr>
          <w:rFonts w:cs="Times New Roman"/>
        </w:rPr>
        <w:t>ncludes</w:t>
      </w:r>
      <w:r w:rsidR="00D322D0" w:rsidRPr="003541FF">
        <w:rPr>
          <w:rFonts w:cs="Times New Roman"/>
        </w:rPr>
        <w:t xml:space="preserve"> </w:t>
      </w:r>
      <w:r w:rsidR="00C46733">
        <w:rPr>
          <w:rFonts w:cs="Times New Roman"/>
        </w:rPr>
        <w:t>grains</w:t>
      </w:r>
      <w:r w:rsidR="00D322D0" w:rsidRPr="003541FF">
        <w:rPr>
          <w:rFonts w:cs="Times New Roman"/>
        </w:rPr>
        <w:t xml:space="preserve"> with a dust sublimation function adopted </w:t>
      </w:r>
      <w:r w:rsidR="001E213B">
        <w:rPr>
          <w:rFonts w:cs="Times New Roman"/>
        </w:rPr>
        <w:t>(</w:t>
      </w:r>
      <w:r w:rsidRPr="003541FF">
        <w:rPr>
          <w:rFonts w:eastAsia="Times New Roman" w:cs="Times New Roman"/>
          <w:color w:val="000000"/>
          <w:kern w:val="0"/>
          <w:shd w:val="clear" w:color="auto" w:fill="FFFFFF"/>
          <w:lang w:eastAsia="en-US" w:bidi="ar-SA"/>
        </w:rPr>
        <w:t>§</w:t>
      </w:r>
      <w:r w:rsidRPr="003541FF">
        <w:rPr>
          <w:rFonts w:cs="Times New Roman"/>
        </w:rPr>
        <w:t>3.1.3</w:t>
      </w:r>
      <w:r w:rsidR="001E213B">
        <w:rPr>
          <w:rFonts w:cs="Times New Roman"/>
        </w:rPr>
        <w:t>)</w:t>
      </w:r>
      <w:r w:rsidRPr="003541FF">
        <w:rPr>
          <w:rFonts w:cs="Times New Roman"/>
        </w:rPr>
        <w:t xml:space="preserve">, we have not yet analyzed the </w:t>
      </w:r>
      <w:r w:rsidR="00194C64" w:rsidRPr="003541FF">
        <w:rPr>
          <w:rFonts w:cs="Times New Roman"/>
        </w:rPr>
        <w:t>sensitivity of our LOC model to dust</w:t>
      </w:r>
      <w:r w:rsidR="00B138BA" w:rsidRPr="003541FF">
        <w:rPr>
          <w:rFonts w:cs="Times New Roman"/>
        </w:rPr>
        <w:t xml:space="preserve">. </w:t>
      </w:r>
      <w:r w:rsidR="00593424">
        <w:rPr>
          <w:rFonts w:cs="Times New Roman"/>
        </w:rPr>
        <w:t>Figure 7</w:t>
      </w:r>
      <w:r w:rsidR="008F1B3B">
        <w:rPr>
          <w:rFonts w:cs="Times New Roman"/>
        </w:rPr>
        <w:t xml:space="preserve"> </w:t>
      </w:r>
      <w:r w:rsidR="00593424">
        <w:rPr>
          <w:rFonts w:cs="Times New Roman"/>
        </w:rPr>
        <w:t>display</w:t>
      </w:r>
      <w:r w:rsidR="001E213B">
        <w:rPr>
          <w:rFonts w:cs="Times New Roman"/>
        </w:rPr>
        <w:t>s</w:t>
      </w:r>
      <w:r w:rsidR="00593424">
        <w:rPr>
          <w:rFonts w:cs="Times New Roman"/>
        </w:rPr>
        <w:t xml:space="preserve"> the equivalent widths across the LOC plane for selected UV, optical, and IR emission lines comparing our baseline model to an entirely dust-free model. </w:t>
      </w:r>
    </w:p>
    <w:p w14:paraId="20E453B1" w14:textId="77777777" w:rsidR="008F1B3B" w:rsidRDefault="008F1B3B" w:rsidP="0036632D">
      <w:pPr>
        <w:rPr>
          <w:rFonts w:cs="Times New Roman"/>
        </w:rPr>
      </w:pPr>
    </w:p>
    <w:p w14:paraId="67AFBE98" w14:textId="55A11D0D" w:rsidR="00194C64" w:rsidRPr="003541FF" w:rsidRDefault="00B138BA" w:rsidP="0036632D">
      <w:pPr>
        <w:rPr>
          <w:rFonts w:cs="Times New Roman"/>
        </w:rPr>
      </w:pPr>
      <w:r w:rsidRPr="003541FF">
        <w:rPr>
          <w:rFonts w:cs="Times New Roman"/>
        </w:rPr>
        <w:t xml:space="preserve">Note that for </w:t>
      </w:r>
      <w:r w:rsidR="001008CA">
        <w:rPr>
          <w:rFonts w:cs="Times New Roman"/>
        </w:rPr>
        <w:t>F</w:t>
      </w:r>
      <w:r w:rsidRPr="003541FF">
        <w:rPr>
          <w:rFonts w:cs="Times New Roman"/>
        </w:rPr>
        <w:t>igure 7, we have changed the contour plot scale from 8 ≤ log(φ</w:t>
      </w:r>
      <w:r w:rsidRPr="0040419C">
        <w:rPr>
          <w:rFonts w:cs="Times New Roman"/>
          <w:vertAlign w:val="subscript"/>
        </w:rPr>
        <w:t>H</w:t>
      </w:r>
      <w:r w:rsidRPr="003541FF">
        <w:rPr>
          <w:rFonts w:cs="Times New Roman"/>
        </w:rPr>
        <w:t>) ≤ 22 to 8 ≤ log(φ</w:t>
      </w:r>
      <w:r w:rsidRPr="0040419C">
        <w:rPr>
          <w:rFonts w:cs="Times New Roman"/>
          <w:vertAlign w:val="subscript"/>
        </w:rPr>
        <w:t>H</w:t>
      </w:r>
      <w:r w:rsidRPr="003541FF">
        <w:rPr>
          <w:rFonts w:cs="Times New Roman"/>
        </w:rPr>
        <w:t xml:space="preserve">) ≤ 17 due to the effects of dust sublimation (discussed in §3.2). </w:t>
      </w:r>
      <w:r w:rsidR="001A28A6">
        <w:rPr>
          <w:rFonts w:cs="Times New Roman"/>
        </w:rPr>
        <w:t>This revised scale allows us to</w:t>
      </w:r>
      <w:r w:rsidRPr="003541FF">
        <w:rPr>
          <w:rFonts w:cs="Times New Roman"/>
        </w:rPr>
        <w:t xml:space="preserve"> only </w:t>
      </w:r>
      <w:r w:rsidR="001A28A6">
        <w:rPr>
          <w:rFonts w:cs="Times New Roman"/>
        </w:rPr>
        <w:t xml:space="preserve">highlight </w:t>
      </w:r>
      <w:r w:rsidRPr="003541FF">
        <w:rPr>
          <w:rFonts w:cs="Times New Roman"/>
        </w:rPr>
        <w:t>the regions</w:t>
      </w:r>
      <w:r w:rsidR="00225810">
        <w:rPr>
          <w:rFonts w:cs="Times New Roman"/>
        </w:rPr>
        <w:t xml:space="preserve"> where we adopt </w:t>
      </w:r>
      <w:r w:rsidRPr="003541FF">
        <w:rPr>
          <w:rFonts w:cs="Times New Roman"/>
        </w:rPr>
        <w:t>full dust abundances (log(φ</w:t>
      </w:r>
      <w:r w:rsidRPr="0040419C">
        <w:rPr>
          <w:rFonts w:cs="Times New Roman"/>
          <w:vertAlign w:val="subscript"/>
        </w:rPr>
        <w:t>H</w:t>
      </w:r>
      <w:r w:rsidRPr="003541FF">
        <w:rPr>
          <w:rFonts w:cs="Times New Roman"/>
        </w:rPr>
        <w:t xml:space="preserve">) &lt; 18). </w:t>
      </w:r>
    </w:p>
    <w:p w14:paraId="2FD48653" w14:textId="77777777" w:rsidR="00194C64" w:rsidRPr="003541FF" w:rsidRDefault="00194C64" w:rsidP="0036632D">
      <w:pPr>
        <w:rPr>
          <w:rFonts w:cs="Times New Roman"/>
        </w:rPr>
      </w:pPr>
    </w:p>
    <w:p w14:paraId="5B70A224" w14:textId="2E4ED7CE"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 xml:space="preserve">General </w:t>
      </w:r>
      <w:r w:rsidR="00FB39D2">
        <w:rPr>
          <w:rFonts w:eastAsia="Times New Roman" w:cs="Times New Roman"/>
          <w:i/>
          <w:color w:val="000000"/>
          <w:kern w:val="0"/>
          <w:shd w:val="clear" w:color="auto" w:fill="FFFFFF"/>
          <w:lang w:eastAsia="en-US" w:bidi="ar-SA"/>
        </w:rPr>
        <w:t>Features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2B90DDAE"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 xml:space="preserve">OC plane, </w:t>
      </w:r>
      <w:r w:rsidR="00576272">
        <w:rPr>
          <w:rFonts w:eastAsia="Times New Roman" w:cs="Times New Roman"/>
          <w:color w:val="000000"/>
          <w:kern w:val="0"/>
          <w:shd w:val="clear" w:color="auto" w:fill="FFFFFF"/>
          <w:lang w:eastAsia="en-US" w:bidi="ar-SA"/>
        </w:rPr>
        <w:t xml:space="preserve">with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w:t>
      </w:r>
      <w:r w:rsidR="00DF4AA9">
        <w:rPr>
          <w:rFonts w:eastAsia="Times New Roman" w:cs="Times New Roman"/>
          <w:color w:val="000000"/>
          <w:kern w:val="0"/>
          <w:shd w:val="clear" w:color="auto" w:fill="FFFFFF"/>
          <w:lang w:eastAsia="en-US" w:bidi="ar-SA"/>
        </w:rPr>
        <w:t>broaden</w:t>
      </w:r>
      <w:r w:rsidR="00576272">
        <w:rPr>
          <w:rFonts w:eastAsia="Times New Roman" w:cs="Times New Roman"/>
          <w:color w:val="000000"/>
          <w:kern w:val="0"/>
          <w:shd w:val="clear" w:color="auto" w:fill="FFFFFF"/>
          <w:lang w:eastAsia="en-US" w:bidi="ar-SA"/>
        </w:rPr>
        <w:t>ing</w:t>
      </w:r>
      <w:r w:rsidR="00FB55AC"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slightly with </w:t>
      </w:r>
      <w:r w:rsidR="00FB55AC">
        <w:rPr>
          <w:rFonts w:eastAsia="Times New Roman" w:cs="Times New Roman"/>
          <w:color w:val="000000"/>
          <w:kern w:val="0"/>
          <w:shd w:val="clear" w:color="auto" w:fill="FFFFFF"/>
          <w:lang w:eastAsia="en-US" w:bidi="ar-SA"/>
        </w:rPr>
        <w:t xml:space="preserve">the </w:t>
      </w:r>
      <w:r w:rsidR="00DF4AA9">
        <w:rPr>
          <w:rFonts w:eastAsia="Times New Roman" w:cs="Times New Roman"/>
          <w:color w:val="000000"/>
          <w:kern w:val="0"/>
          <w:shd w:val="clear" w:color="auto" w:fill="FFFFFF"/>
          <w:lang w:eastAsia="en-US" w:bidi="ar-SA"/>
        </w:rPr>
        <w:t>removal</w:t>
      </w:r>
      <w:r w:rsidR="00FB55AC">
        <w:rPr>
          <w:rFonts w:eastAsia="Times New Roman" w:cs="Times New Roman"/>
          <w:color w:val="000000"/>
          <w:kern w:val="0"/>
          <w:shd w:val="clear" w:color="auto" w:fill="FFFFFF"/>
          <w:lang w:eastAsia="en-US" w:bidi="ar-SA"/>
        </w:rPr>
        <w:t xml:space="preserve"> of </w:t>
      </w:r>
      <w:r w:rsidR="00281090" w:rsidRPr="003541FF">
        <w:rPr>
          <w:rFonts w:eastAsia="Times New Roman" w:cs="Times New Roman"/>
          <w:color w:val="000000"/>
          <w:kern w:val="0"/>
          <w:shd w:val="clear" w:color="auto" w:fill="FFFFFF"/>
          <w:lang w:eastAsia="en-US" w:bidi="ar-SA"/>
        </w:rPr>
        <w:t>dust</w:t>
      </w:r>
      <w:r w:rsidR="008F1B3B">
        <w:rPr>
          <w:rFonts w:eastAsia="Times New Roman" w:cs="Times New Roman"/>
          <w:color w:val="000000"/>
          <w:kern w:val="0"/>
          <w:shd w:val="clear" w:color="auto" w:fill="FFFFFF"/>
          <w:lang w:eastAsia="en-US" w:bidi="ar-SA"/>
        </w:rPr>
        <w:t>.</w:t>
      </w:r>
      <w:r w:rsidR="00EB33CC">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Generally, the effects of dust are most prominent with the UV emission lines and some of the </w:t>
      </w:r>
      <w:r w:rsidR="008F1B3B">
        <w:rPr>
          <w:rFonts w:eastAsia="Times New Roman" w:cs="Times New Roman"/>
          <w:color w:val="000000"/>
          <w:kern w:val="0"/>
          <w:shd w:val="clear" w:color="auto" w:fill="FFFFFF"/>
          <w:lang w:eastAsia="en-US" w:bidi="ar-SA"/>
        </w:rPr>
        <w:t>shorter</w:t>
      </w:r>
      <w:r w:rsidR="008F1B3B"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 xml:space="preserve">This observation is consistent with other studies </w:t>
      </w:r>
      <w:r w:rsidR="00DF4AA9">
        <w:rPr>
          <w:rFonts w:eastAsia="Times New Roman" w:cs="Times New Roman"/>
          <w:color w:val="000000"/>
          <w:kern w:val="0"/>
          <w:shd w:val="clear" w:color="auto" w:fill="FFFFFF"/>
          <w:lang w:eastAsia="en-US" w:bidi="ar-SA"/>
        </w:rPr>
        <w:t>about</w:t>
      </w:r>
      <w:r w:rsidR="00DF4AA9"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effects of dust on </w:t>
      </w:r>
      <w:r w:rsidR="00DF4AA9">
        <w:rPr>
          <w:rFonts w:eastAsia="Times New Roman" w:cs="Times New Roman"/>
          <w:color w:val="000000"/>
          <w:kern w:val="0"/>
          <w:shd w:val="clear" w:color="auto" w:fill="FFFFFF"/>
          <w:lang w:eastAsia="en-US" w:bidi="ar-SA"/>
        </w:rPr>
        <w:t xml:space="preserve">the UV emission lines coming from the gas clouds within </w:t>
      </w:r>
      <w:r w:rsidR="00281090" w:rsidRPr="003541FF">
        <w:rPr>
          <w:rFonts w:eastAsia="Times New Roman" w:cs="Times New Roman"/>
          <w:color w:val="000000"/>
          <w:kern w:val="0"/>
          <w:shd w:val="clear" w:color="auto" w:fill="FFFFFF"/>
          <w:lang w:eastAsia="en-US" w:bidi="ar-SA"/>
        </w:rPr>
        <w:t>starburst galax</w:t>
      </w:r>
      <w:r w:rsidR="00DF4AA9">
        <w:rPr>
          <w:rFonts w:eastAsia="Times New Roman" w:cs="Times New Roman"/>
          <w:color w:val="000000"/>
          <w:kern w:val="0"/>
          <w:shd w:val="clear" w:color="auto" w:fill="FFFFFF"/>
          <w:lang w:eastAsia="en-US" w:bidi="ar-SA"/>
        </w:rPr>
        <w:t>ies</w:t>
      </w:r>
      <w:r w:rsidR="00281090" w:rsidRPr="003541FF">
        <w:rPr>
          <w:rFonts w:eastAsia="Times New Roman" w:cs="Times New Roman"/>
          <w:color w:val="000000"/>
          <w:kern w:val="0"/>
          <w:shd w:val="clear" w:color="auto" w:fill="FFFFFF"/>
          <w:lang w:eastAsia="en-US" w:bidi="ar-SA"/>
        </w:rPr>
        <w:t xml:space="preserve"> (</w:t>
      </w:r>
      <w:r w:rsidR="009675AB">
        <w:rPr>
          <w:rFonts w:eastAsia="Times New Roman" w:cs="Times New Roman"/>
          <w:color w:val="000000"/>
          <w:kern w:val="0"/>
          <w:shd w:val="clear" w:color="auto" w:fill="FFFFFF"/>
          <w:lang w:eastAsia="en-US" w:bidi="ar-SA"/>
        </w:rPr>
        <w:t>e</w:t>
      </w:r>
      <w:r w:rsidR="008F1B3B">
        <w:rPr>
          <w:rFonts w:eastAsia="Times New Roman" w:cs="Times New Roman"/>
          <w:color w:val="000000"/>
          <w:kern w:val="0"/>
          <w:shd w:val="clear" w:color="auto" w:fill="FFFFFF"/>
          <w:lang w:eastAsia="en-US" w:bidi="ar-SA"/>
        </w:rPr>
        <w:t>.</w:t>
      </w:r>
      <w:r w:rsidR="009675AB">
        <w:rPr>
          <w:rFonts w:eastAsia="Times New Roman" w:cs="Times New Roman"/>
          <w:color w:val="000000"/>
          <w:kern w:val="0"/>
          <w:shd w:val="clear" w:color="auto" w:fill="FFFFFF"/>
          <w:lang w:eastAsia="en-US" w:bidi="ar-SA"/>
        </w:rPr>
        <w:t>g</w:t>
      </w:r>
      <w:r w:rsidR="008F1B3B">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Heckman et al 1998)</w:t>
      </w:r>
      <w:r w:rsidR="00DF4AA9">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Lastly, since dust is formed from metals, we see less emission from such metals across our plane</w:t>
      </w:r>
      <w:r w:rsidR="00D84C46">
        <w:rPr>
          <w:rFonts w:eastAsia="Times New Roman" w:cs="Times New Roman"/>
          <w:color w:val="000000"/>
          <w:kern w:val="0"/>
          <w:shd w:val="clear" w:color="auto" w:fill="FFFFFF"/>
          <w:lang w:eastAsia="en-US" w:bidi="ar-SA"/>
        </w:rPr>
        <w:t xml:space="preserve"> when dust is introduced</w:t>
      </w:r>
      <w:r w:rsidR="00281090" w:rsidRPr="003541FF">
        <w:rPr>
          <w:rFonts w:eastAsia="Times New Roman" w:cs="Times New Roman"/>
          <w:color w:val="000000"/>
          <w:kern w:val="0"/>
          <w:shd w:val="clear" w:color="auto" w:fill="FFFFFF"/>
          <w:lang w:eastAsia="en-US" w:bidi="ar-SA"/>
        </w:rPr>
        <w:t xml:space="preserve"> (e.g. Si, Mg, Ne, and Ar</w:t>
      </w:r>
      <w:ins w:id="257" w:author="Helen  Meskhidze" w:date="2016-03-07T09:51:00Z">
        <w:r w:rsidR="00950F43">
          <w:rPr>
            <w:rFonts w:eastAsia="Times New Roman" w:cs="Times New Roman"/>
            <w:color w:val="000000"/>
            <w:kern w:val="0"/>
            <w:shd w:val="clear" w:color="auto" w:fill="FFFFFF"/>
            <w:lang w:eastAsia="en-US" w:bidi="ar-SA"/>
          </w:rPr>
          <w:t>; Figure 7b-c</w:t>
        </w:r>
      </w:ins>
      <w:r w:rsidR="00281090" w:rsidRPr="003541FF">
        <w:rPr>
          <w:rFonts w:eastAsia="Times New Roman" w:cs="Times New Roman"/>
          <w:color w:val="000000"/>
          <w:kern w:val="0"/>
          <w:shd w:val="clear" w:color="auto" w:fill="FFFFFF"/>
          <w:lang w:eastAsia="en-US" w:bidi="ar-SA"/>
        </w:rPr>
        <w:t>)</w:t>
      </w:r>
      <w:r w:rsidR="00593424">
        <w:rPr>
          <w:rFonts w:eastAsia="Times New Roman" w:cs="Times New Roman"/>
          <w:color w:val="000000"/>
          <w:kern w:val="0"/>
          <w:shd w:val="clear" w:color="auto" w:fill="FFFFFF"/>
          <w:lang w:eastAsia="en-US" w:bidi="ar-SA"/>
        </w:rPr>
        <w:t>.</w:t>
      </w:r>
      <w:ins w:id="258" w:author="Chris Richardson" w:date="2016-02-27T23:15:00Z">
        <w:r w:rsidR="001E213B">
          <w:rPr>
            <w:rFonts w:eastAsia="Times New Roman" w:cs="Times New Roman"/>
            <w:color w:val="000000"/>
            <w:kern w:val="0"/>
            <w:shd w:val="clear" w:color="auto" w:fill="FFFFFF"/>
            <w:lang w:eastAsia="en-US" w:bidi="ar-SA"/>
          </w:rPr>
          <w:t xml:space="preserve"> </w:t>
        </w:r>
        <w:r w:rsidR="001E213B" w:rsidRPr="005C1E2D">
          <w:rPr>
            <w:rFonts w:eastAsia="Times New Roman" w:cs="Times New Roman"/>
            <w:color w:val="000000"/>
            <w:kern w:val="0"/>
            <w:highlight w:val="yellow"/>
            <w:shd w:val="clear" w:color="auto" w:fill="FFFFFF"/>
            <w:lang w:eastAsia="en-US" w:bidi="ar-SA"/>
            <w:rPrChange w:id="259" w:author="Chris Richardson" w:date="2016-02-27T23:20:00Z">
              <w:rPr>
                <w:rFonts w:eastAsia="Times New Roman" w:cs="Times New Roman"/>
                <w:color w:val="000000"/>
                <w:kern w:val="0"/>
                <w:shd w:val="clear" w:color="auto" w:fill="FFFFFF"/>
                <w:lang w:eastAsia="en-US" w:bidi="ar-SA"/>
              </w:rPr>
            </w:rPrChange>
          </w:rPr>
          <w:t>[</w:t>
        </w:r>
      </w:ins>
      <w:commentRangeStart w:id="260"/>
      <w:ins w:id="261" w:author="Chris Richardson" w:date="2016-02-27T23:18:00Z">
        <w:r w:rsidR="005C1E2D" w:rsidRPr="005C1E2D">
          <w:rPr>
            <w:rFonts w:eastAsia="Times New Roman" w:cs="Times New Roman"/>
            <w:color w:val="000000"/>
            <w:kern w:val="0"/>
            <w:highlight w:val="yellow"/>
            <w:shd w:val="clear" w:color="auto" w:fill="FFFFFF"/>
            <w:lang w:eastAsia="en-US" w:bidi="ar-SA"/>
            <w:rPrChange w:id="262" w:author="Chris Richardson" w:date="2016-02-27T23:20:00Z">
              <w:rPr>
                <w:rFonts w:eastAsia="Times New Roman" w:cs="Times New Roman"/>
                <w:color w:val="000000"/>
                <w:kern w:val="0"/>
                <w:shd w:val="clear" w:color="auto" w:fill="FFFFFF"/>
                <w:lang w:eastAsia="en-US" w:bidi="ar-SA"/>
              </w:rPr>
            </w:rPrChange>
          </w:rPr>
          <w:t xml:space="preserve">THIS ALSO ROBS THE GAS OF COOLANTS WHICH MEANS Te INCREASES AND WOULD </w:t>
        </w:r>
      </w:ins>
      <w:ins w:id="263" w:author="Chris Richardson" w:date="2016-02-27T23:19:00Z">
        <w:r w:rsidR="005C1E2D" w:rsidRPr="005C1E2D">
          <w:rPr>
            <w:rFonts w:eastAsia="Times New Roman" w:cs="Times New Roman"/>
            <w:color w:val="000000"/>
            <w:kern w:val="0"/>
            <w:highlight w:val="yellow"/>
            <w:shd w:val="clear" w:color="auto" w:fill="FFFFFF"/>
            <w:lang w:eastAsia="en-US" w:bidi="ar-SA"/>
            <w:rPrChange w:id="264" w:author="Chris Richardson" w:date="2016-02-27T23:20:00Z">
              <w:rPr>
                <w:rFonts w:eastAsia="Times New Roman" w:cs="Times New Roman"/>
                <w:color w:val="000000"/>
                <w:kern w:val="0"/>
                <w:shd w:val="clear" w:color="auto" w:fill="FFFFFF"/>
                <w:lang w:eastAsia="en-US" w:bidi="ar-SA"/>
              </w:rPr>
            </w:rPrChange>
          </w:rPr>
          <w:t xml:space="preserve">INCREASE METALS EMISSION LINE STRENGTHS. </w:t>
        </w:r>
      </w:ins>
      <w:ins w:id="265" w:author="Chris Richardson" w:date="2016-02-28T16:51:00Z">
        <w:r w:rsidR="00576272">
          <w:rPr>
            <w:rFonts w:eastAsia="Times New Roman" w:cs="Times New Roman"/>
            <w:color w:val="000000"/>
            <w:kern w:val="0"/>
            <w:highlight w:val="yellow"/>
            <w:shd w:val="clear" w:color="auto" w:fill="FFFFFF"/>
            <w:lang w:eastAsia="en-US" w:bidi="ar-SA"/>
          </w:rPr>
          <w:t xml:space="preserve">HAVE YOU CONFIRMED </w:t>
        </w:r>
      </w:ins>
      <w:ins w:id="266" w:author="Chris Richardson" w:date="2016-02-27T23:20:00Z">
        <w:r w:rsidR="005C1E2D" w:rsidRPr="005C1E2D">
          <w:rPr>
            <w:rFonts w:eastAsia="Times New Roman" w:cs="Times New Roman"/>
            <w:color w:val="000000"/>
            <w:kern w:val="0"/>
            <w:highlight w:val="yellow"/>
            <w:shd w:val="clear" w:color="auto" w:fill="FFFFFF"/>
            <w:lang w:eastAsia="en-US" w:bidi="ar-SA"/>
            <w:rPrChange w:id="267" w:author="Chris Richardson" w:date="2016-02-27T23:20:00Z">
              <w:rPr>
                <w:rFonts w:eastAsia="Times New Roman" w:cs="Times New Roman"/>
                <w:color w:val="000000"/>
                <w:kern w:val="0"/>
                <w:shd w:val="clear" w:color="auto" w:fill="FFFFFF"/>
                <w:lang w:eastAsia="en-US" w:bidi="ar-SA"/>
              </w:rPr>
            </w:rPrChange>
          </w:rPr>
          <w:t>THIS REASONING IN CLOUDY</w:t>
        </w:r>
      </w:ins>
      <w:ins w:id="268" w:author="Chris Richardson" w:date="2016-02-28T16:51:00Z">
        <w:r w:rsidR="00576272">
          <w:rPr>
            <w:rFonts w:eastAsia="Times New Roman" w:cs="Times New Roman"/>
            <w:color w:val="000000"/>
            <w:kern w:val="0"/>
            <w:highlight w:val="yellow"/>
            <w:shd w:val="clear" w:color="auto" w:fill="FFFFFF"/>
            <w:lang w:eastAsia="en-US" w:bidi="ar-SA"/>
          </w:rPr>
          <w:t>?</w:t>
        </w:r>
      </w:ins>
      <w:ins w:id="269" w:author="Chris Richardson" w:date="2016-02-27T23:20:00Z">
        <w:r w:rsidR="005C1E2D" w:rsidRPr="005C1E2D">
          <w:rPr>
            <w:rFonts w:eastAsia="Times New Roman" w:cs="Times New Roman"/>
            <w:color w:val="000000"/>
            <w:kern w:val="0"/>
            <w:highlight w:val="yellow"/>
            <w:shd w:val="clear" w:color="auto" w:fill="FFFFFF"/>
            <w:lang w:eastAsia="en-US" w:bidi="ar-SA"/>
            <w:rPrChange w:id="270" w:author="Chris Richardson" w:date="2016-02-27T23:20:00Z">
              <w:rPr>
                <w:rFonts w:eastAsia="Times New Roman" w:cs="Times New Roman"/>
                <w:color w:val="000000"/>
                <w:kern w:val="0"/>
                <w:shd w:val="clear" w:color="auto" w:fill="FFFFFF"/>
                <w:lang w:eastAsia="en-US" w:bidi="ar-SA"/>
              </w:rPr>
            </w:rPrChange>
          </w:rPr>
          <w:t>]</w:t>
        </w:r>
      </w:ins>
      <w:commentRangeEnd w:id="260"/>
      <w:r w:rsidR="00950F43">
        <w:rPr>
          <w:rStyle w:val="CommentReference"/>
          <w:rFonts w:asciiTheme="minorHAnsi" w:eastAsiaTheme="minorEastAsia" w:hAnsiTheme="minorHAnsi" w:cstheme="minorBidi"/>
          <w:kern w:val="0"/>
          <w:lang w:eastAsia="en-US" w:bidi="ar-SA"/>
        </w:rPr>
        <w:commentReference w:id="260"/>
      </w:r>
    </w:p>
    <w:p w14:paraId="6C420186" w14:textId="77777777" w:rsidR="00D71E5C" w:rsidRPr="003541FF" w:rsidRDefault="00D71E5C"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1E4DEBC3" w14:textId="37C0657A" w:rsidR="00A66018" w:rsidRPr="003541FF" w:rsidRDefault="00CE5ECB" w:rsidP="006546C5">
      <w:pPr>
        <w:tabs>
          <w:tab w:val="left" w:pos="6840"/>
        </w:tabs>
        <w:rPr>
          <w:rFonts w:cs="Times New Roman"/>
        </w:rPr>
      </w:pPr>
      <w:r w:rsidRPr="003541FF">
        <w:rPr>
          <w:rFonts w:cs="Times New Roman"/>
        </w:rPr>
        <w:t xml:space="preserve">Many of the equivalent widths of UV emission lines </w:t>
      </w:r>
      <w:r w:rsidR="00DF4AA9">
        <w:rPr>
          <w:rFonts w:cs="Times New Roman"/>
        </w:rPr>
        <w:t>increase</w:t>
      </w:r>
      <w:r w:rsidR="00DF4AA9" w:rsidRPr="003541FF">
        <w:rPr>
          <w:rFonts w:cs="Times New Roman"/>
        </w:rPr>
        <w:t xml:space="preserve"> </w:t>
      </w:r>
      <w:r w:rsidRPr="003541FF">
        <w:rPr>
          <w:rFonts w:cs="Times New Roman"/>
        </w:rPr>
        <w:t xml:space="preserve">with </w:t>
      </w:r>
      <w:r w:rsidR="00DF4AA9">
        <w:rPr>
          <w:rFonts w:cs="Times New Roman"/>
        </w:rPr>
        <w:t xml:space="preserve">the removal of </w:t>
      </w:r>
      <w:r w:rsidRPr="003541FF">
        <w:rPr>
          <w:rFonts w:cs="Times New Roman"/>
        </w:rPr>
        <w:t xml:space="preserve">dust since dust absorption peaks in the UV. Specifically, </w:t>
      </w:r>
      <w:r w:rsidR="000764BC">
        <w:rPr>
          <w:rFonts w:cs="Times New Roman"/>
        </w:rPr>
        <w:t xml:space="preserve">with the </w:t>
      </w:r>
      <w:r w:rsidR="00DF4AA9">
        <w:rPr>
          <w:rFonts w:cs="Times New Roman"/>
        </w:rPr>
        <w:t xml:space="preserve">removal </w:t>
      </w:r>
      <w:r w:rsidR="000764BC">
        <w:rPr>
          <w:rFonts w:cs="Times New Roman"/>
        </w:rPr>
        <w:t xml:space="preserve">of </w:t>
      </w:r>
      <w:r w:rsidR="008A0F0E">
        <w:rPr>
          <w:rFonts w:cs="Times New Roman"/>
        </w:rPr>
        <w:t>grains</w:t>
      </w:r>
      <w:r w:rsidR="000764BC">
        <w:rPr>
          <w:rFonts w:cs="Times New Roman"/>
        </w:rPr>
        <w:t xml:space="preserve">, the peak equivalent width of </w:t>
      </w:r>
      <w:r w:rsidRPr="003541FF">
        <w:rPr>
          <w:rFonts w:cs="Times New Roman"/>
        </w:rPr>
        <w:t xml:space="preserve">N V λ1240 </w:t>
      </w:r>
      <w:r w:rsidR="00DF4AA9">
        <w:rPr>
          <w:rFonts w:cs="Times New Roman"/>
        </w:rPr>
        <w:t>increases</w:t>
      </w:r>
      <w:r w:rsidR="00DF4AA9" w:rsidRPr="003541FF">
        <w:rPr>
          <w:rFonts w:cs="Times New Roman"/>
        </w:rPr>
        <w:t xml:space="preserve"> </w:t>
      </w:r>
      <w:r w:rsidRPr="003541FF">
        <w:rPr>
          <w:rFonts w:cs="Times New Roman"/>
        </w:rPr>
        <w:t>0.4 dex</w:t>
      </w:r>
      <w:r w:rsidR="008F1B3B">
        <w:rPr>
          <w:rFonts w:cs="Times New Roman"/>
        </w:rPr>
        <w:t xml:space="preserve">, </w:t>
      </w:r>
      <w:r w:rsidRPr="003541FF">
        <w:rPr>
          <w:rFonts w:cs="Times New Roman"/>
        </w:rPr>
        <w:t xml:space="preserve">C IV λ1549 </w:t>
      </w:r>
      <w:r w:rsidR="00DF4AA9">
        <w:rPr>
          <w:rFonts w:cs="Times New Roman"/>
        </w:rPr>
        <w:t>increases</w:t>
      </w:r>
      <w:r w:rsidR="00DF4AA9" w:rsidRPr="003541FF">
        <w:rPr>
          <w:rFonts w:cs="Times New Roman"/>
        </w:rPr>
        <w:t xml:space="preserve"> </w:t>
      </w:r>
      <w:r w:rsidRPr="003541FF">
        <w:rPr>
          <w:rFonts w:cs="Times New Roman"/>
        </w:rPr>
        <w:t>0.6 dex</w:t>
      </w:r>
      <w:r w:rsidR="000764BC">
        <w:rPr>
          <w:rFonts w:cs="Times New Roman"/>
        </w:rPr>
        <w:t xml:space="preserve">, </w:t>
      </w:r>
      <w:r w:rsidR="008F1B3B" w:rsidRPr="003541FF">
        <w:rPr>
          <w:rFonts w:cs="Times New Roman"/>
        </w:rPr>
        <w:t xml:space="preserve">He II λ1640 </w:t>
      </w:r>
      <w:r w:rsidR="008F1B3B">
        <w:rPr>
          <w:rFonts w:cs="Times New Roman"/>
        </w:rPr>
        <w:t>increases</w:t>
      </w:r>
      <w:r w:rsidR="008F1B3B" w:rsidRPr="003541FF">
        <w:rPr>
          <w:rFonts w:cs="Times New Roman"/>
        </w:rPr>
        <w:t xml:space="preserve"> 0.2 dex</w:t>
      </w:r>
      <w:r w:rsidR="008F1B3B">
        <w:rPr>
          <w:rFonts w:cs="Times New Roman"/>
        </w:rPr>
        <w:t xml:space="preserve">, and </w:t>
      </w:r>
      <w:r w:rsidRPr="003541FF">
        <w:rPr>
          <w:rFonts w:cs="Times New Roman"/>
        </w:rPr>
        <w:t xml:space="preserve">Si II] λ2335 </w:t>
      </w:r>
      <w:r w:rsidR="00DF4AA9">
        <w:rPr>
          <w:rFonts w:cs="Times New Roman"/>
        </w:rPr>
        <w:t>increases</w:t>
      </w:r>
      <w:r w:rsidR="00DF4AA9" w:rsidRPr="003541FF">
        <w:rPr>
          <w:rFonts w:cs="Times New Roman"/>
        </w:rPr>
        <w:t xml:space="preserve"> </w:t>
      </w:r>
      <w:r w:rsidRPr="003541FF">
        <w:rPr>
          <w:rFonts w:cs="Times New Roman"/>
        </w:rPr>
        <w:t>0.5 dex</w:t>
      </w:r>
      <w:r w:rsidR="00BF4019">
        <w:rPr>
          <w:rFonts w:cs="Times New Roman"/>
        </w:rPr>
        <w:t xml:space="preserve"> (Figure 7a, columns c, d, and a)</w:t>
      </w:r>
      <w:r w:rsidRPr="003541FF">
        <w:rPr>
          <w:rFonts w:cs="Times New Roman"/>
        </w:rPr>
        <w:t xml:space="preserve">. </w:t>
      </w:r>
      <w:r w:rsidR="000764BC">
        <w:rPr>
          <w:rFonts w:cs="Times New Roman"/>
        </w:rPr>
        <w:t>One of the most drastic changes among the</w:t>
      </w:r>
      <w:r w:rsidR="00281090" w:rsidRPr="003541FF">
        <w:rPr>
          <w:rFonts w:cs="Times New Roman"/>
        </w:rPr>
        <w:t xml:space="preserve"> UV emission lines is </w:t>
      </w:r>
      <w:r w:rsidR="005C1E2D">
        <w:rPr>
          <w:rFonts w:cs="Times New Roman"/>
        </w:rPr>
        <w:t>shown</w:t>
      </w:r>
      <w:r w:rsidR="00A66018" w:rsidRPr="003541FF">
        <w:rPr>
          <w:rFonts w:cs="Times New Roman"/>
        </w:rPr>
        <w:t xml:space="preserve"> by [O V] λ1218</w:t>
      </w:r>
      <w:r w:rsidR="00281090" w:rsidRPr="003541FF">
        <w:rPr>
          <w:rFonts w:cs="Times New Roman"/>
        </w:rPr>
        <w:t>,</w:t>
      </w:r>
      <w:r w:rsidR="00A66018" w:rsidRPr="003541FF">
        <w:rPr>
          <w:rFonts w:cs="Times New Roman"/>
        </w:rPr>
        <w:t xml:space="preserve"> which </w:t>
      </w:r>
      <w:r w:rsidR="00DF4AA9">
        <w:rPr>
          <w:rFonts w:cs="Times New Roman"/>
        </w:rPr>
        <w:t>increases</w:t>
      </w:r>
      <w:r w:rsidR="00DF4AA9" w:rsidRPr="003541FF">
        <w:rPr>
          <w:rFonts w:cs="Times New Roman"/>
        </w:rPr>
        <w:t xml:space="preserve"> </w:t>
      </w:r>
      <w:r w:rsidR="00A66018" w:rsidRPr="003541FF">
        <w:rPr>
          <w:rFonts w:cs="Times New Roman"/>
        </w:rPr>
        <w:t>0.</w:t>
      </w:r>
      <w:r w:rsidR="00DC1917" w:rsidRPr="003541FF">
        <w:rPr>
          <w:rFonts w:cs="Times New Roman"/>
        </w:rPr>
        <w:t xml:space="preserve">4 </w:t>
      </w:r>
      <w:r w:rsidR="0005097A">
        <w:rPr>
          <w:rFonts w:cs="Times New Roman"/>
        </w:rPr>
        <w:t>dex</w:t>
      </w:r>
      <w:r w:rsidR="00570C05">
        <w:rPr>
          <w:rFonts w:cs="Times New Roman"/>
        </w:rPr>
        <w:t xml:space="preserve"> with the </w:t>
      </w:r>
      <w:r w:rsidR="00DF4AA9">
        <w:rPr>
          <w:rFonts w:cs="Times New Roman"/>
        </w:rPr>
        <w:t xml:space="preserve">removal </w:t>
      </w:r>
      <w:r w:rsidR="00570C05">
        <w:rPr>
          <w:rFonts w:cs="Times New Roman"/>
        </w:rPr>
        <w:t>of dust, while t</w:t>
      </w:r>
      <w:r w:rsidR="000764BC">
        <w:rPr>
          <w:rFonts w:cs="Times New Roman"/>
        </w:rPr>
        <w:t xml:space="preserve">he region </w:t>
      </w:r>
      <w:r w:rsidR="00570C05">
        <w:rPr>
          <w:rFonts w:cs="Times New Roman"/>
        </w:rPr>
        <w:t>it</w:t>
      </w:r>
      <w:r w:rsidR="000764BC">
        <w:rPr>
          <w:rFonts w:cs="Times New Roman"/>
        </w:rPr>
        <w:t xml:space="preserve"> emits across the LOC plane</w:t>
      </w:r>
      <w:r w:rsidR="00DE7E50">
        <w:rPr>
          <w:rFonts w:cs="Times New Roman"/>
        </w:rPr>
        <w:t xml:space="preserve"> </w:t>
      </w:r>
      <w:r w:rsidR="00570C05">
        <w:rPr>
          <w:rFonts w:cs="Times New Roman"/>
        </w:rPr>
        <w:t>essentially disappears</w:t>
      </w:r>
      <w:r w:rsidR="00BF4019">
        <w:rPr>
          <w:rFonts w:cs="Times New Roman"/>
        </w:rPr>
        <w:t xml:space="preserve"> (Figure 7a, column b)</w:t>
      </w:r>
      <w:r w:rsidR="00D52405">
        <w:rPr>
          <w:rFonts w:cs="Times New Roman"/>
        </w:rPr>
        <w:t>.</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DF6B63D" w:rsidR="00D71EE4" w:rsidRPr="003541FF" w:rsidRDefault="00281090" w:rsidP="00281090">
      <w:pPr>
        <w:rPr>
          <w:rFonts w:cs="Times New Roman"/>
        </w:rPr>
      </w:pPr>
      <w:r w:rsidRPr="003541FF">
        <w:rPr>
          <w:rFonts w:cs="Times New Roman"/>
        </w:rPr>
        <w:t xml:space="preserve">Overall, when dust is </w:t>
      </w:r>
      <w:r w:rsidR="00DF4AA9">
        <w:rPr>
          <w:rFonts w:cs="Times New Roman"/>
        </w:rPr>
        <w:t>removed</w:t>
      </w:r>
      <w:r w:rsidRPr="003541FF">
        <w:rPr>
          <w:rFonts w:cs="Times New Roman"/>
        </w:rPr>
        <w:t>, many of the detached islands of emission evident in our dust free models either get incorporated into the larger emission region in the plane or disappear</w:t>
      </w:r>
      <w:r w:rsidR="005C1E2D">
        <w:rPr>
          <w:rFonts w:cs="Times New Roman"/>
        </w:rPr>
        <w:t xml:space="preserve">, </w:t>
      </w:r>
      <w:r w:rsidR="007B46AB" w:rsidRPr="003541FF">
        <w:rPr>
          <w:rFonts w:cs="Times New Roman"/>
        </w:rPr>
        <w:t xml:space="preserve">best seen </w:t>
      </w:r>
      <w:r w:rsidR="00DE7E50">
        <w:rPr>
          <w:rFonts w:cs="Times New Roman"/>
        </w:rPr>
        <w:t xml:space="preserve">with </w:t>
      </w:r>
      <w:r w:rsidR="005C1E2D">
        <w:rPr>
          <w:rFonts w:cs="Times New Roman"/>
        </w:rPr>
        <w:t xml:space="preserve">[S II] </w:t>
      </w:r>
      <w:r w:rsidR="00DE7E50" w:rsidRPr="003541FF">
        <w:rPr>
          <w:rFonts w:cs="Times New Roman"/>
        </w:rPr>
        <w:t>λ</w:t>
      </w:r>
      <w:r w:rsidR="00DE7E50">
        <w:rPr>
          <w:rFonts w:cs="Times New Roman"/>
        </w:rPr>
        <w:t xml:space="preserve">4078 and </w:t>
      </w:r>
      <w:r w:rsidR="005C1E2D">
        <w:rPr>
          <w:rFonts w:cs="Times New Roman"/>
        </w:rPr>
        <w:t xml:space="preserve">[S II] </w:t>
      </w:r>
      <w:r w:rsidR="00DE7E50" w:rsidRPr="003541FF">
        <w:rPr>
          <w:rFonts w:cs="Times New Roman"/>
        </w:rPr>
        <w:t>λ</w:t>
      </w:r>
      <w:r w:rsidR="00DE7E50">
        <w:rPr>
          <w:rFonts w:cs="Times New Roman"/>
        </w:rPr>
        <w:t>6720</w:t>
      </w:r>
      <w:r w:rsidR="00BF4019">
        <w:rPr>
          <w:rFonts w:cs="Times New Roman"/>
        </w:rPr>
        <w:t xml:space="preserve"> </w:t>
      </w:r>
      <w:r w:rsidR="005C1E2D">
        <w:rPr>
          <w:rFonts w:cs="Times New Roman"/>
        </w:rPr>
        <w:t>(</w:t>
      </w:r>
      <w:r w:rsidR="00BF4019">
        <w:rPr>
          <w:rFonts w:cs="Times New Roman"/>
        </w:rPr>
        <w:t>Figure 7b, columns c and d</w:t>
      </w:r>
      <w:r w:rsidR="005C1E2D">
        <w:rPr>
          <w:rFonts w:cs="Times New Roman"/>
        </w:rPr>
        <w:t>)</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5C1E2D">
        <w:rPr>
          <w:rFonts w:cs="Times New Roman"/>
        </w:rPr>
        <w:t>shown</w:t>
      </w:r>
      <w:r w:rsidR="00D71EE4" w:rsidRPr="003541FF">
        <w:rPr>
          <w:rFonts w:cs="Times New Roman"/>
        </w:rPr>
        <w:t xml:space="preserve"> by [Ne V] λ</w:t>
      </w:r>
      <w:r w:rsidR="00D32E6E" w:rsidRPr="003541FF">
        <w:rPr>
          <w:rFonts w:cs="Times New Roman"/>
        </w:rPr>
        <w:t xml:space="preserve">3426 </w:t>
      </w:r>
      <w:r w:rsidRPr="003541FF">
        <w:rPr>
          <w:rFonts w:cs="Times New Roman"/>
        </w:rPr>
        <w:t xml:space="preserve">which </w:t>
      </w:r>
      <w:r w:rsidR="009A06FF">
        <w:rPr>
          <w:rFonts w:cs="Times New Roman"/>
        </w:rPr>
        <w:t>increases</w:t>
      </w:r>
      <w:r w:rsidR="009A06FF" w:rsidRPr="003541FF">
        <w:rPr>
          <w:rFonts w:cs="Times New Roman"/>
        </w:rPr>
        <w:t xml:space="preserve"> </w:t>
      </w:r>
      <w:r w:rsidRPr="003541FF">
        <w:rPr>
          <w:rFonts w:cs="Times New Roman"/>
        </w:rPr>
        <w:t>0.5 dex</w:t>
      </w:r>
      <w:r w:rsidR="008F1B3B">
        <w:rPr>
          <w:rFonts w:cs="Times New Roman"/>
        </w:rPr>
        <w:t xml:space="preserve"> with the removal of dust</w:t>
      </w:r>
      <w:r w:rsidRPr="003541FF">
        <w:rPr>
          <w:rFonts w:cs="Times New Roman"/>
        </w:rPr>
        <w:t xml:space="preserve"> </w:t>
      </w:r>
      <w:r w:rsidR="00D71EE4" w:rsidRPr="003541FF">
        <w:rPr>
          <w:rFonts w:cs="Times New Roman"/>
        </w:rPr>
        <w:t xml:space="preserve">and [Ar IV] λ4740 which </w:t>
      </w:r>
      <w:r w:rsidR="009A06FF">
        <w:rPr>
          <w:rFonts w:cs="Times New Roman"/>
        </w:rPr>
        <w:t>increases</w:t>
      </w:r>
      <w:r w:rsidR="009A06FF" w:rsidRPr="003541FF">
        <w:rPr>
          <w:rFonts w:cs="Times New Roman"/>
        </w:rPr>
        <w:t xml:space="preserve"> </w:t>
      </w:r>
      <w:r w:rsidR="00D71EE4" w:rsidRPr="003541FF">
        <w:rPr>
          <w:rFonts w:cs="Times New Roman"/>
        </w:rPr>
        <w:t xml:space="preserve">0.8 dex </w:t>
      </w:r>
      <w:r w:rsidR="00DE7E50">
        <w:rPr>
          <w:rFonts w:cs="Times New Roman"/>
        </w:rPr>
        <w:t>with</w:t>
      </w:r>
      <w:r w:rsidR="00DE7E50" w:rsidRPr="003541FF">
        <w:rPr>
          <w:rFonts w:cs="Times New Roman"/>
        </w:rPr>
        <w:t xml:space="preserve"> </w:t>
      </w:r>
      <w:r w:rsidR="00D71EE4" w:rsidRPr="003541FF">
        <w:rPr>
          <w:rFonts w:cs="Times New Roman"/>
        </w:rPr>
        <w:t xml:space="preserve">dust </w:t>
      </w:r>
      <w:r w:rsidR="00DF4AA9">
        <w:rPr>
          <w:rFonts w:cs="Times New Roman"/>
        </w:rPr>
        <w:t>removal</w:t>
      </w:r>
      <w:r w:rsidR="00BF4019">
        <w:rPr>
          <w:rFonts w:cs="Times New Roman"/>
        </w:rPr>
        <w:t xml:space="preserve"> (Figure 7b, columns a and d)</w:t>
      </w:r>
      <w:r w:rsidR="00D71EE4" w:rsidRPr="003541FF">
        <w:rPr>
          <w:rFonts w:cs="Times New Roman"/>
        </w:rPr>
        <w:t xml:space="preserve">. [O II] λ3727 </w:t>
      </w:r>
      <w:r w:rsidR="009A06FF">
        <w:rPr>
          <w:rFonts w:cs="Times New Roman"/>
        </w:rPr>
        <w:t>decreases</w:t>
      </w:r>
      <w:r w:rsidR="009A06FF" w:rsidRPr="003541FF">
        <w:rPr>
          <w:rFonts w:cs="Times New Roman"/>
        </w:rPr>
        <w:t xml:space="preserve"> </w:t>
      </w:r>
      <w:r w:rsidR="00DE7E50">
        <w:rPr>
          <w:rFonts w:cs="Times New Roman"/>
        </w:rPr>
        <w:t>0.4</w:t>
      </w:r>
      <w:r w:rsidR="00D71EE4" w:rsidRPr="003541FF">
        <w:rPr>
          <w:rFonts w:cs="Times New Roman"/>
        </w:rPr>
        <w:t xml:space="preserve"> dex</w:t>
      </w:r>
      <w:r w:rsidR="00BF4019">
        <w:rPr>
          <w:rFonts w:cs="Times New Roman"/>
        </w:rPr>
        <w:t xml:space="preserve"> </w:t>
      </w:r>
      <w:r w:rsidR="008F1B3B">
        <w:rPr>
          <w:rFonts w:cs="Times New Roman"/>
        </w:rPr>
        <w:t>with dust removal</w:t>
      </w:r>
      <w:r w:rsidR="00DE7E50">
        <w:rPr>
          <w:rFonts w:cs="Times New Roman"/>
        </w:rPr>
        <w:t xml:space="preserve">, while </w:t>
      </w:r>
      <w:r w:rsidR="00D71EE4" w:rsidRPr="003541FF">
        <w:rPr>
          <w:rFonts w:cs="Times New Roman"/>
        </w:rPr>
        <w:t xml:space="preserve">[O III] λ5007 </w:t>
      </w:r>
      <w:r w:rsidR="009A06FF">
        <w:rPr>
          <w:rFonts w:cs="Times New Roman"/>
        </w:rPr>
        <w:t>increases</w:t>
      </w:r>
      <w:r w:rsidR="009A06FF" w:rsidRPr="003541FF">
        <w:rPr>
          <w:rFonts w:cs="Times New Roman"/>
        </w:rPr>
        <w:t xml:space="preserve"> </w:t>
      </w:r>
      <w:r w:rsidR="00D71EE4" w:rsidRPr="003541FF">
        <w:rPr>
          <w:rFonts w:cs="Times New Roman"/>
        </w:rPr>
        <w:t xml:space="preserve">0.4 dex with dust </w:t>
      </w:r>
      <w:r w:rsidR="008F1B3B">
        <w:rPr>
          <w:rFonts w:cs="Times New Roman"/>
        </w:rPr>
        <w:t>removal</w:t>
      </w:r>
      <w:r w:rsidR="00BF4019">
        <w:rPr>
          <w:rFonts w:cs="Times New Roman"/>
        </w:rPr>
        <w:t xml:space="preserve"> (Figure 7b, columns b and a)</w:t>
      </w:r>
      <w:r w:rsidR="00D71EE4" w:rsidRPr="003541FF">
        <w:rPr>
          <w:rFonts w:cs="Times New Roman"/>
        </w:rPr>
        <w:t xml:space="preserve">.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5CDB7593" w14:textId="0CDD6B83" w:rsidR="00313F9A" w:rsidRDefault="00281090" w:rsidP="00194078">
      <w:pPr>
        <w:rPr>
          <w:rFonts w:cs="Times New Roman"/>
          <w:b/>
        </w:rPr>
      </w:pPr>
      <w:r w:rsidRPr="003541FF">
        <w:rPr>
          <w:rFonts w:cs="Times New Roman"/>
        </w:rPr>
        <w:t>There is v</w:t>
      </w:r>
      <w:r w:rsidR="00D32E6E" w:rsidRPr="003541FF">
        <w:rPr>
          <w:rFonts w:cs="Times New Roman"/>
        </w:rPr>
        <w:t xml:space="preserve">ery little change </w:t>
      </w:r>
      <w:r w:rsidR="000F7CB0">
        <w:rPr>
          <w:rFonts w:cs="Times New Roman"/>
        </w:rPr>
        <w:t xml:space="preserve">shown </w:t>
      </w:r>
      <w:r w:rsidRPr="003541FF">
        <w:rPr>
          <w:rFonts w:cs="Times New Roman"/>
        </w:rPr>
        <w:t>by any of</w:t>
      </w:r>
      <w:r w:rsidR="00D32E6E" w:rsidRPr="003541FF">
        <w:rPr>
          <w:rFonts w:cs="Times New Roman"/>
        </w:rPr>
        <w:t xml:space="preserve"> the IR emission lines. </w:t>
      </w:r>
      <w:r w:rsidRPr="003541FF">
        <w:rPr>
          <w:rFonts w:cs="Times New Roman"/>
        </w:rPr>
        <w:t>[Ne V] 24.31</w:t>
      </w:r>
      <w:r w:rsidR="00DE7E50">
        <w:rPr>
          <w:rFonts w:cs="Times New Roman"/>
        </w:rPr>
        <w:t xml:space="preserve"> </w:t>
      </w:r>
      <w:r w:rsidR="00DE7E50" w:rsidRPr="000A6EB6">
        <w:rPr>
          <w:rFonts w:cs="Times New Roman"/>
        </w:rPr>
        <w:t>µ</w:t>
      </w:r>
      <w:r w:rsidRPr="003541FF">
        <w:rPr>
          <w:rFonts w:cs="Times New Roman"/>
        </w:rPr>
        <w:t>m c</w:t>
      </w:r>
      <w:r w:rsidR="00D32E6E" w:rsidRPr="003541FF">
        <w:rPr>
          <w:rFonts w:cs="Times New Roman"/>
        </w:rPr>
        <w:t>hange</w:t>
      </w:r>
      <w:r w:rsidRPr="003541FF">
        <w:rPr>
          <w:rFonts w:cs="Times New Roman"/>
        </w:rPr>
        <w:t xml:space="preserve">s the most, </w:t>
      </w:r>
      <w:r w:rsidR="00DE7E50">
        <w:rPr>
          <w:rFonts w:cs="Times New Roman"/>
        </w:rPr>
        <w:t xml:space="preserve">its peak equivalent width </w:t>
      </w:r>
      <w:r w:rsidR="00392238">
        <w:rPr>
          <w:rFonts w:cs="Times New Roman"/>
        </w:rPr>
        <w:t>increasing</w:t>
      </w:r>
      <w:r w:rsidR="00DF4AA9" w:rsidRPr="003541FF">
        <w:rPr>
          <w:rFonts w:cs="Times New Roman"/>
        </w:rPr>
        <w:t xml:space="preserve"> </w:t>
      </w:r>
      <w:r w:rsidR="00D32E6E" w:rsidRPr="003541FF">
        <w:rPr>
          <w:rFonts w:cs="Times New Roman"/>
        </w:rPr>
        <w:t xml:space="preserve">0.4 dex </w:t>
      </w:r>
      <w:r w:rsidRPr="003541FF">
        <w:rPr>
          <w:rFonts w:cs="Times New Roman"/>
        </w:rPr>
        <w:t xml:space="preserve">with the </w:t>
      </w:r>
      <w:r w:rsidR="00DF4AA9">
        <w:rPr>
          <w:rFonts w:cs="Times New Roman"/>
        </w:rPr>
        <w:t>removal</w:t>
      </w:r>
      <w:r w:rsidR="00DF4AA9" w:rsidRPr="003541FF">
        <w:rPr>
          <w:rFonts w:cs="Times New Roman"/>
        </w:rPr>
        <w:t xml:space="preserve"> </w:t>
      </w:r>
      <w:r w:rsidRPr="003541FF">
        <w:rPr>
          <w:rFonts w:cs="Times New Roman"/>
        </w:rPr>
        <w:t>of dust</w:t>
      </w:r>
      <w:r w:rsidR="00BF4019">
        <w:rPr>
          <w:rFonts w:cs="Times New Roman"/>
        </w:rPr>
        <w:t xml:space="preserve"> (Figure 7c, column c)</w:t>
      </w:r>
      <w:r w:rsidRPr="003541FF">
        <w:rPr>
          <w:rFonts w:cs="Times New Roman"/>
        </w:rPr>
        <w:t>.</w:t>
      </w:r>
      <w:r w:rsidR="00CE5ECB" w:rsidRPr="003541FF">
        <w:rPr>
          <w:rFonts w:cs="Times New Roman"/>
        </w:rPr>
        <w:t xml:space="preserve"> Otherwise, many of </w:t>
      </w:r>
      <w:r w:rsidR="00DE7E50">
        <w:rPr>
          <w:rFonts w:cs="Times New Roman"/>
        </w:rPr>
        <w:t xml:space="preserve">the </w:t>
      </w:r>
      <w:r w:rsidR="00DE7E50" w:rsidRPr="003541FF">
        <w:rPr>
          <w:rFonts w:cs="Times New Roman"/>
        </w:rPr>
        <w:t>peak log(W</w:t>
      </w:r>
      <w:r w:rsidR="00DE7E50" w:rsidRPr="003541FF">
        <w:rPr>
          <w:rFonts w:cs="Times New Roman"/>
          <w:vertAlign w:val="subscript"/>
        </w:rPr>
        <w:t>λ</w:t>
      </w:r>
      <w:r w:rsidR="00DE7E50" w:rsidRPr="003541FF">
        <w:rPr>
          <w:rFonts w:cs="Times New Roman"/>
        </w:rPr>
        <w:t>)</w:t>
      </w:r>
      <w:r w:rsidR="00DE7E50">
        <w:rPr>
          <w:rFonts w:cs="Times New Roman"/>
        </w:rPr>
        <w:t xml:space="preserve"> of our </w:t>
      </w:r>
      <w:r w:rsidR="00CE5ECB" w:rsidRPr="003541FF">
        <w:rPr>
          <w:rFonts w:cs="Times New Roman"/>
        </w:rPr>
        <w:t xml:space="preserve">IR emission lines and specifically, IR fine structure emission lines change by </w:t>
      </w:r>
      <w:r w:rsidR="00DE7E50">
        <w:rPr>
          <w:rFonts w:cs="Times New Roman"/>
        </w:rPr>
        <w:t xml:space="preserve">less than </w:t>
      </w:r>
      <w:r w:rsidR="00CE5ECB" w:rsidRPr="003541FF">
        <w:rPr>
          <w:rFonts w:cs="Times New Roman"/>
        </w:rPr>
        <w:t>0.</w:t>
      </w:r>
      <w:r w:rsidR="00DE7E50">
        <w:rPr>
          <w:rFonts w:cs="Times New Roman"/>
        </w:rPr>
        <w:t>2</w:t>
      </w:r>
      <w:r w:rsidR="00CE5ECB" w:rsidRPr="003541FF">
        <w:rPr>
          <w:rFonts w:cs="Times New Roman"/>
        </w:rPr>
        <w:t xml:space="preserve"> de</w:t>
      </w:r>
      <w:r w:rsidR="00DE7E50">
        <w:rPr>
          <w:rFonts w:cs="Times New Roman"/>
        </w:rPr>
        <w:t>x.</w:t>
      </w:r>
    </w:p>
    <w:p w14:paraId="26C7CA9F" w14:textId="77777777" w:rsidR="00755CDC" w:rsidRPr="003541FF" w:rsidRDefault="00755CDC" w:rsidP="00194078">
      <w:pPr>
        <w:rPr>
          <w:rFonts w:cs="Times New Roman"/>
          <w:b/>
        </w:rPr>
      </w:pPr>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2C33FFE3" w14:textId="77777777" w:rsidR="00785B58" w:rsidRDefault="00785B58" w:rsidP="00785B58">
      <w:pPr>
        <w:rPr>
          <w:rFonts w:cs="Times New Roman"/>
        </w:rPr>
      </w:pPr>
    </w:p>
    <w:p w14:paraId="52D0B81D" w14:textId="5B57ABDA" w:rsidR="00785B58" w:rsidRDefault="00785B58" w:rsidP="00785B58">
      <w:pPr>
        <w:rPr>
          <w:rFonts w:cs="Times New Roman"/>
        </w:rPr>
      </w:pPr>
      <w:r>
        <w:rPr>
          <w:rFonts w:cs="Times New Roman"/>
        </w:rPr>
        <w:t>We begin by discussing the implications of our atlas on the local, low redshift galaxy literature presented in the introduction. Throughout this discussion, we will be referencing our high metallicity, dusty simulations. We then move now to discussing our low-metallicity and dust-free simulations in the context of high-</w:t>
      </w:r>
      <w:r>
        <w:rPr>
          <w:rFonts w:cs="Times New Roman"/>
          <w:i/>
        </w:rPr>
        <w:t>z</w:t>
      </w:r>
      <w:r w:rsidR="000D3884">
        <w:rPr>
          <w:rFonts w:cs="Times New Roman"/>
        </w:rPr>
        <w:t xml:space="preserve"> literature. For specific comparisons of equivalent width predictions to observations, refer to Table 2 where we list both the peak equivalent width over the LOC plane and the equivalent width in gas conditions similar to local H II regions with </w:t>
      </w:r>
      <w:r w:rsidR="009A06FF">
        <w:rPr>
          <w:rFonts w:cs="Times New Roman"/>
        </w:rPr>
        <w:t>log(</w:t>
      </w:r>
      <w:r w:rsidR="000D3884">
        <w:rPr>
          <w:rFonts w:cs="Times New Roman"/>
          <w:i/>
        </w:rPr>
        <w:t>U</w:t>
      </w:r>
      <w:r w:rsidR="009A06FF">
        <w:rPr>
          <w:rFonts w:cs="Times New Roman"/>
        </w:rPr>
        <w:t>)</w:t>
      </w:r>
      <w:r w:rsidR="000D3884">
        <w:rPr>
          <w:rFonts w:cs="Times New Roman"/>
        </w:rPr>
        <w:t xml:space="preserve"> = </w:t>
      </w:r>
      <w:r w:rsidR="009A06FF">
        <w:rPr>
          <w:rFonts w:cs="Times New Roman"/>
        </w:rPr>
        <w:t xml:space="preserve">-2.0 </w:t>
      </w:r>
      <w:r w:rsidR="000D3884">
        <w:rPr>
          <w:rFonts w:cs="Times New Roman"/>
        </w:rPr>
        <w:t xml:space="preserve">and </w:t>
      </w:r>
      <w:r w:rsidR="009A06FF">
        <w:rPr>
          <w:rFonts w:cs="Times New Roman"/>
        </w:rPr>
        <w:t>log(</w:t>
      </w:r>
      <w:r w:rsidR="000D3884">
        <w:rPr>
          <w:rFonts w:cs="Times New Roman"/>
          <w:i/>
        </w:rPr>
        <w:t>n</w:t>
      </w:r>
      <w:r w:rsidR="000D3884">
        <w:rPr>
          <w:rFonts w:cs="Times New Roman"/>
          <w:vertAlign w:val="subscript"/>
        </w:rPr>
        <w:t>H</w:t>
      </w:r>
      <w:r w:rsidR="009A06FF">
        <w:rPr>
          <w:rFonts w:cs="Times New Roman"/>
        </w:rPr>
        <w:t xml:space="preserve">) </w:t>
      </w:r>
      <w:r w:rsidR="000D3884">
        <w:rPr>
          <w:rFonts w:cs="Times New Roman"/>
        </w:rPr>
        <w:t xml:space="preserve">= </w:t>
      </w:r>
      <w:r w:rsidR="009A06FF">
        <w:rPr>
          <w:rFonts w:cs="Times New Roman"/>
        </w:rPr>
        <w:t>1.0</w:t>
      </w:r>
      <w:r w:rsidR="000D3884">
        <w:rPr>
          <w:rFonts w:cs="Times New Roman"/>
        </w:rPr>
        <w:t>. F</w:t>
      </w:r>
      <w:r>
        <w:rPr>
          <w:rFonts w:cs="Times New Roman"/>
        </w:rPr>
        <w:t>inally</w:t>
      </w:r>
      <w:r w:rsidR="000D3884">
        <w:rPr>
          <w:rFonts w:cs="Times New Roman"/>
        </w:rPr>
        <w:t>,</w:t>
      </w:r>
      <w:r>
        <w:rPr>
          <w:rFonts w:cs="Times New Roman"/>
        </w:rPr>
        <w:t xml:space="preserve"> end with predictions for emission lines that will serve as useful diagnostics of vigorous st</w:t>
      </w:r>
      <w:r w:rsidR="000D3884">
        <w:rPr>
          <w:rFonts w:cs="Times New Roman"/>
        </w:rPr>
        <w:t>ar formation given future observations with the James Webb Space Telescope.</w:t>
      </w:r>
    </w:p>
    <w:p w14:paraId="7F0CD527" w14:textId="77777777" w:rsidR="00EE40DF" w:rsidRPr="003541FF" w:rsidRDefault="00EE40DF" w:rsidP="00DB62E4">
      <w:pPr>
        <w:rPr>
          <w:rFonts w:cs="Times New Roman"/>
          <w:b/>
        </w:rPr>
      </w:pPr>
    </w:p>
    <w:p w14:paraId="60289A64" w14:textId="14A95968" w:rsidR="003541FF" w:rsidRDefault="00BE6E59" w:rsidP="003541FF">
      <w:pPr>
        <w:rPr>
          <w:rFonts w:cs="Times New Roman"/>
          <w:b/>
        </w:rPr>
      </w:pPr>
      <w:r w:rsidRPr="00BE6E59">
        <w:rPr>
          <w:rFonts w:cs="Times New Roman"/>
          <w:b/>
        </w:rPr>
        <w:t>5.1</w:t>
      </w:r>
      <w:r w:rsidR="003541FF" w:rsidRPr="00BE6E59">
        <w:rPr>
          <w:rFonts w:cs="Times New Roman"/>
          <w:b/>
        </w:rPr>
        <w:t xml:space="preserve"> </w:t>
      </w:r>
      <w:r w:rsidR="005C4152">
        <w:rPr>
          <w:rFonts w:cs="Times New Roman"/>
          <w:b/>
        </w:rPr>
        <w:t>C</w:t>
      </w:r>
      <w:r w:rsidR="00DB22F7">
        <w:rPr>
          <w:rFonts w:cs="Times New Roman"/>
          <w:b/>
        </w:rPr>
        <w:t>omparisons to</w:t>
      </w:r>
      <w:r w:rsidR="005C4152" w:rsidRPr="00BE6E59">
        <w:rPr>
          <w:rFonts w:cs="Times New Roman"/>
          <w:b/>
        </w:rPr>
        <w:t xml:space="preserve"> </w:t>
      </w:r>
      <w:r w:rsidR="00D95307">
        <w:rPr>
          <w:rFonts w:cs="Times New Roman"/>
          <w:b/>
        </w:rPr>
        <w:t>low-</w:t>
      </w:r>
      <w:r w:rsidR="00D95307">
        <w:rPr>
          <w:rFonts w:cs="Times New Roman"/>
          <w:b/>
          <w:i/>
        </w:rPr>
        <w:t xml:space="preserve">z </w:t>
      </w:r>
      <w:r w:rsidR="00D95307">
        <w:rPr>
          <w:rFonts w:cs="Times New Roman"/>
          <w:b/>
        </w:rPr>
        <w:t>galax</w:t>
      </w:r>
      <w:r w:rsidR="00DB22F7">
        <w:rPr>
          <w:rFonts w:cs="Times New Roman"/>
          <w:b/>
        </w:rPr>
        <w:t>y literature</w:t>
      </w:r>
    </w:p>
    <w:p w14:paraId="719D2183" w14:textId="77777777" w:rsidR="00190E8F" w:rsidRDefault="00190E8F" w:rsidP="003541FF">
      <w:pPr>
        <w:rPr>
          <w:rFonts w:cs="Times New Roman"/>
        </w:rPr>
      </w:pPr>
    </w:p>
    <w:p w14:paraId="209F5AFA" w14:textId="4D68B9FD" w:rsidR="00190E8F" w:rsidRDefault="00EE40DF" w:rsidP="004909AF">
      <w:pPr>
        <w:rPr>
          <w:rFonts w:cs="Times New Roman"/>
        </w:rPr>
      </w:pPr>
      <w:r>
        <w:rPr>
          <w:rFonts w:cs="Times New Roman"/>
        </w:rPr>
        <w:t>As discussed in Satyapal et al. (2007), NGC 3621, an optically classified star</w:t>
      </w:r>
      <w:r w:rsidR="00AC7C53">
        <w:rPr>
          <w:rFonts w:cs="Times New Roman"/>
        </w:rPr>
        <w:t xml:space="preserve"> </w:t>
      </w:r>
      <w:r>
        <w:rPr>
          <w:rFonts w:cs="Times New Roman"/>
        </w:rPr>
        <w:t xml:space="preserve">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of these two emission lines are 0.6 and 0.7 respectively</w:t>
      </w:r>
      <w:r w:rsidR="00331271">
        <w:rPr>
          <w:rFonts w:cs="Times New Roman"/>
        </w:rPr>
        <w:t>, and in high metallicity (</w:t>
      </w:r>
      <w:r w:rsidR="00331271" w:rsidRPr="000A6EB6">
        <w:rPr>
          <w:rFonts w:cs="Times New Roman"/>
        </w:rPr>
        <w:t xml:space="preserve">5.0 </w:t>
      </w:r>
      <w:r w:rsidR="00331271" w:rsidRPr="000A6EB6">
        <w:rPr>
          <w:rFonts w:cs="Times New Roman"/>
          <w:i/>
        </w:rPr>
        <w:t>Z</w:t>
      </w:r>
      <w:r w:rsidR="00331271" w:rsidRPr="000A6EB6">
        <w:rPr>
          <w:rFonts w:ascii="Kaiti SC Black" w:hAnsi="Kaiti SC Black" w:cs="Kaiti SC Black"/>
          <w:vertAlign w:val="subscript"/>
        </w:rPr>
        <w:t>⊙</w:t>
      </w:r>
      <w:r w:rsidR="00331271">
        <w:rPr>
          <w:rFonts w:cs="Times New Roman"/>
        </w:rPr>
        <w:t>) simulations they</w:t>
      </w:r>
      <w:r w:rsidR="004C7B00">
        <w:rPr>
          <w:rFonts w:cs="Times New Roman"/>
        </w:rPr>
        <w:t xml:space="preserve"> increase roughly by a factor of 2.5,</w:t>
      </w:r>
      <w:r w:rsidR="00331271">
        <w:rPr>
          <w:rFonts w:cs="Times New Roman"/>
        </w:rPr>
        <w:t xml:space="preserve"> cli</w:t>
      </w:r>
      <w:r w:rsidR="004C7B00">
        <w:rPr>
          <w:rFonts w:cs="Times New Roman"/>
        </w:rPr>
        <w:t xml:space="preserve">mbing to 1.0 and 1.1, respectively. </w:t>
      </w:r>
      <w:r w:rsidR="00190E8F">
        <w:rPr>
          <w:rFonts w:cs="Times New Roman"/>
        </w:rPr>
        <w:t xml:space="preserve">We note, however, that [Ne V] 14 µm and 24 µm emission on our grids </w:t>
      </w:r>
      <w:r w:rsidR="004909AF">
        <w:rPr>
          <w:rFonts w:cs="Times New Roman"/>
        </w:rPr>
        <w:t xml:space="preserve">begin at </w:t>
      </w:r>
      <w:r w:rsidR="004909AF">
        <w:rPr>
          <w:rFonts w:cs="Times New Roman"/>
          <w:i/>
        </w:rPr>
        <w:t xml:space="preserve">U </w:t>
      </w:r>
      <w:r w:rsidR="004909AF" w:rsidRPr="00AB672B">
        <w:rPr>
          <w:rFonts w:ascii="ＭＳ ゴシック" w:eastAsia="ＭＳ ゴシック" w:hAnsi="ＭＳ ゴシック"/>
          <w:color w:val="000000"/>
        </w:rPr>
        <w:t>≈</w:t>
      </w:r>
      <w:r w:rsidR="004909AF" w:rsidRPr="004909AF">
        <w:rPr>
          <w:rFonts w:cs="Times New Roman"/>
        </w:rPr>
        <w:t xml:space="preserve"> 1.0</w:t>
      </w:r>
      <w:r w:rsidR="00E50002">
        <w:rPr>
          <w:rFonts w:cs="Times New Roman"/>
        </w:rPr>
        <w:t xml:space="preserve">, a higher ionization parameter than what is </w:t>
      </w:r>
      <w:r w:rsidR="004909AF">
        <w:rPr>
          <w:rFonts w:cs="Times New Roman"/>
        </w:rPr>
        <w:t>typically observed locally</w:t>
      </w:r>
      <w:r w:rsidR="00E50002">
        <w:rPr>
          <w:rFonts w:cs="Times New Roman"/>
        </w:rPr>
        <w:t xml:space="preserve"> (-3 &lt; </w:t>
      </w:r>
      <w:r w:rsidR="004909AF">
        <w:rPr>
          <w:rFonts w:cs="Times New Roman"/>
        </w:rPr>
        <w:t>log(</w:t>
      </w:r>
      <w:r w:rsidR="004909AF">
        <w:rPr>
          <w:rFonts w:cs="Times New Roman"/>
          <w:i/>
        </w:rPr>
        <w:t>U)</w:t>
      </w:r>
      <w:r w:rsidR="00E50002">
        <w:rPr>
          <w:rFonts w:cs="Times New Roman"/>
          <w:i/>
        </w:rPr>
        <w:t xml:space="preserve"> &lt;</w:t>
      </w:r>
      <w:r w:rsidR="004909AF" w:rsidRPr="004909AF">
        <w:rPr>
          <w:rFonts w:cs="Times New Roman"/>
        </w:rPr>
        <w:t xml:space="preserve"> </w:t>
      </w:r>
      <w:r w:rsidR="00E50002">
        <w:rPr>
          <w:rFonts w:cs="Times New Roman"/>
        </w:rPr>
        <w:t xml:space="preserve">-1.5;  Levesque et </w:t>
      </w:r>
      <w:r w:rsidR="00FA150D">
        <w:rPr>
          <w:rFonts w:cs="Times New Roman"/>
        </w:rPr>
        <w:t>al.</w:t>
      </w:r>
      <w:r w:rsidR="00E50002">
        <w:rPr>
          <w:rFonts w:cs="Times New Roman"/>
        </w:rPr>
        <w:t xml:space="preserve"> 2010)</w:t>
      </w:r>
      <w:r w:rsidR="004909AF">
        <w:rPr>
          <w:rFonts w:cs="Times New Roman"/>
        </w:rPr>
        <w:t xml:space="preserve">. Thus, we agree with </w:t>
      </w:r>
      <w:r w:rsidR="00690877">
        <w:rPr>
          <w:rFonts w:cs="Times New Roman"/>
        </w:rPr>
        <w:t>the</w:t>
      </w:r>
      <w:r w:rsidR="004909AF">
        <w:rPr>
          <w:rFonts w:cs="Times New Roman"/>
        </w:rPr>
        <w:t xml:space="preserve"> </w:t>
      </w:r>
      <w:r w:rsidR="008C6698">
        <w:rPr>
          <w:rFonts w:cs="Times New Roman"/>
        </w:rPr>
        <w:t xml:space="preserve">conclusion </w:t>
      </w:r>
      <w:r w:rsidR="004909AF">
        <w:rPr>
          <w:rFonts w:cs="Times New Roman"/>
        </w:rPr>
        <w:t>that AGN contribution is needed for local [Ne V] 14 µm and 24 µm emission</w:t>
      </w:r>
      <w:r w:rsidR="004909AF">
        <w:rPr>
          <w:rFonts w:ascii="Helvetica" w:eastAsiaTheme="minorEastAsia" w:hAnsi="Helvetica" w:cs="Helvetica"/>
          <w:kern w:val="0"/>
          <w:sz w:val="26"/>
          <w:szCs w:val="26"/>
          <w:lang w:eastAsia="en-US" w:bidi="ar-SA"/>
        </w:rPr>
        <w:t>.</w:t>
      </w:r>
    </w:p>
    <w:p w14:paraId="5A52F031" w14:textId="77777777" w:rsidR="00EE40DF" w:rsidRDefault="00EE40DF" w:rsidP="003541FF">
      <w:pPr>
        <w:rPr>
          <w:rFonts w:cs="Times New Roman"/>
        </w:rPr>
      </w:pPr>
    </w:p>
    <w:p w14:paraId="4C36E452" w14:textId="24662EE8" w:rsidR="004909AF"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w:t>
      </w:r>
      <w:r w:rsidR="007B717F">
        <w:rPr>
          <w:rFonts w:cs="Times New Roman"/>
        </w:rPr>
        <w:t xml:space="preserve">the </w:t>
      </w:r>
      <w:r>
        <w:rPr>
          <w:rFonts w:cs="Times New Roman"/>
        </w:rPr>
        <w:t xml:space="preserve">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w:t>
      </w:r>
      <w:r w:rsidR="00783FAE">
        <w:rPr>
          <w:rFonts w:cs="Times New Roman"/>
        </w:rPr>
        <w:t xml:space="preserve">, which is </w:t>
      </w:r>
      <w:r>
        <w:rPr>
          <w:rFonts w:cs="Times New Roman"/>
        </w:rPr>
        <w:t>twice as strong</w:t>
      </w:r>
      <w:r w:rsidR="00284FF2">
        <w:rPr>
          <w:rFonts w:cs="Times New Roman"/>
        </w:rPr>
        <w:t xml:space="preserve"> as our baseline model emission and nearly 8 times as strong as our low-metallicity model</w:t>
      </w:r>
      <w:r w:rsidR="004909AF">
        <w:rPr>
          <w:rFonts w:cs="Times New Roman"/>
        </w:rPr>
        <w:t xml:space="preserve">; however, we again note that </w:t>
      </w:r>
      <w:r w:rsidR="007B717F">
        <w:rPr>
          <w:rFonts w:cs="Times New Roman"/>
        </w:rPr>
        <w:t xml:space="preserve">this </w:t>
      </w:r>
      <w:r w:rsidR="004909AF">
        <w:rPr>
          <w:rFonts w:cs="Times New Roman"/>
        </w:rPr>
        <w:t xml:space="preserve">[O IV] 25.9 µm emission </w:t>
      </w:r>
      <w:r w:rsidR="007B717F">
        <w:rPr>
          <w:rFonts w:cs="Times New Roman"/>
        </w:rPr>
        <w:t xml:space="preserve">only occurs when adopting the </w:t>
      </w:r>
      <w:r w:rsidR="00814D58">
        <w:rPr>
          <w:rFonts w:cs="Times New Roman"/>
        </w:rPr>
        <w:t xml:space="preserve">physical conditions </w:t>
      </w:r>
      <w:r w:rsidR="007B717F">
        <w:rPr>
          <w:rFonts w:cs="Times New Roman"/>
        </w:rPr>
        <w:t xml:space="preserve">typically </w:t>
      </w:r>
      <w:r w:rsidR="00814D58">
        <w:rPr>
          <w:rFonts w:cs="Times New Roman"/>
        </w:rPr>
        <w:t>present</w:t>
      </w:r>
      <w:r w:rsidR="004909AF">
        <w:rPr>
          <w:rFonts w:cs="Times New Roman"/>
        </w:rPr>
        <w:t xml:space="preserve"> </w:t>
      </w:r>
      <w:r w:rsidR="00814D58">
        <w:rPr>
          <w:rFonts w:cs="Times New Roman"/>
        </w:rPr>
        <w:t>a</w:t>
      </w:r>
      <w:r w:rsidR="00DF4AA9">
        <w:rPr>
          <w:rFonts w:cs="Times New Roman"/>
        </w:rPr>
        <w:t>t</w:t>
      </w:r>
      <w:r w:rsidR="00814D58">
        <w:rPr>
          <w:rFonts w:cs="Times New Roman"/>
        </w:rPr>
        <w:t xml:space="preserve"> </w:t>
      </w:r>
      <w:r w:rsidR="004909AF">
        <w:rPr>
          <w:rFonts w:cs="Times New Roman"/>
        </w:rPr>
        <w:t>higher</w:t>
      </w:r>
      <w:r w:rsidR="00814D58">
        <w:rPr>
          <w:rFonts w:cs="Times New Roman"/>
        </w:rPr>
        <w:t>-</w:t>
      </w:r>
      <w:r w:rsidR="00814D58" w:rsidRPr="005815C2">
        <w:rPr>
          <w:rFonts w:cs="Times New Roman"/>
          <w:i/>
        </w:rPr>
        <w:t>z</w:t>
      </w:r>
      <w:r w:rsidR="007B717F">
        <w:rPr>
          <w:rFonts w:cs="Times New Roman"/>
        </w:rPr>
        <w:t>, not those typical of the local universe</w:t>
      </w:r>
      <w:r w:rsidR="004909AF">
        <w:rPr>
          <w:rFonts w:cs="Times New Roman"/>
        </w:rPr>
        <w:t xml:space="preserve">. </w:t>
      </w:r>
    </w:p>
    <w:p w14:paraId="1BF8E89A" w14:textId="77777777" w:rsidR="00CC2FD6" w:rsidRDefault="00CC2FD6" w:rsidP="003541FF">
      <w:pPr>
        <w:rPr>
          <w:rFonts w:cs="Times New Roman"/>
        </w:rPr>
      </w:pPr>
    </w:p>
    <w:p w14:paraId="3C53A9F0" w14:textId="255B4B74" w:rsidR="00E50002" w:rsidRDefault="00E24A5A" w:rsidP="003541FF">
      <w:pPr>
        <w:rPr>
          <w:rFonts w:cs="Times New Roman"/>
        </w:rPr>
      </w:pPr>
      <w:r>
        <w:rPr>
          <w:rFonts w:cs="Times New Roman"/>
        </w:rPr>
        <w:t xml:space="preserve">Lastly, </w:t>
      </w:r>
      <w:r w:rsidR="00F33CAB">
        <w:rPr>
          <w:rFonts w:cs="Times New Roman"/>
        </w:rPr>
        <w:t>Shirazi and</w:t>
      </w:r>
      <w:r w:rsidR="000C3534" w:rsidRPr="00AC146C">
        <w:rPr>
          <w:rFonts w:cs="Times New Roman"/>
        </w:rPr>
        <w:t xml:space="preserve"> Brinchmann</w:t>
      </w:r>
      <w:r w:rsidR="000C3534">
        <w:rPr>
          <w:rFonts w:cs="Times New Roman"/>
        </w:rPr>
        <w:t xml:space="preserve"> (2012</w:t>
      </w:r>
      <w:r w:rsidR="00284FF2">
        <w:rPr>
          <w:rFonts w:cs="Times New Roman"/>
        </w:rPr>
        <w:t>)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t>
      </w:r>
      <w:r w:rsidR="00E50002">
        <w:rPr>
          <w:rFonts w:cs="Times New Roman"/>
        </w:rPr>
        <w:t>They were able to recreate this emission assuming</w:t>
      </w:r>
      <w:r w:rsidR="00E50002" w:rsidRPr="00E50002">
        <w:rPr>
          <w:rFonts w:cs="Times New Roman"/>
        </w:rPr>
        <w:t xml:space="preserve"> 0.2 </w:t>
      </w:r>
      <w:r w:rsidR="00E50002" w:rsidRPr="00E50002">
        <w:rPr>
          <w:rFonts w:cs="Times New Roman"/>
          <w:i/>
        </w:rPr>
        <w:t>Z</w:t>
      </w:r>
      <w:r w:rsidR="00E50002" w:rsidRPr="004D4F3F">
        <w:rPr>
          <w:rFonts w:ascii="Menlo Regular" w:hAnsi="Menlo Regular" w:cs="Menlo Regular"/>
          <w:vertAlign w:val="subscript"/>
        </w:rPr>
        <w:t>⊙</w:t>
      </w:r>
      <w:r w:rsidR="00E50002">
        <w:rPr>
          <w:rFonts w:cs="Kaiti SC Black"/>
        </w:rPr>
        <w:t xml:space="preserve"> in their simulations.</w:t>
      </w:r>
      <w:r w:rsidR="00E50002" w:rsidRPr="004D4F3F">
        <w:rPr>
          <w:rFonts w:cs="Kaiti SC Black"/>
        </w:rPr>
        <w:t xml:space="preserve"> </w:t>
      </w:r>
      <w:r w:rsidR="00284FF2">
        <w:rPr>
          <w:rFonts w:cs="Times New Roman"/>
        </w:rPr>
        <w:t xml:space="preserve">We find that </w:t>
      </w:r>
      <w:r w:rsidR="002F5EA1">
        <w:rPr>
          <w:rFonts w:cs="Times New Roman"/>
        </w:rPr>
        <w:t xml:space="preserve">peak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w:t>
      </w:r>
      <w:r w:rsidR="00814D58">
        <w:rPr>
          <w:rFonts w:eastAsia="Symbol" w:cs="Times New Roman"/>
          <w:color w:val="000000"/>
        </w:rPr>
        <w:t xml:space="preserve">vary </w:t>
      </w:r>
      <w:r w:rsidR="00284FF2">
        <w:rPr>
          <w:rFonts w:eastAsia="Symbol" w:cs="Times New Roman"/>
          <w:color w:val="000000"/>
        </w:rPr>
        <w:t xml:space="preserve">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w:t>
      </w:r>
      <w:r w:rsidR="00EF76D1">
        <w:rPr>
          <w:rFonts w:cs="Times New Roman"/>
        </w:rPr>
        <w:t xml:space="preserve"> and solar metallicity</w:t>
      </w:r>
      <w:r w:rsidR="00284FF2">
        <w:rPr>
          <w:rFonts w:cs="Times New Roman"/>
        </w:rPr>
        <w:t xml:space="preserve"> to 1.1 with high metallicity</w:t>
      </w:r>
      <w:r w:rsidR="004477EA">
        <w:rPr>
          <w:rFonts w:cs="Times New Roman"/>
        </w:rPr>
        <w:t xml:space="preserve">. We find, however, that this emission does not occur in the range of local galaxies. </w:t>
      </w:r>
      <w:r w:rsidR="00644E67">
        <w:rPr>
          <w:rFonts w:cs="Times New Roman"/>
        </w:rPr>
        <w:t>Adopting dusty conditions, we find that p</w:t>
      </w:r>
      <w:r w:rsidR="004477EA">
        <w:rPr>
          <w:rFonts w:cs="Times New Roman"/>
        </w:rPr>
        <w:t xml:space="preserve">eak </w:t>
      </w:r>
      <w:r w:rsidR="004477EA" w:rsidRPr="003541FF">
        <w:rPr>
          <w:rFonts w:cs="Times New Roman"/>
        </w:rPr>
        <w:t xml:space="preserve">He II </w:t>
      </w:r>
      <w:r w:rsidR="004477EA" w:rsidRPr="003541FF">
        <w:rPr>
          <w:rFonts w:eastAsia="Symbol" w:cs="Times New Roman"/>
          <w:color w:val="000000"/>
        </w:rPr>
        <w:t>λ4686</w:t>
      </w:r>
      <w:r w:rsidR="004477EA">
        <w:rPr>
          <w:rFonts w:cs="Times New Roman"/>
        </w:rPr>
        <w:t xml:space="preserve"> emission occurs in top right corner of the LOC plane—a region of extreme density and photon flux.</w:t>
      </w:r>
      <w:r w:rsidR="00644E67">
        <w:rPr>
          <w:rFonts w:cs="Times New Roman"/>
        </w:rPr>
        <w:t xml:space="preserve"> </w:t>
      </w:r>
      <w:r w:rsidR="00E50002">
        <w:rPr>
          <w:rFonts w:cs="Times New Roman"/>
        </w:rPr>
        <w:t>Nonetheless, we do see minimal (</w:t>
      </w:r>
      <w:r w:rsidR="00E50002" w:rsidRPr="003541FF">
        <w:rPr>
          <w:rFonts w:cs="Times New Roman"/>
        </w:rPr>
        <w:t>log(W</w:t>
      </w:r>
      <w:r w:rsidR="00E50002" w:rsidRPr="004D4F3F">
        <w:rPr>
          <w:rFonts w:cs="Times New Roman"/>
          <w:vertAlign w:val="subscript"/>
        </w:rPr>
        <w:t>He II</w:t>
      </w:r>
      <w:r w:rsidR="00E50002">
        <w:rPr>
          <w:rFonts w:cs="Times New Roman"/>
        </w:rPr>
        <w:t xml:space="preserve">) = 0.2) emission in our </w:t>
      </w:r>
      <w:r w:rsidR="00E50002" w:rsidRPr="00F2070D">
        <w:rPr>
          <w:rFonts w:cs="Times New Roman"/>
        </w:rPr>
        <w:t xml:space="preserve">0.2 </w:t>
      </w:r>
      <w:r w:rsidR="00E50002" w:rsidRPr="00F2070D">
        <w:rPr>
          <w:rFonts w:cs="Times New Roman"/>
          <w:i/>
        </w:rPr>
        <w:t>Z</w:t>
      </w:r>
      <w:r w:rsidR="00E50002" w:rsidRPr="00F2070D">
        <w:rPr>
          <w:rFonts w:ascii="Menlo Regular" w:hAnsi="Menlo Regular" w:cs="Menlo Regular"/>
          <w:vertAlign w:val="subscript"/>
        </w:rPr>
        <w:t>⊙</w:t>
      </w:r>
      <w:r w:rsidR="00E50002">
        <w:rPr>
          <w:rFonts w:cs="Kaiti SC Black"/>
        </w:rPr>
        <w:t xml:space="preserve"> simulations around </w:t>
      </w:r>
      <w:r w:rsidR="00E50002">
        <w:rPr>
          <w:rFonts w:cs="Times New Roman"/>
        </w:rPr>
        <w:t>log(</w:t>
      </w:r>
      <w:r w:rsidR="00E50002">
        <w:rPr>
          <w:rFonts w:cs="Times New Roman"/>
          <w:i/>
        </w:rPr>
        <w:t>U) &lt;</w:t>
      </w:r>
      <w:r w:rsidR="00E50002" w:rsidRPr="004909AF">
        <w:rPr>
          <w:rFonts w:cs="Times New Roman"/>
        </w:rPr>
        <w:t xml:space="preserve"> </w:t>
      </w:r>
      <w:r w:rsidR="00E50002">
        <w:rPr>
          <w:rFonts w:cs="Times New Roman"/>
        </w:rPr>
        <w:t>-2 and low density. Thus, we suggest that perhaps there are low metallicity pockets within these local galaxies</w:t>
      </w:r>
      <w:r w:rsidR="00814D58">
        <w:rPr>
          <w:rFonts w:cs="Times New Roman"/>
        </w:rPr>
        <w:t>,</w:t>
      </w:r>
      <w:r w:rsidR="00E50002">
        <w:rPr>
          <w:rFonts w:cs="Times New Roman"/>
        </w:rPr>
        <w:t xml:space="preserve"> which contribute to their overall </w:t>
      </w:r>
      <w:r w:rsidR="00E50002" w:rsidRPr="003541FF">
        <w:rPr>
          <w:rFonts w:cs="Times New Roman"/>
        </w:rPr>
        <w:t xml:space="preserve">He II </w:t>
      </w:r>
      <w:r w:rsidR="00E50002" w:rsidRPr="003541FF">
        <w:rPr>
          <w:rFonts w:eastAsia="Symbol" w:cs="Times New Roman"/>
          <w:color w:val="000000"/>
        </w:rPr>
        <w:t>λ4686</w:t>
      </w:r>
      <w:r w:rsidR="00E50002">
        <w:rPr>
          <w:rFonts w:eastAsia="Symbol" w:cs="Times New Roman"/>
          <w:color w:val="000000"/>
        </w:rPr>
        <w:t xml:space="preserve"> emission. </w:t>
      </w:r>
      <w:r w:rsidR="00E50002">
        <w:rPr>
          <w:rFonts w:cs="Times New Roman"/>
        </w:rPr>
        <w:t xml:space="preserve"> </w:t>
      </w:r>
    </w:p>
    <w:p w14:paraId="448B637A" w14:textId="77777777" w:rsidR="00E56B97" w:rsidRDefault="00E56B97" w:rsidP="00E24A5A">
      <w:pPr>
        <w:rPr>
          <w:rFonts w:cs="Times New Roman"/>
          <w:i/>
        </w:rPr>
      </w:pPr>
    </w:p>
    <w:p w14:paraId="36DED88A" w14:textId="16EEFAD0"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w:t>
      </w:r>
      <w:r w:rsidR="00DB22F7">
        <w:rPr>
          <w:rFonts w:cs="Times New Roman"/>
          <w:b/>
        </w:rPr>
        <w:t>Comparisons to</w:t>
      </w:r>
      <w:r w:rsidR="005C4152" w:rsidRPr="00BE6E59">
        <w:rPr>
          <w:rFonts w:cs="Times New Roman"/>
          <w:b/>
        </w:rPr>
        <w:t xml:space="preserve"> </w:t>
      </w:r>
      <w:r w:rsidRPr="00BE6E59">
        <w:rPr>
          <w:rFonts w:cs="Times New Roman"/>
          <w:b/>
        </w:rPr>
        <w:t>high</w:t>
      </w:r>
      <w:r w:rsidR="00D95307">
        <w:rPr>
          <w:rFonts w:cs="Times New Roman"/>
          <w:b/>
        </w:rPr>
        <w:t>-</w:t>
      </w:r>
      <w:r w:rsidRPr="006546C5">
        <w:rPr>
          <w:rFonts w:cs="Times New Roman"/>
          <w:b/>
          <w:i/>
        </w:rPr>
        <w:t>z</w:t>
      </w:r>
      <w:r w:rsidRPr="00BE6E59">
        <w:rPr>
          <w:rFonts w:cs="Times New Roman"/>
          <w:b/>
        </w:rPr>
        <w:t xml:space="preserve"> galax</w:t>
      </w:r>
      <w:r w:rsidR="00DB22F7">
        <w:rPr>
          <w:rFonts w:cs="Times New Roman"/>
          <w:b/>
        </w:rPr>
        <w:t>y literature</w:t>
      </w:r>
    </w:p>
    <w:p w14:paraId="10B7DE59" w14:textId="77777777" w:rsidR="003541FF" w:rsidRDefault="003541FF" w:rsidP="003541FF">
      <w:pPr>
        <w:ind w:left="720" w:hanging="720"/>
        <w:rPr>
          <w:rFonts w:cs="Times New Roman"/>
          <w:b/>
        </w:rPr>
      </w:pPr>
    </w:p>
    <w:p w14:paraId="1FD64756" w14:textId="3A4FCC5E" w:rsidR="00E24A5A" w:rsidRDefault="00E24A5A" w:rsidP="00E24A5A">
      <w:pPr>
        <w:rPr>
          <w:rFonts w:cs="Times New Roman"/>
        </w:rPr>
      </w:pP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sidR="001E7661">
        <w:rPr>
          <w:rFonts w:cs="Times New Roman"/>
        </w:rPr>
        <w:t xml:space="preserve">, partly due to changing physical conditions. For example, </w:t>
      </w:r>
      <w:r w:rsidR="009A06FF">
        <w:rPr>
          <w:rFonts w:cs="Times New Roman"/>
        </w:rPr>
        <w:t>t</w:t>
      </w:r>
      <w:r w:rsidRPr="00E24A5A">
        <w:rPr>
          <w:rFonts w:cs="Times New Roman"/>
        </w:rPr>
        <w:t>hey have densities on average an order of magnitude higher than those found in the local universe (Shirazi</w:t>
      </w:r>
      <w:r w:rsidR="00C75BD3">
        <w:rPr>
          <w:rFonts w:cs="Times New Roman"/>
        </w:rPr>
        <w:t xml:space="preserve"> et al. </w:t>
      </w:r>
      <w:r w:rsidRPr="00E24A5A">
        <w:rPr>
          <w:rFonts w:cs="Times New Roman"/>
        </w:rPr>
        <w:t>2014).</w:t>
      </w:r>
    </w:p>
    <w:p w14:paraId="49C799AC" w14:textId="3AC20C31" w:rsidR="004552B1" w:rsidRPr="00E24A5A" w:rsidRDefault="004552B1" w:rsidP="00E24A5A">
      <w:pPr>
        <w:rPr>
          <w:rFonts w:cs="Times New Roman"/>
        </w:rPr>
      </w:pPr>
    </w:p>
    <w:p w14:paraId="7029FD3F" w14:textId="247445C2" w:rsidR="00E24A5A" w:rsidRPr="00EE40DF" w:rsidRDefault="00E24A5A" w:rsidP="000C7626">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w:t>
      </w:r>
      <w:r w:rsidR="00573F2A">
        <w:rPr>
          <w:rFonts w:eastAsia="Times New Roman" w:cs="Times New Roman"/>
          <w:color w:val="000000"/>
        </w:rPr>
        <w:t>L</w:t>
      </w:r>
      <w:r w:rsidRPr="006B5576">
        <w:rPr>
          <w:rFonts w:eastAsia="Times New Roman" w:cs="Times New Roman"/>
          <w:color w:val="000000"/>
        </w:rPr>
        <w:t>yman break galaxies with high [O III] / Hβ ratios</w:t>
      </w:r>
      <w:r>
        <w:rPr>
          <w:rFonts w:eastAsia="Times New Roman" w:cs="Times New Roman"/>
          <w:color w:val="000000"/>
        </w:rPr>
        <w:t xml:space="preserve"> around z ~ 2.3</w:t>
      </w:r>
      <w:r w:rsidR="009A06FF">
        <w:rPr>
          <w:rFonts w:eastAsia="Times New Roman" w:cs="Times New Roman"/>
          <w:color w:val="000000"/>
        </w:rPr>
        <w:t>.</w:t>
      </w:r>
      <w:r w:rsidR="002F5EA1">
        <w:rPr>
          <w:rFonts w:eastAsia="Times New Roman" w:cs="Times New Roman"/>
          <w:color w:val="000000"/>
        </w:rPr>
        <w:t xml:space="preserve"> </w:t>
      </w:r>
      <w:r w:rsidR="0054472E">
        <w:rPr>
          <w:rFonts w:eastAsia="Times New Roman" w:cs="Times New Roman"/>
          <w:color w:val="000000"/>
        </w:rPr>
        <w:t xml:space="preserve">Further, </w:t>
      </w:r>
      <w:r w:rsidR="009A06FF">
        <w:rPr>
          <w:rFonts w:eastAsia="Times New Roman" w:cs="Times New Roman"/>
          <w:color w:val="000000"/>
        </w:rPr>
        <w:t xml:space="preserve">in their simulations designed to recreate observations, </w:t>
      </w:r>
      <w:r w:rsidR="0054472E">
        <w:rPr>
          <w:rFonts w:cs="Times New Roman"/>
        </w:rPr>
        <w:t xml:space="preserve">Kewley et al. (2013) note a 0.8 dex increase in </w:t>
      </w:r>
      <w:r w:rsidR="0054472E">
        <w:rPr>
          <w:rFonts w:eastAsia="Times New Roman" w:cs="Times New Roman"/>
          <w:color w:val="000000"/>
        </w:rPr>
        <w:t>[O III]/</w:t>
      </w:r>
      <w:r w:rsidR="0054472E" w:rsidRPr="002F5EA1">
        <w:rPr>
          <w:rFonts w:eastAsia="Times New Roman" w:cs="Times New Roman"/>
          <w:color w:val="000000"/>
        </w:rPr>
        <w:t xml:space="preserve"> </w:t>
      </w:r>
      <w:r w:rsidR="0054472E" w:rsidRPr="006B5576">
        <w:rPr>
          <w:rFonts w:eastAsia="Times New Roman" w:cs="Times New Roman"/>
          <w:color w:val="000000"/>
        </w:rPr>
        <w:t>Hβ</w:t>
      </w:r>
      <w:r w:rsidR="0054472E">
        <w:rPr>
          <w:rFonts w:cs="Times New Roman"/>
        </w:rPr>
        <w:t xml:space="preserve"> emission from </w:t>
      </w:r>
      <w:r w:rsidR="0054472E">
        <w:rPr>
          <w:rFonts w:cs="Times New Roman"/>
          <w:i/>
        </w:rPr>
        <w:t>z</w:t>
      </w:r>
      <w:r w:rsidR="0054472E">
        <w:rPr>
          <w:rFonts w:cs="Times New Roman"/>
        </w:rPr>
        <w:t xml:space="preserve"> = 0.8 to </w:t>
      </w:r>
      <w:r w:rsidR="0054472E">
        <w:rPr>
          <w:rFonts w:cs="Times New Roman"/>
          <w:i/>
        </w:rPr>
        <w:t>z =</w:t>
      </w:r>
      <w:r w:rsidR="0054472E">
        <w:rPr>
          <w:rFonts w:cs="Times New Roman"/>
        </w:rPr>
        <w:t xml:space="preserve"> 2.5</w:t>
      </w:r>
      <w:r w:rsidR="009A06FF">
        <w:rPr>
          <w:rFonts w:cs="Times New Roman"/>
        </w:rPr>
        <w:t xml:space="preserve">. </w:t>
      </w:r>
      <w:r>
        <w:rPr>
          <w:rFonts w:eastAsia="Times New Roman" w:cs="Times New Roman"/>
          <w:color w:val="000000"/>
        </w:rPr>
        <w:t>We</w:t>
      </w:r>
      <w:r w:rsidR="007B717F">
        <w:rPr>
          <w:rFonts w:eastAsia="Times New Roman" w:cs="Times New Roman"/>
          <w:color w:val="000000"/>
        </w:rPr>
        <w:t xml:space="preserve"> </w:t>
      </w:r>
      <w:r w:rsidR="0054472E">
        <w:rPr>
          <w:rFonts w:eastAsia="Times New Roman" w:cs="Times New Roman"/>
          <w:color w:val="000000"/>
        </w:rPr>
        <w:t xml:space="preserve">find </w:t>
      </w:r>
      <w:r w:rsidR="001F14DA">
        <w:rPr>
          <w:rFonts w:eastAsia="Times New Roman" w:cs="Times New Roman"/>
          <w:color w:val="000000"/>
        </w:rPr>
        <w:t xml:space="preserve">that the </w:t>
      </w:r>
      <w:r w:rsidR="0054472E">
        <w:rPr>
          <w:rFonts w:eastAsia="Times New Roman" w:cs="Times New Roman"/>
          <w:color w:val="000000"/>
        </w:rPr>
        <w:t>peak</w:t>
      </w:r>
      <w:r>
        <w:rPr>
          <w:rFonts w:cs="Times New Roman"/>
        </w:rPr>
        <w:t xml:space="preserve">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sidR="0054472E">
        <w:rPr>
          <w:rFonts w:cs="Times New Roman"/>
        </w:rPr>
        <w:t>emission</w:t>
      </w:r>
      <w:r w:rsidR="001F14DA">
        <w:rPr>
          <w:rFonts w:eastAsia="Symbol" w:cs="Times New Roman"/>
          <w:color w:val="000000"/>
          <w:vertAlign w:val="subscript"/>
        </w:rPr>
        <w:t xml:space="preserve"> </w:t>
      </w:r>
      <w:r w:rsidR="001F14DA">
        <w:rPr>
          <w:rFonts w:eastAsia="Symbol" w:cs="Times New Roman"/>
          <w:color w:val="000000"/>
        </w:rPr>
        <w:t xml:space="preserve">decreases 0.2 dex  from 0.2 </w:t>
      </w:r>
      <w:r w:rsidR="001F14DA" w:rsidRPr="000A6EB6">
        <w:rPr>
          <w:rFonts w:cs="Times New Roman"/>
          <w:i/>
        </w:rPr>
        <w:t>Z</w:t>
      </w:r>
      <w:r w:rsidR="001F14DA" w:rsidRPr="000A6EB6">
        <w:rPr>
          <w:rFonts w:ascii="Kaiti SC Black" w:hAnsi="Kaiti SC Black" w:cs="Kaiti SC Black"/>
          <w:vertAlign w:val="subscript"/>
        </w:rPr>
        <w:t>⊙</w:t>
      </w:r>
      <w:r w:rsidR="001F14DA">
        <w:rPr>
          <w:rFonts w:cs="Times New Roman"/>
        </w:rPr>
        <w:t xml:space="preserve"> to</w:t>
      </w:r>
      <w:r w:rsidR="001F14DA">
        <w:rPr>
          <w:rFonts w:eastAsia="Symbol" w:cs="Times New Roman"/>
          <w:color w:val="000000"/>
        </w:rPr>
        <w:t xml:space="preserve"> 5.0 </w:t>
      </w:r>
      <w:r w:rsidR="001F14DA" w:rsidRPr="000A6EB6">
        <w:rPr>
          <w:rFonts w:cs="Times New Roman"/>
          <w:i/>
        </w:rPr>
        <w:t>Z</w:t>
      </w:r>
      <w:r w:rsidR="001F14DA" w:rsidRPr="000A6EB6">
        <w:rPr>
          <w:rFonts w:ascii="Kaiti SC Black" w:hAnsi="Kaiti SC Black" w:cs="Kaiti SC Black"/>
          <w:vertAlign w:val="subscript"/>
        </w:rPr>
        <w:t>⊙</w:t>
      </w:r>
      <w:r>
        <w:rPr>
          <w:rFonts w:eastAsia="Symbol" w:cs="Times New Roman"/>
          <w:color w:val="000000"/>
        </w:rPr>
        <w:t xml:space="preserve"> </w:t>
      </w:r>
      <w:r w:rsidR="001F14DA">
        <w:rPr>
          <w:rFonts w:eastAsia="Symbol" w:cs="Times New Roman"/>
          <w:color w:val="000000"/>
        </w:rPr>
        <w:t>(</w:t>
      </w:r>
      <w:r w:rsidR="0054472E">
        <w:rPr>
          <w:rFonts w:cs="Times New Roman"/>
        </w:rPr>
        <w:t>Figure 5b, row d</w:t>
      </w:r>
      <w:r>
        <w:rPr>
          <w:rFonts w:cs="Times New Roman"/>
        </w:rPr>
        <w:t xml:space="preserve">) </w:t>
      </w:r>
      <w:r w:rsidR="00EF76D1">
        <w:rPr>
          <w:rFonts w:cs="Times New Roman"/>
        </w:rPr>
        <w:t xml:space="preserve">and </w:t>
      </w:r>
      <w:r w:rsidR="001F14DA">
        <w:rPr>
          <w:rFonts w:cs="Times New Roman"/>
        </w:rPr>
        <w:t xml:space="preserve">also </w:t>
      </w:r>
      <w:r>
        <w:rPr>
          <w:rFonts w:cs="Times New Roman"/>
        </w:rPr>
        <w:t>find</w:t>
      </w:r>
      <w:r w:rsidR="002F5EA1">
        <w:rPr>
          <w:rFonts w:cs="Times New Roman"/>
        </w:rPr>
        <w:t xml:space="preserve"> </w:t>
      </w:r>
      <w:r>
        <w:rPr>
          <w:rFonts w:cs="Times New Roman"/>
        </w:rPr>
        <w:t xml:space="preserve">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5007 is strongest in our dust-free models</w:t>
      </w:r>
      <w:r w:rsidR="00EF76D1">
        <w:rPr>
          <w:rFonts w:eastAsia="Symbol" w:cs="Times New Roman"/>
          <w:color w:val="000000"/>
        </w:rPr>
        <w:t xml:space="preserve"> </w:t>
      </w:r>
      <w:r w:rsidR="001F14DA">
        <w:rPr>
          <w:rFonts w:eastAsia="Symbol" w:cs="Times New Roman"/>
          <w:color w:val="000000"/>
        </w:rPr>
        <w:t>(</w:t>
      </w:r>
      <w:r w:rsidR="00EF76D1">
        <w:rPr>
          <w:rFonts w:eastAsia="Symbol" w:cs="Times New Roman"/>
          <w:color w:val="000000"/>
        </w:rPr>
        <w:t>Figure 7b, column a</w:t>
      </w:r>
      <w:r w:rsidR="00B61122">
        <w:rPr>
          <w:rFonts w:eastAsia="Symbol" w:cs="Times New Roman"/>
          <w:color w:val="000000"/>
        </w:rPr>
        <w:t>)</w:t>
      </w:r>
      <w:r>
        <w:rPr>
          <w:rFonts w:eastAsia="Symbol" w:cs="Times New Roman"/>
          <w:color w:val="000000"/>
        </w:rPr>
        <w:t>.</w:t>
      </w:r>
      <w:r w:rsidR="000C7626">
        <w:rPr>
          <w:rFonts w:eastAsia="Symbol" w:cs="Times New Roman"/>
          <w:color w:val="000000"/>
        </w:rPr>
        <w:t xml:space="preserve"> We nearly recreate </w:t>
      </w:r>
      <w:r w:rsidR="001F14DA">
        <w:rPr>
          <w:rFonts w:eastAsia="Symbol" w:cs="Times New Roman"/>
          <w:color w:val="000000"/>
        </w:rPr>
        <w:t xml:space="preserve">the </w:t>
      </w:r>
      <w:r w:rsidR="00B61122">
        <w:rPr>
          <w:rFonts w:eastAsia="Symbol" w:cs="Times New Roman"/>
          <w:color w:val="000000"/>
        </w:rPr>
        <w:t xml:space="preserve"> 0.8 dex change in </w:t>
      </w:r>
      <w:r w:rsidR="00CF187C">
        <w:rPr>
          <w:rFonts w:eastAsia="Symbol" w:cs="Times New Roman"/>
          <w:color w:val="000000"/>
        </w:rPr>
        <w:t>[O III] e</w:t>
      </w:r>
      <w:r w:rsidR="00B61122">
        <w:rPr>
          <w:rFonts w:eastAsia="Symbol" w:cs="Times New Roman"/>
          <w:color w:val="000000"/>
        </w:rPr>
        <w:t>m</w:t>
      </w:r>
      <w:r w:rsidR="000C7626">
        <w:rPr>
          <w:rFonts w:eastAsia="Symbol" w:cs="Times New Roman"/>
          <w:color w:val="000000"/>
        </w:rPr>
        <w:t>ission</w:t>
      </w:r>
      <w:r w:rsidR="001F14DA">
        <w:rPr>
          <w:rFonts w:eastAsia="Symbol" w:cs="Times New Roman"/>
          <w:color w:val="000000"/>
        </w:rPr>
        <w:t xml:space="preserve"> from Kewley et al. (2013)</w:t>
      </w:r>
      <w:r w:rsidR="00B61122">
        <w:rPr>
          <w:rFonts w:eastAsia="Symbol" w:cs="Times New Roman"/>
          <w:color w:val="000000"/>
        </w:rPr>
        <w:t>; the peak log(W</w:t>
      </w:r>
      <w:r w:rsidR="00B61122" w:rsidRPr="0054472E">
        <w:rPr>
          <w:rFonts w:eastAsia="Symbol" w:cs="Times New Roman"/>
          <w:color w:val="000000"/>
          <w:vertAlign w:val="subscript"/>
        </w:rPr>
        <w:t>[O III</w:t>
      </w:r>
      <w:r w:rsidR="00B61122">
        <w:rPr>
          <w:rFonts w:eastAsia="Symbol" w:cs="Times New Roman"/>
          <w:color w:val="000000"/>
          <w:vertAlign w:val="subscript"/>
        </w:rPr>
        <w:t>]</w:t>
      </w:r>
      <w:r w:rsidR="00B61122">
        <w:rPr>
          <w:rFonts w:eastAsia="Symbol" w:cs="Times New Roman"/>
          <w:color w:val="000000"/>
        </w:rPr>
        <w:t xml:space="preserve">) = 3.3 dex in </w:t>
      </w:r>
      <w:r w:rsidR="000C7626">
        <w:rPr>
          <w:rFonts w:eastAsia="Symbol" w:cs="Times New Roman"/>
          <w:color w:val="000000"/>
        </w:rPr>
        <w:t xml:space="preserve">dust-free model </w:t>
      </w:r>
      <w:r w:rsidR="00B61122">
        <w:rPr>
          <w:rFonts w:eastAsia="Symbol" w:cs="Times New Roman"/>
          <w:color w:val="000000"/>
        </w:rPr>
        <w:t xml:space="preserve">as compared to 2.7 dex in </w:t>
      </w:r>
      <w:r w:rsidR="000C7626">
        <w:rPr>
          <w:rFonts w:eastAsia="Symbol" w:cs="Times New Roman"/>
          <w:color w:val="000000"/>
        </w:rPr>
        <w:t xml:space="preserve">our </w:t>
      </w:r>
      <w:r w:rsidR="000C7626" w:rsidRPr="000A6EB6">
        <w:rPr>
          <w:rFonts w:cs="Times New Roman"/>
        </w:rPr>
        <w:t xml:space="preserve">5.0 </w:t>
      </w:r>
      <w:r w:rsidR="000C7626" w:rsidRPr="000A6EB6">
        <w:rPr>
          <w:rFonts w:cs="Times New Roman"/>
          <w:i/>
        </w:rPr>
        <w:t>Z</w:t>
      </w:r>
      <w:r w:rsidR="000C7626" w:rsidRPr="000A6EB6">
        <w:rPr>
          <w:rFonts w:ascii="Kaiti SC Black" w:hAnsi="Kaiti SC Black" w:cs="Kaiti SC Black"/>
          <w:vertAlign w:val="subscript"/>
        </w:rPr>
        <w:t>⊙</w:t>
      </w:r>
      <w:r w:rsidR="000C7626">
        <w:rPr>
          <w:rFonts w:cs="Times New Roman"/>
        </w:rPr>
        <w:t xml:space="preserve"> model</w:t>
      </w:r>
      <w:r w:rsidR="00B61122">
        <w:rPr>
          <w:rFonts w:cs="Times New Roman"/>
        </w:rPr>
        <w:t xml:space="preserv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6A551C68" w:rsidR="00E24A5A" w:rsidRDefault="00E24A5A" w:rsidP="00E24A5A">
      <w:pPr>
        <w:tabs>
          <w:tab w:val="left" w:pos="480"/>
        </w:tabs>
        <w:rPr>
          <w:rFonts w:eastAsia="Times New Roman" w:cs="Times New Roman"/>
          <w:shd w:val="clear" w:color="auto" w:fill="FFFFFF"/>
        </w:rPr>
      </w:pPr>
      <w:r>
        <w:rPr>
          <w:rFonts w:cs="Times New Roman"/>
        </w:rPr>
        <w:t>Stark e</w:t>
      </w:r>
      <w:r w:rsidR="00542F85">
        <w:rPr>
          <w:rFonts w:cs="Times New Roman"/>
        </w:rPr>
        <w:t>t</w:t>
      </w:r>
      <w:r>
        <w:rPr>
          <w:rFonts w:cs="Times New Roman"/>
        </w:rPr>
        <w:t xml:space="preserve">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sidR="008D1225">
        <w:rPr>
          <w:rFonts w:cs="Times New Roman"/>
        </w:rPr>
        <w:t xml:space="preserve"> (Table 2)</w:t>
      </w:r>
      <w:r w:rsidR="00CF187C">
        <w:rPr>
          <w:rFonts w:cs="Times New Roman"/>
        </w:rPr>
        <w:t xml:space="preserve">. They calculate a mean </w:t>
      </w:r>
      <w:r>
        <w:rPr>
          <w:rFonts w:cs="Times New Roman"/>
        </w:rPr>
        <w:t xml:space="preserve">C III] </w:t>
      </w:r>
      <w:r w:rsidR="003541FF" w:rsidRPr="003541FF">
        <w:rPr>
          <w:rFonts w:eastAsia="Symbol" w:cs="Times New Roman"/>
          <w:color w:val="000000"/>
        </w:rPr>
        <w:t>λ</w:t>
      </w:r>
      <w:r w:rsidR="003541FF" w:rsidRPr="003541FF">
        <w:rPr>
          <w:rFonts w:cs="Times New Roman"/>
        </w:rPr>
        <w:t xml:space="preserve">1909 </w:t>
      </w:r>
      <w:r w:rsidR="00CF187C">
        <w:rPr>
          <w:rFonts w:cs="Times New Roman"/>
        </w:rPr>
        <w:t>equivalent width of</w:t>
      </w:r>
      <w:r w:rsidR="003541FF" w:rsidRPr="003541FF">
        <w:rPr>
          <w:rFonts w:cs="Times New Roman"/>
        </w:rPr>
        <w:t xml:space="preserve"> ~ </w:t>
      </w:r>
      <w:r w:rsidR="00EF76D1">
        <w:rPr>
          <w:rFonts w:cs="Times New Roman"/>
        </w:rPr>
        <w:t>1.13</w:t>
      </w:r>
      <w:r w:rsidR="003541FF" w:rsidRPr="003541FF">
        <w:rPr>
          <w:rFonts w:cs="Times New Roman"/>
        </w:rPr>
        <w:t xml:space="preserve"> </w:t>
      </w:r>
      <w:r w:rsidR="003541FF" w:rsidRPr="003541FF">
        <w:rPr>
          <w:rFonts w:eastAsia="Times New Roman" w:cs="Times New Roman"/>
          <w:shd w:val="clear" w:color="auto" w:fill="FFFFFF"/>
        </w:rPr>
        <w:t>Å</w:t>
      </w:r>
      <w:r w:rsidR="00CF187C">
        <w:rPr>
          <w:rFonts w:eastAsia="Times New Roman" w:cs="Times New Roman"/>
          <w:shd w:val="clear" w:color="auto" w:fill="FFFFFF"/>
        </w:rPr>
        <w:t>.</w:t>
      </w:r>
      <w:r w:rsidR="003541FF" w:rsidRPr="003541FF">
        <w:rPr>
          <w:rFonts w:eastAsia="Times New Roman" w:cs="Times New Roman"/>
          <w:shd w:val="clear" w:color="auto" w:fill="FFFFFF"/>
        </w:rPr>
        <w:t xml:space="preserve"> </w:t>
      </w:r>
      <w:r w:rsidR="00ED7CBB">
        <w:rPr>
          <w:rFonts w:eastAsia="Times New Roman" w:cs="Times New Roman"/>
          <w:shd w:val="clear" w:color="auto" w:fill="FFFFFF"/>
        </w:rPr>
        <w:t>With our dust-free simulation, we</w:t>
      </w:r>
      <w:r>
        <w:rPr>
          <w:rFonts w:eastAsia="Times New Roman" w:cs="Times New Roman"/>
          <w:shd w:val="clear" w:color="auto" w:fill="FFFFFF"/>
        </w:rPr>
        <w:t xml:space="preserve"> find </w:t>
      </w:r>
      <w:r w:rsidR="00EF76D1">
        <w:rPr>
          <w:rFonts w:eastAsia="Times New Roman" w:cs="Times New Roman"/>
          <w:shd w:val="clear" w:color="auto" w:fill="FFFFFF"/>
        </w:rPr>
        <w:t xml:space="preserve">a much higher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7C1982">
        <w:rPr>
          <w:rFonts w:cs="Times New Roman"/>
          <w:vertAlign w:val="subscript"/>
        </w:rPr>
        <w:t>]</w:t>
      </w:r>
      <w:r w:rsidR="002B77EA">
        <w:rPr>
          <w:rFonts w:cs="Times New Roman"/>
        </w:rPr>
        <w:t>)</w:t>
      </w:r>
      <w:r w:rsidRPr="003541FF">
        <w:rPr>
          <w:rFonts w:cs="Times New Roman"/>
        </w:rPr>
        <w:t xml:space="preserve"> </w:t>
      </w:r>
      <w:r w:rsidR="00ED7CBB">
        <w:rPr>
          <w:rFonts w:cs="Times New Roman"/>
        </w:rPr>
        <w:t>= 3.0</w:t>
      </w:r>
      <w:r w:rsidR="00EF76D1">
        <w:rPr>
          <w:rFonts w:cs="Times New Roman"/>
        </w:rPr>
        <w:t xml:space="preserve"> with typical emission around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2.0 (Figure 7a, column b). In our</w:t>
      </w:r>
      <w:r w:rsidR="00ED7CBB">
        <w:rPr>
          <w:rFonts w:cs="Times New Roman"/>
        </w:rPr>
        <w:t xml:space="preserve"> </w:t>
      </w:r>
      <w:r w:rsidR="00CF187C">
        <w:rPr>
          <w:rFonts w:cs="Times New Roman"/>
        </w:rPr>
        <w:t xml:space="preserve">dusty </w:t>
      </w:r>
      <w:r w:rsidR="00ED7CBB">
        <w:rPr>
          <w:rFonts w:cs="Times New Roman"/>
        </w:rPr>
        <w:t>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w:t>
      </w:r>
      <w:r w:rsidR="00CF187C">
        <w:rPr>
          <w:rFonts w:cs="Times New Roman"/>
        </w:rPr>
        <w:t xml:space="preserve"> simulation</w:t>
      </w:r>
      <w:r w:rsidR="00ED7CBB">
        <w:rPr>
          <w:rFonts w:cs="Times New Roman"/>
        </w:rPr>
        <w:t xml:space="preserve">, </w:t>
      </w:r>
      <w:r w:rsidR="001F14DA">
        <w:rPr>
          <w:rFonts w:cs="Times New Roman"/>
        </w:rPr>
        <w:t xml:space="preserve">we find </w:t>
      </w:r>
      <w:r w:rsidR="00EF76D1">
        <w:rPr>
          <w:rFonts w:eastAsia="Times New Roman" w:cs="Times New Roman"/>
          <w:shd w:val="clear" w:color="auto" w:fill="FFFFFF"/>
        </w:rPr>
        <w:t xml:space="preserve">peak </w:t>
      </w:r>
      <w:r w:rsidR="00EF76D1" w:rsidRPr="003541FF">
        <w:rPr>
          <w:rFonts w:cs="Times New Roman"/>
        </w:rPr>
        <w:t>log(W</w:t>
      </w:r>
      <w:r w:rsidR="00EF76D1" w:rsidRPr="002B77EA">
        <w:rPr>
          <w:rFonts w:cs="Times New Roman"/>
          <w:vertAlign w:val="subscript"/>
        </w:rPr>
        <w:t>C III</w:t>
      </w:r>
      <w:r w:rsidR="00EF76D1">
        <w:rPr>
          <w:rFonts w:cs="Times New Roman"/>
          <w:vertAlign w:val="subscript"/>
        </w:rPr>
        <w:t>]</w:t>
      </w:r>
      <w:r w:rsidR="00EF76D1">
        <w:rPr>
          <w:rFonts w:cs="Times New Roman"/>
        </w:rPr>
        <w:t>)</w:t>
      </w:r>
      <w:r w:rsidR="00EF76D1" w:rsidRPr="003541FF">
        <w:rPr>
          <w:rFonts w:cs="Times New Roman"/>
        </w:rPr>
        <w:t xml:space="preserve"> </w:t>
      </w:r>
      <w:r w:rsidR="00EF76D1">
        <w:rPr>
          <w:rFonts w:cs="Times New Roman"/>
        </w:rPr>
        <w:t xml:space="preserve">= </w:t>
      </w:r>
      <w:r w:rsidR="00ED7CBB">
        <w:rPr>
          <w:rFonts w:cs="Times New Roman"/>
        </w:rPr>
        <w:t xml:space="preserve">2.7. </w:t>
      </w:r>
    </w:p>
    <w:p w14:paraId="222199B9" w14:textId="77777777" w:rsidR="00F87F55" w:rsidRDefault="00F87F55" w:rsidP="00E24A5A">
      <w:pPr>
        <w:tabs>
          <w:tab w:val="left" w:pos="480"/>
        </w:tabs>
        <w:rPr>
          <w:rFonts w:eastAsia="Times New Roman" w:cs="Times New Roman"/>
          <w:shd w:val="clear" w:color="auto" w:fill="FFFFFF"/>
        </w:rPr>
      </w:pPr>
    </w:p>
    <w:p w14:paraId="75119F3F" w14:textId="4F8CCC8A" w:rsidR="00F87F55" w:rsidRPr="00E67F8E"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016A8">
        <w:rPr>
          <w:rFonts w:eastAsia="Times New Roman" w:cs="Times New Roman"/>
          <w:shd w:val="clear" w:color="auto" w:fill="FFFFFF"/>
        </w:rPr>
        <w:t xml:space="preserve">little </w:t>
      </w:r>
      <w:r w:rsidR="008D1225" w:rsidRPr="00F87F55">
        <w:rPr>
          <w:rFonts w:cs="Times New Roman"/>
        </w:rPr>
        <w:t xml:space="preserve">O III] </w:t>
      </w:r>
      <w:r w:rsidR="008D1225">
        <w:rPr>
          <w:rFonts w:eastAsia="Symbol" w:cs="Times New Roman"/>
          <w:color w:val="000000"/>
        </w:rPr>
        <w:t xml:space="preserve">λλ1661, 1666 and </w:t>
      </w:r>
      <w:r w:rsidR="0026003F" w:rsidRPr="003541FF">
        <w:rPr>
          <w:rFonts w:eastAsia="Symbol" w:cs="Times New Roman"/>
          <w:color w:val="000000"/>
        </w:rPr>
        <w:t>He II λ1640</w:t>
      </w:r>
      <w:r w:rsidR="008D1225">
        <w:rPr>
          <w:rFonts w:eastAsia="Symbol" w:cs="Times New Roman"/>
          <w:color w:val="000000"/>
        </w:rPr>
        <w:t>, and</w:t>
      </w:r>
      <w:r w:rsidR="0026003F">
        <w:rPr>
          <w:rFonts w:eastAsia="Symbol" w:cs="Times New Roman"/>
          <w:color w:val="000000"/>
        </w:rPr>
        <w:t xml:space="preserve"> </w:t>
      </w:r>
      <w:r>
        <w:rPr>
          <w:rFonts w:eastAsia="Symbol" w:cs="Times New Roman"/>
          <w:color w:val="000000"/>
        </w:rPr>
        <w:t>C III] λ1909</w:t>
      </w:r>
      <w:r w:rsidR="0026003F">
        <w:rPr>
          <w:rFonts w:eastAsia="Symbol" w:cs="Times New Roman"/>
          <w:color w:val="000000"/>
        </w:rPr>
        <w:t xml:space="preserve"> </w:t>
      </w:r>
      <w:r>
        <w:rPr>
          <w:rFonts w:eastAsia="Symbol" w:cs="Times New Roman"/>
          <w:color w:val="000000"/>
        </w:rPr>
        <w:t>emission</w:t>
      </w:r>
      <w:r w:rsidR="008D1225">
        <w:rPr>
          <w:rFonts w:eastAsia="Symbol" w:cs="Times New Roman"/>
          <w:color w:val="000000"/>
        </w:rPr>
        <w:t xml:space="preserve"> (Table 2)</w:t>
      </w:r>
      <w:r>
        <w:rPr>
          <w:rFonts w:eastAsia="Symbol" w:cs="Times New Roman"/>
          <w:color w:val="000000"/>
        </w:rPr>
        <w:t xml:space="preserve">. We find </w:t>
      </w:r>
      <w:r w:rsidRPr="00F87F55">
        <w:rPr>
          <w:rFonts w:cs="Times New Roman"/>
        </w:rPr>
        <w:t xml:space="preserve">O III] </w:t>
      </w:r>
      <w:r>
        <w:rPr>
          <w:rFonts w:eastAsia="Symbol" w:cs="Times New Roman"/>
          <w:color w:val="000000"/>
        </w:rPr>
        <w:t xml:space="preserve">λ1665 and C III] λ1909 to be </w:t>
      </w:r>
      <w:r w:rsidRPr="00E67F8E">
        <w:rPr>
          <w:rFonts w:eastAsia="Symbol" w:cs="Times New Roman"/>
          <w:color w:val="000000"/>
        </w:rPr>
        <w:t xml:space="preserve">among the strongest UV emission lines among our dust-free simulations, with peak </w:t>
      </w:r>
      <w:r w:rsidRPr="00E67F8E">
        <w:rPr>
          <w:rFonts w:cs="Times New Roman"/>
        </w:rPr>
        <w:t>log(W</w:t>
      </w:r>
      <w:r w:rsidR="00841E8A" w:rsidRPr="005815C2">
        <w:rPr>
          <w:rFonts w:cs="Times New Roman"/>
          <w:vertAlign w:val="subscript"/>
        </w:rPr>
        <w:t>O III]</w:t>
      </w:r>
      <w:r w:rsidRPr="00E67F8E">
        <w:rPr>
          <w:rFonts w:cs="Times New Roman"/>
        </w:rPr>
        <w:t>)</w:t>
      </w:r>
      <w:r w:rsidRPr="00E67F8E">
        <w:rPr>
          <w:rFonts w:eastAsia="Symbol" w:cs="Times New Roman"/>
          <w:color w:val="000000"/>
        </w:rPr>
        <w:t xml:space="preserve"> </w:t>
      </w:r>
      <w:r w:rsidR="00841E8A">
        <w:rPr>
          <w:rFonts w:eastAsia="Symbol" w:cs="Times New Roman"/>
          <w:color w:val="000000"/>
        </w:rPr>
        <w:t xml:space="preserve">= </w:t>
      </w:r>
      <w:r w:rsidRPr="00E67F8E">
        <w:rPr>
          <w:rFonts w:eastAsia="Symbol" w:cs="Times New Roman"/>
          <w:color w:val="000000"/>
        </w:rPr>
        <w:t>2.2 and 3.0</w:t>
      </w:r>
      <w:r w:rsidR="0026003F">
        <w:rPr>
          <w:rFonts w:eastAsia="Symbol" w:cs="Times New Roman"/>
          <w:color w:val="000000"/>
        </w:rPr>
        <w:t xml:space="preserve"> respectively</w:t>
      </w:r>
      <w:r w:rsidRPr="00E67F8E">
        <w:rPr>
          <w:rFonts w:eastAsia="Symbol" w:cs="Times New Roman"/>
          <w:color w:val="000000"/>
        </w:rPr>
        <w:t xml:space="preserve">. </w:t>
      </w:r>
      <w:r w:rsidR="00E67F8E" w:rsidRPr="0025612B">
        <w:rPr>
          <w:rFonts w:eastAsia="Symbol" w:cs="Times New Roman"/>
          <w:color w:val="000000"/>
        </w:rPr>
        <w:t xml:space="preserve">Additionally, we note that </w:t>
      </w:r>
      <w:r w:rsidR="00E67F8E" w:rsidRPr="0025612B">
        <w:rPr>
          <w:rFonts w:cs="Times New Roman"/>
        </w:rPr>
        <w:t xml:space="preserve">O III] </w:t>
      </w:r>
      <w:r w:rsidR="00E67F8E" w:rsidRPr="0025612B">
        <w:rPr>
          <w:rFonts w:eastAsia="Symbol" w:cs="Times New Roman"/>
          <w:color w:val="000000"/>
        </w:rPr>
        <w:t>λ1665 does not emit in the local range on our dust-free simulations, but instead begins emissi</w:t>
      </w:r>
      <w:r w:rsidR="00E67F8E" w:rsidRPr="00CF3A0F">
        <w:rPr>
          <w:rFonts w:eastAsia="Symbol" w:cs="Times New Roman"/>
          <w:color w:val="000000"/>
        </w:rPr>
        <w:t xml:space="preserve">on around </w:t>
      </w:r>
      <w:r w:rsidR="00CA4D0E">
        <w:rPr>
          <w:rFonts w:eastAsia="Symbol" w:cs="Times New Roman"/>
          <w:color w:val="000000"/>
        </w:rPr>
        <w:t>log(</w:t>
      </w:r>
      <w:r w:rsidR="00E67F8E" w:rsidRPr="00E67F8E">
        <w:rPr>
          <w:rFonts w:eastAsia="Symbol" w:cs="Times New Roman"/>
          <w:i/>
          <w:color w:val="000000"/>
        </w:rPr>
        <w:t>U</w:t>
      </w:r>
      <w:r w:rsidR="00CA4D0E">
        <w:rPr>
          <w:rFonts w:eastAsia="Symbol" w:cs="Times New Roman"/>
          <w:color w:val="000000"/>
        </w:rPr>
        <w:t xml:space="preserve">) </w:t>
      </w:r>
      <w:r w:rsidR="00E67F8E" w:rsidRPr="00E67F8E">
        <w:rPr>
          <w:rFonts w:eastAsia="ＭＳ ゴシック" w:cs="Times New Roman"/>
          <w:color w:val="000000"/>
        </w:rPr>
        <w:t>≈</w:t>
      </w:r>
      <w:r w:rsidR="00767F2E">
        <w:rPr>
          <w:rFonts w:eastAsia="ＭＳ ゴシック" w:cs="Times New Roman"/>
          <w:color w:val="000000"/>
        </w:rPr>
        <w:t xml:space="preserve"> </w:t>
      </w:r>
      <w:r w:rsidR="00E67F8E" w:rsidRPr="00E67F8E">
        <w:rPr>
          <w:rFonts w:eastAsia="Symbol" w:cs="Times New Roman"/>
          <w:color w:val="000000"/>
        </w:rPr>
        <w:t>1.0 and extends to log(</w:t>
      </w:r>
      <w:r w:rsidR="00E67F8E" w:rsidRPr="00E67F8E">
        <w:rPr>
          <w:rFonts w:eastAsia="Symbol" w:cs="Times New Roman"/>
          <w:i/>
          <w:color w:val="000000"/>
        </w:rPr>
        <w:t xml:space="preserve">U) </w:t>
      </w:r>
      <w:r w:rsidR="00E67F8E" w:rsidRPr="00E67F8E">
        <w:rPr>
          <w:rFonts w:eastAsia="ＭＳ ゴシック" w:cs="Times New Roman"/>
          <w:color w:val="000000"/>
        </w:rPr>
        <w:t>≈ 3.0.</w:t>
      </w:r>
      <w:r w:rsidR="00E67F8E">
        <w:rPr>
          <w:rFonts w:ascii="ＭＳ ゴシック" w:eastAsia="ＭＳ ゴシック" w:hAnsi="ＭＳ ゴシック"/>
          <w:color w:val="000000"/>
        </w:rPr>
        <w:t xml:space="preserve">  </w:t>
      </w:r>
    </w:p>
    <w:p w14:paraId="2243564D" w14:textId="77777777" w:rsidR="00F560F7" w:rsidRDefault="00F560F7" w:rsidP="00F87F55">
      <w:pPr>
        <w:tabs>
          <w:tab w:val="left" w:pos="480"/>
        </w:tabs>
        <w:rPr>
          <w:rFonts w:eastAsia="Symbol" w:cs="Times New Roman"/>
          <w:color w:val="000000"/>
        </w:rPr>
      </w:pPr>
    </w:p>
    <w:p w14:paraId="23ED30AC" w14:textId="1BA4E0B2" w:rsidR="00FE2B4C"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w:t>
      </w:r>
      <w:r w:rsidR="00FE2B4C">
        <w:rPr>
          <w:rFonts w:cs="Times New Roman"/>
        </w:rPr>
        <w:t>,</w:t>
      </w:r>
      <w:r>
        <w:rPr>
          <w:rFonts w:cs="Times New Roman"/>
        </w:rPr>
        <w:t xml:space="preserve"> find a </w:t>
      </w:r>
      <w:r w:rsidRPr="00F560F7">
        <w:rPr>
          <w:rFonts w:cs="Times New Roman"/>
        </w:rPr>
        <w:t xml:space="preserve">N IV] λ1486 emitter </w:t>
      </w:r>
      <w:r w:rsidR="00FE2B4C">
        <w:rPr>
          <w:rFonts w:cs="Times New Roman"/>
        </w:rPr>
        <w:t xml:space="preserve">at </w:t>
      </w:r>
      <w:r w:rsidRPr="00F560F7">
        <w:rPr>
          <w:rFonts w:cs="Times New Roman"/>
        </w:rPr>
        <w:t>z = 5.563</w:t>
      </w:r>
      <w:r w:rsidR="00FE2B4C">
        <w:rPr>
          <w:rFonts w:cs="Times New Roman"/>
        </w:rPr>
        <w:t xml:space="preserve"> whose peak </w:t>
      </w:r>
      <w:r w:rsidR="008D1225">
        <w:rPr>
          <w:rFonts w:cs="Times New Roman"/>
        </w:rPr>
        <w:t>log(</w:t>
      </w:r>
      <w:r w:rsidR="00FE2B4C" w:rsidRPr="00E72BFC">
        <w:rPr>
          <w:rFonts w:cs="Times New Roman"/>
        </w:rPr>
        <w:t>W</w:t>
      </w:r>
      <w:r w:rsidR="00FE2B4C" w:rsidRPr="00E72BFC">
        <w:rPr>
          <w:rFonts w:cs="Times New Roman"/>
          <w:vertAlign w:val="subscript"/>
        </w:rPr>
        <w:t>λ</w:t>
      </w:r>
      <w:r w:rsidR="008D1225">
        <w:rPr>
          <w:rFonts w:cs="Times New Roman"/>
        </w:rPr>
        <w:t xml:space="preserve">) </w:t>
      </w:r>
      <w:r w:rsidR="00FE2B4C">
        <w:rPr>
          <w:rFonts w:cs="Times New Roman"/>
        </w:rPr>
        <w:t xml:space="preserve">= </w:t>
      </w:r>
      <w:r w:rsidR="008D1225">
        <w:rPr>
          <w:rFonts w:cs="Times New Roman"/>
        </w:rPr>
        <w:t>1.34 (Table 2)</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w:t>
      </w:r>
      <w:r w:rsidR="00E67F8E">
        <w:rPr>
          <w:rFonts w:cs="Times New Roman"/>
        </w:rPr>
        <w:t xml:space="preserve"> at high </w:t>
      </w:r>
      <w:r w:rsidR="00E67F8E" w:rsidRPr="003541FF">
        <w:rPr>
          <w:rFonts w:cs="Times New Roman"/>
        </w:rPr>
        <w:t>φ</w:t>
      </w:r>
      <w:r w:rsidR="00E67F8E" w:rsidRPr="0040419C">
        <w:rPr>
          <w:rFonts w:cs="Times New Roman"/>
          <w:vertAlign w:val="subscript"/>
        </w:rPr>
        <w:t>H</w:t>
      </w:r>
      <w:r w:rsidR="00E67F8E" w:rsidDel="00E67F8E">
        <w:rPr>
          <w:rFonts w:eastAsia="Symbol" w:cs="Times New Roman"/>
          <w:color w:val="000000"/>
        </w:rPr>
        <w:t xml:space="preserve"> </w:t>
      </w:r>
      <w:r w:rsidR="00E67F8E">
        <w:rPr>
          <w:rFonts w:eastAsia="Symbol" w:cs="Times New Roman"/>
          <w:color w:val="000000"/>
        </w:rPr>
        <w:t xml:space="preserve">values. </w:t>
      </w:r>
    </w:p>
    <w:p w14:paraId="31584EC1" w14:textId="77777777" w:rsidR="00E67F8E" w:rsidRDefault="00E67F8E" w:rsidP="00F87F55">
      <w:pPr>
        <w:tabs>
          <w:tab w:val="left" w:pos="480"/>
        </w:tabs>
        <w:rPr>
          <w:rFonts w:eastAsia="Symbol" w:cs="Times New Roman"/>
          <w:color w:val="000000"/>
        </w:rPr>
      </w:pPr>
    </w:p>
    <w:p w14:paraId="3A3A31D2" w14:textId="780763EB" w:rsidR="00580509" w:rsidRPr="00D23B26"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for</w:t>
      </w:r>
      <w:r w:rsidR="00D23B26">
        <w:rPr>
          <w:rFonts w:cs="Times New Roman"/>
          <w:b/>
        </w:rPr>
        <w:t xml:space="preserve"> </w:t>
      </w:r>
      <w:r>
        <w:rPr>
          <w:rFonts w:cs="Times New Roman"/>
          <w:b/>
        </w:rPr>
        <w:t xml:space="preserve">JWST </w:t>
      </w:r>
      <w:r w:rsidR="00D23B26">
        <w:rPr>
          <w:rFonts w:cs="Times New Roman"/>
          <w:b/>
        </w:rPr>
        <w:t>high-</w:t>
      </w:r>
      <w:r w:rsidR="00D23B26">
        <w:rPr>
          <w:rFonts w:cs="Times New Roman"/>
          <w:b/>
          <w:i/>
        </w:rPr>
        <w:t>z</w:t>
      </w:r>
      <w:r w:rsidR="00D23B26">
        <w:rPr>
          <w:rFonts w:cs="Times New Roman"/>
          <w:b/>
        </w:rPr>
        <w:t xml:space="preserve"> observations</w:t>
      </w:r>
    </w:p>
    <w:p w14:paraId="359EC9F1" w14:textId="77777777" w:rsidR="00F87F55" w:rsidRDefault="00F87F55" w:rsidP="00580509">
      <w:pPr>
        <w:spacing w:after="115"/>
        <w:rPr>
          <w:rFonts w:eastAsia="Symbol" w:cs="Times New Roman"/>
          <w:color w:val="000000"/>
        </w:rPr>
      </w:pPr>
    </w:p>
    <w:p w14:paraId="05FA3283" w14:textId="1F4CCF81" w:rsidR="00D23B26" w:rsidRPr="00A51564" w:rsidRDefault="00580509" w:rsidP="005815C2">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 xml:space="preserve">nch in 2018, is </w:t>
      </w:r>
      <w:r w:rsidR="00660C14">
        <w:rPr>
          <w:rFonts w:eastAsia="Symbol" w:cs="Times New Roman"/>
          <w:color w:val="000000"/>
        </w:rPr>
        <w:t xml:space="preserve">ideal </w:t>
      </w:r>
      <w:r>
        <w:rPr>
          <w:rFonts w:eastAsia="Symbol" w:cs="Times New Roman"/>
          <w:color w:val="000000"/>
        </w:rPr>
        <w:t>for IR observations of high-</w:t>
      </w:r>
      <w:r>
        <w:rPr>
          <w:rFonts w:eastAsia="Symbol" w:cs="Times New Roman"/>
          <w:i/>
          <w:color w:val="000000"/>
        </w:rPr>
        <w:t xml:space="preserve">z </w:t>
      </w:r>
      <w:r>
        <w:rPr>
          <w:rFonts w:eastAsia="Symbol" w:cs="Times New Roman"/>
          <w:color w:val="000000"/>
        </w:rPr>
        <w:t xml:space="preserve">galaxies. </w:t>
      </w:r>
      <w:r w:rsidR="00660C14">
        <w:rPr>
          <w:rFonts w:eastAsia="Symbol" w:cs="Times New Roman"/>
          <w:color w:val="000000"/>
        </w:rPr>
        <w:t>Given the</w:t>
      </w:r>
      <w:r w:rsidRPr="00580509">
        <w:rPr>
          <w:rFonts w:eastAsia="Symbol" w:cs="Times New Roman"/>
          <w:color w:val="000000"/>
        </w:rPr>
        <w:t xml:space="preserve">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w:t>
      </w:r>
      <w:r w:rsidR="00660C14">
        <w:rPr>
          <w:rFonts w:eastAsia="Symbol" w:cs="Times New Roman"/>
          <w:color w:val="000000"/>
        </w:rPr>
        <w:t xml:space="preserve"> (Madau &amp; Dickinson </w:t>
      </w:r>
      <w:r w:rsidR="00660C14" w:rsidRPr="00580509">
        <w:rPr>
          <w:rFonts w:eastAsia="Symbol" w:cs="Times New Roman"/>
          <w:color w:val="000000"/>
        </w:rPr>
        <w:t>2014</w:t>
      </w:r>
      <w:r w:rsidR="00660C14">
        <w:rPr>
          <w:rFonts w:eastAsia="Symbol" w:cs="Times New Roman"/>
          <w:color w:val="000000"/>
        </w:rPr>
        <w:t>)</w:t>
      </w:r>
      <w:r>
        <w:rPr>
          <w:rFonts w:eastAsia="Symbol" w:cs="Times New Roman"/>
          <w:color w:val="000000"/>
        </w:rPr>
        <w:t>,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w:t>
      </w:r>
      <w:r w:rsidR="00F010FB">
        <w:rPr>
          <w:rFonts w:eastAsia="Symbol" w:cs="Times New Roman"/>
          <w:color w:val="000000"/>
        </w:rPr>
        <w:t xml:space="preserve">as well as optical and </w:t>
      </w:r>
      <w:r w:rsidR="005C663C">
        <w:rPr>
          <w:rFonts w:eastAsia="Symbol" w:cs="Times New Roman"/>
          <w:color w:val="000000"/>
        </w:rPr>
        <w:t>IR</w:t>
      </w:r>
      <w:r w:rsidR="00941944">
        <w:rPr>
          <w:rFonts w:eastAsia="Symbol" w:cs="Times New Roman"/>
          <w:color w:val="000000"/>
        </w:rPr>
        <w:t xml:space="preserve"> emission lines, a range that was</w:t>
      </w:r>
      <w:r w:rsidR="00A51564">
        <w:rPr>
          <w:rFonts w:eastAsia="Symbol" w:cs="Times New Roman"/>
          <w:color w:val="000000"/>
        </w:rPr>
        <w:t xml:space="preserve"> previously </w:t>
      </w:r>
      <w:r w:rsidR="00F50EC6">
        <w:rPr>
          <w:rFonts w:eastAsia="Symbol" w:cs="Times New Roman"/>
          <w:color w:val="000000"/>
        </w:rPr>
        <w:t xml:space="preserve">limited </w:t>
      </w:r>
      <w:r w:rsidR="00A51564">
        <w:rPr>
          <w:rFonts w:eastAsia="Symbol" w:cs="Times New Roman"/>
          <w:color w:val="000000"/>
        </w:rPr>
        <w:t xml:space="preserve">for </w:t>
      </w:r>
      <w:r w:rsidR="00D23B26">
        <w:rPr>
          <w:rFonts w:eastAsia="Symbol" w:cs="Times New Roman"/>
          <w:color w:val="000000"/>
        </w:rPr>
        <w:t>high</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25612B">
        <w:rPr>
          <w:rFonts w:cs="Times New Roman"/>
        </w:rPr>
        <w:t xml:space="preserve"> and </w:t>
      </w:r>
      <w:r w:rsidR="00C019B8">
        <w:rPr>
          <w:rFonts w:cs="Times New Roman"/>
        </w:rPr>
        <w:t xml:space="preserve">C IV </w:t>
      </w:r>
      <w:r w:rsidR="00C019B8" w:rsidRPr="00945F70">
        <w:rPr>
          <w:rFonts w:cs="Times New Roman"/>
        </w:rPr>
        <w:t>λ</w:t>
      </w:r>
      <w:r w:rsidR="00C019B8">
        <w:rPr>
          <w:rFonts w:cs="Times New Roman"/>
        </w:rPr>
        <w:t>1549</w:t>
      </w:r>
      <w:r w:rsidR="008A2AB8">
        <w:rPr>
          <w:rFonts w:cs="Times New Roman"/>
        </w:rPr>
        <w:t xml:space="preserve"> to serve as a useful diagnostic</w:t>
      </w:r>
      <w:r w:rsidR="0025612B">
        <w:rPr>
          <w:rFonts w:cs="Times New Roman"/>
        </w:rPr>
        <w:t>s</w:t>
      </w:r>
      <w:r w:rsidR="00677640">
        <w:rPr>
          <w:rFonts w:cs="Times New Roman"/>
        </w:rPr>
        <w:t xml:space="preserve"> of vigorous star formation.</w:t>
      </w:r>
    </w:p>
    <w:p w14:paraId="2F0D113B" w14:textId="521B1177"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008D1225">
        <w:rPr>
          <w:rFonts w:cs="Times New Roman"/>
        </w:rPr>
        <w:t>Ly</w:t>
      </w:r>
      <w:r w:rsidR="008D1225">
        <w:rPr>
          <w:rFonts w:eastAsiaTheme="minorEastAsia" w:cs="Times New Roman"/>
          <w:kern w:val="0"/>
          <w:lang w:eastAsia="en-US" w:bidi="ar-SA"/>
        </w:rPr>
        <w:t xml:space="preserve">α and </w:t>
      </w:r>
      <w:r w:rsidR="008D1225">
        <w:rPr>
          <w:rFonts w:eastAsia="Times New Roman" w:cs="Times New Roman"/>
          <w:shd w:val="clear" w:color="auto" w:fill="FFFFFF"/>
        </w:rPr>
        <w:t>C III]</w:t>
      </w:r>
      <w:r w:rsidRPr="00945F70">
        <w:rPr>
          <w:rFonts w:eastAsia="Times New Roman" w:cs="Times New Roman"/>
          <w:shd w:val="clear" w:color="auto" w:fill="FFFFFF"/>
        </w:rPr>
        <w:t xml:space="preserve"> </w:t>
      </w:r>
      <w:r w:rsidRPr="00945F70">
        <w:rPr>
          <w:rFonts w:eastAsia="Symbol" w:cs="Times New Roman"/>
        </w:rPr>
        <w:t>λ</w:t>
      </w:r>
      <w:r w:rsidR="008D1225">
        <w:rPr>
          <w:rFonts w:eastAsia="Symbol" w:cs="Times New Roman"/>
        </w:rPr>
        <w:t>1909</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0F2529B7"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λ1661</w:t>
      </w:r>
      <w:r w:rsidR="008D1225">
        <w:rPr>
          <w:rFonts w:eastAsia="Symbol" w:cs="Times New Roman"/>
          <w:color w:val="000000"/>
        </w:rPr>
        <w:t xml:space="preserve"> and </w:t>
      </w:r>
      <w:r w:rsidR="008D1225" w:rsidRPr="003541FF">
        <w:rPr>
          <w:rFonts w:eastAsia="Symbol" w:cs="Times New Roman"/>
          <w:color w:val="000000"/>
        </w:rPr>
        <w:t>λ</w:t>
      </w:r>
      <w:r w:rsidR="003541FF" w:rsidRPr="003541FF">
        <w:rPr>
          <w:rFonts w:eastAsia="Symbol" w:cs="Times New Roman"/>
          <w:color w:val="000000"/>
        </w:rPr>
        <w:t>1666</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0618F1A0" w14:textId="66BE646F" w:rsidR="00D23B26" w:rsidRPr="00377271" w:rsidRDefault="00F010FB" w:rsidP="005C663C">
      <w:pPr>
        <w:rPr>
          <w:rFonts w:cs="Times New Roman"/>
        </w:rPr>
      </w:pPr>
      <w:r>
        <w:rPr>
          <w:rFonts w:cs="Times New Roman"/>
        </w:rPr>
        <w:t>Further</w:t>
      </w:r>
      <w:r w:rsidR="00B91755">
        <w:rPr>
          <w:rFonts w:cs="Times New Roman"/>
        </w:rPr>
        <w:t>, optical</w:t>
      </w:r>
      <w:r w:rsidR="005C663C">
        <w:rPr>
          <w:rFonts w:cs="Times New Roman"/>
        </w:rPr>
        <w:t xml:space="preserve"> </w:t>
      </w:r>
      <w:r w:rsidR="005C663C" w:rsidRPr="005C663C">
        <w:rPr>
          <w:rFonts w:cs="Times New Roman"/>
        </w:rPr>
        <w:t>and IR</w:t>
      </w:r>
      <w:r w:rsidR="00B91755" w:rsidRPr="005C663C">
        <w:rPr>
          <w:rFonts w:cs="Times New Roman"/>
        </w:rPr>
        <w:t xml:space="preserve"> emission lines become accessible to JWST</w:t>
      </w:r>
      <w:r w:rsidR="002248DA">
        <w:rPr>
          <w:rFonts w:cs="Times New Roman"/>
        </w:rPr>
        <w:t xml:space="preserve"> </w:t>
      </w:r>
      <w:r w:rsidR="002248DA">
        <w:rPr>
          <w:rFonts w:eastAsia="Symbol" w:cs="Times New Roman"/>
          <w:color w:val="000000"/>
        </w:rPr>
        <w:t xml:space="preserve">in the 2 </w:t>
      </w:r>
      <w:r w:rsidR="002248DA" w:rsidRPr="00907273">
        <w:rPr>
          <w:rFonts w:eastAsia="Symbol" w:cs="Times New Roman"/>
          <w:color w:val="000000"/>
        </w:rPr>
        <w:t>≤</w:t>
      </w:r>
      <w:r w:rsidR="002248DA" w:rsidRPr="005C663C">
        <w:rPr>
          <w:rFonts w:eastAsia="Symbol" w:cs="Times New Roman"/>
          <w:color w:val="000000"/>
        </w:rPr>
        <w:t xml:space="preserve"> </w:t>
      </w:r>
      <w:r w:rsidR="002248DA" w:rsidRPr="005C663C">
        <w:rPr>
          <w:rFonts w:eastAsia="Symbol" w:cs="Times New Roman"/>
          <w:i/>
          <w:color w:val="000000"/>
        </w:rPr>
        <w:t>z</w:t>
      </w:r>
      <w:r w:rsidR="002248DA">
        <w:rPr>
          <w:rFonts w:eastAsia="Symbol" w:cs="Times New Roman"/>
          <w:color w:val="000000"/>
        </w:rPr>
        <w:t xml:space="preserve"> </w:t>
      </w:r>
      <w:r w:rsidR="002248DA" w:rsidRPr="00907273">
        <w:rPr>
          <w:rFonts w:eastAsia="Symbol" w:cs="Times New Roman"/>
          <w:color w:val="000000"/>
        </w:rPr>
        <w:t>≤</w:t>
      </w:r>
      <w:r w:rsidR="002248DA" w:rsidRPr="005C663C">
        <w:rPr>
          <w:rFonts w:eastAsia="Symbol" w:cs="Times New Roman"/>
          <w:color w:val="000000"/>
        </w:rPr>
        <w:t xml:space="preserve"> 5 range</w:t>
      </w:r>
      <w:r w:rsidR="00B91755" w:rsidRPr="005C663C">
        <w:rPr>
          <w:rFonts w:cs="Times New Roman"/>
        </w:rPr>
        <w:t xml:space="preserve">.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w:t>
      </w:r>
      <w:r w:rsidR="005C663C" w:rsidRPr="005C663C">
        <w:rPr>
          <w:rFonts w:eastAsia="Symbol" w:cs="Times New Roman"/>
          <w:color w:val="000000"/>
        </w:rPr>
        <w:t xml:space="preserve">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311FEB9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w:t>
      </w:r>
      <w:r w:rsidR="00FE2B4C">
        <w:rPr>
          <w:rFonts w:eastAsia="Symbol" w:cs="Times New Roman"/>
        </w:rPr>
        <w:t xml:space="preserve">dust </w:t>
      </w:r>
      <w:r>
        <w:rPr>
          <w:rFonts w:eastAsia="Symbol" w:cs="Times New Roman"/>
        </w:rPr>
        <w:t>diagnostic</w:t>
      </w:r>
      <w:r w:rsidR="00FE2B4C">
        <w:rPr>
          <w:rFonts w:eastAsia="Symbol" w:cs="Times New Roman"/>
        </w:rPr>
        <w:t>s</w:t>
      </w:r>
      <w:r>
        <w:rPr>
          <w:rFonts w:eastAsia="Symbol" w:cs="Times New Roman"/>
        </w:rPr>
        <w:t xml:space="preserve"> (Figure 7a). For example, N V </w:t>
      </w:r>
      <w:r w:rsidRPr="00945F70">
        <w:rPr>
          <w:rFonts w:cs="Times New Roman"/>
        </w:rPr>
        <w:t>λ</w:t>
      </w:r>
      <w:r w:rsidRPr="008A2AB8">
        <w:rPr>
          <w:rFonts w:eastAsia="Symbol" w:cs="Times New Roman"/>
        </w:rPr>
        <w:t>1240</w:t>
      </w:r>
      <w:r>
        <w:rPr>
          <w:rFonts w:eastAsia="Symbol" w:cs="Times New Roman"/>
        </w:rPr>
        <w:t xml:space="preserve"> and </w:t>
      </w:r>
      <w:r w:rsidR="00C019B8">
        <w:rPr>
          <w:rFonts w:eastAsia="Symbol" w:cs="Times New Roman"/>
        </w:rPr>
        <w:t xml:space="preserve">Si II] </w:t>
      </w:r>
      <w:r w:rsidR="00C019B8" w:rsidRPr="00945F70">
        <w:rPr>
          <w:rFonts w:cs="Times New Roman"/>
        </w:rPr>
        <w:t>λ</w:t>
      </w:r>
      <w:r w:rsidR="00C019B8" w:rsidRPr="00C019B8">
        <w:rPr>
          <w:rFonts w:eastAsia="Symbol" w:cs="Times New Roman"/>
        </w:rPr>
        <w:t xml:space="preserve">2335 </w:t>
      </w:r>
      <w:r>
        <w:rPr>
          <w:rFonts w:eastAsia="Symbol" w:cs="Times New Roman"/>
        </w:rPr>
        <w:t>increases 0.4 dex</w:t>
      </w:r>
      <w:r w:rsidR="00C019B8">
        <w:rPr>
          <w:rFonts w:eastAsia="Symbol" w:cs="Times New Roman"/>
        </w:rPr>
        <w:t xml:space="preserve"> and 0.5 respectively</w:t>
      </w:r>
      <w:r>
        <w:rPr>
          <w:rFonts w:eastAsia="Symbol" w:cs="Times New Roman"/>
        </w:rPr>
        <w:t xml:space="preserve">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w:t>
      </w:r>
    </w:p>
    <w:p w14:paraId="3C403EE7" w14:textId="77777777" w:rsidR="002248DA" w:rsidRDefault="002248DA" w:rsidP="00A44D0A">
      <w:pPr>
        <w:rPr>
          <w:ins w:id="271" w:author="Chris Richardson" w:date="2016-02-28T20:01:00Z"/>
          <w:rFonts w:eastAsia="Symbol" w:cs="Times New Roman"/>
        </w:rPr>
      </w:pPr>
    </w:p>
    <w:p w14:paraId="0036862B" w14:textId="4572037C" w:rsidR="002248DA" w:rsidRDefault="002248DA" w:rsidP="00A44D0A">
      <w:pPr>
        <w:rPr>
          <w:ins w:id="272" w:author="Chris Richardson" w:date="2016-02-04T19:21:00Z"/>
          <w:rFonts w:eastAsia="Symbol" w:cs="Times New Roman"/>
        </w:rPr>
      </w:pPr>
      <w:commentRangeStart w:id="273"/>
      <w:ins w:id="274" w:author="Chris Richardson" w:date="2016-02-28T20:01:00Z">
        <w:r w:rsidRPr="006D78B4">
          <w:rPr>
            <w:rFonts w:eastAsia="Symbol" w:cs="Times New Roman"/>
            <w:highlight w:val="yellow"/>
          </w:rPr>
          <w:t>[</w:t>
        </w:r>
      </w:ins>
      <w:ins w:id="275" w:author="Chris Richardson" w:date="2016-02-28T20:02:00Z">
        <w:r w:rsidRPr="006D78B4">
          <w:rPr>
            <w:rFonts w:eastAsia="Symbol" w:cs="Times New Roman"/>
            <w:highlight w:val="yellow"/>
          </w:rPr>
          <w:t xml:space="preserve">I THINK BOTH LINES COMING FROM CARBON IS OK. </w:t>
        </w:r>
      </w:ins>
      <w:ins w:id="276" w:author="Chris Richardson" w:date="2016-02-28T20:01:00Z">
        <w:r w:rsidRPr="006D78B4">
          <w:rPr>
            <w:rFonts w:eastAsia="Symbol" w:cs="Times New Roman"/>
            <w:highlight w:val="yellow"/>
          </w:rPr>
          <w:t>HOW DO WE CONTRADICT OURSELVES BY INCLUDING A GREAT</w:t>
        </w:r>
      </w:ins>
      <w:ins w:id="277" w:author="Chris Richardson" w:date="2016-02-28T20:02:00Z">
        <w:r w:rsidRPr="006D78B4">
          <w:rPr>
            <w:rFonts w:eastAsia="Symbol" w:cs="Times New Roman"/>
            <w:highlight w:val="yellow"/>
          </w:rPr>
          <w:t>ER</w:t>
        </w:r>
      </w:ins>
      <w:ins w:id="278" w:author="Chris Richardson" w:date="2016-02-28T20:01:00Z">
        <w:r w:rsidRPr="006D78B4">
          <w:rPr>
            <w:rFonts w:eastAsia="Symbol" w:cs="Times New Roman"/>
            <w:highlight w:val="yellow"/>
          </w:rPr>
          <w:t xml:space="preserve"> RANGE OF PHYSICAL CONDITIONS?]</w:t>
        </w:r>
      </w:ins>
      <w:commentRangeEnd w:id="273"/>
      <w:r w:rsidR="00344C2A">
        <w:rPr>
          <w:rStyle w:val="CommentReference"/>
          <w:rFonts w:asciiTheme="minorHAnsi" w:eastAsiaTheme="minorEastAsia" w:hAnsiTheme="minorHAnsi" w:cstheme="minorBidi"/>
          <w:kern w:val="0"/>
          <w:lang w:eastAsia="en-US" w:bidi="ar-SA"/>
        </w:rPr>
        <w:commentReference w:id="273"/>
      </w:r>
    </w:p>
    <w:p w14:paraId="2D667370" w14:textId="77777777" w:rsidR="00D71E5C" w:rsidRDefault="00D71E5C" w:rsidP="00A44D0A">
      <w:pPr>
        <w:rPr>
          <w:rFonts w:eastAsia="Symbol" w:cs="Times New Roman"/>
        </w:rPr>
      </w:pPr>
    </w:p>
    <w:p w14:paraId="05769F2D" w14:textId="2018F853" w:rsidR="006C1EE2" w:rsidRDefault="008A2AB8" w:rsidP="00ED5522">
      <w:pPr>
        <w:rPr>
          <w:rFonts w:cs="Times New Roman"/>
        </w:rPr>
      </w:pPr>
      <w:r>
        <w:rPr>
          <w:rFonts w:eastAsia="Symbol" w:cs="Times New Roman"/>
        </w:rPr>
        <w:t xml:space="preserve">We predict, however, that </w:t>
      </w:r>
      <w:r w:rsidR="00B863ED">
        <w:rPr>
          <w:rFonts w:cs="Times New Roman"/>
        </w:rPr>
        <w:t xml:space="preserve">C III </w:t>
      </w:r>
      <w:r w:rsidR="00B863ED" w:rsidRPr="00945F70">
        <w:rPr>
          <w:rFonts w:cs="Times New Roman"/>
        </w:rPr>
        <w:t>λ</w:t>
      </w:r>
      <w:r w:rsidR="00B863ED">
        <w:rPr>
          <w:rFonts w:cs="Times New Roman"/>
        </w:rPr>
        <w:t xml:space="preserve">977 and </w:t>
      </w:r>
      <w:r w:rsidR="002A5373">
        <w:rPr>
          <w:rFonts w:cs="Times New Roman"/>
        </w:rPr>
        <w:t xml:space="preserve">C IV </w:t>
      </w:r>
      <w:r w:rsidR="002A5373" w:rsidRPr="00945F70">
        <w:rPr>
          <w:rFonts w:cs="Times New Roman"/>
        </w:rPr>
        <w:t>λ</w:t>
      </w:r>
      <w:r w:rsidR="002A5373">
        <w:rPr>
          <w:rFonts w:cs="Times New Roman"/>
        </w:rPr>
        <w:t xml:space="preserve">1549 </w:t>
      </w:r>
      <w:r w:rsidR="00B863ED">
        <w:rPr>
          <w:rFonts w:cs="Times New Roman"/>
        </w:rPr>
        <w:t xml:space="preserve">will be the </w:t>
      </w:r>
      <w:r>
        <w:rPr>
          <w:rFonts w:eastAsia="Symbol" w:cs="Times New Roman"/>
        </w:rPr>
        <w:t>most useful UV emission line</w:t>
      </w:r>
      <w:r w:rsidR="0025612B">
        <w:rPr>
          <w:rFonts w:eastAsia="Symbol" w:cs="Times New Roman"/>
        </w:rPr>
        <w:t>s</w:t>
      </w:r>
      <w:r>
        <w:rPr>
          <w:rFonts w:eastAsia="Symbol" w:cs="Times New Roman"/>
        </w:rPr>
        <w:t xml:space="preserve"> for JWST </w:t>
      </w:r>
      <w:r w:rsidRPr="00250047">
        <w:rPr>
          <w:rFonts w:eastAsia="Symbol" w:cs="Times New Roman"/>
        </w:rPr>
        <w:t>observations</w:t>
      </w:r>
      <w:r w:rsidRPr="00250047">
        <w:rPr>
          <w:rFonts w:cs="Times New Roman"/>
        </w:rPr>
        <w:t xml:space="preserve">. </w:t>
      </w:r>
      <w:r w:rsidR="00ED5522">
        <w:rPr>
          <w:rFonts w:eastAsia="Times New Roman" w:cs="Times New Roman"/>
          <w:kern w:val="0"/>
          <w:lang w:val="en-CA" w:eastAsia="en-US" w:bidi="ar-SA"/>
        </w:rPr>
        <w:t>Given that</w:t>
      </w:r>
      <w:r w:rsidR="00D221EE">
        <w:rPr>
          <w:rFonts w:eastAsia="Times New Roman" w:cs="Times New Roman"/>
          <w:kern w:val="0"/>
          <w:lang w:val="en-CA" w:eastAsia="en-US" w:bidi="ar-SA"/>
        </w:rPr>
        <w:t xml:space="preserve"> with JWST,</w:t>
      </w:r>
      <w:r w:rsidR="002A5373">
        <w:rPr>
          <w:rFonts w:eastAsia="Times New Roman" w:cs="Times New Roman"/>
          <w:kern w:val="0"/>
          <w:lang w:val="en-CA" w:eastAsia="en-US" w:bidi="ar-SA"/>
        </w:rPr>
        <w:t xml:space="preserve"> </w:t>
      </w:r>
      <w:r w:rsidR="00ED5522">
        <w:rPr>
          <w:rFonts w:eastAsia="Times New Roman" w:cs="Times New Roman"/>
          <w:kern w:val="0"/>
          <w:lang w:val="en-CA" w:eastAsia="en-US" w:bidi="ar-SA"/>
        </w:rPr>
        <w:t xml:space="preserve">we </w:t>
      </w:r>
      <w:r w:rsidR="00D221EE">
        <w:rPr>
          <w:rFonts w:eastAsia="Times New Roman" w:cs="Times New Roman"/>
          <w:kern w:val="0"/>
          <w:lang w:val="en-CA" w:eastAsia="en-US" w:bidi="ar-SA"/>
        </w:rPr>
        <w:t xml:space="preserve">will be </w:t>
      </w:r>
      <w:r w:rsidR="00ED5522">
        <w:rPr>
          <w:rFonts w:eastAsia="Times New Roman" w:cs="Times New Roman"/>
          <w:kern w:val="0"/>
          <w:lang w:val="en-CA" w:eastAsia="en-US" w:bidi="ar-SA"/>
        </w:rPr>
        <w:t xml:space="preserve">looking </w:t>
      </w:r>
      <w:r w:rsidR="00D221EE">
        <w:rPr>
          <w:rFonts w:eastAsia="Times New Roman" w:cs="Times New Roman"/>
          <w:kern w:val="0"/>
          <w:lang w:val="en-CA" w:eastAsia="en-US" w:bidi="ar-SA"/>
        </w:rPr>
        <w:t>at the early universe</w:t>
      </w:r>
      <w:r w:rsidR="00ED5522">
        <w:rPr>
          <w:rFonts w:eastAsia="Times New Roman" w:cs="Times New Roman"/>
          <w:kern w:val="0"/>
          <w:lang w:val="en-CA" w:eastAsia="en-US" w:bidi="ar-SA"/>
        </w:rPr>
        <w:t xml:space="preserve">, </w:t>
      </w:r>
      <w:r w:rsidR="00ED5522">
        <w:rPr>
          <w:rFonts w:cs="Times New Roman"/>
        </w:rPr>
        <w:t>w</w:t>
      </w:r>
      <w:r w:rsidR="006C1EE2">
        <w:rPr>
          <w:rFonts w:cs="Times New Roman"/>
        </w:rPr>
        <w:t xml:space="preserve">e expect there to be less dust and low metallicity </w:t>
      </w:r>
      <w:r w:rsidR="00ED5522">
        <w:rPr>
          <w:rFonts w:cs="Times New Roman"/>
        </w:rPr>
        <w:t>since</w:t>
      </w:r>
      <w:r w:rsidR="006C1EE2">
        <w:rPr>
          <w:rFonts w:cs="Times New Roman"/>
        </w:rPr>
        <w:t xml:space="preserve"> there are fewer supernova remnants and less chemical </w:t>
      </w:r>
      <w:r w:rsidR="006C1EE2" w:rsidRPr="00D221EE">
        <w:rPr>
          <w:rFonts w:cs="Times New Roman"/>
        </w:rPr>
        <w:t>enrichment</w:t>
      </w:r>
      <w:r w:rsidR="001F42E3" w:rsidRPr="00D221EE">
        <w:rPr>
          <w:rFonts w:cs="Times New Roman"/>
        </w:rPr>
        <w:t xml:space="preserve"> </w:t>
      </w:r>
      <w:r w:rsidR="006546C5" w:rsidRPr="00D221EE">
        <w:rPr>
          <w:rFonts w:cs="Times New Roman"/>
        </w:rPr>
        <w:t>(</w:t>
      </w:r>
      <w:r w:rsidR="00D221EE" w:rsidRPr="00A71816">
        <w:rPr>
          <w:rFonts w:cs="Times New Roman"/>
        </w:rPr>
        <w:t>AGN3</w:t>
      </w:r>
      <w:r w:rsidR="006546C5" w:rsidRPr="00A71816">
        <w:rPr>
          <w:rFonts w:cs="Times New Roman"/>
        </w:rPr>
        <w:t>)</w:t>
      </w:r>
      <w:r w:rsidR="006546C5" w:rsidRPr="00D221EE">
        <w:rPr>
          <w:rFonts w:cs="Times New Roman"/>
        </w:rPr>
        <w:t>.</w:t>
      </w:r>
      <w:r w:rsidR="00ED5522">
        <w:rPr>
          <w:rFonts w:cs="Times New Roman"/>
        </w:rPr>
        <w:t xml:space="preserve"> </w:t>
      </w:r>
      <w:r w:rsidR="00D221EE">
        <w:rPr>
          <w:rFonts w:cs="Times New Roman"/>
        </w:rPr>
        <w:t xml:space="preserve">C III </w:t>
      </w:r>
      <w:r w:rsidR="00D221EE" w:rsidRPr="00945F70">
        <w:rPr>
          <w:rFonts w:cs="Times New Roman"/>
        </w:rPr>
        <w:t>λ</w:t>
      </w:r>
      <w:r w:rsidR="00D221EE">
        <w:rPr>
          <w:rFonts w:cs="Times New Roman"/>
        </w:rPr>
        <w:t>97</w:t>
      </w:r>
      <w:r w:rsidR="008D1225">
        <w:rPr>
          <w:rFonts w:cs="Times New Roman"/>
        </w:rPr>
        <w:t xml:space="preserve">7, a </w:t>
      </w:r>
      <w:r w:rsidR="00ED5522">
        <w:rPr>
          <w:rFonts w:cs="Times New Roman"/>
        </w:rPr>
        <w:t>temperature-sensitive</w:t>
      </w:r>
      <w:r w:rsidR="00ED5522" w:rsidRPr="00250047">
        <w:rPr>
          <w:rFonts w:cs="Times New Roman"/>
        </w:rPr>
        <w:t xml:space="preserve"> </w:t>
      </w:r>
      <w:r w:rsidR="008D1225">
        <w:rPr>
          <w:rFonts w:cs="Times New Roman"/>
        </w:rPr>
        <w:t xml:space="preserve">collisionally excited </w:t>
      </w:r>
      <w:r w:rsidR="00ED5522" w:rsidRPr="00250047">
        <w:rPr>
          <w:rFonts w:cs="Times New Roman"/>
        </w:rPr>
        <w:t>FUV line</w:t>
      </w:r>
      <w:r w:rsidR="00D221EE">
        <w:rPr>
          <w:rFonts w:cs="Times New Roman"/>
        </w:rPr>
        <w:t>,</w:t>
      </w:r>
      <w:r w:rsidR="00ED5522" w:rsidRPr="00250047">
        <w:rPr>
          <w:rFonts w:cs="Times New Roman"/>
        </w:rPr>
        <w:t xml:space="preserve"> </w:t>
      </w:r>
      <w:r w:rsidR="008D1225">
        <w:rPr>
          <w:rFonts w:cs="Times New Roman"/>
        </w:rPr>
        <w:t>has</w:t>
      </w:r>
      <w:r w:rsidR="008D1225" w:rsidRPr="00250047">
        <w:rPr>
          <w:rFonts w:cs="Times New Roman"/>
        </w:rPr>
        <w:t xml:space="preserve"> </w:t>
      </w:r>
      <w:r w:rsidR="00ED5522" w:rsidRPr="00250047">
        <w:rPr>
          <w:rFonts w:cs="Times New Roman"/>
        </w:rPr>
        <w:t xml:space="preserve">been </w:t>
      </w:r>
      <w:r w:rsidR="00ED5522">
        <w:rPr>
          <w:rFonts w:cs="Times New Roman"/>
        </w:rPr>
        <w:t>used</w:t>
      </w:r>
      <w:r w:rsidR="00ED5522" w:rsidRPr="00250047">
        <w:rPr>
          <w:rFonts w:cs="Times New Roman"/>
        </w:rPr>
        <w:t xml:space="preserve"> </w:t>
      </w:r>
      <w:r w:rsidR="00ED5522">
        <w:rPr>
          <w:rFonts w:cs="Times New Roman"/>
        </w:rPr>
        <w:t xml:space="preserve">in AGN literature </w:t>
      </w:r>
      <w:r w:rsidR="00ED5522" w:rsidRPr="00ED5522">
        <w:rPr>
          <w:rFonts w:cs="Times New Roman"/>
        </w:rPr>
        <w:t>to discriminate between pure shock and</w:t>
      </w:r>
      <w:r w:rsidR="00FC1118">
        <w:rPr>
          <w:rFonts w:cs="Times New Roman"/>
        </w:rPr>
        <w:t xml:space="preserve"> pure</w:t>
      </w:r>
      <w:r w:rsidR="00ED5522" w:rsidRPr="00ED5522">
        <w:rPr>
          <w:rFonts w:cs="Times New Roman"/>
        </w:rPr>
        <w:t xml:space="preserve"> photoionization mode</w:t>
      </w:r>
      <w:r w:rsidR="00FC1118">
        <w:rPr>
          <w:rFonts w:cs="Times New Roman"/>
        </w:rPr>
        <w:t>l</w:t>
      </w:r>
      <w:r w:rsidR="00ED5522" w:rsidRPr="00ED5522">
        <w:rPr>
          <w:rFonts w:cs="Times New Roman"/>
        </w:rPr>
        <w:t>s of excitation</w:t>
      </w:r>
      <w:r w:rsidR="00FC1118">
        <w:rPr>
          <w:rFonts w:eastAsia="Times New Roman" w:cs="Times New Roman"/>
          <w:kern w:val="0"/>
          <w:lang w:val="en-CA" w:eastAsia="en-US" w:bidi="ar-SA"/>
        </w:rPr>
        <w:t>, while</w:t>
      </w:r>
      <w:r w:rsidR="00ED5522">
        <w:rPr>
          <w:rFonts w:eastAsia="Times New Roman" w:cs="Times New Roman"/>
          <w:kern w:val="0"/>
          <w:lang w:val="en-CA" w:eastAsia="en-US" w:bidi="ar-SA"/>
        </w:rPr>
        <w:t xml:space="preserve"> </w:t>
      </w:r>
      <w:r w:rsidR="008D1225">
        <w:rPr>
          <w:rFonts w:cs="Times New Roman"/>
        </w:rPr>
        <w:t xml:space="preserve">C IV </w:t>
      </w:r>
      <w:r w:rsidR="008D1225" w:rsidRPr="00945F70">
        <w:rPr>
          <w:rFonts w:cs="Times New Roman"/>
        </w:rPr>
        <w:t>λ</w:t>
      </w:r>
      <w:r w:rsidR="008D1225">
        <w:rPr>
          <w:rFonts w:cs="Times New Roman"/>
        </w:rPr>
        <w:t>1549, another collisionally excited FUV line, proves even more useful in this regard (</w:t>
      </w:r>
      <w:r w:rsidR="008D1225" w:rsidRPr="00250047">
        <w:rPr>
          <w:rFonts w:eastAsia="Times New Roman" w:cs="Times New Roman"/>
          <w:kern w:val="0"/>
          <w:lang w:val="en-CA" w:eastAsia="en-US" w:bidi="ar-SA"/>
        </w:rPr>
        <w:t>Allen, Dopita &amp; Tsvetanov 1998</w:t>
      </w:r>
      <w:r w:rsidR="008D1225">
        <w:rPr>
          <w:rFonts w:eastAsia="Times New Roman" w:cs="Times New Roman"/>
          <w:kern w:val="0"/>
          <w:lang w:val="en-CA" w:eastAsia="en-US" w:bidi="ar-SA"/>
        </w:rPr>
        <w:t xml:space="preserve">). </w:t>
      </w:r>
      <w:r w:rsidR="00ED5522">
        <w:rPr>
          <w:rFonts w:eastAsia="Times New Roman" w:cs="Times New Roman"/>
          <w:kern w:val="0"/>
          <w:lang w:val="en-CA" w:eastAsia="en-US" w:bidi="ar-SA"/>
        </w:rPr>
        <w:t>However, in</w:t>
      </w:r>
      <w:r w:rsidR="006C1EE2">
        <w:rPr>
          <w:rFonts w:cs="Times New Roman"/>
        </w:rPr>
        <w:t xml:space="preserve"> </w:t>
      </w:r>
      <w:r w:rsidR="006C1EE2" w:rsidRPr="006C1EE2">
        <w:rPr>
          <w:rFonts w:cs="Times New Roman"/>
        </w:rPr>
        <w:t>low dust, low metallicity</w:t>
      </w:r>
      <w:r w:rsidR="006C1EE2">
        <w:rPr>
          <w:rFonts w:cs="Times New Roman"/>
        </w:rPr>
        <w:t xml:space="preserve"> environments, we expect little to no AGN contribution (Hopkins et al. 2006) since we are past the AGN epoch </w:t>
      </w:r>
      <w:r w:rsidR="00250047">
        <w:rPr>
          <w:rFonts w:cs="Times New Roman"/>
        </w:rPr>
        <w:t>(</w:t>
      </w:r>
      <w:r w:rsidR="00250047" w:rsidRPr="00250047">
        <w:rPr>
          <w:rFonts w:cs="Times New Roman"/>
          <w:i/>
        </w:rPr>
        <w:t>z</w:t>
      </w:r>
      <w:r w:rsidR="00250047">
        <w:rPr>
          <w:rFonts w:cs="Times New Roman"/>
        </w:rPr>
        <w:t xml:space="preserve"> &lt; 3) </w:t>
      </w:r>
      <w:r w:rsidR="006C1EE2">
        <w:rPr>
          <w:rFonts w:cs="Times New Roman"/>
        </w:rPr>
        <w:t>of galaxy evolution</w:t>
      </w:r>
      <w:r w:rsidR="008D1225">
        <w:rPr>
          <w:rFonts w:cs="Times New Roman"/>
        </w:rPr>
        <w:t>.</w:t>
      </w:r>
      <w:r w:rsidR="00BB4262">
        <w:rPr>
          <w:rFonts w:cs="Times New Roman"/>
        </w:rPr>
        <w:t xml:space="preserve"> </w:t>
      </w:r>
      <w:r w:rsidR="00ED5522">
        <w:rPr>
          <w:rFonts w:cs="Times New Roman"/>
        </w:rPr>
        <w:t xml:space="preserve">C III </w:t>
      </w:r>
      <w:r w:rsidR="00ED5522" w:rsidRPr="00945F70">
        <w:rPr>
          <w:rFonts w:cs="Times New Roman"/>
        </w:rPr>
        <w:t>λ</w:t>
      </w:r>
      <w:r w:rsidR="00ED5522">
        <w:rPr>
          <w:rFonts w:cs="Times New Roman"/>
        </w:rPr>
        <w:t xml:space="preserve">977 and </w:t>
      </w:r>
      <w:r w:rsidR="00C019B8">
        <w:rPr>
          <w:rFonts w:cs="Times New Roman"/>
        </w:rPr>
        <w:t xml:space="preserve">C IV </w:t>
      </w:r>
      <w:r w:rsidR="00C019B8" w:rsidRPr="00945F70">
        <w:rPr>
          <w:rFonts w:cs="Times New Roman"/>
        </w:rPr>
        <w:t>λ</w:t>
      </w:r>
      <w:r w:rsidR="00C019B8">
        <w:rPr>
          <w:rFonts w:cs="Times New Roman"/>
        </w:rPr>
        <w:t xml:space="preserve">1549 </w:t>
      </w:r>
      <w:r w:rsidR="006C1EE2">
        <w:rPr>
          <w:rFonts w:cs="Times New Roman"/>
        </w:rPr>
        <w:t>become stronger under these conditions</w:t>
      </w:r>
      <w:r w:rsidR="00F010FB">
        <w:rPr>
          <w:rFonts w:cs="Times New Roman"/>
        </w:rPr>
        <w:t xml:space="preserve"> (Figure 8). </w:t>
      </w:r>
    </w:p>
    <w:p w14:paraId="50776C1F" w14:textId="77777777" w:rsidR="006C1EE2" w:rsidRDefault="006C1EE2" w:rsidP="00A44D0A">
      <w:pPr>
        <w:rPr>
          <w:rFonts w:cs="Times New Roman"/>
        </w:rPr>
      </w:pPr>
    </w:p>
    <w:p w14:paraId="4C8D20DF" w14:textId="210C821B" w:rsidR="00123815" w:rsidRPr="0040419C" w:rsidRDefault="008A2AB8" w:rsidP="00A44D0A">
      <w:pPr>
        <w:rPr>
          <w:rFonts w:eastAsia="Symbol" w:cs="Times New Roman"/>
        </w:rPr>
      </w:pPr>
      <w:r>
        <w:rPr>
          <w:rFonts w:cs="Times New Roman"/>
        </w:rPr>
        <w:t xml:space="preserve">Given </w:t>
      </w:r>
      <w:r w:rsidR="00B863ED">
        <w:rPr>
          <w:rFonts w:cs="Times New Roman"/>
        </w:rPr>
        <w:t xml:space="preserve">their </w:t>
      </w:r>
      <w:r w:rsidR="00E50002">
        <w:rPr>
          <w:rFonts w:cs="Times New Roman"/>
        </w:rPr>
        <w:t>moderate</w:t>
      </w:r>
      <w:r w:rsidR="0025612B">
        <w:rPr>
          <w:rFonts w:cs="Times New Roman"/>
        </w:rPr>
        <w:t xml:space="preserve"> </w:t>
      </w:r>
      <w:r>
        <w:rPr>
          <w:rFonts w:cs="Times New Roman"/>
        </w:rPr>
        <w:t>ionization potential</w:t>
      </w:r>
      <w:r w:rsidR="00B863ED">
        <w:rPr>
          <w:rFonts w:cs="Times New Roman"/>
        </w:rPr>
        <w:t>s</w:t>
      </w:r>
      <w:r w:rsidR="009F5A46">
        <w:rPr>
          <w:rFonts w:cs="Times New Roman"/>
        </w:rPr>
        <w:t xml:space="preserve"> </w:t>
      </w:r>
      <w:r w:rsidR="0025612B">
        <w:rPr>
          <w:rFonts w:cs="Times New Roman"/>
        </w:rPr>
        <w:t>(</w:t>
      </w:r>
      <w:r w:rsidR="00851E1B">
        <w:rPr>
          <w:rFonts w:cs="Times New Roman"/>
        </w:rPr>
        <w:t>47.9</w:t>
      </w:r>
      <w:r w:rsidR="009F5A46">
        <w:rPr>
          <w:rFonts w:cs="Times New Roman"/>
        </w:rPr>
        <w:t xml:space="preserve"> eV</w:t>
      </w:r>
      <w:r w:rsidR="0025612B">
        <w:rPr>
          <w:rFonts w:cs="Times New Roman"/>
        </w:rPr>
        <w:t xml:space="preserve"> and </w:t>
      </w:r>
      <w:r w:rsidR="00851E1B">
        <w:rPr>
          <w:rFonts w:cs="Times New Roman"/>
        </w:rPr>
        <w:t>64.5</w:t>
      </w:r>
      <w:r w:rsidR="0025612B">
        <w:rPr>
          <w:rFonts w:cs="Times New Roman"/>
        </w:rPr>
        <w:t xml:space="preserve"> eV respectively</w:t>
      </w:r>
      <w:r w:rsidR="00F33CAB">
        <w:rPr>
          <w:rStyle w:val="FootnoteReference"/>
          <w:rFonts w:cs="Times New Roman"/>
        </w:rPr>
        <w:footnoteReference w:id="3"/>
      </w:r>
      <w:r w:rsidR="0025612B">
        <w:rPr>
          <w:rFonts w:cs="Times New Roman"/>
        </w:rPr>
        <w:t xml:space="preserve">), </w:t>
      </w:r>
      <w:r w:rsidR="00B863ED" w:rsidRPr="00B863ED">
        <w:rPr>
          <w:rFonts w:cs="Times New Roman"/>
        </w:rPr>
        <w:t>these two ionization states will be easily formed giv</w:t>
      </w:r>
      <w:r w:rsidR="006C1EE2">
        <w:rPr>
          <w:rFonts w:cs="Times New Roman"/>
        </w:rPr>
        <w:t xml:space="preserve">en the </w:t>
      </w:r>
      <w:r w:rsidR="00F010FB">
        <w:rPr>
          <w:rFonts w:cs="Times New Roman"/>
        </w:rPr>
        <w:t>v</w:t>
      </w:r>
      <w:r w:rsidR="006C1EE2">
        <w:rPr>
          <w:rFonts w:cs="Times New Roman"/>
        </w:rPr>
        <w:t xml:space="preserve">igorous amounts of star </w:t>
      </w:r>
      <w:r w:rsidR="00B863ED" w:rsidRPr="00B863ED">
        <w:rPr>
          <w:rFonts w:cs="Times New Roman"/>
        </w:rPr>
        <w:t>formation at high redshift</w:t>
      </w:r>
      <w:r w:rsidR="00B863ED" w:rsidRPr="00B863ED" w:rsidDel="00B863ED">
        <w:rPr>
          <w:rFonts w:cs="Times New Roman"/>
        </w:rPr>
        <w:t xml:space="preserve"> </w:t>
      </w:r>
      <w:r w:rsidR="00B863ED">
        <w:rPr>
          <w:rFonts w:cs="Times New Roman"/>
        </w:rPr>
        <w:t xml:space="preserve">and thus will serve as good diagnostics. Additionally, </w:t>
      </w:r>
      <w:r w:rsidR="00F010FB">
        <w:rPr>
          <w:rFonts w:cs="Times New Roman"/>
        </w:rPr>
        <w:t xml:space="preserve">when adopting local nebular conditions, </w:t>
      </w:r>
      <w:r w:rsidR="00B863ED">
        <w:rPr>
          <w:rFonts w:cs="Times New Roman"/>
        </w:rPr>
        <w:t xml:space="preserve">C III </w:t>
      </w:r>
      <w:r w:rsidR="00B863ED" w:rsidRPr="00945F70">
        <w:rPr>
          <w:rFonts w:cs="Times New Roman"/>
        </w:rPr>
        <w:t>λ</w:t>
      </w:r>
      <w:r w:rsidR="00B863ED">
        <w:rPr>
          <w:rFonts w:cs="Times New Roman"/>
        </w:rPr>
        <w:t xml:space="preserve">977 and </w:t>
      </w:r>
      <w:r w:rsidR="00851E1B">
        <w:rPr>
          <w:rFonts w:cs="Times New Roman"/>
        </w:rPr>
        <w:t xml:space="preserve">C IV </w:t>
      </w:r>
      <w:r w:rsidR="00851E1B" w:rsidRPr="00945F70">
        <w:rPr>
          <w:rFonts w:cs="Times New Roman"/>
        </w:rPr>
        <w:t>λ</w:t>
      </w:r>
      <w:r w:rsidR="00851E1B">
        <w:rPr>
          <w:rFonts w:cs="Times New Roman"/>
        </w:rPr>
        <w:t xml:space="preserve">1549 </w:t>
      </w:r>
      <w:r w:rsidR="00F010FB">
        <w:rPr>
          <w:rFonts w:cs="Times New Roman"/>
        </w:rPr>
        <w:t>are not strong lines; they should only be detect</w:t>
      </w:r>
      <w:r w:rsidR="00FC1118">
        <w:rPr>
          <w:rFonts w:cs="Times New Roman"/>
        </w:rPr>
        <w:t>able</w:t>
      </w:r>
      <w:r w:rsidR="00F010FB">
        <w:rPr>
          <w:rFonts w:cs="Times New Roman"/>
        </w:rPr>
        <w:t xml:space="preserve"> for high-</w:t>
      </w:r>
      <w:r w:rsidR="00F010FB">
        <w:rPr>
          <w:rFonts w:cs="Times New Roman"/>
          <w:i/>
        </w:rPr>
        <w:t>z</w:t>
      </w:r>
      <w:r w:rsidR="00F010FB">
        <w:rPr>
          <w:rFonts w:cs="Times New Roman"/>
        </w:rPr>
        <w:t xml:space="preserve"> galaxies with little dust</w:t>
      </w:r>
      <w:r w:rsidR="00FC1118">
        <w:rPr>
          <w:rFonts w:cs="Times New Roman"/>
        </w:rPr>
        <w:t xml:space="preserve"> and low metallicity</w:t>
      </w:r>
      <w:r w:rsidR="00F010FB">
        <w:rPr>
          <w:rFonts w:cs="Times New Roman"/>
        </w:rPr>
        <w:t xml:space="preserv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6C1EE2">
        <w:rPr>
          <w:rFonts w:cs="Times New Roman"/>
        </w:rPr>
        <w:t xml:space="preserve">our </w:t>
      </w:r>
      <w:r w:rsidR="00F010FB">
        <w:rPr>
          <w:rFonts w:cs="Times New Roman"/>
        </w:rPr>
        <w:t xml:space="preserve">dusty 5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6C1EE2">
        <w:rPr>
          <w:rFonts w:cs="Menlo Regular"/>
        </w:rPr>
        <w:t xml:space="preserve">are </w:t>
      </w:r>
      <w:r w:rsidR="00965C49">
        <w:rPr>
          <w:rFonts w:cs="Menlo Regular"/>
        </w:rPr>
        <w:t>1.3</w:t>
      </w:r>
      <w:r w:rsidR="00F010FB">
        <w:rPr>
          <w:rFonts w:cs="Menlo Regular"/>
        </w:rPr>
        <w:t xml:space="preserve"> and </w:t>
      </w:r>
      <w:r w:rsidR="00965C49">
        <w:rPr>
          <w:rFonts w:cs="Menlo Regular"/>
        </w:rPr>
        <w:t>1.4</w:t>
      </w:r>
      <w:r w:rsidR="006C1EE2">
        <w:rPr>
          <w:rFonts w:cs="Menlo Regular"/>
        </w:rPr>
        <w:t xml:space="preserve"> respectively while their </w:t>
      </w:r>
      <w:r w:rsidR="006C1EE2">
        <w:rPr>
          <w:rFonts w:eastAsiaTheme="minorEastAsia" w:cs="Times New Roman"/>
          <w:kern w:val="0"/>
          <w:lang w:eastAsia="en-US" w:bidi="ar-SA"/>
        </w:rPr>
        <w:t xml:space="preserve">peak </w:t>
      </w:r>
      <w:r w:rsidR="006C1EE2">
        <w:rPr>
          <w:rFonts w:eastAsia="Symbol" w:cs="Times New Roman"/>
          <w:color w:val="000000"/>
        </w:rPr>
        <w:t>log(</w:t>
      </w:r>
      <w:r w:rsidR="006C1EE2" w:rsidRPr="003541FF">
        <w:rPr>
          <w:rFonts w:cs="Times New Roman"/>
        </w:rPr>
        <w:t>W</w:t>
      </w:r>
      <w:r w:rsidR="006C1EE2" w:rsidRPr="003541FF">
        <w:rPr>
          <w:rFonts w:cs="Times New Roman"/>
          <w:vertAlign w:val="subscript"/>
        </w:rPr>
        <w:t>λ</w:t>
      </w:r>
      <w:r w:rsidR="006C1EE2">
        <w:rPr>
          <w:rFonts w:cs="Times New Roman"/>
        </w:rPr>
        <w:t xml:space="preserve">) in </w:t>
      </w:r>
      <w:r w:rsidR="006C1EE2" w:rsidRPr="00F2070D">
        <w:rPr>
          <w:rFonts w:cs="Times New Roman"/>
        </w:rPr>
        <w:t xml:space="preserve">our </w:t>
      </w:r>
      <w:r w:rsidR="00F010FB">
        <w:rPr>
          <w:rFonts w:cs="Times New Roman"/>
        </w:rPr>
        <w:t xml:space="preserve">dust-free 0.2 </w:t>
      </w:r>
      <w:r w:rsidR="00F010FB" w:rsidRPr="00F010FB">
        <w:rPr>
          <w:rFonts w:cs="Times New Roman"/>
          <w:i/>
        </w:rPr>
        <w:t>Z</w:t>
      </w:r>
      <w:r w:rsidR="00F010FB" w:rsidRPr="007B60A0">
        <w:rPr>
          <w:rFonts w:ascii="Baoli SC Regular" w:hAnsi="Baoli SC Regular" w:cs="Baoli SC Regular"/>
          <w:vertAlign w:val="subscript"/>
        </w:rPr>
        <w:t>⊙</w:t>
      </w:r>
      <w:r w:rsidR="00F010FB">
        <w:rPr>
          <w:rFonts w:cs="Times New Roman"/>
        </w:rPr>
        <w:t xml:space="preserve"> </w:t>
      </w:r>
      <w:r w:rsidR="006C1EE2">
        <w:rPr>
          <w:rFonts w:cs="Times New Roman"/>
        </w:rPr>
        <w:t xml:space="preserve">simulations </w:t>
      </w:r>
      <w:r w:rsidR="00F010FB">
        <w:rPr>
          <w:rFonts w:cs="Times New Roman"/>
        </w:rPr>
        <w:t>are 2.</w:t>
      </w:r>
      <w:r w:rsidR="00965C49">
        <w:rPr>
          <w:rFonts w:cs="Times New Roman"/>
        </w:rPr>
        <w:t>2</w:t>
      </w:r>
      <w:r w:rsidR="00F010FB">
        <w:rPr>
          <w:rFonts w:cs="Times New Roman"/>
        </w:rPr>
        <w:t xml:space="preserve"> and </w:t>
      </w:r>
      <w:r w:rsidR="00851E1B">
        <w:rPr>
          <w:rFonts w:cs="Times New Roman"/>
        </w:rPr>
        <w:t>3.</w:t>
      </w:r>
      <w:r w:rsidR="00965C49">
        <w:rPr>
          <w:rFonts w:cs="Times New Roman"/>
        </w:rPr>
        <w:t xml:space="preserve">0 </w:t>
      </w:r>
      <w:r w:rsidR="006C1EE2">
        <w:rPr>
          <w:rFonts w:cs="Times New Roman"/>
        </w:rPr>
        <w:t>respectively</w:t>
      </w:r>
      <w:r w:rsidR="00F010FB">
        <w:rPr>
          <w:rFonts w:cs="Times New Roman"/>
        </w:rPr>
        <w:t xml:space="preserve"> (Figure 8). They </w:t>
      </w:r>
      <w:r w:rsidR="006C1EE2">
        <w:rPr>
          <w:rFonts w:cs="Times New Roman"/>
        </w:rPr>
        <w:t>both ha</w:t>
      </w:r>
      <w:r w:rsidR="00CF3A0F">
        <w:rPr>
          <w:rFonts w:cs="Times New Roman"/>
        </w:rPr>
        <w:t xml:space="preserve">ve </w:t>
      </w:r>
      <w:r w:rsidR="0040419C">
        <w:rPr>
          <w:rFonts w:cs="Times New Roman"/>
        </w:rPr>
        <w:t xml:space="preserve">strong emission at </w:t>
      </w:r>
      <w:r w:rsidR="00CF3A0F">
        <w:rPr>
          <w:rFonts w:cs="Times New Roman"/>
        </w:rPr>
        <w:t>8</w:t>
      </w:r>
      <w:r w:rsidR="0040419C">
        <w:rPr>
          <w:rFonts w:cs="Times New Roman"/>
        </w:rPr>
        <w:t xml:space="preserve">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w:t>
      </w:r>
      <w:r w:rsidR="00CF3A0F">
        <w:rPr>
          <w:rFonts w:eastAsia="Symbol" w:cs="Times New Roman"/>
          <w:color w:val="000000"/>
        </w:rPr>
        <w:t>12</w:t>
      </w:r>
      <w:r w:rsidR="0040419C">
        <w:rPr>
          <w:rFonts w:cs="Times New Roman"/>
          <w:vertAlign w:val="subscript"/>
        </w:rPr>
        <w:t>,</w:t>
      </w:r>
      <w:r w:rsidR="00CF3A0F">
        <w:rPr>
          <w:rFonts w:cs="Times New Roman"/>
          <w:vertAlign w:val="subscript"/>
        </w:rPr>
        <w:t xml:space="preserve"> </w:t>
      </w:r>
      <w:r w:rsidR="00CF3A0F" w:rsidRPr="00CF3A0F">
        <w:rPr>
          <w:rFonts w:cs="Times New Roman"/>
        </w:rPr>
        <w:t>and</w:t>
      </w:r>
      <w:r w:rsidR="00CF3A0F">
        <w:rPr>
          <w:rFonts w:cs="Times New Roman"/>
          <w:vertAlign w:val="subscript"/>
        </w:rPr>
        <w:t xml:space="preserve"> </w:t>
      </w:r>
      <w:r w:rsidR="00CF3A0F">
        <w:rPr>
          <w:rFonts w:cs="Times New Roman"/>
        </w:rPr>
        <w:t xml:space="preserve">0 </w:t>
      </w:r>
      <w:r w:rsidR="00CF3A0F" w:rsidRPr="00907273">
        <w:rPr>
          <w:rFonts w:eastAsia="Symbol" w:cs="Times New Roman"/>
          <w:color w:val="000000"/>
        </w:rPr>
        <w:t>≤</w:t>
      </w:r>
      <w:r w:rsidR="00CF3A0F">
        <w:rPr>
          <w:rFonts w:eastAsia="Symbol" w:cs="Times New Roman"/>
          <w:color w:val="000000"/>
        </w:rPr>
        <w:t xml:space="preserve"> n</w:t>
      </w:r>
      <w:r w:rsidR="00CF3A0F" w:rsidRPr="0040419C">
        <w:rPr>
          <w:rFonts w:cs="Times New Roman"/>
          <w:vertAlign w:val="subscript"/>
        </w:rPr>
        <w:t>H</w:t>
      </w:r>
      <w:r w:rsidR="00CF3A0F">
        <w:rPr>
          <w:rFonts w:cs="Times New Roman"/>
          <w:vertAlign w:val="subscript"/>
        </w:rPr>
        <w:t xml:space="preserve"> </w:t>
      </w:r>
      <w:r w:rsidR="00CF3A0F" w:rsidRPr="00907273">
        <w:rPr>
          <w:rFonts w:eastAsia="Symbol" w:cs="Times New Roman"/>
          <w:color w:val="000000"/>
        </w:rPr>
        <w:t>≤</w:t>
      </w:r>
      <w:r w:rsidR="006C1EE2">
        <w:rPr>
          <w:rFonts w:eastAsia="Symbol" w:cs="Times New Roman"/>
          <w:color w:val="000000"/>
        </w:rPr>
        <w:t xml:space="preserve"> 4</w:t>
      </w:r>
      <w:r w:rsidR="00965C49">
        <w:rPr>
          <w:rFonts w:eastAsia="Symbol" w:cs="Times New Roman"/>
          <w:color w:val="000000"/>
        </w:rPr>
        <w:t xml:space="preserve"> in the dust-free case</w:t>
      </w:r>
      <w:r w:rsidR="00BB4262">
        <w:rPr>
          <w:rFonts w:eastAsia="Symbol" w:cs="Times New Roman"/>
          <w:color w:val="000000"/>
        </w:rPr>
        <w:t xml:space="preserve"> (1.0 &lt; log(</w:t>
      </w:r>
      <w:r w:rsidR="00BB4262" w:rsidRPr="000D29C2">
        <w:rPr>
          <w:rFonts w:cs="Times New Roman"/>
        </w:rPr>
        <w:t>W</w:t>
      </w:r>
      <w:r w:rsidR="00BB4262" w:rsidRPr="000A6EB6">
        <w:rPr>
          <w:rFonts w:cs="Times New Roman"/>
          <w:vertAlign w:val="subscript"/>
        </w:rPr>
        <w:t>λ</w:t>
      </w:r>
      <w:r w:rsidR="00BB4262">
        <w:rPr>
          <w:rFonts w:eastAsia="Symbol" w:cs="Times New Roman"/>
          <w:color w:val="000000"/>
        </w:rPr>
        <w:t>) &lt; 2.0)</w:t>
      </w:r>
      <w:r w:rsidR="006C1EE2">
        <w:rPr>
          <w:rFonts w:eastAsia="Symbol" w:cs="Times New Roman"/>
          <w:color w:val="000000"/>
        </w:rPr>
        <w:t xml:space="preserve">. </w:t>
      </w:r>
      <w:r w:rsidR="00FC1118">
        <w:rPr>
          <w:rFonts w:eastAsia="Symbol" w:cs="Times New Roman"/>
          <w:color w:val="000000"/>
        </w:rPr>
        <w:t xml:space="preserve">Given in sensitivity of </w:t>
      </w:r>
      <w:r>
        <w:rPr>
          <w:rFonts w:eastAsia="Symbol" w:cs="Times New Roman"/>
        </w:rPr>
        <w:t xml:space="preserve">JWST’s MIRI </w:t>
      </w:r>
      <w:r w:rsidR="00FC1118">
        <w:rPr>
          <w:rFonts w:eastAsia="Symbol" w:cs="Times New Roman"/>
        </w:rPr>
        <w:t xml:space="preserve">instrument, we predict that these </w:t>
      </w:r>
      <w:r>
        <w:rPr>
          <w:rFonts w:eastAsia="Symbol" w:cs="Times New Roman"/>
        </w:rPr>
        <w:t>emission line</w:t>
      </w:r>
      <w:r w:rsidR="00CF3A0F">
        <w:rPr>
          <w:rFonts w:eastAsia="Symbol" w:cs="Times New Roman"/>
        </w:rPr>
        <w:t>s</w:t>
      </w:r>
      <w:r>
        <w:rPr>
          <w:rFonts w:eastAsia="Symbol" w:cs="Times New Roman"/>
        </w:rPr>
        <w:t xml:space="preserve"> </w:t>
      </w:r>
      <w:r w:rsidR="00FC1118">
        <w:rPr>
          <w:rFonts w:eastAsia="Symbol" w:cs="Times New Roman"/>
        </w:rPr>
        <w:t>should be easily detectable in</w:t>
      </w:r>
      <w:r>
        <w:rPr>
          <w:rFonts w:eastAsia="Symbol" w:cs="Times New Roman"/>
        </w:rPr>
        <w:t xml:space="preserve"> high</w:t>
      </w:r>
      <w:r w:rsidR="00634E70">
        <w:rPr>
          <w:rFonts w:eastAsia="Symbol" w:cs="Times New Roman"/>
        </w:rPr>
        <w:t>-</w:t>
      </w:r>
      <w:r w:rsidR="00634E70" w:rsidRPr="00E15128">
        <w:rPr>
          <w:rFonts w:eastAsia="Symbol" w:cs="Times New Roman"/>
          <w:i/>
        </w:rPr>
        <w:t>z</w:t>
      </w:r>
      <w:r w:rsidR="00634E70">
        <w:rPr>
          <w:rFonts w:eastAsia="Symbol" w:cs="Times New Roman"/>
        </w:rPr>
        <w:t xml:space="preserve"> </w:t>
      </w:r>
      <w:r w:rsidR="00FC1118">
        <w:rPr>
          <w:rFonts w:eastAsia="Symbol" w:cs="Times New Roman"/>
        </w:rPr>
        <w:t>starburst galaxies</w:t>
      </w:r>
      <w:r>
        <w:rPr>
          <w:rFonts w:eastAsia="Symbol" w:cs="Times New Roman"/>
        </w:rPr>
        <w:t xml:space="preserve">. </w:t>
      </w:r>
    </w:p>
    <w:p w14:paraId="689ED75B" w14:textId="77777777" w:rsidR="00D95307" w:rsidRDefault="00D95307" w:rsidP="00A44D0A">
      <w:pPr>
        <w:rPr>
          <w:rFonts w:cs="Times New Roman"/>
        </w:rPr>
      </w:pPr>
    </w:p>
    <w:p w14:paraId="02182C43" w14:textId="0A3BB474" w:rsidR="003D0474" w:rsidRDefault="00802DFC" w:rsidP="00A44D0A">
      <w:pPr>
        <w:rPr>
          <w:rFonts w:cs="Times New Roman"/>
          <w:b/>
        </w:rPr>
      </w:pPr>
      <w:r w:rsidRPr="006546C5">
        <w:rPr>
          <w:rFonts w:cs="Times New Roman"/>
          <w:b/>
        </w:rPr>
        <w:t xml:space="preserve">6. Conclusion </w:t>
      </w:r>
    </w:p>
    <w:p w14:paraId="3630D3D7" w14:textId="77777777" w:rsidR="00802DFC" w:rsidRDefault="00802DFC" w:rsidP="00A44D0A">
      <w:pPr>
        <w:rPr>
          <w:rFonts w:cs="Times New Roman"/>
        </w:rPr>
      </w:pPr>
    </w:p>
    <w:p w14:paraId="59CE0BB3" w14:textId="7E667BB9" w:rsidR="00716E3D" w:rsidRDefault="00ED5522" w:rsidP="00BF25CE">
      <w:pPr>
        <w:suppressAutoHyphens w:val="0"/>
        <w:autoSpaceDE w:val="0"/>
        <w:autoSpaceDN w:val="0"/>
        <w:adjustRightInd w:val="0"/>
        <w:rPr>
          <w:rFonts w:cs="Times New Roman"/>
        </w:rPr>
      </w:pPr>
      <w:r>
        <w:rPr>
          <w:rFonts w:eastAsiaTheme="minorEastAsia" w:cs="Times New Roman"/>
          <w:kern w:val="0"/>
          <w:lang w:eastAsia="en-US" w:bidi="ar-SA"/>
        </w:rPr>
        <w:t>In this paper, we</w:t>
      </w:r>
      <w:r w:rsidR="000E572B">
        <w:rPr>
          <w:rFonts w:eastAsiaTheme="minorEastAsia" w:cs="Times New Roman"/>
          <w:kern w:val="0"/>
          <w:lang w:eastAsia="en-US" w:bidi="ar-SA"/>
        </w:rPr>
        <w:t xml:space="preserve"> ha</w:t>
      </w:r>
      <w:r>
        <w:rPr>
          <w:rFonts w:eastAsiaTheme="minorEastAsia" w:cs="Times New Roman"/>
          <w:kern w:val="0"/>
          <w:lang w:eastAsia="en-US" w:bidi="ar-SA"/>
        </w:rPr>
        <w:t>ve compiled an atlas of predicted star forming galaxy equivalent widths to be used by observe</w:t>
      </w:r>
      <w:r w:rsidR="007951E6">
        <w:rPr>
          <w:rFonts w:eastAsiaTheme="minorEastAsia" w:cs="Times New Roman"/>
          <w:kern w:val="0"/>
          <w:lang w:eastAsia="en-US" w:bidi="ar-SA"/>
        </w:rPr>
        <w:t>r</w:t>
      </w:r>
      <w:r>
        <w:rPr>
          <w:rFonts w:eastAsiaTheme="minorEastAsia" w:cs="Times New Roman"/>
          <w:kern w:val="0"/>
          <w:lang w:eastAsia="en-US" w:bidi="ar-SA"/>
        </w:rPr>
        <w:t xml:space="preserve">s to constrain the </w:t>
      </w:r>
      <w:r w:rsidR="00E15128">
        <w:rPr>
          <w:rFonts w:eastAsiaTheme="minorEastAsia" w:cs="Times New Roman"/>
          <w:kern w:val="0"/>
          <w:lang w:eastAsia="en-US" w:bidi="ar-SA"/>
        </w:rPr>
        <w:t xml:space="preserve">physical </w:t>
      </w:r>
      <w:r>
        <w:rPr>
          <w:rFonts w:eastAsiaTheme="minorEastAsia" w:cs="Times New Roman"/>
          <w:kern w:val="0"/>
          <w:lang w:eastAsia="en-US" w:bidi="ar-SA"/>
        </w:rPr>
        <w:t>conditions</w:t>
      </w:r>
      <w:r w:rsidR="00A55137">
        <w:rPr>
          <w:rFonts w:eastAsiaTheme="minorEastAsia" w:cs="Times New Roman"/>
          <w:kern w:val="0"/>
          <w:lang w:eastAsia="en-US" w:bidi="ar-SA"/>
        </w:rPr>
        <w:t xml:space="preserve"> </w:t>
      </w:r>
      <w:ins w:id="279" w:author="Chris Richardson" w:date="2016-02-28T20:16:00Z">
        <w:del w:id="280" w:author="Helen  Meskhidze" w:date="2016-03-06T13:37:00Z">
          <w:r w:rsidR="00A55137" w:rsidDel="00E15128">
            <w:rPr>
              <w:rFonts w:eastAsiaTheme="minorEastAsia" w:cs="Times New Roman"/>
              <w:kern w:val="0"/>
              <w:lang w:eastAsia="en-US" w:bidi="ar-SA"/>
            </w:rPr>
            <w:delText xml:space="preserve">and excitation mechanisms </w:delText>
          </w:r>
          <w:r w:rsidR="00A55137" w:rsidRPr="006D78B4" w:rsidDel="00E15128">
            <w:rPr>
              <w:rFonts w:eastAsiaTheme="minorEastAsia" w:cs="Times New Roman"/>
              <w:kern w:val="0"/>
              <w:highlight w:val="yellow"/>
              <w:lang w:eastAsia="en-US" w:bidi="ar-SA"/>
            </w:rPr>
            <w:delText>[?]</w:delText>
          </w:r>
        </w:del>
      </w:ins>
      <w:del w:id="281" w:author="Helen  Meskhidze" w:date="2016-03-06T13:37:00Z">
        <w:r w:rsidDel="00E15128">
          <w:rPr>
            <w:rFonts w:eastAsiaTheme="minorEastAsia" w:cs="Times New Roman"/>
            <w:kern w:val="0"/>
            <w:lang w:eastAsia="en-US" w:bidi="ar-SA"/>
          </w:rPr>
          <w:delText xml:space="preserve"> </w:delText>
        </w:r>
      </w:del>
      <w:r>
        <w:rPr>
          <w:rFonts w:eastAsiaTheme="minorEastAsia" w:cs="Times New Roman"/>
          <w:kern w:val="0"/>
          <w:lang w:eastAsia="en-US" w:bidi="ar-SA"/>
        </w:rPr>
        <w:t>in the systems they observe. </w:t>
      </w:r>
      <w:r w:rsidR="00716E3D" w:rsidRPr="009E014D">
        <w:rPr>
          <w:rFonts w:cs="Times New Roman"/>
        </w:rPr>
        <w:t xml:space="preserve">We began by asking what physical conditions are necessary to produce strong high ionization emission lines assuming photoionization via starlight. </w:t>
      </w:r>
      <w:r w:rsidR="00716E3D">
        <w:rPr>
          <w:rFonts w:cs="Times New Roman"/>
        </w:rPr>
        <w:t xml:space="preserve">To address this question, we adopted a </w:t>
      </w:r>
      <w:r w:rsidR="000E572B">
        <w:rPr>
          <w:rFonts w:cs="Times New Roman"/>
        </w:rPr>
        <w:t>two-part</w:t>
      </w:r>
      <w:r w:rsidR="00716E3D">
        <w:rPr>
          <w:rFonts w:cs="Times New Roman"/>
        </w:rPr>
        <w:t xml:space="preserve"> methodology of simulating the star</w:t>
      </w:r>
      <w:r w:rsidR="00AC7C53">
        <w:rPr>
          <w:rFonts w:cs="Times New Roman"/>
        </w:rPr>
        <w:t xml:space="preserve"> </w:t>
      </w:r>
      <w:r w:rsidR="00716E3D">
        <w:rPr>
          <w:rFonts w:cs="Times New Roman"/>
        </w:rPr>
        <w:t xml:space="preserve">forming region SED and then using </w:t>
      </w:r>
      <w:r w:rsidR="00BB799A">
        <w:rPr>
          <w:rFonts w:cs="Times New Roman"/>
        </w:rPr>
        <w:t xml:space="preserve">a locally-optimally emitting cloud (LOC) </w:t>
      </w:r>
      <w:r w:rsidR="00716E3D">
        <w:rPr>
          <w:rFonts w:cs="Times New Roman"/>
        </w:rPr>
        <w:t>methodology to investigate emission lines.</w:t>
      </w:r>
    </w:p>
    <w:p w14:paraId="32B1AD90" w14:textId="77777777" w:rsidR="00716E3D" w:rsidRDefault="00716E3D">
      <w:pPr>
        <w:rPr>
          <w:rFonts w:cs="Times New Roman"/>
        </w:rPr>
      </w:pPr>
    </w:p>
    <w:p w14:paraId="42DAFD74" w14:textId="0037F51D" w:rsidR="00DD1FB7" w:rsidRDefault="000E572B" w:rsidP="009E014D">
      <w:pPr>
        <w:rPr>
          <w:rFonts w:cs="Times New Roman"/>
        </w:rPr>
      </w:pPr>
      <w:r>
        <w:rPr>
          <w:rFonts w:cs="Times New Roman"/>
        </w:rPr>
        <w:t>U</w:t>
      </w:r>
      <w:r w:rsidR="00716E3D" w:rsidRPr="009E014D">
        <w:rPr>
          <w:rFonts w:cs="Times New Roman"/>
        </w:rPr>
        <w:t xml:space="preserve">sing Starburst99, we investigated the sensitivity of the SED to SFH and metallicity. </w:t>
      </w:r>
      <w:r>
        <w:rPr>
          <w:rFonts w:cs="Times New Roman"/>
        </w:rPr>
        <w:t>T</w:t>
      </w:r>
      <w:r w:rsidR="00716E3D" w:rsidRPr="00250047">
        <w:rPr>
          <w:rFonts w:cs="Times New Roman"/>
        </w:rPr>
        <w:t xml:space="preserve">hough the </w:t>
      </w:r>
      <w:r>
        <w:rPr>
          <w:rFonts w:cs="Times New Roman"/>
        </w:rPr>
        <w:t>G</w:t>
      </w:r>
      <w:r w:rsidR="00716E3D" w:rsidRPr="00250047">
        <w:rPr>
          <w:rFonts w:cs="Times New Roman"/>
        </w:rPr>
        <w:t xml:space="preserve">eneva rotation tracks resulted in a greater number of higher energy photons, </w:t>
      </w:r>
      <w:r w:rsidR="00716E3D">
        <w:rPr>
          <w:rFonts w:cs="Times New Roman"/>
        </w:rPr>
        <w:t>the P</w:t>
      </w:r>
      <w:r w:rsidR="00716E3D" w:rsidRPr="00716E3D">
        <w:rPr>
          <w:rFonts w:cs="Times New Roman"/>
        </w:rPr>
        <w:t xml:space="preserve">adova AGB track SED </w:t>
      </w:r>
      <w:r w:rsidR="00BB799A">
        <w:rPr>
          <w:rFonts w:cs="Times New Roman"/>
        </w:rPr>
        <w:t>with a continuous SFR</w:t>
      </w:r>
      <w:r w:rsidR="00716E3D" w:rsidRPr="00716E3D">
        <w:rPr>
          <w:rFonts w:cs="Times New Roman"/>
        </w:rPr>
        <w:t xml:space="preserve"> </w:t>
      </w:r>
      <w:r w:rsidR="00716E3D">
        <w:rPr>
          <w:rFonts w:cs="Times New Roman"/>
        </w:rPr>
        <w:t xml:space="preserve">still </w:t>
      </w:r>
      <w:r w:rsidR="00716E3D" w:rsidRPr="00E50002">
        <w:rPr>
          <w:rFonts w:cs="Times New Roman"/>
        </w:rPr>
        <w:t xml:space="preserve">produced the hardest ionizing spectrum. </w:t>
      </w:r>
      <w:r w:rsidR="00716E3D">
        <w:rPr>
          <w:rFonts w:cs="Times New Roman"/>
        </w:rPr>
        <w:t xml:space="preserve">As we were investigating high ionization emission lines, we adopted this model as our baseline model. </w:t>
      </w:r>
      <w:r w:rsidR="00DD1FB7">
        <w:t xml:space="preserve">To account for the dust ubiquitous throughout H II regions, we consider dusty conditions </w:t>
      </w:r>
      <w:r w:rsidR="00BB799A">
        <w:t>while adopting a</w:t>
      </w:r>
      <w:r w:rsidR="00DD1FB7">
        <w:t xml:space="preserve"> step function across the plane</w:t>
      </w:r>
      <w:r w:rsidR="00BB799A">
        <w:t xml:space="preserve"> to account for sublimation</w:t>
      </w:r>
      <w:r w:rsidR="00DD1FB7">
        <w:t>.</w:t>
      </w:r>
      <w:r>
        <w:rPr>
          <w:rFonts w:cs="Times New Roman"/>
        </w:rPr>
        <w:t xml:space="preserve"> F</w:t>
      </w:r>
      <w:r w:rsidR="00DD1FB7" w:rsidRPr="00E50002">
        <w:rPr>
          <w:rFonts w:cs="Times New Roman"/>
        </w:rPr>
        <w:t>inally, we adopt an LOC plane spanning 0 ≤</w:t>
      </w:r>
      <w:r w:rsidR="00DD1FB7">
        <w:rPr>
          <w:rFonts w:cs="Times New Roman"/>
        </w:rPr>
        <w:t xml:space="preserve"> </w:t>
      </w:r>
      <w:r w:rsidR="00DD1FB7" w:rsidRPr="00E50002">
        <w:rPr>
          <w:rFonts w:cs="Times New Roman"/>
        </w:rPr>
        <w:t>log(n</w:t>
      </w:r>
      <w:r w:rsidR="00DD1FB7" w:rsidRPr="00C40F69">
        <w:rPr>
          <w:rFonts w:cs="Times New Roman"/>
          <w:vertAlign w:val="subscript"/>
        </w:rPr>
        <w:t>H</w:t>
      </w:r>
      <w:r w:rsidR="00DD1FB7" w:rsidRPr="00E50002">
        <w:rPr>
          <w:rFonts w:cs="Times New Roman"/>
        </w:rPr>
        <w:t>) ≤ 10</w:t>
      </w:r>
      <w:r w:rsidR="00DD1FB7">
        <w:rPr>
          <w:rFonts w:cs="Times New Roman"/>
        </w:rPr>
        <w:t xml:space="preserve"> and </w:t>
      </w:r>
      <w:r w:rsidR="00DD1FB7" w:rsidRPr="00DD1FB7">
        <w:rPr>
          <w:rFonts w:cs="Times New Roman"/>
        </w:rPr>
        <w:t>8 ≤ log(φH) ≤ 22</w:t>
      </w:r>
      <w:r>
        <w:rPr>
          <w:rFonts w:cs="Times New Roman"/>
        </w:rPr>
        <w:t xml:space="preserve"> to match a wide range of physical conditions. </w:t>
      </w:r>
    </w:p>
    <w:p w14:paraId="401295C2" w14:textId="77777777" w:rsidR="00DD1FB7" w:rsidRDefault="00DD1FB7">
      <w:pPr>
        <w:rPr>
          <w:rFonts w:cs="Times New Roman"/>
        </w:rPr>
      </w:pPr>
    </w:p>
    <w:p w14:paraId="513C01F8" w14:textId="7998BC3C" w:rsidR="001E769C" w:rsidRPr="00E50002" w:rsidRDefault="00D870D1" w:rsidP="00D870D1">
      <w:pPr>
        <w:rPr>
          <w:rFonts w:cs="Times New Roman"/>
        </w:rPr>
      </w:pPr>
      <w:r>
        <w:rPr>
          <w:rFonts w:cs="Times New Roman"/>
        </w:rPr>
        <w:t xml:space="preserve">Having </w:t>
      </w:r>
      <w:r w:rsidR="00DD1FB7" w:rsidRPr="00D870D1">
        <w:rPr>
          <w:rFonts w:cs="Times New Roman"/>
        </w:rPr>
        <w:t>adopted</w:t>
      </w:r>
      <w:r w:rsidR="00716E3D" w:rsidRPr="00D870D1">
        <w:rPr>
          <w:rFonts w:cs="Times New Roman"/>
        </w:rPr>
        <w:t xml:space="preserve"> the Padova AGB track SED at 5 Myr for our baseline model</w:t>
      </w:r>
      <w:r>
        <w:rPr>
          <w:rFonts w:cs="Times New Roman"/>
        </w:rPr>
        <w:t xml:space="preserve">, we </w:t>
      </w:r>
      <w:r w:rsidR="00DD1FB7" w:rsidRPr="00D870D1">
        <w:rPr>
          <w:rFonts w:cs="Times New Roman"/>
        </w:rPr>
        <w:t xml:space="preserve">tracked over 150 emission lines across the LOC plane. </w:t>
      </w:r>
      <w:r w:rsidR="00DD1FB7">
        <w:rPr>
          <w:rFonts w:cs="Times New Roman"/>
        </w:rPr>
        <w:t xml:space="preserve">We found that collisionally excited UV emission lines reprocessed the spectrum along constant ionization parameter lines on the LOC plane. Many of our optical recombination lines emitted </w:t>
      </w:r>
      <w:ins w:id="282" w:author="Helen  Meskhidze" w:date="2016-03-06T13:38:00Z">
        <w:r w:rsidR="00D00087">
          <w:rPr>
            <w:rFonts w:cs="Times New Roman"/>
          </w:rPr>
          <w:t>along a wi</w:t>
        </w:r>
        <w:r w:rsidR="00E15128">
          <w:rPr>
            <w:rFonts w:cs="Times New Roman"/>
          </w:rPr>
          <w:t xml:space="preserve">der range of ionization parameter lines. </w:t>
        </w:r>
      </w:ins>
      <w:del w:id="283" w:author="Helen  Meskhidze" w:date="2016-03-06T13:38:00Z">
        <w:r w:rsidR="00DD1FB7" w:rsidDel="00E15128">
          <w:rPr>
            <w:rFonts w:cs="Times New Roman"/>
          </w:rPr>
          <w:delText>in a wide</w:delText>
        </w:r>
      </w:del>
      <w:ins w:id="284" w:author="Chris Richardson" w:date="2016-02-28T20:40:00Z">
        <w:del w:id="285" w:author="Helen  Meskhidze" w:date="2016-03-06T13:38:00Z">
          <w:r w:rsidR="00674367" w:rsidDel="00E15128">
            <w:rPr>
              <w:rFonts w:cs="Times New Roman"/>
            </w:rPr>
            <w:delText xml:space="preserve">r </w:delText>
          </w:r>
          <w:r w:rsidR="00674367" w:rsidRPr="00E15128" w:rsidDel="00E15128">
            <w:rPr>
              <w:rFonts w:cs="Times New Roman"/>
              <w:highlight w:val="yellow"/>
            </w:rPr>
            <w:delText>[?]</w:delText>
          </w:r>
        </w:del>
      </w:ins>
      <w:del w:id="286" w:author="Helen  Meskhidze" w:date="2016-03-06T13:38:00Z">
        <w:r w:rsidR="00DD1FB7" w:rsidDel="00E15128">
          <w:rPr>
            <w:rFonts w:cs="Times New Roman"/>
          </w:rPr>
          <w:delText xml:space="preserve"> area </w:delText>
        </w:r>
      </w:del>
      <w:ins w:id="287" w:author="Chris Richardson" w:date="2016-02-28T20:40:00Z">
        <w:del w:id="288" w:author="Helen  Meskhidze" w:date="2016-03-06T13:38:00Z">
          <w:r w:rsidR="00674367" w:rsidDel="00E15128">
            <w:rPr>
              <w:rFonts w:cs="Times New Roman"/>
            </w:rPr>
            <w:delText>across</w:delText>
          </w:r>
        </w:del>
      </w:ins>
      <w:del w:id="289" w:author="Helen  Meskhidze" w:date="2016-03-06T13:38:00Z">
        <w:r w:rsidR="00DD1FB7" w:rsidDel="00E15128">
          <w:rPr>
            <w:rFonts w:cs="Times New Roman"/>
          </w:rPr>
          <w:delText xml:space="preserve">along the LOC plane. </w:delText>
        </w:r>
      </w:del>
      <w:r w:rsidR="00DD1FB7">
        <w:rPr>
          <w:rFonts w:cs="Times New Roman"/>
        </w:rPr>
        <w:t xml:space="preserve">We found that many of the optical emission lines that we tracked also exhibited an interesting double peak feature due to an ionization jump experienced by an </w:t>
      </w:r>
      <w:r w:rsidR="001E769C">
        <w:rPr>
          <w:rFonts w:cs="Times New Roman"/>
        </w:rPr>
        <w:t>element. This feature was even more evident in higher metallicity and dust-free simulations</w:t>
      </w:r>
      <w:r>
        <w:rPr>
          <w:rFonts w:cs="Times New Roman"/>
        </w:rPr>
        <w:t>.</w:t>
      </w:r>
      <w:r w:rsidR="001E769C">
        <w:rPr>
          <w:rFonts w:cs="Times New Roman"/>
        </w:rPr>
        <w:t xml:space="preserve"> We found that</w:t>
      </w:r>
      <w:r w:rsidR="001E769C" w:rsidRPr="001E769C">
        <w:rPr>
          <w:rFonts w:cs="Times New Roman"/>
        </w:rPr>
        <w:t xml:space="preserve"> IR emission lines emit most efficiently in low n</w:t>
      </w:r>
      <w:r w:rsidR="001E769C" w:rsidRPr="00C40F69">
        <w:rPr>
          <w:rFonts w:cs="Times New Roman"/>
          <w:vertAlign w:val="subscript"/>
        </w:rPr>
        <w:t>H</w:t>
      </w:r>
      <w:r w:rsidR="001E769C" w:rsidRPr="001E769C">
        <w:rPr>
          <w:rFonts w:cs="Times New Roman"/>
        </w:rPr>
        <w:t xml:space="preserve"> and low φ</w:t>
      </w:r>
      <w:r w:rsidR="001E769C" w:rsidRPr="00C40F69">
        <w:rPr>
          <w:rFonts w:cs="Times New Roman"/>
          <w:vertAlign w:val="subscript"/>
        </w:rPr>
        <w:t>H</w:t>
      </w:r>
      <w:r w:rsidR="001E769C" w:rsidRPr="001E769C">
        <w:rPr>
          <w:rFonts w:cs="Times New Roman"/>
        </w:rPr>
        <w:t xml:space="preserve"> regions</w:t>
      </w:r>
      <w:r>
        <w:rPr>
          <w:rFonts w:cs="Times New Roman"/>
        </w:rPr>
        <w:t xml:space="preserve"> </w:t>
      </w:r>
      <w:r w:rsidR="00674367">
        <w:rPr>
          <w:rFonts w:cs="Times New Roman"/>
        </w:rPr>
        <w:t>on account of their low critical densities</w:t>
      </w:r>
      <w:r w:rsidR="001E769C" w:rsidRPr="001E769C">
        <w:rPr>
          <w:rFonts w:cs="Times New Roman"/>
        </w:rPr>
        <w:t>.</w:t>
      </w:r>
    </w:p>
    <w:p w14:paraId="32F4990B" w14:textId="77777777" w:rsidR="001E769C" w:rsidRDefault="001E769C" w:rsidP="00802DFC">
      <w:pPr>
        <w:widowControl/>
        <w:suppressAutoHyphens w:val="0"/>
        <w:rPr>
          <w:rFonts w:cs="Times New Roman"/>
        </w:rPr>
      </w:pPr>
    </w:p>
    <w:p w14:paraId="48BD4FE6" w14:textId="392529BF" w:rsidR="001E769C" w:rsidRPr="00D870D1" w:rsidRDefault="00D870D1" w:rsidP="009E014D">
      <w:pPr>
        <w:rPr>
          <w:rFonts w:cs="Times New Roman"/>
        </w:rPr>
      </w:pPr>
      <w:r>
        <w:rPr>
          <w:rFonts w:cs="Times New Roman"/>
        </w:rPr>
        <w:t>W</w:t>
      </w:r>
      <w:r w:rsidR="001E769C" w:rsidRPr="00D870D1">
        <w:rPr>
          <w:rFonts w:cs="Times New Roman"/>
        </w:rPr>
        <w:t xml:space="preserve">e next analyzed our model’s sensitivity to metallicity, SFH, and dust. </w:t>
      </w:r>
      <w:r w:rsidR="001E769C" w:rsidRPr="001E769C">
        <w:rPr>
          <w:rFonts w:cs="Times New Roman"/>
        </w:rPr>
        <w:t>Nearly all the peak equivalent widths of the emission lines we track decrease with time when we</w:t>
      </w:r>
      <w:r w:rsidR="001E769C">
        <w:rPr>
          <w:rFonts w:cs="Times New Roman"/>
        </w:rPr>
        <w:t xml:space="preserve"> </w:t>
      </w:r>
      <w:r w:rsidR="001E769C" w:rsidRPr="00E50002">
        <w:rPr>
          <w:rFonts w:cs="Times New Roman"/>
        </w:rPr>
        <w:t>adopt any of the four evolutionary tracks</w:t>
      </w:r>
      <w:r w:rsidR="001E769C">
        <w:rPr>
          <w:rFonts w:cs="Times New Roman"/>
        </w:rPr>
        <w:t>.</w:t>
      </w:r>
      <w:r>
        <w:rPr>
          <w:rFonts w:cs="Times New Roman"/>
        </w:rPr>
        <w:t xml:space="preserve"> There was l</w:t>
      </w:r>
      <w:r w:rsidR="001E769C" w:rsidRPr="00D870D1">
        <w:rPr>
          <w:rFonts w:cs="Times New Roman"/>
        </w:rPr>
        <w:t>ittle observable difference between continuous evolution models (except with high ionization emission lines of interest)</w:t>
      </w:r>
      <w:r>
        <w:rPr>
          <w:rFonts w:cs="Times New Roman"/>
        </w:rPr>
        <w:t xml:space="preserve"> and most</w:t>
      </w:r>
      <w:r w:rsidR="001E769C" w:rsidRPr="00D870D1">
        <w:rPr>
          <w:rFonts w:cs="Times New Roman"/>
        </w:rPr>
        <w:t xml:space="preserve"> emission lines die off after 5-8 </w:t>
      </w:r>
      <w:r>
        <w:rPr>
          <w:rFonts w:cs="Times New Roman"/>
        </w:rPr>
        <w:t>Myr</w:t>
      </w:r>
      <w:r w:rsidRPr="00D870D1">
        <w:rPr>
          <w:rFonts w:cs="Times New Roman"/>
        </w:rPr>
        <w:t xml:space="preserve"> </w:t>
      </w:r>
      <w:r w:rsidR="001E769C" w:rsidRPr="00D870D1">
        <w:rPr>
          <w:rFonts w:cs="Times New Roman"/>
        </w:rPr>
        <w:t>with</w:t>
      </w:r>
      <w:r>
        <w:rPr>
          <w:rFonts w:cs="Times New Roman"/>
        </w:rPr>
        <w:t xml:space="preserve"> the instantaneous</w:t>
      </w:r>
      <w:r w:rsidR="001E769C" w:rsidRPr="00D870D1">
        <w:rPr>
          <w:rFonts w:cs="Times New Roman"/>
        </w:rPr>
        <w:t xml:space="preserve"> model</w:t>
      </w:r>
      <w:r>
        <w:rPr>
          <w:rFonts w:cs="Times New Roman"/>
        </w:rPr>
        <w:t>s</w:t>
      </w:r>
      <w:r w:rsidR="001E769C" w:rsidRPr="00D870D1">
        <w:rPr>
          <w:rFonts w:cs="Times New Roman"/>
        </w:rPr>
        <w:t xml:space="preserve"> </w:t>
      </w:r>
      <w:r>
        <w:rPr>
          <w:rFonts w:cs="Times New Roman"/>
        </w:rPr>
        <w:t>of evolution. We note that m</w:t>
      </w:r>
      <w:r w:rsidR="001E769C" w:rsidRPr="00D870D1">
        <w:rPr>
          <w:rFonts w:cs="Times New Roman"/>
        </w:rPr>
        <w:t>ost of our emission lines maintain their shape across the LOC plane with a dust-free model, only changing slightly in their range of emission</w:t>
      </w:r>
      <w:r>
        <w:rPr>
          <w:rFonts w:cs="Times New Roman"/>
        </w:rPr>
        <w:t xml:space="preserve"> and peak log(</w:t>
      </w:r>
      <w:r w:rsidRPr="003541FF">
        <w:rPr>
          <w:rFonts w:cs="Times New Roman"/>
        </w:rPr>
        <w:t>W</w:t>
      </w:r>
      <w:r w:rsidRPr="003541FF">
        <w:rPr>
          <w:rFonts w:cs="Times New Roman"/>
          <w:vertAlign w:val="subscript"/>
        </w:rPr>
        <w:t>λ</w:t>
      </w:r>
      <w:r>
        <w:rPr>
          <w:rFonts w:cs="Times New Roman"/>
        </w:rPr>
        <w:t>). Lastly, d</w:t>
      </w:r>
      <w:r w:rsidR="001E769C" w:rsidRPr="00D870D1">
        <w:rPr>
          <w:rFonts w:cs="Times New Roman"/>
        </w:rPr>
        <w:t xml:space="preserve">ust effects </w:t>
      </w:r>
      <w:r>
        <w:rPr>
          <w:rFonts w:cs="Times New Roman"/>
        </w:rPr>
        <w:t>are most</w:t>
      </w:r>
      <w:r w:rsidRPr="00D870D1">
        <w:rPr>
          <w:rFonts w:cs="Times New Roman"/>
        </w:rPr>
        <w:t xml:space="preserve"> </w:t>
      </w:r>
      <w:r w:rsidR="001E769C" w:rsidRPr="00D870D1">
        <w:rPr>
          <w:rFonts w:cs="Times New Roman"/>
        </w:rPr>
        <w:t>noticeable with UV emission lines and some of the lower wavelength optical emission lines.</w:t>
      </w:r>
    </w:p>
    <w:p w14:paraId="2690E227" w14:textId="77777777" w:rsidR="001E769C" w:rsidRDefault="001E769C" w:rsidP="00C40F69">
      <w:pPr>
        <w:tabs>
          <w:tab w:val="left" w:pos="1787"/>
        </w:tabs>
        <w:rPr>
          <w:rFonts w:cs="Times New Roman"/>
        </w:rPr>
      </w:pPr>
    </w:p>
    <w:p w14:paraId="7B3C35FE" w14:textId="373918FB" w:rsidR="00546E59" w:rsidRDefault="00D870D1" w:rsidP="009E014D">
      <w:pPr>
        <w:tabs>
          <w:tab w:val="left" w:pos="1787"/>
        </w:tabs>
        <w:rPr>
          <w:rFonts w:cs="Times New Roman"/>
        </w:rPr>
      </w:pPr>
      <w:r>
        <w:rPr>
          <w:rFonts w:cs="Times New Roman"/>
        </w:rPr>
        <w:t>UV emission lines generally decreased</w:t>
      </w:r>
      <w:r w:rsidR="00546E59">
        <w:rPr>
          <w:rFonts w:cs="Times New Roman"/>
        </w:rPr>
        <w:t xml:space="preserve"> slightly with age</w:t>
      </w:r>
      <w:r>
        <w:rPr>
          <w:rFonts w:cs="Times New Roman"/>
        </w:rPr>
        <w:t xml:space="preserve"> and </w:t>
      </w:r>
      <w:r w:rsidR="00BB4262">
        <w:rPr>
          <w:rFonts w:cs="Times New Roman"/>
        </w:rPr>
        <w:t>increased</w:t>
      </w:r>
      <w:r w:rsidR="00BB4262" w:rsidRPr="00546E59">
        <w:rPr>
          <w:rFonts w:cs="Times New Roman"/>
        </w:rPr>
        <w:t xml:space="preserve"> </w:t>
      </w:r>
      <w:r w:rsidR="00546E59" w:rsidRPr="00546E59">
        <w:rPr>
          <w:rFonts w:cs="Times New Roman"/>
        </w:rPr>
        <w:t xml:space="preserve">with dust </w:t>
      </w:r>
      <w:r w:rsidR="00BB4262">
        <w:rPr>
          <w:rFonts w:cs="Times New Roman"/>
        </w:rPr>
        <w:t>removal</w:t>
      </w:r>
      <w:r w:rsidR="00BB4262" w:rsidRPr="00546E59">
        <w:rPr>
          <w:rFonts w:cs="Times New Roman"/>
        </w:rPr>
        <w:t xml:space="preserve"> </w:t>
      </w:r>
      <w:r w:rsidR="00BB4262">
        <w:rPr>
          <w:rFonts w:cs="Times New Roman"/>
        </w:rPr>
        <w:t>(</w:t>
      </w:r>
      <w:r>
        <w:rPr>
          <w:rFonts w:cs="Times New Roman"/>
        </w:rPr>
        <w:t xml:space="preserve">as </w:t>
      </w:r>
      <w:r w:rsidR="00546E59" w:rsidRPr="00546E59">
        <w:rPr>
          <w:rFonts w:cs="Times New Roman"/>
        </w:rPr>
        <w:t>dust</w:t>
      </w:r>
      <w:r w:rsidR="00546E59">
        <w:rPr>
          <w:rFonts w:cs="Times New Roman"/>
        </w:rPr>
        <w:t xml:space="preserve"> </w:t>
      </w:r>
      <w:r w:rsidR="00546E59" w:rsidRPr="00E50002">
        <w:rPr>
          <w:rFonts w:cs="Times New Roman"/>
        </w:rPr>
        <w:t>absorption peaks in the U</w:t>
      </w:r>
      <w:r>
        <w:rPr>
          <w:rFonts w:cs="Times New Roman"/>
        </w:rPr>
        <w:t>V</w:t>
      </w:r>
      <w:r w:rsidR="00BB4262">
        <w:rPr>
          <w:rFonts w:cs="Times New Roman"/>
        </w:rPr>
        <w:t>)</w:t>
      </w:r>
      <w:r>
        <w:rPr>
          <w:rFonts w:cs="Times New Roman"/>
        </w:rPr>
        <w:t>.</w:t>
      </w:r>
      <w:r w:rsidR="00BB4262">
        <w:rPr>
          <w:rFonts w:cs="Times New Roman"/>
        </w:rPr>
        <w:t xml:space="preserve"> Shorter-wavelength UV lines increased in emission with increasing metallicity but longer-wavelength UV emission lines decreased in emission with increasing metallicity.</w:t>
      </w:r>
      <w:ins w:id="290" w:author="Chris Richardson" w:date="2016-02-28T20:49:00Z">
        <w:r w:rsidR="00D52405">
          <w:rPr>
            <w:rFonts w:cs="Times New Roman"/>
          </w:rPr>
          <w:t xml:space="preserve"> </w:t>
        </w:r>
        <w:r w:rsidR="00D52405" w:rsidRPr="00D52405">
          <w:rPr>
            <w:rFonts w:cs="Times New Roman"/>
            <w:highlight w:val="yellow"/>
            <w:rPrChange w:id="291" w:author="Chris Richardson" w:date="2016-02-28T20:50:00Z">
              <w:rPr>
                <w:rFonts w:cs="Times New Roman"/>
              </w:rPr>
            </w:rPrChange>
          </w:rPr>
          <w:t>[PREVIOUS SENTENCE COULD CHANGE WITH FURTHER INVESTIGATION]</w:t>
        </w:r>
      </w:ins>
      <w:r>
        <w:rPr>
          <w:rFonts w:cs="Times New Roman"/>
        </w:rPr>
        <w:t xml:space="preserve"> Optical emission lines </w:t>
      </w:r>
      <w:r w:rsidR="00AC3AE3">
        <w:rPr>
          <w:rFonts w:cs="Times New Roman"/>
        </w:rPr>
        <w:t>decrease</w:t>
      </w:r>
      <w:r>
        <w:rPr>
          <w:rFonts w:cs="Times New Roman"/>
        </w:rPr>
        <w:t>d in emission</w:t>
      </w:r>
      <w:r w:rsidR="00AC3AE3" w:rsidRPr="003A0A49">
        <w:rPr>
          <w:rFonts w:cs="Times New Roman"/>
        </w:rPr>
        <w:t xml:space="preserve"> with increasing metallicity</w:t>
      </w:r>
      <w:r>
        <w:rPr>
          <w:rFonts w:cs="Times New Roman"/>
        </w:rPr>
        <w:t xml:space="preserve">, </w:t>
      </w:r>
      <w:r w:rsidR="00546E59">
        <w:rPr>
          <w:rFonts w:cs="Times New Roman"/>
        </w:rPr>
        <w:t>decrease</w:t>
      </w:r>
      <w:r>
        <w:rPr>
          <w:rFonts w:cs="Times New Roman"/>
        </w:rPr>
        <w:t>d</w:t>
      </w:r>
      <w:r w:rsidR="00546E59">
        <w:rPr>
          <w:rFonts w:cs="Times New Roman"/>
        </w:rPr>
        <w:t xml:space="preserve"> slightly with </w:t>
      </w:r>
      <w:r>
        <w:rPr>
          <w:rFonts w:cs="Times New Roman"/>
        </w:rPr>
        <w:t xml:space="preserve">age, and </w:t>
      </w:r>
      <w:r w:rsidR="00BB4262">
        <w:rPr>
          <w:rFonts w:cs="Times New Roman"/>
        </w:rPr>
        <w:t xml:space="preserve">were </w:t>
      </w:r>
      <w:r>
        <w:rPr>
          <w:rFonts w:cs="Times New Roman"/>
        </w:rPr>
        <w:t xml:space="preserve">not particularly sensitive </w:t>
      </w:r>
      <w:r w:rsidR="00546E59" w:rsidRPr="00E50002">
        <w:rPr>
          <w:rFonts w:cs="Times New Roman"/>
        </w:rPr>
        <w:t>to dust</w:t>
      </w:r>
      <w:r>
        <w:rPr>
          <w:rFonts w:cs="Times New Roman"/>
        </w:rPr>
        <w:t xml:space="preserve">. IR emission lines increase in emission </w:t>
      </w:r>
      <w:r w:rsidR="00AC3AE3" w:rsidRPr="003A0A49">
        <w:rPr>
          <w:rFonts w:cs="Times New Roman"/>
        </w:rPr>
        <w:t>with increasing metallicity</w:t>
      </w:r>
      <w:r>
        <w:rPr>
          <w:rFonts w:cs="Times New Roman"/>
        </w:rPr>
        <w:t>, d</w:t>
      </w:r>
      <w:r w:rsidR="00546E59">
        <w:rPr>
          <w:rFonts w:cs="Times New Roman"/>
        </w:rPr>
        <w:t>ecrease slightly with</w:t>
      </w:r>
      <w:r w:rsidR="00BB4262">
        <w:rPr>
          <w:rFonts w:cs="Times New Roman"/>
        </w:rPr>
        <w:t xml:space="preserve"> age</w:t>
      </w:r>
      <w:r>
        <w:rPr>
          <w:rFonts w:cs="Times New Roman"/>
        </w:rPr>
        <w:t xml:space="preserve">, and </w:t>
      </w:r>
      <w:r w:rsidR="001C0ECB">
        <w:rPr>
          <w:rFonts w:cs="Times New Roman"/>
        </w:rPr>
        <w:t xml:space="preserve">showed </w:t>
      </w:r>
      <w:r w:rsidR="00546E59">
        <w:rPr>
          <w:rFonts w:cs="Times New Roman"/>
        </w:rPr>
        <w:t xml:space="preserve">very little change with </w:t>
      </w:r>
      <w:r>
        <w:rPr>
          <w:rFonts w:cs="Times New Roman"/>
        </w:rPr>
        <w:t xml:space="preserve">the introduction of dust. </w:t>
      </w:r>
    </w:p>
    <w:p w14:paraId="3AA496CD" w14:textId="77777777" w:rsidR="00546E59" w:rsidRDefault="00546E59" w:rsidP="00C40F69">
      <w:pPr>
        <w:tabs>
          <w:tab w:val="left" w:pos="1787"/>
        </w:tabs>
        <w:rPr>
          <w:rFonts w:cs="Times New Roman"/>
        </w:rPr>
      </w:pPr>
    </w:p>
    <w:p w14:paraId="76B2D161" w14:textId="52D8BB94" w:rsidR="005B1223" w:rsidRDefault="00D870D1" w:rsidP="009E014D">
      <w:pPr>
        <w:tabs>
          <w:tab w:val="left" w:pos="1787"/>
        </w:tabs>
        <w:rPr>
          <w:rFonts w:cs="Times New Roman"/>
        </w:rPr>
      </w:pPr>
      <w:r>
        <w:rPr>
          <w:rFonts w:cs="Times New Roman"/>
        </w:rPr>
        <w:t>I</w:t>
      </w:r>
      <w:r w:rsidR="00546E59" w:rsidRPr="009E014D">
        <w:rPr>
          <w:rFonts w:cs="Times New Roman"/>
        </w:rPr>
        <w:t xml:space="preserve">n the end, we find that our grids suggest </w:t>
      </w:r>
      <w:r>
        <w:rPr>
          <w:rFonts w:cs="Times New Roman"/>
        </w:rPr>
        <w:t xml:space="preserve">a pocket of more extreme conditions or </w:t>
      </w:r>
      <w:r w:rsidR="00546E59" w:rsidRPr="009E014D">
        <w:rPr>
          <w:rFonts w:cs="Times New Roman"/>
        </w:rPr>
        <w:t xml:space="preserve">AGN activity when strong high-ionization emission lines are present in the local </w:t>
      </w:r>
      <w:r>
        <w:rPr>
          <w:rFonts w:cs="Times New Roman"/>
        </w:rPr>
        <w:t xml:space="preserve">universe. </w:t>
      </w:r>
      <w:r w:rsidR="00546E59">
        <w:rPr>
          <w:rFonts w:cs="Times New Roman"/>
        </w:rPr>
        <w:t>As we move to sim</w:t>
      </w:r>
      <w:r w:rsidR="00252831">
        <w:rPr>
          <w:rFonts w:cs="Times New Roman"/>
        </w:rPr>
        <w:t>ulation</w:t>
      </w:r>
      <w:r w:rsidR="00546E59">
        <w:rPr>
          <w:rFonts w:cs="Times New Roman"/>
        </w:rPr>
        <w:t>s</w:t>
      </w:r>
      <w:r w:rsidR="00684B8E">
        <w:rPr>
          <w:rFonts w:cs="Times New Roman"/>
        </w:rPr>
        <w:t xml:space="preserve"> </w:t>
      </w:r>
      <w:r w:rsidR="002500E1">
        <w:rPr>
          <w:rFonts w:cs="Times New Roman"/>
        </w:rPr>
        <w:t>with physical conditions more indicative of those found at</w:t>
      </w:r>
      <w:r w:rsidR="00684B8E">
        <w:rPr>
          <w:rFonts w:cs="Times New Roman"/>
        </w:rPr>
        <w:t xml:space="preserve"> higher redshift</w:t>
      </w:r>
      <w:r w:rsidR="00546E59">
        <w:rPr>
          <w:rFonts w:cs="Times New Roman"/>
        </w:rPr>
        <w:t>, we find our grids better at reproducing high ionization emission lines.</w:t>
      </w:r>
      <w:r>
        <w:rPr>
          <w:rFonts w:cs="Times New Roman"/>
        </w:rPr>
        <w:t xml:space="preserve"> </w:t>
      </w:r>
    </w:p>
    <w:p w14:paraId="2DDD392E" w14:textId="77777777" w:rsidR="005B1223" w:rsidRDefault="005B1223" w:rsidP="009E014D">
      <w:pPr>
        <w:tabs>
          <w:tab w:val="left" w:pos="1787"/>
        </w:tabs>
        <w:rPr>
          <w:rFonts w:cs="Times New Roman"/>
        </w:rPr>
      </w:pPr>
    </w:p>
    <w:p w14:paraId="066BE776" w14:textId="24803013" w:rsidR="00252831" w:rsidRPr="009E014D" w:rsidRDefault="00D870D1" w:rsidP="009E014D">
      <w:pPr>
        <w:tabs>
          <w:tab w:val="left" w:pos="1787"/>
        </w:tabs>
        <w:rPr>
          <w:rFonts w:cs="Times New Roman"/>
        </w:rPr>
      </w:pPr>
      <w:r>
        <w:rPr>
          <w:rFonts w:cs="Times New Roman"/>
        </w:rPr>
        <w:t>Lastly, w</w:t>
      </w:r>
      <w:r w:rsidR="00546E59" w:rsidRPr="009E014D">
        <w:rPr>
          <w:rFonts w:cs="Times New Roman"/>
        </w:rPr>
        <w:t xml:space="preserve">e </w:t>
      </w:r>
      <w:r>
        <w:rPr>
          <w:rFonts w:cs="Times New Roman"/>
        </w:rPr>
        <w:t>evaluate</w:t>
      </w:r>
      <w:r w:rsidR="00FA150D">
        <w:rPr>
          <w:rFonts w:cs="Times New Roman"/>
        </w:rPr>
        <w:t>d</w:t>
      </w:r>
      <w:r>
        <w:rPr>
          <w:rFonts w:cs="Times New Roman"/>
        </w:rPr>
        <w:t xml:space="preserve"> our models’ predictions in relation to </w:t>
      </w:r>
      <w:r w:rsidR="00252831">
        <w:rPr>
          <w:rFonts w:cs="Times New Roman"/>
        </w:rPr>
        <w:t xml:space="preserve">the </w:t>
      </w:r>
      <w:r w:rsidR="00252831">
        <w:rPr>
          <w:rFonts w:cs="Times New Roman"/>
          <w:i/>
        </w:rPr>
        <w:t>James Webb Space Telescope</w:t>
      </w:r>
      <w:r w:rsidR="005B1223">
        <w:rPr>
          <w:rFonts w:cs="Times New Roman"/>
          <w:i/>
        </w:rPr>
        <w:t xml:space="preserve">, </w:t>
      </w:r>
      <w:r w:rsidR="00546E59" w:rsidRPr="009E014D">
        <w:rPr>
          <w:rFonts w:cs="Times New Roman"/>
        </w:rPr>
        <w:t>predict</w:t>
      </w:r>
      <w:r w:rsidR="005B1223">
        <w:rPr>
          <w:rFonts w:cs="Times New Roman"/>
        </w:rPr>
        <w:t>ing</w:t>
      </w:r>
      <w:r w:rsidR="00546E59" w:rsidRPr="009E014D">
        <w:rPr>
          <w:rFonts w:cs="Times New Roman"/>
        </w:rPr>
        <w:t xml:space="preserve"> that C III λ977 </w:t>
      </w:r>
      <w:r w:rsidR="00A1199A">
        <w:rPr>
          <w:rFonts w:cs="Times New Roman"/>
        </w:rPr>
        <w:t xml:space="preserve">and C IV </w:t>
      </w:r>
      <w:r w:rsidR="00A1199A" w:rsidRPr="00945F70">
        <w:rPr>
          <w:rFonts w:cs="Times New Roman"/>
        </w:rPr>
        <w:t>λ</w:t>
      </w:r>
      <w:r w:rsidR="00A1199A">
        <w:rPr>
          <w:rFonts w:cs="Times New Roman"/>
        </w:rPr>
        <w:t>1549</w:t>
      </w:r>
      <w:r w:rsidR="00546E59" w:rsidRPr="009E014D">
        <w:rPr>
          <w:rFonts w:cs="Times New Roman"/>
        </w:rPr>
        <w:t xml:space="preserve"> will be </w:t>
      </w:r>
      <w:r w:rsidR="00546E59" w:rsidRPr="00956F5C">
        <w:rPr>
          <w:rFonts w:cs="Times New Roman"/>
        </w:rPr>
        <w:t xml:space="preserve">useful </w:t>
      </w:r>
      <w:r w:rsidR="00BB4262">
        <w:rPr>
          <w:rFonts w:cs="Times New Roman"/>
        </w:rPr>
        <w:t>diagnostics for excitation mechanisms in</w:t>
      </w:r>
      <w:r w:rsidR="00546E59" w:rsidRPr="00956F5C">
        <w:rPr>
          <w:rFonts w:cs="Times New Roman"/>
        </w:rPr>
        <w:t xml:space="preserve"> </w:t>
      </w:r>
      <w:r w:rsidR="00252831" w:rsidRPr="00252831">
        <w:rPr>
          <w:rFonts w:cs="Times New Roman"/>
        </w:rPr>
        <w:t>coming</w:t>
      </w:r>
      <w:r w:rsidR="00252831">
        <w:rPr>
          <w:rFonts w:cs="Times New Roman"/>
        </w:rPr>
        <w:t xml:space="preserve"> JWST</w:t>
      </w:r>
      <w:r w:rsidR="00252831">
        <w:rPr>
          <w:rFonts w:cs="Times New Roman"/>
          <w:i/>
        </w:rPr>
        <w:t xml:space="preserve"> </w:t>
      </w:r>
      <w:r w:rsidR="00252831">
        <w:rPr>
          <w:rFonts w:cs="Times New Roman"/>
        </w:rPr>
        <w:t>observations</w:t>
      </w:r>
      <w:r w:rsidR="00FA150D">
        <w:rPr>
          <w:rFonts w:cs="Times New Roman"/>
        </w:rPr>
        <w:t xml:space="preserve">. The </w:t>
      </w:r>
      <w:r w:rsidR="001C0ECB">
        <w:rPr>
          <w:rFonts w:cs="Times New Roman"/>
        </w:rPr>
        <w:t xml:space="preserve">conditions present in the </w:t>
      </w:r>
      <w:r w:rsidR="00FA150D">
        <w:rPr>
          <w:rFonts w:cs="Times New Roman"/>
        </w:rPr>
        <w:t>high-</w:t>
      </w:r>
      <w:r w:rsidR="00FA150D">
        <w:rPr>
          <w:rFonts w:cs="Times New Roman"/>
          <w:i/>
        </w:rPr>
        <w:t>z</w:t>
      </w:r>
      <w:r w:rsidR="00FA150D">
        <w:rPr>
          <w:rFonts w:cs="Times New Roman"/>
        </w:rPr>
        <w:t xml:space="preserve"> range in which JWST will be observing </w:t>
      </w:r>
      <w:r w:rsidR="001C0ECB">
        <w:rPr>
          <w:rFonts w:cs="Times New Roman"/>
        </w:rPr>
        <w:t xml:space="preserve">are </w:t>
      </w:r>
      <w:r w:rsidR="00FA150D">
        <w:rPr>
          <w:rFonts w:cs="Times New Roman"/>
        </w:rPr>
        <w:t>characterized by little dust, low metallicity, and little AGN contribution</w:t>
      </w:r>
      <w:r>
        <w:rPr>
          <w:rFonts w:cs="Times New Roman"/>
        </w:rPr>
        <w:t xml:space="preserve">. </w:t>
      </w:r>
      <w:r w:rsidR="005E0A58">
        <w:rPr>
          <w:rFonts w:cs="Times New Roman"/>
        </w:rPr>
        <w:t>While these lines</w:t>
      </w:r>
      <w:r w:rsidR="00FA150D">
        <w:rPr>
          <w:rFonts w:cs="Times New Roman"/>
        </w:rPr>
        <w:t xml:space="preserve"> do not emit in the local range, </w:t>
      </w:r>
      <w:r w:rsidR="005E0A58">
        <w:rPr>
          <w:rFonts w:cs="Times New Roman"/>
        </w:rPr>
        <w:t>they</w:t>
      </w:r>
      <w:r w:rsidR="00FA150D">
        <w:rPr>
          <w:rFonts w:cs="Times New Roman"/>
        </w:rPr>
        <w:t xml:space="preserve"> do emit under </w:t>
      </w:r>
      <w:r w:rsidR="00BB4262">
        <w:rPr>
          <w:rFonts w:cs="Times New Roman"/>
        </w:rPr>
        <w:t xml:space="preserve">precisely </w:t>
      </w:r>
      <w:r w:rsidR="00FA150D">
        <w:rPr>
          <w:rFonts w:cs="Times New Roman"/>
        </w:rPr>
        <w:t xml:space="preserve">the conditions typical of the early universe. Given their </w:t>
      </w:r>
      <w:r w:rsidR="00252831">
        <w:rPr>
          <w:rFonts w:cs="Times New Roman"/>
        </w:rPr>
        <w:t xml:space="preserve">moderate </w:t>
      </w:r>
      <w:r w:rsidR="00252831" w:rsidRPr="00F2070D">
        <w:rPr>
          <w:rFonts w:cs="Times New Roman"/>
        </w:rPr>
        <w:t>ionization potentials</w:t>
      </w:r>
      <w:r w:rsidR="00FA150D">
        <w:rPr>
          <w:rFonts w:cs="Times New Roman"/>
        </w:rPr>
        <w:t xml:space="preserve"> and strong emission in the absence of dust, we predict that </w:t>
      </w:r>
      <w:r w:rsidR="00FA150D" w:rsidRPr="009E014D">
        <w:rPr>
          <w:rFonts w:cs="Times New Roman"/>
        </w:rPr>
        <w:t xml:space="preserve">C III λ977 and </w:t>
      </w:r>
      <w:r w:rsidR="00A1199A">
        <w:rPr>
          <w:rFonts w:cs="Times New Roman"/>
        </w:rPr>
        <w:t xml:space="preserve">C IV </w:t>
      </w:r>
      <w:r w:rsidR="00A1199A" w:rsidRPr="00945F70">
        <w:rPr>
          <w:rFonts w:cs="Times New Roman"/>
        </w:rPr>
        <w:t>λ</w:t>
      </w:r>
      <w:r w:rsidR="00A1199A">
        <w:rPr>
          <w:rFonts w:cs="Times New Roman"/>
        </w:rPr>
        <w:t>1549</w:t>
      </w:r>
      <w:r w:rsidR="00FA150D" w:rsidRPr="009E014D">
        <w:rPr>
          <w:rFonts w:cs="Times New Roman"/>
        </w:rPr>
        <w:t xml:space="preserve"> </w:t>
      </w:r>
      <w:r w:rsidR="00FA150D">
        <w:rPr>
          <w:rFonts w:cs="Times New Roman"/>
        </w:rPr>
        <w:t>will be powerful</w:t>
      </w:r>
      <w:r w:rsidR="00252831">
        <w:rPr>
          <w:rFonts w:cs="Times New Roman"/>
        </w:rPr>
        <w:t xml:space="preserve"> </w:t>
      </w:r>
      <w:r w:rsidR="00BB4262">
        <w:rPr>
          <w:rFonts w:cs="Times New Roman"/>
        </w:rPr>
        <w:t xml:space="preserve">excitation mechanism </w:t>
      </w:r>
      <w:r w:rsidR="00252831">
        <w:rPr>
          <w:rFonts w:cs="Times New Roman"/>
        </w:rPr>
        <w:t xml:space="preserve">diagnostics for </w:t>
      </w:r>
      <w:r w:rsidR="00252831" w:rsidRPr="009E014D">
        <w:rPr>
          <w:rFonts w:cs="Times New Roman"/>
        </w:rPr>
        <w:t>JWST</w:t>
      </w:r>
      <w:r w:rsidR="00252831">
        <w:rPr>
          <w:rFonts w:cs="Times New Roman"/>
          <w:i/>
        </w:rPr>
        <w:t xml:space="preserve"> </w:t>
      </w:r>
      <w:r w:rsidR="005B1223">
        <w:rPr>
          <w:rFonts w:cs="Times New Roman"/>
        </w:rPr>
        <w:t>high</w:t>
      </w:r>
      <w:r w:rsidR="00CB2500">
        <w:rPr>
          <w:rFonts w:cs="Times New Roman"/>
        </w:rPr>
        <w:t xml:space="preserve"> redshift</w:t>
      </w:r>
      <w:r w:rsidR="005B1223">
        <w:rPr>
          <w:rFonts w:cs="Times New Roman"/>
          <w:i/>
        </w:rPr>
        <w:t xml:space="preserve"> </w:t>
      </w:r>
      <w:r w:rsidR="00252831">
        <w:rPr>
          <w:rFonts w:cs="Times New Roman"/>
        </w:rPr>
        <w:t>observations</w:t>
      </w:r>
      <w:r w:rsidR="00FA150D">
        <w:rPr>
          <w:rFonts w:cs="Times New Roman"/>
        </w:rPr>
        <w:t xml:space="preserve">. </w:t>
      </w:r>
    </w:p>
    <w:p w14:paraId="7CF4ADD5" w14:textId="77777777" w:rsidR="00C47A8C" w:rsidRDefault="00C47A8C">
      <w:pPr>
        <w:widowControl/>
        <w:suppressAutoHyphens w:val="0"/>
        <w:rPr>
          <w:rFonts w:cs="Times New Roman"/>
        </w:rPr>
      </w:pPr>
    </w:p>
    <w:p w14:paraId="32E78574" w14:textId="5C84B10D" w:rsidR="006546C5" w:rsidRPr="00543B95" w:rsidRDefault="006546C5">
      <w:pPr>
        <w:widowControl/>
        <w:suppressAutoHyphens w:val="0"/>
        <w:rPr>
          <w:rFonts w:cs="Times New Roman"/>
          <w:b/>
        </w:rPr>
      </w:pPr>
      <w:r w:rsidRPr="00543B95">
        <w:rPr>
          <w:rFonts w:cs="Times New Roman"/>
          <w:b/>
        </w:rPr>
        <w:t xml:space="preserve">Acknowledgements </w:t>
      </w:r>
    </w:p>
    <w:p w14:paraId="6F13332B" w14:textId="77777777" w:rsidR="00FD417A" w:rsidRDefault="00FD417A">
      <w:pPr>
        <w:widowControl/>
        <w:suppressAutoHyphens w:val="0"/>
        <w:rPr>
          <w:rFonts w:cs="Times New Roman"/>
        </w:rPr>
      </w:pPr>
    </w:p>
    <w:p w14:paraId="0B495173" w14:textId="7BFE2DAA" w:rsidR="00543B95" w:rsidRPr="00951A03" w:rsidRDefault="001C0ECB" w:rsidP="00543B95">
      <w:pPr>
        <w:widowControl/>
        <w:suppressAutoHyphens w:val="0"/>
        <w:rPr>
          <w:rFonts w:cs="Times New Roman"/>
        </w:rPr>
      </w:pPr>
      <w:r>
        <w:rPr>
          <w:rFonts w:cs="Times New Roman"/>
        </w:rPr>
        <w:t xml:space="preserve">We thank Gary Ferland and Tony Crider for helpful discussion that improved the quality of this paper. </w:t>
      </w:r>
      <w:r w:rsidR="00FD417A">
        <w:rPr>
          <w:rFonts w:cs="Times New Roman"/>
        </w:rPr>
        <w:t xml:space="preserve">HM wishes to acknowledge the support of the </w:t>
      </w:r>
      <w:r w:rsidR="00543B95">
        <w:rPr>
          <w:rFonts w:cs="Times New Roman"/>
        </w:rPr>
        <w:t xml:space="preserve">Elon </w:t>
      </w:r>
      <w:r w:rsidR="00FD417A">
        <w:rPr>
          <w:rFonts w:cs="Times New Roman"/>
        </w:rPr>
        <w:t>University</w:t>
      </w:r>
      <w:r w:rsidR="00543B95">
        <w:rPr>
          <w:rFonts w:cs="Times New Roman"/>
        </w:rPr>
        <w:t>’s</w:t>
      </w:r>
      <w:r w:rsidR="00FD417A">
        <w:rPr>
          <w:rFonts w:cs="Times New Roman"/>
        </w:rPr>
        <w:t xml:space="preserve"> Honors Program, Lumen Grant</w:t>
      </w:r>
      <w:r w:rsidR="00543B95">
        <w:rPr>
          <w:rFonts w:cs="Times New Roman"/>
        </w:rPr>
        <w:t xml:space="preserve">, </w:t>
      </w:r>
      <w:r w:rsidR="00543B95" w:rsidRPr="00951A03">
        <w:rPr>
          <w:rFonts w:cs="Times New Roman"/>
        </w:rPr>
        <w:t xml:space="preserve">Undergraduate Research Program, and Summer Undergraduate Research Experience. </w:t>
      </w:r>
      <w:r w:rsidR="00FD417A" w:rsidRPr="00951A03">
        <w:rPr>
          <w:rFonts w:cs="Times New Roman"/>
        </w:rPr>
        <w:t>HM and CTR acknowledge</w:t>
      </w:r>
      <w:r w:rsidR="009C5435">
        <w:rPr>
          <w:rFonts w:cs="Times New Roman"/>
        </w:rPr>
        <w:t>s</w:t>
      </w:r>
      <w:r w:rsidR="00FD417A" w:rsidRPr="00951A03">
        <w:rPr>
          <w:rFonts w:cs="Times New Roman"/>
        </w:rPr>
        <w:t xml:space="preserve"> the </w:t>
      </w:r>
      <w:r w:rsidR="00543B95" w:rsidRPr="00951A03">
        <w:rPr>
          <w:rFonts w:cs="Times New Roman"/>
        </w:rPr>
        <w:t xml:space="preserve">support of the </w:t>
      </w:r>
      <w:r w:rsidR="00FD417A" w:rsidRPr="00951A03">
        <w:rPr>
          <w:rFonts w:eastAsia="Times New Roman" w:cs="Times New Roman"/>
          <w:kern w:val="0"/>
          <w:lang w:val="en-CA" w:eastAsia="en-US" w:bidi="ar-SA"/>
        </w:rPr>
        <w:t>Extreme Science and Engineering Discovery Environment</w:t>
      </w:r>
      <w:r w:rsidR="00543B95" w:rsidRPr="00951A03">
        <w:rPr>
          <w:rFonts w:eastAsia="Times New Roman" w:cs="Times New Roman"/>
          <w:kern w:val="0"/>
          <w:lang w:val="en-CA" w:eastAsia="en-US" w:bidi="ar-SA"/>
        </w:rPr>
        <w:t xml:space="preserve"> (TG-AST140040</w:t>
      </w:r>
      <w:r w:rsidR="00951A03">
        <w:rPr>
          <w:rFonts w:eastAsia="Times New Roman" w:cs="Times New Roman"/>
          <w:kern w:val="0"/>
          <w:lang w:val="en-CA" w:eastAsia="en-US" w:bidi="ar-SA"/>
        </w:rPr>
        <w:t>)</w:t>
      </w:r>
      <w:r w:rsidR="009C5435">
        <w:rPr>
          <w:rFonts w:eastAsia="Times New Roman" w:cs="Times New Roman"/>
          <w:kern w:val="0"/>
          <w:lang w:val="en-CA" w:eastAsia="en-US" w:bidi="ar-SA"/>
        </w:rPr>
        <w:t>, which is supported through National Science Foundation Grant number ACI-1053575. CTR also acknowledges Elon University for FR&amp;D Summer and Reassigned Time Fellowships.</w:t>
      </w:r>
    </w:p>
    <w:p w14:paraId="3DBD8BAB" w14:textId="64C1090A" w:rsidR="00EE37D9" w:rsidRPr="005E0A58" w:rsidRDefault="006546C5" w:rsidP="00466A41">
      <w:pPr>
        <w:widowControl/>
        <w:suppressAutoHyphens w:val="0"/>
        <w:spacing w:line="276" w:lineRule="auto"/>
        <w:contextualSpacing/>
        <w:rPr>
          <w:b/>
        </w:rPr>
      </w:pPr>
      <w:r>
        <w:rPr>
          <w:rFonts w:cs="Times New Roman"/>
        </w:rPr>
        <w:br w:type="page"/>
      </w:r>
      <w:r w:rsidR="00AF2D78" w:rsidRPr="005E0A58">
        <w:rPr>
          <w:b/>
        </w:rPr>
        <w:t>References</w:t>
      </w:r>
    </w:p>
    <w:p w14:paraId="0D5CAC75" w14:textId="77777777" w:rsidR="000E572B" w:rsidRDefault="000E572B" w:rsidP="00466A41">
      <w:pPr>
        <w:spacing w:line="276" w:lineRule="auto"/>
        <w:contextualSpacing/>
      </w:pPr>
    </w:p>
    <w:p w14:paraId="09B70806" w14:textId="72611BAF" w:rsidR="00ED6591" w:rsidRPr="00C0714A" w:rsidRDefault="00ED6591" w:rsidP="00466A41">
      <w:pPr>
        <w:spacing w:after="115" w:line="276" w:lineRule="auto"/>
        <w:contextualSpacing/>
        <w:rPr>
          <w:rFonts w:cs="Times New Roman"/>
        </w:rPr>
      </w:pPr>
      <w:r w:rsidRPr="00C0714A">
        <w:rPr>
          <w:rFonts w:cs="Times New Roman"/>
        </w:rPr>
        <w:t xml:space="preserve">Abel N. P., </w:t>
      </w:r>
      <w:r w:rsidR="00FD4C3E" w:rsidRPr="00C0714A">
        <w:rPr>
          <w:rFonts w:cs="Times New Roman"/>
        </w:rPr>
        <w:t xml:space="preserve">&amp; </w:t>
      </w:r>
      <w:r w:rsidRPr="00C0714A">
        <w:rPr>
          <w:rFonts w:cs="Times New Roman"/>
        </w:rPr>
        <w:t>Satyapal S., 2008, ApJ, 678, 686</w:t>
      </w:r>
    </w:p>
    <w:p w14:paraId="460B62E8" w14:textId="37106F70" w:rsidR="00C0714A" w:rsidRDefault="00250047"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Allen M. G., Dopita M. A., Tsvetanov Z. I., 1998, ApJ, 493, 571</w:t>
      </w:r>
    </w:p>
    <w:p w14:paraId="3DDE4263" w14:textId="6F0A5E9F" w:rsidR="00C0714A" w:rsidRDefault="00C0714A" w:rsidP="00466A41">
      <w:pPr>
        <w:widowControl/>
        <w:suppressAutoHyphens w:val="0"/>
        <w:spacing w:line="276" w:lineRule="auto"/>
        <w:contextualSpacing/>
        <w:rPr>
          <w:rFonts w:eastAsia="Times New Roman" w:cs="Times New Roman"/>
          <w:kern w:val="0"/>
          <w:lang w:val="en-CA" w:eastAsia="en-US" w:bidi="ar-SA"/>
        </w:rPr>
      </w:pPr>
      <w:r w:rsidRPr="00C0714A">
        <w:rPr>
          <w:rFonts w:eastAsia="Times New Roman" w:cs="Times New Roman"/>
          <w:kern w:val="0"/>
          <w:lang w:val="en-CA" w:eastAsia="en-US" w:bidi="ar-SA"/>
        </w:rPr>
        <w:t>Baldwin J. A., Ferland G. J., Martin P. G., et al., 1991, ApJ, 374, 580</w:t>
      </w:r>
    </w:p>
    <w:p w14:paraId="5D4268CE" w14:textId="7F4E1354" w:rsidR="00ED6591" w:rsidRPr="00C0714A" w:rsidRDefault="00ED6591" w:rsidP="00466A41">
      <w:pPr>
        <w:spacing w:after="115" w:line="276" w:lineRule="auto"/>
        <w:contextualSpacing/>
        <w:rPr>
          <w:rFonts w:cs="Times New Roman"/>
        </w:rPr>
      </w:pPr>
      <w:r w:rsidRPr="00C0714A">
        <w:rPr>
          <w:rFonts w:cs="Times New Roman"/>
        </w:rPr>
        <w:t xml:space="preserve">Baldwin J., Ferland G., Korista K., </w:t>
      </w:r>
      <w:r w:rsidR="00BA7BA8" w:rsidRPr="00C0714A">
        <w:rPr>
          <w:rFonts w:cs="Times New Roman"/>
        </w:rPr>
        <w:t xml:space="preserve">&amp; </w:t>
      </w:r>
      <w:r w:rsidRPr="00C0714A">
        <w:rPr>
          <w:rFonts w:cs="Times New Roman"/>
        </w:rPr>
        <w:t>Verner D., 1995, ApJ, 455L, 119</w:t>
      </w:r>
    </w:p>
    <w:p w14:paraId="5D1DD35A" w14:textId="6E263A38" w:rsidR="00B06A06" w:rsidRPr="00C0714A" w:rsidRDefault="00B06A06" w:rsidP="00466A41">
      <w:pPr>
        <w:spacing w:after="115" w:line="276" w:lineRule="auto"/>
        <w:contextualSpacing/>
        <w:rPr>
          <w:rFonts w:cs="Times New Roman"/>
        </w:rPr>
      </w:pPr>
      <w:r w:rsidRPr="00C0714A">
        <w:rPr>
          <w:rFonts w:cs="Times New Roman"/>
        </w:rPr>
        <w:t>Baldwin J. A., Phillips M. M., &amp; Telervich R., 1981, PASP, 93, 5 (BPT)</w:t>
      </w:r>
    </w:p>
    <w:p w14:paraId="57BB8099" w14:textId="5A3C0E4D" w:rsidR="00ED6591" w:rsidRPr="00C0714A" w:rsidRDefault="00ED6591" w:rsidP="00466A41">
      <w:pPr>
        <w:spacing w:after="115" w:line="276" w:lineRule="auto"/>
        <w:contextualSpacing/>
        <w:rPr>
          <w:rFonts w:cs="Times New Roman"/>
        </w:rPr>
      </w:pPr>
      <w:r w:rsidRPr="00C0714A">
        <w:rPr>
          <w:rFonts w:cs="Times New Roman"/>
        </w:rPr>
        <w:t xml:space="preserve">Beuther H., Schilke P., Menten K. M., </w:t>
      </w:r>
      <w:r w:rsidR="00B06A06" w:rsidRPr="00C0714A">
        <w:rPr>
          <w:rFonts w:cs="Times New Roman"/>
        </w:rPr>
        <w:t>et al</w:t>
      </w:r>
      <w:r w:rsidRPr="00C0714A">
        <w:rPr>
          <w:rFonts w:cs="Times New Roman"/>
        </w:rPr>
        <w:t>., 2002, ApJ, 566, 945</w:t>
      </w:r>
    </w:p>
    <w:p w14:paraId="69E73484" w14:textId="03D9B7F2" w:rsidR="000C3534" w:rsidRDefault="000C3534" w:rsidP="00466A41">
      <w:pPr>
        <w:widowControl/>
        <w:suppressAutoHyphens w:val="0"/>
        <w:spacing w:after="115" w:line="276" w:lineRule="auto"/>
        <w:contextualSpacing/>
        <w:rPr>
          <w:rFonts w:eastAsia="Times New Roman" w:cs="Times New Roman"/>
          <w:color w:val="000000"/>
          <w:kern w:val="0"/>
          <w:shd w:val="clear" w:color="auto" w:fill="FFFFFF"/>
          <w:lang w:eastAsia="en-US" w:bidi="ar-SA"/>
        </w:rPr>
      </w:pPr>
      <w:r w:rsidRPr="000C3534">
        <w:rPr>
          <w:rFonts w:eastAsia="Times New Roman" w:cs="Times New Roman"/>
          <w:color w:val="000000"/>
          <w:kern w:val="0"/>
          <w:shd w:val="clear" w:color="auto" w:fill="FFFFFF"/>
          <w:lang w:eastAsia="en-US" w:bidi="ar-SA"/>
        </w:rPr>
        <w:t>Brauher J. R., Dale D. A., Helou G. 2008, ApJS, 178, 280</w:t>
      </w:r>
    </w:p>
    <w:p w14:paraId="4F415EA6" w14:textId="714876E6" w:rsidR="00ED6591" w:rsidRPr="00C0714A" w:rsidRDefault="00ED6591" w:rsidP="00466A41">
      <w:pPr>
        <w:widowControl/>
        <w:suppressAutoHyphens w:val="0"/>
        <w:spacing w:after="115" w:line="276" w:lineRule="auto"/>
        <w:contextualSpacing/>
        <w:rPr>
          <w:rFonts w:cs="Times New Roman"/>
        </w:rPr>
      </w:pPr>
      <w:r w:rsidRPr="00C0714A">
        <w:rPr>
          <w:rFonts w:eastAsia="Times New Roman" w:cs="Times New Roman"/>
          <w:color w:val="000000"/>
          <w:kern w:val="0"/>
          <w:shd w:val="clear" w:color="auto" w:fill="FFFFFF"/>
          <w:lang w:eastAsia="en-US" w:bidi="ar-SA"/>
        </w:rPr>
        <w:t xml:space="preserve">Bressan A., Fagotto F., Bertelli G., </w:t>
      </w:r>
      <w:r w:rsidR="00BA7BA8" w:rsidRPr="00C0714A">
        <w:rPr>
          <w:rFonts w:eastAsia="Times New Roman" w:cs="Times New Roman"/>
          <w:color w:val="000000"/>
          <w:kern w:val="0"/>
          <w:shd w:val="clear" w:color="auto" w:fill="FFFFFF"/>
          <w:lang w:eastAsia="en-US" w:bidi="ar-SA"/>
        </w:rPr>
        <w:t xml:space="preserve">&amp; </w:t>
      </w:r>
      <w:r w:rsidRPr="00C0714A">
        <w:rPr>
          <w:rFonts w:eastAsia="Times New Roman" w:cs="Times New Roman"/>
          <w:color w:val="000000"/>
          <w:kern w:val="0"/>
          <w:shd w:val="clear" w:color="auto" w:fill="FFFFFF"/>
          <w:lang w:eastAsia="en-US" w:bidi="ar-SA"/>
        </w:rPr>
        <w:t>Chiosi C.,</w:t>
      </w:r>
      <w:r w:rsidRPr="00C0714A">
        <w:rPr>
          <w:rFonts w:cs="Times New Roman"/>
        </w:rPr>
        <w:t xml:space="preserve"> 1993, A&amp;AS, 100, 647</w:t>
      </w:r>
    </w:p>
    <w:p w14:paraId="19D8E3D1" w14:textId="3FE46A4B" w:rsidR="00ED6591" w:rsidRPr="00C0714A" w:rsidRDefault="00ED6591" w:rsidP="00466A41">
      <w:pPr>
        <w:spacing w:after="115" w:line="276" w:lineRule="auto"/>
        <w:contextualSpacing/>
        <w:rPr>
          <w:rFonts w:cs="Times New Roman"/>
        </w:rPr>
      </w:pPr>
      <w:r w:rsidRPr="00C0714A">
        <w:rPr>
          <w:rFonts w:cs="Times New Roman"/>
        </w:rPr>
        <w:t>Cassata</w:t>
      </w:r>
      <w:r w:rsidR="00DD573E" w:rsidRPr="00C0714A">
        <w:rPr>
          <w:rFonts w:cs="Times New Roman"/>
        </w:rPr>
        <w:t xml:space="preserve"> P., </w:t>
      </w:r>
      <w:r w:rsidR="00FC36A6" w:rsidRPr="00C0714A">
        <w:rPr>
          <w:rFonts w:cs="Times New Roman"/>
        </w:rPr>
        <w:t xml:space="preserve">Giavalisco M., Williams C. C., et al. </w:t>
      </w:r>
      <w:r w:rsidRPr="00C0714A">
        <w:rPr>
          <w:rFonts w:cs="Times New Roman"/>
        </w:rPr>
        <w:t>2013, A&amp;A, 556, A68</w:t>
      </w:r>
    </w:p>
    <w:p w14:paraId="6BBC0CB8" w14:textId="77777777" w:rsidR="00DD573E" w:rsidRPr="00C0714A" w:rsidRDefault="00DD573E" w:rsidP="00466A41">
      <w:pPr>
        <w:spacing w:after="115" w:line="276" w:lineRule="auto"/>
        <w:contextualSpacing/>
        <w:rPr>
          <w:rFonts w:cs="Times New Roman"/>
        </w:rPr>
      </w:pPr>
      <w:r w:rsidRPr="00C0714A">
        <w:rPr>
          <w:rFonts w:cs="Times New Roman"/>
        </w:rPr>
        <w:t>Cormier, D., Lebouteiller, V., Madden, S. C., et al. 2012, A&amp;A, 548, A20</w:t>
      </w:r>
    </w:p>
    <w:p w14:paraId="30A896C7" w14:textId="5F56DC8B" w:rsidR="00ED6591" w:rsidRPr="00C0714A" w:rsidRDefault="00ED6591" w:rsidP="00466A41">
      <w:pPr>
        <w:spacing w:after="115" w:line="276" w:lineRule="auto"/>
        <w:contextualSpacing/>
        <w:rPr>
          <w:rFonts w:cs="Times New Roman"/>
        </w:rPr>
      </w:pPr>
      <w:r w:rsidRPr="00C0714A">
        <w:rPr>
          <w:rFonts w:cs="Times New Roman"/>
        </w:rPr>
        <w:t xml:space="preserve">De Looze </w:t>
      </w:r>
      <w:r w:rsidR="00FC36A6" w:rsidRPr="00C0714A">
        <w:rPr>
          <w:rFonts w:cs="Times New Roman"/>
        </w:rPr>
        <w:t>I., Cormier D, Lebouteiller V., et al., 2014, A&amp;A, 568, 62</w:t>
      </w:r>
    </w:p>
    <w:p w14:paraId="4EAD1F91" w14:textId="2C9BEA90" w:rsidR="00ED6591" w:rsidRPr="00C0714A" w:rsidRDefault="00ED6591" w:rsidP="00466A41">
      <w:pPr>
        <w:spacing w:after="115" w:line="276" w:lineRule="auto"/>
        <w:contextualSpacing/>
        <w:rPr>
          <w:rFonts w:cs="Times New Roman"/>
        </w:rPr>
      </w:pPr>
      <w:r w:rsidRPr="00C0714A">
        <w:rPr>
          <w:rFonts w:cs="Times New Roman"/>
        </w:rPr>
        <w:t>Dopita</w:t>
      </w:r>
      <w:r w:rsidR="001D6326" w:rsidRPr="00C0714A">
        <w:rPr>
          <w:rFonts w:cs="Times New Roman"/>
        </w:rPr>
        <w:t xml:space="preserve"> M. A., </w:t>
      </w:r>
      <w:r w:rsidR="00BA7BA8" w:rsidRPr="00C0714A">
        <w:rPr>
          <w:rFonts w:cs="Times New Roman"/>
        </w:rPr>
        <w:t>Fischera J., Sutherland R. S.,</w:t>
      </w:r>
      <w:r w:rsidRPr="00C0714A">
        <w:rPr>
          <w:rFonts w:cs="Times New Roman"/>
        </w:rPr>
        <w:t xml:space="preserve"> et al.</w:t>
      </w:r>
      <w:r w:rsidR="00BA7BA8" w:rsidRPr="00C0714A">
        <w:rPr>
          <w:rFonts w:cs="Times New Roman"/>
        </w:rPr>
        <w:t>,</w:t>
      </w:r>
      <w:r w:rsidRPr="00C0714A">
        <w:rPr>
          <w:rFonts w:cs="Times New Roman"/>
        </w:rPr>
        <w:t xml:space="preserve"> 2006</w:t>
      </w:r>
      <w:r w:rsidR="00BA7BA8" w:rsidRPr="00C0714A">
        <w:rPr>
          <w:rFonts w:cs="Times New Roman"/>
        </w:rPr>
        <w:t>, ApJS, 167, 177</w:t>
      </w:r>
    </w:p>
    <w:p w14:paraId="62A0DE42" w14:textId="1BBEBC64" w:rsidR="00ED6591" w:rsidRPr="00C0714A" w:rsidRDefault="00ED6591" w:rsidP="00466A41">
      <w:pPr>
        <w:spacing w:after="115" w:line="276" w:lineRule="auto"/>
        <w:contextualSpacing/>
        <w:rPr>
          <w:rFonts w:cs="Times New Roman"/>
        </w:rPr>
      </w:pPr>
      <w:r w:rsidRPr="00C0714A">
        <w:rPr>
          <w:rFonts w:cs="Times New Roman"/>
        </w:rPr>
        <w:t xml:space="preserve">Erb </w:t>
      </w:r>
      <w:r w:rsidR="00BA7BA8" w:rsidRPr="00C0714A">
        <w:rPr>
          <w:rFonts w:cs="Times New Roman"/>
        </w:rPr>
        <w:t xml:space="preserve">D. K., Pettini M., Shapley A. E., </w:t>
      </w:r>
      <w:r w:rsidRPr="00C0714A">
        <w:rPr>
          <w:rFonts w:cs="Times New Roman"/>
        </w:rPr>
        <w:t>et al.</w:t>
      </w:r>
      <w:r w:rsidR="00BA7BA8" w:rsidRPr="00C0714A">
        <w:rPr>
          <w:rFonts w:cs="Times New Roman"/>
        </w:rPr>
        <w:t>,</w:t>
      </w:r>
      <w:r w:rsidRPr="00C0714A">
        <w:rPr>
          <w:rFonts w:cs="Times New Roman"/>
        </w:rPr>
        <w:t xml:space="preserve"> 2010</w:t>
      </w:r>
      <w:r w:rsidR="00BA7BA8" w:rsidRPr="00C0714A">
        <w:rPr>
          <w:rFonts w:cs="Times New Roman"/>
        </w:rPr>
        <w:t>, 719, 1168</w:t>
      </w:r>
    </w:p>
    <w:p w14:paraId="2FC627C9" w14:textId="3D61A9FA" w:rsidR="000C3534" w:rsidRPr="000C3534" w:rsidRDefault="000C3534" w:rsidP="00466A41">
      <w:pPr>
        <w:spacing w:after="115" w:line="276" w:lineRule="auto"/>
        <w:contextualSpacing/>
        <w:rPr>
          <w:rFonts w:cs="Times New Roman"/>
        </w:rPr>
      </w:pPr>
      <w:r w:rsidRPr="00C0714A">
        <w:rPr>
          <w:rFonts w:cs="Times New Roman"/>
        </w:rPr>
        <w:t>Ferland G. J., &amp; Osterbrock D. E., 1986, ApJ, 300, 658</w:t>
      </w:r>
    </w:p>
    <w:p w14:paraId="1C1A1B34" w14:textId="268D136E" w:rsidR="00A36456" w:rsidRPr="00C0714A" w:rsidRDefault="00A36456" w:rsidP="00466A41">
      <w:pPr>
        <w:spacing w:after="115" w:line="276" w:lineRule="auto"/>
        <w:contextualSpacing/>
        <w:rPr>
          <w:rFonts w:eastAsiaTheme="minorEastAsia" w:cs="Times New Roman"/>
          <w:kern w:val="0"/>
          <w:lang w:eastAsia="en-US" w:bidi="ar-SA"/>
        </w:rPr>
      </w:pPr>
      <w:r w:rsidRPr="00C0714A">
        <w:rPr>
          <w:rFonts w:eastAsiaTheme="minorEastAsia" w:cs="Times New Roman"/>
          <w:kern w:val="0"/>
          <w:lang w:eastAsia="en-US" w:bidi="ar-SA"/>
        </w:rPr>
        <w:t xml:space="preserve">Ferland, G. J., Baldwin, J. A., Korista, K. T., Hamann, F., Carswell, R. F., Phillips, M. M., Wilkes, B. J., &amp; Williams, R. E. 1996, ApJ, 461, 683 </w:t>
      </w:r>
    </w:p>
    <w:p w14:paraId="6650C36D" w14:textId="6BD19B97" w:rsidR="00ED6591" w:rsidRPr="00C0714A" w:rsidRDefault="00ED6591" w:rsidP="00466A41">
      <w:pPr>
        <w:spacing w:after="115" w:line="276" w:lineRule="auto"/>
        <w:contextualSpacing/>
        <w:rPr>
          <w:rFonts w:cs="Times New Roman"/>
        </w:rPr>
      </w:pPr>
      <w:r w:rsidRPr="00C0714A">
        <w:rPr>
          <w:rFonts w:cs="Times New Roman"/>
        </w:rPr>
        <w:t>Ferland</w:t>
      </w:r>
      <w:r w:rsidR="00DB12FD" w:rsidRPr="00C0714A">
        <w:rPr>
          <w:rFonts w:cs="Times New Roman"/>
        </w:rPr>
        <w:t xml:space="preserve"> G. J., Porter R. L., van Hoof P. A. M.,</w:t>
      </w:r>
      <w:r w:rsidRPr="00C0714A">
        <w:rPr>
          <w:rFonts w:cs="Times New Roman"/>
        </w:rPr>
        <w:t xml:space="preserve"> et al. 2013</w:t>
      </w:r>
      <w:r w:rsidR="00DB12FD" w:rsidRPr="00C0714A">
        <w:rPr>
          <w:rFonts w:cs="Times New Roman"/>
        </w:rPr>
        <w:t>, RMxAA, 49, 137</w:t>
      </w:r>
    </w:p>
    <w:p w14:paraId="436614AC" w14:textId="4328385B" w:rsidR="00ED6591" w:rsidRPr="00C0714A" w:rsidRDefault="00DB1C09" w:rsidP="00466A41">
      <w:pPr>
        <w:spacing w:after="115" w:line="276" w:lineRule="auto"/>
        <w:contextualSpacing/>
        <w:rPr>
          <w:rFonts w:cs="Times New Roman"/>
        </w:rPr>
      </w:pPr>
      <w:r w:rsidRPr="00C0714A">
        <w:rPr>
          <w:rFonts w:cs="Times New Roman"/>
        </w:rPr>
        <w:t>Ferguson J. W., Korista K. T., Baldwin J. A.,</w:t>
      </w:r>
      <w:r w:rsidR="00963882" w:rsidRPr="00C0714A">
        <w:rPr>
          <w:rFonts w:cs="Times New Roman"/>
        </w:rPr>
        <w:t xml:space="preserve"> &amp;</w:t>
      </w:r>
      <w:r w:rsidRPr="00C0714A">
        <w:rPr>
          <w:rFonts w:cs="Times New Roman"/>
        </w:rPr>
        <w:t xml:space="preserve"> Ferland G. J.,</w:t>
      </w:r>
      <w:r w:rsidR="00ED6591" w:rsidRPr="00C0714A">
        <w:rPr>
          <w:rFonts w:cs="Times New Roman"/>
        </w:rPr>
        <w:t xml:space="preserve"> 1997</w:t>
      </w:r>
      <w:r w:rsidRPr="00C0714A">
        <w:rPr>
          <w:rFonts w:cs="Times New Roman"/>
        </w:rPr>
        <w:t>, ApJ, 487, 122</w:t>
      </w:r>
    </w:p>
    <w:p w14:paraId="3E33EFCA" w14:textId="74BC716E" w:rsidR="00ED6591" w:rsidRPr="00C0714A" w:rsidRDefault="00982A45" w:rsidP="00466A41">
      <w:pPr>
        <w:spacing w:after="115" w:line="276" w:lineRule="auto"/>
        <w:contextualSpacing/>
        <w:rPr>
          <w:rFonts w:cs="Times New Roman"/>
        </w:rPr>
      </w:pPr>
      <w:r w:rsidRPr="00C0714A">
        <w:rPr>
          <w:rFonts w:cs="Times New Roman"/>
        </w:rPr>
        <w:t>Fosbury R. A. E., Villar-Mart</w:t>
      </w:r>
      <w:r w:rsidR="00F005AA" w:rsidRPr="00C0714A">
        <w:rPr>
          <w:rFonts w:cs="Times New Roman"/>
        </w:rPr>
        <w:t>í</w:t>
      </w:r>
      <w:r w:rsidRPr="00C0714A">
        <w:rPr>
          <w:rFonts w:cs="Times New Roman"/>
        </w:rPr>
        <w:t>n M., Humphrey A.,</w:t>
      </w:r>
      <w:r w:rsidR="00F005AA" w:rsidRPr="00C0714A">
        <w:rPr>
          <w:rFonts w:cs="Times New Roman"/>
        </w:rPr>
        <w:t xml:space="preserve"> et al.</w:t>
      </w:r>
      <w:r w:rsidRPr="00C0714A">
        <w:rPr>
          <w:rFonts w:cs="Times New Roman"/>
        </w:rPr>
        <w:t xml:space="preserve"> 2003, ApJ, 596</w:t>
      </w:r>
      <w:r w:rsidR="004D4B14" w:rsidRPr="00C0714A">
        <w:rPr>
          <w:rFonts w:cs="Times New Roman"/>
        </w:rPr>
        <w:t>, 797</w:t>
      </w:r>
    </w:p>
    <w:p w14:paraId="1F4A7789" w14:textId="77777777" w:rsidR="007E4DA1" w:rsidRPr="00C0714A" w:rsidRDefault="007E4DA1" w:rsidP="00466A41">
      <w:pPr>
        <w:spacing w:after="115" w:line="276" w:lineRule="auto"/>
        <w:contextualSpacing/>
        <w:rPr>
          <w:rFonts w:cs="Times New Roman"/>
        </w:rPr>
      </w:pPr>
      <w:r w:rsidRPr="00C0714A">
        <w:rPr>
          <w:rFonts w:cs="Times New Roman"/>
        </w:rPr>
        <w:t>Garnett, D. 1989, ApJ, 345, 282</w:t>
      </w:r>
    </w:p>
    <w:p w14:paraId="6982E209" w14:textId="06D87460" w:rsidR="00ED6591" w:rsidRPr="00C0714A" w:rsidRDefault="00ED6591" w:rsidP="00466A41">
      <w:pPr>
        <w:spacing w:after="115" w:line="276" w:lineRule="auto"/>
        <w:contextualSpacing/>
        <w:rPr>
          <w:rFonts w:cs="Times New Roman"/>
        </w:rPr>
      </w:pPr>
      <w:r w:rsidRPr="00C0714A">
        <w:rPr>
          <w:rFonts w:cs="Times New Roman"/>
        </w:rPr>
        <w:t xml:space="preserve">Goad M. R., Korista K. T., </w:t>
      </w:r>
      <w:r w:rsidR="00963882" w:rsidRPr="00C0714A">
        <w:rPr>
          <w:rFonts w:cs="Times New Roman"/>
        </w:rPr>
        <w:t xml:space="preserve">&amp; </w:t>
      </w:r>
      <w:r w:rsidRPr="00C0714A">
        <w:rPr>
          <w:rFonts w:cs="Times New Roman"/>
        </w:rPr>
        <w:t>Ruff A. J., 2012, MNRAS, 426, 3086</w:t>
      </w:r>
    </w:p>
    <w:p w14:paraId="5D266250" w14:textId="159E132E" w:rsidR="00ED6591" w:rsidRPr="00C0714A" w:rsidRDefault="00CD0D37" w:rsidP="00466A41">
      <w:pPr>
        <w:spacing w:after="115" w:line="276" w:lineRule="auto"/>
        <w:contextualSpacing/>
        <w:rPr>
          <w:rFonts w:cs="Times New Roman"/>
        </w:rPr>
      </w:pPr>
      <w:r w:rsidRPr="00C0714A">
        <w:rPr>
          <w:rFonts w:cs="Times New Roman"/>
        </w:rPr>
        <w:t xml:space="preserve">Grevesse N., Asplund M., Sauval A. J., </w:t>
      </w:r>
      <w:r w:rsidR="00963882" w:rsidRPr="00C0714A">
        <w:rPr>
          <w:rFonts w:cs="Times New Roman"/>
        </w:rPr>
        <w:t xml:space="preserve">&amp; </w:t>
      </w:r>
      <w:r w:rsidRPr="00C0714A">
        <w:rPr>
          <w:rFonts w:cs="Times New Roman"/>
        </w:rPr>
        <w:t>Scott P.,</w:t>
      </w:r>
      <w:r w:rsidR="00ED6591" w:rsidRPr="00C0714A">
        <w:rPr>
          <w:rFonts w:cs="Times New Roman"/>
        </w:rPr>
        <w:t xml:space="preserve"> 2010</w:t>
      </w:r>
      <w:r w:rsidRPr="00C0714A">
        <w:rPr>
          <w:rFonts w:cs="Times New Roman"/>
        </w:rPr>
        <w:t>, Ap&amp;SS, 328, 179</w:t>
      </w:r>
    </w:p>
    <w:p w14:paraId="2496783F" w14:textId="6C527C7D" w:rsidR="00ED6591" w:rsidRPr="00C0714A" w:rsidRDefault="00ED6591" w:rsidP="00466A41">
      <w:pPr>
        <w:spacing w:after="115" w:line="276" w:lineRule="auto"/>
        <w:contextualSpacing/>
        <w:rPr>
          <w:rFonts w:cs="Times New Roman"/>
        </w:rPr>
      </w:pPr>
      <w:r w:rsidRPr="00C0714A">
        <w:rPr>
          <w:rFonts w:cs="Times New Roman"/>
        </w:rPr>
        <w:t xml:space="preserve">Groves B. A., Dopita M. A., </w:t>
      </w:r>
      <w:r w:rsidR="00963882" w:rsidRPr="00C0714A">
        <w:rPr>
          <w:rFonts w:cs="Times New Roman"/>
        </w:rPr>
        <w:t xml:space="preserve">&amp; </w:t>
      </w:r>
      <w:r w:rsidRPr="00C0714A">
        <w:rPr>
          <w:rFonts w:cs="Times New Roman"/>
        </w:rPr>
        <w:t>Sutherland R. S., 2004b, ApJS, 153, 75</w:t>
      </w:r>
    </w:p>
    <w:p w14:paraId="3B8FD2EB" w14:textId="337EAAC4" w:rsidR="00ED6591" w:rsidRPr="00C0714A" w:rsidRDefault="001928F8" w:rsidP="00466A41">
      <w:pPr>
        <w:spacing w:after="115" w:line="276" w:lineRule="auto"/>
        <w:contextualSpacing/>
        <w:rPr>
          <w:rFonts w:cs="Times New Roman"/>
        </w:rPr>
      </w:pPr>
      <w:r w:rsidRPr="00C0714A">
        <w:rPr>
          <w:rFonts w:cs="Times New Roman"/>
        </w:rPr>
        <w:t xml:space="preserve">Hamann F., </w:t>
      </w:r>
      <w:r w:rsidR="00E00217" w:rsidRPr="00C0714A">
        <w:rPr>
          <w:rFonts w:cs="Times New Roman"/>
        </w:rPr>
        <w:t>Kosita K. T., Ferland G. J., Warner C.,</w:t>
      </w:r>
      <w:r w:rsidR="00963882" w:rsidRPr="00C0714A">
        <w:rPr>
          <w:rFonts w:cs="Times New Roman"/>
        </w:rPr>
        <w:t xml:space="preserve"> &amp;</w:t>
      </w:r>
      <w:r w:rsidR="00E00217" w:rsidRPr="00C0714A">
        <w:rPr>
          <w:rFonts w:cs="Times New Roman"/>
        </w:rPr>
        <w:t xml:space="preserve"> Baldwin J.,</w:t>
      </w:r>
      <w:r w:rsidRPr="00C0714A">
        <w:rPr>
          <w:rFonts w:cs="Times New Roman"/>
        </w:rPr>
        <w:t xml:space="preserve"> 2002</w:t>
      </w:r>
      <w:r w:rsidR="00E00217" w:rsidRPr="00C0714A">
        <w:rPr>
          <w:rFonts w:cs="Times New Roman"/>
        </w:rPr>
        <w:t>, ApJ, 564, 592</w:t>
      </w:r>
    </w:p>
    <w:p w14:paraId="06F48FC5" w14:textId="51BBEF1D" w:rsidR="00A50109" w:rsidRDefault="00A50109" w:rsidP="00466A41">
      <w:pPr>
        <w:widowControl/>
        <w:suppressAutoHyphens w:val="0"/>
        <w:spacing w:line="276" w:lineRule="auto"/>
        <w:contextualSpacing/>
        <w:rPr>
          <w:rFonts w:eastAsia="Times New Roman" w:cs="Times New Roman"/>
          <w:kern w:val="0"/>
          <w:lang w:eastAsia="en-US" w:bidi="ar-SA"/>
        </w:rPr>
      </w:pPr>
      <w:r w:rsidRPr="00A50109">
        <w:rPr>
          <w:rFonts w:eastAsia="Times New Roman" w:cs="Times New Roman"/>
          <w:kern w:val="0"/>
          <w:lang w:eastAsia="en-US" w:bidi="ar-SA"/>
        </w:rPr>
        <w:t>Hanson, M. M., Howarth, I. D. &amp; Conti, P.S. 1997, ApJ 489, 698</w:t>
      </w:r>
    </w:p>
    <w:p w14:paraId="1943D353" w14:textId="5A0ED9C3" w:rsidR="00EC17D8" w:rsidRPr="00C0714A" w:rsidRDefault="00EC17D8" w:rsidP="00466A41">
      <w:pPr>
        <w:widowControl/>
        <w:suppressAutoHyphens w:val="0"/>
        <w:spacing w:line="276" w:lineRule="auto"/>
        <w:contextualSpacing/>
        <w:rPr>
          <w:rFonts w:eastAsia="Times New Roman" w:cs="Times New Roman"/>
          <w:kern w:val="0"/>
          <w:lang w:eastAsia="en-US" w:bidi="ar-SA"/>
        </w:rPr>
      </w:pPr>
      <w:r w:rsidRPr="00C0714A">
        <w:rPr>
          <w:rFonts w:eastAsia="Times New Roman" w:cs="Times New Roman"/>
          <w:kern w:val="0"/>
          <w:lang w:eastAsia="en-US" w:bidi="ar-SA"/>
        </w:rPr>
        <w:t>Heckman, T. M., Robert, C. Leitherer, C., Garnett, D. R., &amp; van der Rydt, F. 1998, ApJ, 503, 646</w:t>
      </w:r>
    </w:p>
    <w:p w14:paraId="3AE68C91" w14:textId="35FA2C37" w:rsidR="00115E30" w:rsidRPr="00C0714A" w:rsidRDefault="00963882" w:rsidP="00466A41">
      <w:pPr>
        <w:spacing w:after="115" w:line="276" w:lineRule="auto"/>
        <w:contextualSpacing/>
        <w:rPr>
          <w:rFonts w:cs="Times New Roman"/>
        </w:rPr>
      </w:pPr>
      <w:r w:rsidRPr="00C0714A">
        <w:rPr>
          <w:rFonts w:cs="Times New Roman"/>
        </w:rPr>
        <w:t>Hillier D.,</w:t>
      </w:r>
      <w:r w:rsidR="00ED6591" w:rsidRPr="00C0714A">
        <w:rPr>
          <w:rFonts w:cs="Times New Roman"/>
        </w:rPr>
        <w:t xml:space="preserve"> </w:t>
      </w:r>
      <w:r w:rsidRPr="00C0714A">
        <w:rPr>
          <w:rFonts w:cs="Times New Roman"/>
        </w:rPr>
        <w:t xml:space="preserve">&amp; </w:t>
      </w:r>
      <w:r w:rsidR="00ED6591" w:rsidRPr="00C0714A">
        <w:rPr>
          <w:rFonts w:cs="Times New Roman"/>
        </w:rPr>
        <w:t>Miller D. L., 1998, ApJ, 496, 407</w:t>
      </w:r>
    </w:p>
    <w:p w14:paraId="288DFEF6" w14:textId="1CFCA918" w:rsidR="00115E30" w:rsidRPr="00A50109" w:rsidRDefault="004E3CAD" w:rsidP="00466A41">
      <w:pPr>
        <w:spacing w:after="115" w:line="276" w:lineRule="auto"/>
        <w:contextualSpacing/>
        <w:rPr>
          <w:rFonts w:eastAsia="Times New Roman" w:cs="Times New Roman"/>
          <w:color w:val="000000"/>
          <w:kern w:val="0"/>
          <w:shd w:val="clear" w:color="auto" w:fill="FFFFFF"/>
          <w:lang w:eastAsia="en-US" w:bidi="ar-SA"/>
        </w:rPr>
      </w:pPr>
      <w:r w:rsidRPr="00C0714A">
        <w:rPr>
          <w:rFonts w:cs="Times New Roman"/>
        </w:rPr>
        <w:t>Hoare M. G., Kurtz S. E., Lizano S., Keto E.,</w:t>
      </w:r>
      <w:r w:rsidR="00963882" w:rsidRPr="00C0714A">
        <w:rPr>
          <w:rFonts w:cs="Times New Roman"/>
        </w:rPr>
        <w:t xml:space="preserve"> &amp;</w:t>
      </w:r>
      <w:r w:rsidRPr="00C0714A">
        <w:rPr>
          <w:rFonts w:cs="Times New Roman"/>
        </w:rPr>
        <w:t xml:space="preserve"> Hofner P.,</w:t>
      </w:r>
      <w:r w:rsidR="00ED6591" w:rsidRPr="00C0714A">
        <w:rPr>
          <w:rFonts w:cs="Times New Roman"/>
        </w:rPr>
        <w:t xml:space="preserve"> 2007</w:t>
      </w:r>
      <w:r w:rsidR="00115E30" w:rsidRPr="00C0714A">
        <w:rPr>
          <w:rFonts w:eastAsia="Times New Roman" w:cs="Times New Roman"/>
          <w:color w:val="000000"/>
          <w:kern w:val="0"/>
          <w:shd w:val="clear" w:color="auto" w:fill="FFFFFF"/>
          <w:lang w:eastAsia="en-US" w:bidi="ar-SA"/>
        </w:rPr>
        <w:t xml:space="preserve"> in </w:t>
      </w:r>
      <w:r w:rsidR="00115E30" w:rsidRPr="00A50109">
        <w:rPr>
          <w:rFonts w:eastAsia="Times New Roman" w:cs="Times New Roman"/>
          <w:i/>
          <w:color w:val="000000"/>
          <w:kern w:val="0"/>
          <w:shd w:val="clear" w:color="auto" w:fill="FFFFFF"/>
          <w:lang w:eastAsia="en-US" w:bidi="ar-SA"/>
        </w:rPr>
        <w:t>Protostars and Planets</w:t>
      </w:r>
      <w:r w:rsidR="00115E30" w:rsidRPr="00C0714A">
        <w:rPr>
          <w:rFonts w:eastAsia="Times New Roman" w:cs="Times New Roman"/>
          <w:color w:val="000000"/>
          <w:kern w:val="0"/>
          <w:shd w:val="clear" w:color="auto" w:fill="FFFFFF"/>
          <w:lang w:eastAsia="en-US" w:bidi="ar-SA"/>
        </w:rPr>
        <w:t xml:space="preserve"> </w:t>
      </w:r>
      <w:r w:rsidR="00115E30" w:rsidRPr="00A50109">
        <w:rPr>
          <w:rFonts w:eastAsia="Times New Roman" w:cs="Times New Roman"/>
          <w:i/>
          <w:color w:val="000000"/>
          <w:kern w:val="0"/>
          <w:shd w:val="clear" w:color="auto" w:fill="FFFFFF"/>
          <w:lang w:eastAsia="en-US" w:bidi="ar-SA"/>
        </w:rPr>
        <w:t>V</w:t>
      </w:r>
      <w:r w:rsidR="00A50109">
        <w:rPr>
          <w:rFonts w:eastAsia="Times New Roman" w:cs="Times New Roman"/>
          <w:color w:val="000000"/>
          <w:kern w:val="0"/>
          <w:shd w:val="clear" w:color="auto" w:fill="FFFFFF"/>
          <w:lang w:eastAsia="en-US" w:bidi="ar-SA"/>
        </w:rPr>
        <w:t xml:space="preserve">, ed. </w:t>
      </w:r>
      <w:r w:rsidR="00115E30" w:rsidRPr="00C0714A">
        <w:rPr>
          <w:rFonts w:eastAsia="Times New Roman" w:cs="Times New Roman"/>
          <w:color w:val="000000"/>
          <w:kern w:val="0"/>
          <w:shd w:val="clear" w:color="auto" w:fill="FFFFFF"/>
          <w:lang w:eastAsia="en-US" w:bidi="ar-SA"/>
        </w:rPr>
        <w:t>Reipurth B., Jewitt D., and Keil K. (Tucson, AZ; University of Arizona Press), 181</w:t>
      </w:r>
    </w:p>
    <w:p w14:paraId="4B5BD24F" w14:textId="5D6884B0" w:rsidR="004D4F3F" w:rsidRPr="00C0714A" w:rsidRDefault="004D4F3F" w:rsidP="00466A41">
      <w:pPr>
        <w:spacing w:after="115" w:line="276" w:lineRule="auto"/>
        <w:contextualSpacing/>
        <w:rPr>
          <w:rFonts w:cs="Times New Roman"/>
        </w:rPr>
      </w:pPr>
      <w:r w:rsidRPr="00C0714A">
        <w:rPr>
          <w:rFonts w:cs="Times New Roman"/>
        </w:rPr>
        <w:t>Hopkins, P. F., Hernquist, L., Cox, T. J., Robertson, B., &amp; Springel, V. 2006, ApJS, 163, 50</w:t>
      </w:r>
    </w:p>
    <w:p w14:paraId="52B3BBB1" w14:textId="77777777" w:rsidR="00ED6591" w:rsidRDefault="00ED6591" w:rsidP="00466A41">
      <w:pPr>
        <w:spacing w:after="115" w:line="276" w:lineRule="auto"/>
        <w:contextualSpacing/>
        <w:rPr>
          <w:rFonts w:cs="Times New Roman"/>
        </w:rPr>
      </w:pPr>
      <w:r w:rsidRPr="00C0714A">
        <w:rPr>
          <w:rFonts w:cs="Times New Roman"/>
        </w:rPr>
        <w:t>Kauffman G. et al., 2003, MNRAS, 346, 1055</w:t>
      </w:r>
    </w:p>
    <w:p w14:paraId="59B55ECD" w14:textId="6931E90F" w:rsidR="00CE730B" w:rsidRPr="00C0714A" w:rsidRDefault="00CE730B" w:rsidP="00466A41">
      <w:pPr>
        <w:spacing w:after="115" w:line="276" w:lineRule="auto"/>
        <w:contextualSpacing/>
        <w:rPr>
          <w:rFonts w:cs="Times New Roman"/>
        </w:rPr>
      </w:pPr>
      <w:r w:rsidRPr="00C0714A">
        <w:rPr>
          <w:rFonts w:cs="Times New Roman"/>
        </w:rPr>
        <w:t>Kewley L. J., Dopita M. A., Sutherland R. S., Heisler C. A., &amp; Trevena J., 2001, ApJ, 556, 121</w:t>
      </w:r>
    </w:p>
    <w:p w14:paraId="6D5E2089" w14:textId="69E3EFD7" w:rsidR="007E4DA1" w:rsidRPr="00C0714A" w:rsidRDefault="007E4DA1" w:rsidP="00466A41">
      <w:pPr>
        <w:spacing w:after="115" w:line="276" w:lineRule="auto"/>
        <w:contextualSpacing/>
        <w:rPr>
          <w:rFonts w:cs="Times New Roman"/>
        </w:rPr>
      </w:pPr>
      <w:r w:rsidRPr="00C0714A">
        <w:rPr>
          <w:rFonts w:cs="Times New Roman"/>
        </w:rPr>
        <w:t>Kewley, L. J. &amp; Dopita, M. A. 2002, ApJS, 142, 35</w:t>
      </w:r>
    </w:p>
    <w:p w14:paraId="759EEBD1" w14:textId="038FD6CA" w:rsidR="00ED6591" w:rsidRPr="00C0714A" w:rsidRDefault="00375519" w:rsidP="00466A41">
      <w:pPr>
        <w:spacing w:after="115" w:line="276" w:lineRule="auto"/>
        <w:contextualSpacing/>
        <w:rPr>
          <w:rFonts w:cs="Times New Roman"/>
        </w:rPr>
      </w:pPr>
      <w:r w:rsidRPr="00C0714A">
        <w:rPr>
          <w:rFonts w:cs="Times New Roman"/>
        </w:rPr>
        <w:t>Kewley L. J., Dopita M. A., Leitherer C., et al.,</w:t>
      </w:r>
      <w:r w:rsidR="00ED6591" w:rsidRPr="00C0714A">
        <w:rPr>
          <w:rFonts w:cs="Times New Roman"/>
        </w:rPr>
        <w:t xml:space="preserve"> 2013</w:t>
      </w:r>
      <w:r w:rsidRPr="00C0714A">
        <w:rPr>
          <w:rFonts w:cs="Times New Roman"/>
        </w:rPr>
        <w:t>, ApJ, 774, 100</w:t>
      </w:r>
    </w:p>
    <w:p w14:paraId="46114CEB" w14:textId="050B376B" w:rsidR="002F5EA1" w:rsidRPr="00C0714A" w:rsidRDefault="002F5EA1" w:rsidP="00466A41">
      <w:pPr>
        <w:spacing w:after="115" w:line="276" w:lineRule="auto"/>
        <w:contextualSpacing/>
        <w:rPr>
          <w:rFonts w:cs="Times New Roman"/>
          <w:lang w:val="en-CA"/>
        </w:rPr>
      </w:pPr>
      <w:r w:rsidRPr="00C0714A">
        <w:rPr>
          <w:rFonts w:cs="Times New Roman"/>
          <w:lang w:val="en-CA"/>
        </w:rPr>
        <w:t>Kewley, L. J., Maier, C., Yabe, K., et al. 2013b, ApJ, 774, L10</w:t>
      </w:r>
    </w:p>
    <w:p w14:paraId="6CC9A5E3" w14:textId="1D09FB32" w:rsidR="00ED6591" w:rsidRPr="00C0714A" w:rsidRDefault="00ED6591" w:rsidP="00466A41">
      <w:pPr>
        <w:spacing w:after="115" w:line="276" w:lineRule="auto"/>
        <w:contextualSpacing/>
        <w:rPr>
          <w:rFonts w:cs="Times New Roman"/>
        </w:rPr>
      </w:pPr>
      <w:r w:rsidRPr="00C0714A">
        <w:rPr>
          <w:rFonts w:cs="Times New Roman"/>
        </w:rPr>
        <w:t xml:space="preserve">Korista K., Ferland G., Baldwin J., </w:t>
      </w:r>
      <w:r w:rsidR="001F262C" w:rsidRPr="00C0714A">
        <w:rPr>
          <w:rFonts w:cs="Times New Roman"/>
        </w:rPr>
        <w:t xml:space="preserve">&amp; </w:t>
      </w:r>
      <w:r w:rsidRPr="00C0714A">
        <w:rPr>
          <w:rFonts w:cs="Times New Roman"/>
        </w:rPr>
        <w:t>Verner D., 1997, ApJS, 108, 401</w:t>
      </w:r>
    </w:p>
    <w:p w14:paraId="0EEDE423" w14:textId="247AB034" w:rsidR="00ED6591" w:rsidRPr="00C0714A" w:rsidRDefault="001F262C" w:rsidP="00466A41">
      <w:pPr>
        <w:spacing w:after="115" w:line="276" w:lineRule="auto"/>
        <w:contextualSpacing/>
        <w:rPr>
          <w:rFonts w:cs="Times New Roman"/>
        </w:rPr>
      </w:pPr>
      <w:r w:rsidRPr="00C0714A">
        <w:rPr>
          <w:rFonts w:cs="Times New Roman"/>
        </w:rPr>
        <w:t>Kroupa</w:t>
      </w:r>
      <w:r w:rsidR="00ED6591" w:rsidRPr="00C0714A">
        <w:rPr>
          <w:rFonts w:cs="Times New Roman"/>
        </w:rPr>
        <w:t xml:space="preserve"> P.</w:t>
      </w:r>
      <w:r w:rsidRPr="00C0714A">
        <w:rPr>
          <w:rFonts w:cs="Times New Roman"/>
        </w:rPr>
        <w:t>,</w:t>
      </w:r>
      <w:r w:rsidR="00ED6591" w:rsidRPr="00C0714A">
        <w:rPr>
          <w:rFonts w:cs="Times New Roman"/>
        </w:rPr>
        <w:t xml:space="preserve"> 2001, MNRAS, 322, 231</w:t>
      </w:r>
    </w:p>
    <w:p w14:paraId="5755D121" w14:textId="11C672A4" w:rsidR="00ED6591" w:rsidRPr="00C0714A" w:rsidRDefault="00ED6591" w:rsidP="00466A41">
      <w:pPr>
        <w:spacing w:after="115" w:line="276" w:lineRule="auto"/>
        <w:contextualSpacing/>
        <w:rPr>
          <w:rFonts w:cs="Times New Roman"/>
        </w:rPr>
      </w:pPr>
      <w:r w:rsidRPr="00C0714A">
        <w:rPr>
          <w:rFonts w:cs="Times New Roman"/>
        </w:rPr>
        <w:t xml:space="preserve">Kurtz S., Churchwell E., </w:t>
      </w:r>
      <w:r w:rsidR="001F262C" w:rsidRPr="00C0714A">
        <w:rPr>
          <w:rFonts w:cs="Times New Roman"/>
        </w:rPr>
        <w:t xml:space="preserve">&amp; </w:t>
      </w:r>
      <w:r w:rsidRPr="00C0714A">
        <w:rPr>
          <w:rFonts w:cs="Times New Roman"/>
        </w:rPr>
        <w:t>Wood D. O. S., 1994, ApJS, 91, 659</w:t>
      </w:r>
    </w:p>
    <w:p w14:paraId="1244C498" w14:textId="77777777" w:rsidR="00ED6591" w:rsidRPr="00C0714A" w:rsidRDefault="00ED6591" w:rsidP="00466A41">
      <w:pPr>
        <w:spacing w:after="115" w:line="276" w:lineRule="auto"/>
        <w:contextualSpacing/>
        <w:rPr>
          <w:rFonts w:cs="Times New Roman"/>
        </w:rPr>
      </w:pPr>
      <w:r w:rsidRPr="00C0714A">
        <w:rPr>
          <w:rFonts w:cs="Times New Roman"/>
        </w:rPr>
        <w:t>Leitherer C., 1999, ApJS, 123, 3</w:t>
      </w:r>
    </w:p>
    <w:p w14:paraId="2587BFD8" w14:textId="5CB0EDF2" w:rsidR="00B92FEF" w:rsidRDefault="00B92FEF" w:rsidP="00466A41">
      <w:pPr>
        <w:spacing w:after="115" w:line="276" w:lineRule="auto"/>
        <w:contextualSpacing/>
        <w:rPr>
          <w:rFonts w:cs="Times New Roman"/>
        </w:rPr>
      </w:pPr>
      <w:r w:rsidRPr="00C0714A">
        <w:rPr>
          <w:rFonts w:cs="Times New Roman"/>
          <w:lang w:val="en-CA"/>
        </w:rPr>
        <w:t xml:space="preserve">Leitherer, C., 2004. “Age-Dating of Starburst Galaxies,” </w:t>
      </w:r>
      <w:r w:rsidRPr="00C0714A">
        <w:rPr>
          <w:rFonts w:cs="Times New Roman"/>
          <w:i/>
          <w:lang w:val="en-CA"/>
        </w:rPr>
        <w:t>The Evolution of Starbursts</w:t>
      </w:r>
      <w:r w:rsidRPr="00C0714A">
        <w:rPr>
          <w:rFonts w:cs="Times New Roman"/>
          <w:lang w:val="en-CA"/>
        </w:rPr>
        <w:t>, ed. S. Huettemeister &amp; E. Manthey (Melville: AIP), in press.</w:t>
      </w:r>
    </w:p>
    <w:p w14:paraId="7336BA61" w14:textId="0BC60FB3" w:rsidR="00ED6591" w:rsidRPr="00C0714A" w:rsidRDefault="00ED6591" w:rsidP="00466A41">
      <w:pPr>
        <w:spacing w:after="115" w:line="276" w:lineRule="auto"/>
        <w:contextualSpacing/>
        <w:rPr>
          <w:rFonts w:cs="Times New Roman"/>
        </w:rPr>
      </w:pPr>
      <w:r w:rsidRPr="00C0714A">
        <w:rPr>
          <w:rFonts w:cs="Times New Roman"/>
        </w:rPr>
        <w:t xml:space="preserve">Leitherer C., Ekstrom S., Meynet G., </w:t>
      </w:r>
      <w:r w:rsidR="001F262C" w:rsidRPr="00C0714A">
        <w:rPr>
          <w:rFonts w:cs="Times New Roman"/>
        </w:rPr>
        <w:t>et al.</w:t>
      </w:r>
      <w:r w:rsidRPr="00C0714A">
        <w:rPr>
          <w:rFonts w:cs="Times New Roman"/>
        </w:rPr>
        <w:t>, 2014, ApJS, 212, 14</w:t>
      </w:r>
    </w:p>
    <w:p w14:paraId="1599202A" w14:textId="76089ABD" w:rsidR="00ED6591" w:rsidRPr="00C0714A" w:rsidRDefault="00ED6591" w:rsidP="00466A41">
      <w:pPr>
        <w:spacing w:after="115" w:line="276" w:lineRule="auto"/>
        <w:contextualSpacing/>
        <w:rPr>
          <w:rFonts w:cs="Times New Roman"/>
        </w:rPr>
      </w:pPr>
      <w:r w:rsidRPr="00C0714A">
        <w:rPr>
          <w:rFonts w:cs="Times New Roman"/>
        </w:rPr>
        <w:t xml:space="preserve">Levesque E. M., Kewley L. J., </w:t>
      </w:r>
      <w:r w:rsidR="00521C04" w:rsidRPr="00C0714A">
        <w:rPr>
          <w:rFonts w:cs="Times New Roman"/>
        </w:rPr>
        <w:t xml:space="preserve">&amp; </w:t>
      </w:r>
      <w:r w:rsidRPr="00C0714A">
        <w:rPr>
          <w:rFonts w:cs="Times New Roman"/>
        </w:rPr>
        <w:t>Larson K. L., 2010, AJ, 139, 712</w:t>
      </w:r>
    </w:p>
    <w:p w14:paraId="07EBBA07" w14:textId="29D33ABC" w:rsidR="00A50109" w:rsidRDefault="00A50109" w:rsidP="00466A41">
      <w:pPr>
        <w:spacing w:line="276" w:lineRule="auto"/>
        <w:contextualSpacing/>
        <w:rPr>
          <w:rFonts w:cs="Times New Roman"/>
        </w:rPr>
      </w:pPr>
      <w:r w:rsidRPr="00A50109">
        <w:rPr>
          <w:rFonts w:cs="Times New Roman"/>
        </w:rPr>
        <w:t xml:space="preserve">Levesque Emily M., Leitherer C., Ekstrom S., Meynet G. </w:t>
      </w:r>
      <w:r>
        <w:rPr>
          <w:rFonts w:cs="Times New Roman"/>
        </w:rPr>
        <w:t>and Schaerer D. 2012 ApJ 751 67</w:t>
      </w:r>
    </w:p>
    <w:p w14:paraId="2E73A7BA" w14:textId="43253C05" w:rsidR="00ED6591" w:rsidRPr="00C0714A" w:rsidRDefault="00ED6591" w:rsidP="00466A41">
      <w:pPr>
        <w:spacing w:after="115" w:line="276" w:lineRule="auto"/>
        <w:contextualSpacing/>
        <w:rPr>
          <w:rFonts w:cs="Times New Roman"/>
        </w:rPr>
      </w:pPr>
      <w:r w:rsidRPr="00C0714A">
        <w:rPr>
          <w:rFonts w:cs="Times New Roman"/>
        </w:rPr>
        <w:t>Liu X., Shapley A. E., Coil A. L, Brinchmann J.,</w:t>
      </w:r>
      <w:r w:rsidR="00521C04" w:rsidRPr="00C0714A">
        <w:rPr>
          <w:rFonts w:cs="Times New Roman"/>
        </w:rPr>
        <w:t xml:space="preserve"> &amp;</w:t>
      </w:r>
      <w:r w:rsidRPr="00C0714A">
        <w:rPr>
          <w:rFonts w:cs="Times New Roman"/>
        </w:rPr>
        <w:t xml:space="preserve"> Ma C., 2008, ApJ, 678, 758</w:t>
      </w:r>
    </w:p>
    <w:p w14:paraId="25F65474" w14:textId="3E194027" w:rsidR="00ED6591" w:rsidRPr="00C0714A" w:rsidRDefault="00ED6591" w:rsidP="00466A41">
      <w:pPr>
        <w:spacing w:after="115" w:line="276" w:lineRule="auto"/>
        <w:contextualSpacing/>
        <w:rPr>
          <w:rFonts w:cs="Times New Roman"/>
        </w:rPr>
      </w:pPr>
      <w:r w:rsidRPr="00C0714A">
        <w:rPr>
          <w:rFonts w:cs="Times New Roman"/>
        </w:rPr>
        <w:t>Laor</w:t>
      </w:r>
      <w:r w:rsidR="00F427BF" w:rsidRPr="00C0714A">
        <w:rPr>
          <w:rFonts w:cs="Times New Roman"/>
        </w:rPr>
        <w:t xml:space="preserve"> A.,</w:t>
      </w:r>
      <w:r w:rsidRPr="00C0714A">
        <w:rPr>
          <w:rFonts w:cs="Times New Roman"/>
        </w:rPr>
        <w:t xml:space="preserve"> &amp; Draine</w:t>
      </w:r>
      <w:r w:rsidR="00F427BF" w:rsidRPr="00C0714A">
        <w:rPr>
          <w:rFonts w:cs="Times New Roman"/>
        </w:rPr>
        <w:t xml:space="preserve"> B. T.,</w:t>
      </w:r>
      <w:r w:rsidRPr="00C0714A">
        <w:rPr>
          <w:rFonts w:cs="Times New Roman"/>
        </w:rPr>
        <w:t xml:space="preserve"> 1993</w:t>
      </w:r>
      <w:r w:rsidR="00F427BF" w:rsidRPr="00C0714A">
        <w:rPr>
          <w:rFonts w:cs="Times New Roman"/>
        </w:rPr>
        <w:t>, ApJ, 402, 441</w:t>
      </w:r>
    </w:p>
    <w:p w14:paraId="76129D5C" w14:textId="49992E76" w:rsidR="00ED6591" w:rsidRPr="00C0714A" w:rsidRDefault="00ED6591" w:rsidP="00466A41">
      <w:pPr>
        <w:spacing w:after="115" w:line="276" w:lineRule="auto"/>
        <w:contextualSpacing/>
        <w:rPr>
          <w:rFonts w:cs="Times New Roman"/>
        </w:rPr>
      </w:pPr>
      <w:r w:rsidRPr="00C0714A">
        <w:rPr>
          <w:rFonts w:cs="Times New Roman"/>
        </w:rPr>
        <w:t xml:space="preserve">Lutz D., Kunze D., Spoon H. W. W., </w:t>
      </w:r>
      <w:r w:rsidR="00302AD8" w:rsidRPr="00C0714A">
        <w:rPr>
          <w:rFonts w:cs="Times New Roman"/>
        </w:rPr>
        <w:t xml:space="preserve">&amp; </w:t>
      </w:r>
      <w:r w:rsidRPr="00C0714A">
        <w:rPr>
          <w:rFonts w:cs="Times New Roman"/>
        </w:rPr>
        <w:t>Thornley M. D., 1998, A&amp;A, 333, 75</w:t>
      </w:r>
    </w:p>
    <w:p w14:paraId="67080EB9" w14:textId="2C76D689" w:rsidR="00065750" w:rsidRDefault="00065750" w:rsidP="00466A41">
      <w:pPr>
        <w:spacing w:after="115" w:line="276" w:lineRule="auto"/>
        <w:contextualSpacing/>
        <w:rPr>
          <w:rFonts w:cs="Times New Roman"/>
        </w:rPr>
      </w:pPr>
      <w:r w:rsidRPr="00065750">
        <w:rPr>
          <w:rFonts w:cs="Times New Roman"/>
        </w:rPr>
        <w:t>Madau P., Dickinson M., 2014, ARA&amp;A, 52, 415</w:t>
      </w:r>
    </w:p>
    <w:p w14:paraId="432BCD9B" w14:textId="6CE7A259" w:rsidR="00ED6591" w:rsidRPr="00C0714A" w:rsidRDefault="00302AD8" w:rsidP="00466A41">
      <w:pPr>
        <w:spacing w:after="115" w:line="276" w:lineRule="auto"/>
        <w:contextualSpacing/>
        <w:rPr>
          <w:rFonts w:cs="Times New Roman"/>
        </w:rPr>
      </w:pPr>
      <w:r w:rsidRPr="00C0714A">
        <w:rPr>
          <w:rFonts w:cs="Times New Roman"/>
        </w:rPr>
        <w:t>Moy E., Rocca-Volmerange B., Fioc M.,</w:t>
      </w:r>
      <w:r w:rsidR="00ED6591" w:rsidRPr="00C0714A">
        <w:rPr>
          <w:rFonts w:cs="Times New Roman"/>
        </w:rPr>
        <w:t xml:space="preserve"> 2001</w:t>
      </w:r>
      <w:r w:rsidRPr="00C0714A">
        <w:rPr>
          <w:rFonts w:cs="Times New Roman"/>
        </w:rPr>
        <w:t>, A&amp;A, 365, 347</w:t>
      </w:r>
    </w:p>
    <w:p w14:paraId="66C2C398" w14:textId="08E80931" w:rsidR="000C3534" w:rsidRDefault="000C3534" w:rsidP="00466A41">
      <w:pPr>
        <w:spacing w:after="115" w:line="276" w:lineRule="auto"/>
        <w:contextualSpacing/>
        <w:rPr>
          <w:rFonts w:cs="Times New Roman"/>
        </w:rPr>
      </w:pPr>
      <w:r w:rsidRPr="000C3534">
        <w:rPr>
          <w:rFonts w:cs="Times New Roman"/>
        </w:rPr>
        <w:t>Nagao, T., Maiolino, R., &amp; Marconi, A. 2006, A&amp;A, 447, 863</w:t>
      </w:r>
    </w:p>
    <w:p w14:paraId="027B7E77" w14:textId="0D4C2659" w:rsidR="00ED6591" w:rsidRPr="00C0714A" w:rsidRDefault="00ED6591" w:rsidP="00466A41">
      <w:pPr>
        <w:spacing w:after="115" w:line="276" w:lineRule="auto"/>
        <w:contextualSpacing/>
        <w:rPr>
          <w:rFonts w:cs="Times New Roman"/>
        </w:rPr>
      </w:pPr>
      <w:r w:rsidRPr="00C0714A">
        <w:rPr>
          <w:rFonts w:cs="Times New Roman"/>
        </w:rPr>
        <w:t xml:space="preserve">Negrete C. A., Dultzin D., Marziani P., </w:t>
      </w:r>
      <w:r w:rsidR="00302AD8" w:rsidRPr="00C0714A">
        <w:rPr>
          <w:rFonts w:cs="Times New Roman"/>
        </w:rPr>
        <w:t xml:space="preserve">&amp; </w:t>
      </w:r>
      <w:r w:rsidRPr="00C0714A">
        <w:rPr>
          <w:rFonts w:cs="Times New Roman"/>
        </w:rPr>
        <w:t>Sulentic J. W., 2012, ApJ, 757, 62</w:t>
      </w:r>
    </w:p>
    <w:p w14:paraId="33537AB4" w14:textId="041146C0" w:rsidR="00592D31" w:rsidRPr="00C0714A" w:rsidRDefault="00ED6591" w:rsidP="00466A41">
      <w:pPr>
        <w:spacing w:after="115" w:line="276" w:lineRule="auto"/>
        <w:contextualSpacing/>
        <w:rPr>
          <w:rFonts w:cs="Times New Roman"/>
        </w:rPr>
      </w:pPr>
      <w:r w:rsidRPr="00C0714A">
        <w:rPr>
          <w:rFonts w:cs="Times New Roman"/>
        </w:rPr>
        <w:t>Netze</w:t>
      </w:r>
      <w:r w:rsidR="00302AD8" w:rsidRPr="00C0714A">
        <w:rPr>
          <w:rFonts w:cs="Times New Roman"/>
        </w:rPr>
        <w:t xml:space="preserve">r H., </w:t>
      </w:r>
      <w:r w:rsidRPr="00C0714A">
        <w:rPr>
          <w:rFonts w:cs="Times New Roman"/>
        </w:rPr>
        <w:t>&amp; Laor</w:t>
      </w:r>
      <w:r w:rsidR="00302AD8" w:rsidRPr="00C0714A">
        <w:rPr>
          <w:rFonts w:cs="Times New Roman"/>
        </w:rPr>
        <w:t xml:space="preserve"> A.,</w:t>
      </w:r>
      <w:r w:rsidRPr="00C0714A">
        <w:rPr>
          <w:rFonts w:cs="Times New Roman"/>
        </w:rPr>
        <w:t xml:space="preserve"> 1993</w:t>
      </w:r>
      <w:r w:rsidR="00302AD8" w:rsidRPr="00C0714A">
        <w:rPr>
          <w:rFonts w:cs="Times New Roman"/>
        </w:rPr>
        <w:t>, ApJ, 404, 51</w:t>
      </w:r>
    </w:p>
    <w:p w14:paraId="2F314950" w14:textId="1CEAA064" w:rsidR="00592D31" w:rsidRPr="00C0714A" w:rsidRDefault="00592D31" w:rsidP="00466A41">
      <w:pPr>
        <w:spacing w:after="115" w:line="276" w:lineRule="auto"/>
        <w:contextualSpacing/>
        <w:rPr>
          <w:rFonts w:cs="Times New Roman"/>
        </w:rPr>
      </w:pPr>
      <w:r w:rsidRPr="00C0714A">
        <w:rPr>
          <w:rFonts w:cs="Times New Roman"/>
        </w:rPr>
        <w:t xml:space="preserve">Osterbrock D. E., </w:t>
      </w:r>
      <w:r w:rsidR="00381CD0" w:rsidRPr="00C0714A">
        <w:rPr>
          <w:rFonts w:cs="Times New Roman"/>
        </w:rPr>
        <w:t xml:space="preserve">&amp; </w:t>
      </w:r>
      <w:r w:rsidRPr="00C0714A">
        <w:rPr>
          <w:rFonts w:cs="Times New Roman"/>
        </w:rPr>
        <w:t>Ferland G. J., 2006, Astrophysics of Gaseous Nebulae and Active Galactic Nuclei. University Science Books, 3</w:t>
      </w:r>
      <w:r w:rsidRPr="00C0714A">
        <w:rPr>
          <w:rFonts w:cs="Times New Roman"/>
          <w:vertAlign w:val="superscript"/>
        </w:rPr>
        <w:t>rd</w:t>
      </w:r>
      <w:r w:rsidRPr="00C0714A">
        <w:rPr>
          <w:rFonts w:cs="Times New Roman"/>
        </w:rPr>
        <w:t xml:space="preserve"> Ed., California (AGN3)</w:t>
      </w:r>
    </w:p>
    <w:p w14:paraId="00C15C9B" w14:textId="7017DA71" w:rsidR="00ED6591" w:rsidRPr="00C0714A" w:rsidRDefault="00ED6591" w:rsidP="00466A41">
      <w:pPr>
        <w:spacing w:after="115" w:line="276" w:lineRule="auto"/>
        <w:contextualSpacing/>
        <w:rPr>
          <w:rFonts w:cs="Times New Roman"/>
        </w:rPr>
      </w:pPr>
      <w:r w:rsidRPr="00C0714A">
        <w:rPr>
          <w:rFonts w:eastAsia="Times New Roman" w:cs="Times New Roman"/>
          <w:color w:val="000000"/>
        </w:rPr>
        <w:t xml:space="preserve">Pauldrach A. W. A., Hoffmann T. L., </w:t>
      </w:r>
      <w:r w:rsidR="00381CD0" w:rsidRPr="00C0714A">
        <w:rPr>
          <w:rFonts w:eastAsia="Times New Roman" w:cs="Times New Roman"/>
          <w:color w:val="000000"/>
        </w:rPr>
        <w:t xml:space="preserve">&amp; </w:t>
      </w:r>
      <w:r w:rsidRPr="00C0714A">
        <w:rPr>
          <w:rFonts w:eastAsia="Times New Roman" w:cs="Times New Roman"/>
          <w:color w:val="000000"/>
        </w:rPr>
        <w:t>Lennon M., 2001, A&amp;A, 375, 161</w:t>
      </w:r>
    </w:p>
    <w:p w14:paraId="150A68B3" w14:textId="0FFC7421" w:rsidR="00ED6591" w:rsidRPr="00C0714A" w:rsidRDefault="001A1658" w:rsidP="00466A41">
      <w:pPr>
        <w:spacing w:after="115" w:line="276" w:lineRule="auto"/>
        <w:contextualSpacing/>
        <w:rPr>
          <w:rFonts w:cs="Times New Roman"/>
        </w:rPr>
      </w:pPr>
      <w:r w:rsidRPr="00C0714A">
        <w:rPr>
          <w:rFonts w:cs="Times New Roman"/>
        </w:rPr>
        <w:t>Pellegrini E. W., Baldwin J. A., Brogan C. L., et al.,</w:t>
      </w:r>
      <w:r w:rsidR="00ED6591" w:rsidRPr="00C0714A">
        <w:rPr>
          <w:rFonts w:cs="Times New Roman"/>
        </w:rPr>
        <w:t xml:space="preserve"> 2007</w:t>
      </w:r>
      <w:r w:rsidRPr="00C0714A">
        <w:rPr>
          <w:rFonts w:cs="Times New Roman"/>
        </w:rPr>
        <w:t>, ApJ, 658, 1119</w:t>
      </w:r>
    </w:p>
    <w:p w14:paraId="4B5F4BF5" w14:textId="0D44DBB7" w:rsidR="00ED6591" w:rsidRPr="00C0714A" w:rsidRDefault="006C15C7" w:rsidP="00466A41">
      <w:pPr>
        <w:spacing w:after="115" w:line="276" w:lineRule="auto"/>
        <w:contextualSpacing/>
        <w:rPr>
          <w:rFonts w:eastAsia="Times New Roman" w:cs="Times New Roman"/>
          <w:color w:val="000000"/>
        </w:rPr>
      </w:pPr>
      <w:r w:rsidRPr="00C0714A">
        <w:rPr>
          <w:rFonts w:cs="Times New Roman"/>
        </w:rPr>
        <w:t>Pellegrini E. W., Baldwin J. A., Ferland G. J., Shaw G., &amp; Heathcote S., 2009, ApJ, 693, 285</w:t>
      </w:r>
    </w:p>
    <w:p w14:paraId="21F1CC70" w14:textId="5B81C23F" w:rsidR="00ED6591" w:rsidRPr="00C0714A" w:rsidRDefault="006C15C7" w:rsidP="00466A41">
      <w:pPr>
        <w:spacing w:after="115" w:line="276" w:lineRule="auto"/>
        <w:contextualSpacing/>
        <w:rPr>
          <w:rFonts w:cs="Times New Roman"/>
        </w:rPr>
      </w:pPr>
      <w:r w:rsidRPr="00C0714A">
        <w:rPr>
          <w:rFonts w:cs="Times New Roman"/>
        </w:rPr>
        <w:t>Raiter A., Fosbury R. A. E., Teimoorinia H., 201</w:t>
      </w:r>
      <w:r w:rsidR="00261966">
        <w:rPr>
          <w:rFonts w:cs="Times New Roman"/>
        </w:rPr>
        <w:t>3</w:t>
      </w:r>
      <w:r w:rsidRPr="00C0714A">
        <w:rPr>
          <w:rFonts w:cs="Times New Roman"/>
        </w:rPr>
        <w:t>, A&amp;A, 510, 109</w:t>
      </w:r>
    </w:p>
    <w:p w14:paraId="543C98FD" w14:textId="23D5A4EC" w:rsidR="00ED6591" w:rsidRPr="00C0714A" w:rsidRDefault="00490DCE" w:rsidP="00466A41">
      <w:pPr>
        <w:spacing w:after="115" w:line="276" w:lineRule="auto"/>
        <w:contextualSpacing/>
        <w:rPr>
          <w:rFonts w:eastAsia="Times New Roman" w:cs="Times New Roman"/>
          <w:color w:val="000000"/>
        </w:rPr>
      </w:pPr>
      <w:r w:rsidRPr="00C0714A">
        <w:rPr>
          <w:rFonts w:cs="Times New Roman"/>
        </w:rPr>
        <w:t xml:space="preserve">Richard </w:t>
      </w:r>
      <w:r w:rsidR="00A57EE0" w:rsidRPr="00C0714A">
        <w:rPr>
          <w:rFonts w:cs="Times New Roman"/>
        </w:rPr>
        <w:t xml:space="preserve">J., Jones T., Richard E., </w:t>
      </w:r>
      <w:r w:rsidR="00ED6591" w:rsidRPr="00C0714A">
        <w:rPr>
          <w:rFonts w:cs="Times New Roman"/>
        </w:rPr>
        <w:t>2011</w:t>
      </w:r>
      <w:r w:rsidR="00A57EE0" w:rsidRPr="00C0714A">
        <w:rPr>
          <w:rFonts w:cs="Times New Roman"/>
        </w:rPr>
        <w:t>, MNRAS, 413, 643</w:t>
      </w:r>
    </w:p>
    <w:p w14:paraId="3477FC5B" w14:textId="0784A576" w:rsidR="009E47DF" w:rsidRDefault="009E47DF" w:rsidP="009E47DF">
      <w:pPr>
        <w:spacing w:after="115" w:line="276" w:lineRule="auto"/>
        <w:contextualSpacing/>
        <w:rPr>
          <w:rFonts w:cs="Times New Roman"/>
        </w:rPr>
      </w:pPr>
      <w:r w:rsidRPr="009E47DF">
        <w:rPr>
          <w:rFonts w:cs="Times New Roman"/>
        </w:rPr>
        <w:t>Richardson, C. T., Allen, J. T., Baldwin, J. A., Hewett, P. C. &amp;</w:t>
      </w:r>
      <w:r>
        <w:rPr>
          <w:rFonts w:cs="Times New Roman"/>
        </w:rPr>
        <w:t xml:space="preserve"> </w:t>
      </w:r>
      <w:r w:rsidR="00056211">
        <w:rPr>
          <w:rFonts w:cs="Times New Roman"/>
        </w:rPr>
        <w:t>Ferland, G. J. 2014</w:t>
      </w:r>
      <w:r w:rsidRPr="009E47DF">
        <w:rPr>
          <w:rFonts w:cs="Times New Roman"/>
        </w:rPr>
        <w:t>, MNRAS, 437, 2376</w:t>
      </w:r>
    </w:p>
    <w:p w14:paraId="247C5C7F" w14:textId="2763F5CA" w:rsidR="00C96D9E" w:rsidRPr="00C96D9E" w:rsidRDefault="00ED6591" w:rsidP="00466A41">
      <w:pPr>
        <w:spacing w:after="115" w:line="276" w:lineRule="auto"/>
        <w:contextualSpacing/>
        <w:rPr>
          <w:rFonts w:eastAsia="Times New Roman" w:cs="Times New Roman"/>
        </w:rPr>
      </w:pPr>
      <w:r w:rsidRPr="00C0714A">
        <w:rPr>
          <w:rFonts w:cs="Times New Roman"/>
        </w:rPr>
        <w:t>Richardson</w:t>
      </w:r>
      <w:r w:rsidR="00056211">
        <w:rPr>
          <w:rFonts w:cs="Times New Roman"/>
        </w:rPr>
        <w:t>,</w:t>
      </w:r>
      <w:r w:rsidRPr="00C0714A">
        <w:rPr>
          <w:rFonts w:cs="Times New Roman"/>
        </w:rPr>
        <w:t xml:space="preserve"> C. T., Allen</w:t>
      </w:r>
      <w:r w:rsidR="00056211">
        <w:rPr>
          <w:rFonts w:cs="Times New Roman"/>
        </w:rPr>
        <w:t>,</w:t>
      </w:r>
      <w:r w:rsidRPr="00C0714A">
        <w:rPr>
          <w:rFonts w:cs="Times New Roman"/>
        </w:rPr>
        <w:t xml:space="preserve"> J. T., Baldwin</w:t>
      </w:r>
      <w:r w:rsidR="00056211">
        <w:rPr>
          <w:rFonts w:cs="Times New Roman"/>
        </w:rPr>
        <w:t>,</w:t>
      </w:r>
      <w:r w:rsidRPr="00C0714A">
        <w:rPr>
          <w:rFonts w:cs="Times New Roman"/>
        </w:rPr>
        <w:t xml:space="preserve"> J. A., </w:t>
      </w:r>
      <w:r w:rsidR="00C96D9E">
        <w:rPr>
          <w:rFonts w:cs="Times New Roman"/>
        </w:rPr>
        <w:t xml:space="preserve">Hewett, P. C., Ferland, G. J., Crider, A., Meskhidze, H., </w:t>
      </w:r>
      <w:r w:rsidRPr="00C0714A">
        <w:rPr>
          <w:rFonts w:cs="Times New Roman"/>
        </w:rPr>
        <w:t>201</w:t>
      </w:r>
      <w:r w:rsidR="00C70491">
        <w:rPr>
          <w:rFonts w:cs="Times New Roman"/>
        </w:rPr>
        <w:t>6</w:t>
      </w:r>
      <w:r w:rsidRPr="00C0714A">
        <w:rPr>
          <w:rFonts w:cs="Times New Roman"/>
        </w:rPr>
        <w:t xml:space="preserve">, </w:t>
      </w:r>
      <w:r w:rsidR="005D6A6B">
        <w:rPr>
          <w:rFonts w:cs="Times New Roman"/>
        </w:rPr>
        <w:t xml:space="preserve">MNRAS, </w:t>
      </w:r>
      <w:r w:rsidR="005D6A6B" w:rsidRPr="009E47DF">
        <w:rPr>
          <w:rFonts w:cs="Times New Roman"/>
          <w:highlight w:val="cyan"/>
        </w:rPr>
        <w:t>MN-15-2235-MJ.R1 [update]</w:t>
      </w:r>
      <w:r w:rsidR="00C96D9E">
        <w:rPr>
          <w:rFonts w:eastAsia="Times New Roman" w:cs="Times New Roman"/>
        </w:rPr>
        <w:t xml:space="preserve"> </w:t>
      </w:r>
    </w:p>
    <w:p w14:paraId="4C1B94A6" w14:textId="04046043" w:rsidR="00ED6591" w:rsidRPr="00C0714A" w:rsidRDefault="00ED6591" w:rsidP="00466A41">
      <w:pPr>
        <w:spacing w:after="115" w:line="276" w:lineRule="auto"/>
        <w:contextualSpacing/>
        <w:rPr>
          <w:rFonts w:cs="Times New Roman"/>
        </w:rPr>
      </w:pPr>
      <w:r w:rsidRPr="00C0714A">
        <w:rPr>
          <w:rFonts w:cs="Times New Roman"/>
        </w:rPr>
        <w:t xml:space="preserve">Richardson, M. L. A., Levesque, E. M., McLinden, E. M., </w:t>
      </w:r>
      <w:r w:rsidR="0002266B" w:rsidRPr="00C0714A">
        <w:rPr>
          <w:rFonts w:cs="Times New Roman"/>
        </w:rPr>
        <w:t>et al.</w:t>
      </w:r>
      <w:r w:rsidRPr="00C0714A">
        <w:rPr>
          <w:rFonts w:cs="Times New Roman"/>
        </w:rPr>
        <w:t>, 2013, arXiv:1309.1169</w:t>
      </w:r>
    </w:p>
    <w:p w14:paraId="592276A6" w14:textId="7521D8A0" w:rsidR="00ED6591" w:rsidRPr="00C0714A" w:rsidRDefault="0046541D" w:rsidP="00466A41">
      <w:pPr>
        <w:spacing w:after="115" w:line="276" w:lineRule="auto"/>
        <w:contextualSpacing/>
        <w:rPr>
          <w:rFonts w:cs="Times New Roman"/>
        </w:rPr>
      </w:pPr>
      <w:r w:rsidRPr="00C0714A">
        <w:rPr>
          <w:rFonts w:cs="Times New Roman"/>
        </w:rPr>
        <w:t>Rubin R. H., 1989, ApJS, 69, 897</w:t>
      </w:r>
    </w:p>
    <w:p w14:paraId="1A2EB00C" w14:textId="7E522B7B" w:rsidR="00ED6591" w:rsidRPr="00C0714A" w:rsidRDefault="00ED6591" w:rsidP="00466A41">
      <w:pPr>
        <w:spacing w:after="115" w:line="276" w:lineRule="auto"/>
        <w:contextualSpacing/>
        <w:rPr>
          <w:rFonts w:cs="Times New Roman"/>
        </w:rPr>
      </w:pPr>
      <w:r w:rsidRPr="00C0714A">
        <w:rPr>
          <w:rFonts w:cs="Times New Roman"/>
        </w:rPr>
        <w:t>Sán</w:t>
      </w:r>
      <w:r w:rsidR="006A3D73" w:rsidRPr="00C0714A">
        <w:rPr>
          <w:rFonts w:cs="Times New Roman"/>
        </w:rPr>
        <w:t xml:space="preserve">chez-Monge </w:t>
      </w:r>
      <w:r w:rsidR="001B26EA" w:rsidRPr="00C0714A">
        <w:rPr>
          <w:rFonts w:cs="Times New Roman"/>
        </w:rPr>
        <w:t>Á</w:t>
      </w:r>
      <w:r w:rsidR="006A3D73" w:rsidRPr="00C0714A">
        <w:rPr>
          <w:rFonts w:cs="Times New Roman"/>
        </w:rPr>
        <w:t>., Pandian, J. D., &amp; Kurtz S.,</w:t>
      </w:r>
      <w:r w:rsidRPr="00C0714A">
        <w:rPr>
          <w:rFonts w:cs="Times New Roman"/>
        </w:rPr>
        <w:t xml:space="preserve"> 2011</w:t>
      </w:r>
      <w:r w:rsidR="006A3D73" w:rsidRPr="00C0714A">
        <w:rPr>
          <w:rFonts w:cs="Times New Roman"/>
        </w:rPr>
        <w:t xml:space="preserve">, </w:t>
      </w:r>
      <w:r w:rsidR="001D767F" w:rsidRPr="00C0714A">
        <w:rPr>
          <w:rFonts w:cs="Times New Roman"/>
        </w:rPr>
        <w:t>ApJL, 739, 9</w:t>
      </w:r>
    </w:p>
    <w:p w14:paraId="0C248BDD" w14:textId="77777777" w:rsidR="00ED6591" w:rsidRPr="00C0714A" w:rsidRDefault="00ED6591" w:rsidP="00466A41">
      <w:pPr>
        <w:spacing w:after="115" w:line="276" w:lineRule="auto"/>
        <w:contextualSpacing/>
        <w:rPr>
          <w:rFonts w:cs="Times New Roman"/>
        </w:rPr>
      </w:pPr>
      <w:r w:rsidRPr="00C0714A">
        <w:rPr>
          <w:rFonts w:cs="Times New Roman"/>
        </w:rPr>
        <w:t>Satyapal, S., Vega, D., Heckman, T., O’Halloran, B., &amp; Dudik, R. 2007, ApJ,  663, L9</w:t>
      </w:r>
    </w:p>
    <w:p w14:paraId="4F34BF68" w14:textId="62ECD436" w:rsidR="00FB55AC" w:rsidRDefault="00FB55AC" w:rsidP="00466A41">
      <w:pPr>
        <w:spacing w:after="115" w:line="276" w:lineRule="auto"/>
        <w:contextualSpacing/>
        <w:rPr>
          <w:rFonts w:cs="Times New Roman"/>
        </w:rPr>
      </w:pPr>
      <w:r w:rsidRPr="00FB55AC">
        <w:rPr>
          <w:rFonts w:cs="Times New Roman"/>
        </w:rPr>
        <w:t>Schaerer, D. 2000, in Stars, Gas and Dust in Galaxies: Exploring</w:t>
      </w:r>
      <w:r>
        <w:rPr>
          <w:rFonts w:cs="Times New Roman"/>
        </w:rPr>
        <w:t xml:space="preserve"> </w:t>
      </w:r>
      <w:r w:rsidRPr="00FB55AC">
        <w:rPr>
          <w:rFonts w:cs="Times New Roman"/>
        </w:rPr>
        <w:t>the Links, ed. D. Alloin, K. Olsen, &amp; G. Galaz, ASP Conf. Ser.,</w:t>
      </w:r>
      <w:r>
        <w:rPr>
          <w:rFonts w:cs="Times New Roman"/>
        </w:rPr>
        <w:t xml:space="preserve"> </w:t>
      </w:r>
      <w:r w:rsidRPr="00FB55AC">
        <w:rPr>
          <w:rFonts w:cs="Times New Roman"/>
        </w:rPr>
        <w:t>221, 99</w:t>
      </w:r>
      <w:r>
        <w:rPr>
          <w:rFonts w:cs="Times New Roman"/>
        </w:rPr>
        <w:t>.</w:t>
      </w:r>
    </w:p>
    <w:p w14:paraId="18DC1C42" w14:textId="32960C89" w:rsidR="00FB55AC" w:rsidRDefault="001B26EA" w:rsidP="00466A41">
      <w:pPr>
        <w:spacing w:after="115" w:line="276" w:lineRule="auto"/>
        <w:contextualSpacing/>
        <w:rPr>
          <w:rFonts w:cs="Times New Roman"/>
        </w:rPr>
      </w:pPr>
      <w:r w:rsidRPr="00C0714A">
        <w:rPr>
          <w:rFonts w:cs="Times New Roman"/>
        </w:rPr>
        <w:t xml:space="preserve">Sellgren K., Tokunaga A. T., </w:t>
      </w:r>
      <w:r w:rsidR="005C257A" w:rsidRPr="00C0714A">
        <w:rPr>
          <w:rFonts w:cs="Times New Roman"/>
        </w:rPr>
        <w:t xml:space="preserve">&amp; </w:t>
      </w:r>
      <w:r w:rsidRPr="00C0714A">
        <w:rPr>
          <w:rFonts w:cs="Times New Roman"/>
        </w:rPr>
        <w:t xml:space="preserve">Nakada Y., </w:t>
      </w:r>
      <w:r w:rsidR="00ED6591" w:rsidRPr="00C0714A">
        <w:rPr>
          <w:rFonts w:cs="Times New Roman"/>
        </w:rPr>
        <w:t>1990</w:t>
      </w:r>
      <w:r w:rsidRPr="00C0714A">
        <w:rPr>
          <w:rFonts w:cs="Times New Roman"/>
        </w:rPr>
        <w:t>, ApJ, 349, 120</w:t>
      </w:r>
    </w:p>
    <w:p w14:paraId="7E8A0D00" w14:textId="73A3D555" w:rsidR="00ED6591" w:rsidRPr="00C0714A" w:rsidRDefault="00ED6591" w:rsidP="00466A41">
      <w:pPr>
        <w:spacing w:after="115" w:line="276" w:lineRule="auto"/>
        <w:contextualSpacing/>
        <w:rPr>
          <w:rFonts w:cs="Times New Roman"/>
        </w:rPr>
      </w:pPr>
      <w:r w:rsidRPr="00C0714A">
        <w:rPr>
          <w:rFonts w:cs="Times New Roman"/>
        </w:rPr>
        <w:t>Shapley A. E., Steidel C. C., Pettini M.,</w:t>
      </w:r>
      <w:r w:rsidR="005C257A" w:rsidRPr="00C0714A">
        <w:rPr>
          <w:rFonts w:cs="Times New Roman"/>
        </w:rPr>
        <w:t xml:space="preserve"> &amp;</w:t>
      </w:r>
      <w:r w:rsidRPr="00C0714A">
        <w:rPr>
          <w:rFonts w:cs="Times New Roman"/>
        </w:rPr>
        <w:t xml:space="preserve"> Adelberger K. L., 2003, ApJ, 588, 63</w:t>
      </w:r>
    </w:p>
    <w:p w14:paraId="6419AA07" w14:textId="0A49F9C5" w:rsidR="00AC146C" w:rsidRDefault="00AC146C" w:rsidP="00466A41">
      <w:pPr>
        <w:spacing w:after="115" w:line="276" w:lineRule="auto"/>
        <w:contextualSpacing/>
        <w:rPr>
          <w:rFonts w:cs="Times New Roman"/>
        </w:rPr>
      </w:pPr>
      <w:r w:rsidRPr="00AC146C">
        <w:rPr>
          <w:rFonts w:cs="Times New Roman"/>
        </w:rPr>
        <w:t>Shirazi, M., &amp; Brinchmann, J. 2012, MNRAS, 421, 1043</w:t>
      </w:r>
    </w:p>
    <w:p w14:paraId="1121C6B1" w14:textId="6F3C147D" w:rsidR="00ED6591" w:rsidRPr="00C0714A" w:rsidRDefault="00ED6591" w:rsidP="00466A41">
      <w:pPr>
        <w:spacing w:after="115" w:line="276" w:lineRule="auto"/>
        <w:contextualSpacing/>
        <w:rPr>
          <w:rFonts w:cs="Times New Roman"/>
        </w:rPr>
      </w:pPr>
      <w:r w:rsidRPr="00C0714A">
        <w:rPr>
          <w:rFonts w:cs="Times New Roman"/>
        </w:rPr>
        <w:t xml:space="preserve">Sharazi M., Brinchmann J., </w:t>
      </w:r>
      <w:r w:rsidR="005C257A" w:rsidRPr="00C0714A">
        <w:rPr>
          <w:rFonts w:cs="Times New Roman"/>
        </w:rPr>
        <w:t xml:space="preserve">&amp; </w:t>
      </w:r>
      <w:r w:rsidRPr="00C0714A">
        <w:rPr>
          <w:rFonts w:cs="Times New Roman"/>
        </w:rPr>
        <w:t>Rahmati A., 2014, ApJ, 787, 120</w:t>
      </w:r>
    </w:p>
    <w:p w14:paraId="6FA47C27" w14:textId="482DA35D" w:rsidR="000C3534" w:rsidRDefault="000C3534" w:rsidP="00466A41">
      <w:pPr>
        <w:spacing w:after="115" w:line="276" w:lineRule="auto"/>
        <w:contextualSpacing/>
        <w:rPr>
          <w:rFonts w:cs="Times New Roman"/>
        </w:rPr>
      </w:pPr>
      <w:r w:rsidRPr="000C3534">
        <w:rPr>
          <w:rFonts w:cs="Times New Roman"/>
        </w:rPr>
        <w:t>Stacey, G. J., Geis, N., Genzel, R., et al. 1991, ApJ, 373, 423</w:t>
      </w:r>
    </w:p>
    <w:p w14:paraId="57D03A5C" w14:textId="381C824F" w:rsidR="00ED6591" w:rsidRPr="00C0714A" w:rsidRDefault="009759EC" w:rsidP="00466A41">
      <w:pPr>
        <w:spacing w:after="115" w:line="276" w:lineRule="auto"/>
        <w:contextualSpacing/>
        <w:rPr>
          <w:rFonts w:cs="Times New Roman"/>
        </w:rPr>
      </w:pPr>
      <w:r w:rsidRPr="00C0714A">
        <w:rPr>
          <w:rFonts w:cs="Times New Roman"/>
        </w:rPr>
        <w:t>Stasinska G., &amp; Leitherer C., 1996, ApJS, 107, 661</w:t>
      </w:r>
    </w:p>
    <w:p w14:paraId="48B555AC" w14:textId="19E10E1D" w:rsidR="000C3534" w:rsidRDefault="00ED6591" w:rsidP="00466A41">
      <w:pPr>
        <w:spacing w:after="115" w:line="276" w:lineRule="auto"/>
        <w:contextualSpacing/>
        <w:rPr>
          <w:rFonts w:cs="Times New Roman"/>
        </w:rPr>
      </w:pPr>
      <w:r w:rsidRPr="00C0714A">
        <w:rPr>
          <w:rFonts w:cs="Times New Roman"/>
        </w:rPr>
        <w:t xml:space="preserve">Stanway E. R., Eldridge J. J., Greis S. M. L., </w:t>
      </w:r>
      <w:r w:rsidR="009759EC" w:rsidRPr="00C0714A">
        <w:rPr>
          <w:rFonts w:cs="Times New Roman"/>
        </w:rPr>
        <w:t>et al.</w:t>
      </w:r>
      <w:r w:rsidRPr="00C0714A">
        <w:rPr>
          <w:rFonts w:cs="Times New Roman"/>
        </w:rPr>
        <w:t>, 2014, MNRAS, 444, 3466</w:t>
      </w:r>
    </w:p>
    <w:p w14:paraId="5A514801" w14:textId="538AAA90" w:rsidR="00ED6591" w:rsidRPr="00C0714A" w:rsidRDefault="00391D29" w:rsidP="00466A41">
      <w:pPr>
        <w:spacing w:after="115" w:line="276" w:lineRule="auto"/>
        <w:contextualSpacing/>
        <w:rPr>
          <w:rFonts w:cs="Times New Roman"/>
        </w:rPr>
      </w:pPr>
      <w:r w:rsidRPr="00C0714A">
        <w:rPr>
          <w:rFonts w:cs="Times New Roman"/>
        </w:rPr>
        <w:t xml:space="preserve">Stark </w:t>
      </w:r>
      <w:r w:rsidR="002E1751" w:rsidRPr="00C0714A">
        <w:rPr>
          <w:rFonts w:cs="Times New Roman"/>
        </w:rPr>
        <w:t>D. P., Johan R., Siana B.</w:t>
      </w:r>
      <w:r w:rsidR="00ED6591" w:rsidRPr="00C0714A">
        <w:rPr>
          <w:rFonts w:cs="Times New Roman"/>
        </w:rPr>
        <w:t xml:space="preserve">, </w:t>
      </w:r>
      <w:r w:rsidR="002E1751" w:rsidRPr="00C0714A">
        <w:rPr>
          <w:rFonts w:cs="Times New Roman"/>
        </w:rPr>
        <w:t xml:space="preserve">et al., </w:t>
      </w:r>
      <w:r w:rsidR="00ED6591" w:rsidRPr="00C0714A">
        <w:rPr>
          <w:rFonts w:cs="Times New Roman"/>
        </w:rPr>
        <w:t>2014, MNRAS, 445, 3200</w:t>
      </w:r>
    </w:p>
    <w:p w14:paraId="7B442CC5" w14:textId="016D2755" w:rsidR="00ED6591" w:rsidRPr="00C0714A" w:rsidRDefault="002E1751" w:rsidP="00466A41">
      <w:pPr>
        <w:spacing w:after="115" w:line="276" w:lineRule="auto"/>
        <w:contextualSpacing/>
        <w:rPr>
          <w:rFonts w:cs="Times New Roman"/>
        </w:rPr>
      </w:pPr>
      <w:r w:rsidRPr="00C0714A">
        <w:rPr>
          <w:rFonts w:cs="Times New Roman"/>
        </w:rPr>
        <w:t>Steidel C. C., Rudie G. C., Strom A. L,</w:t>
      </w:r>
      <w:r w:rsidR="00ED6591" w:rsidRPr="00C0714A">
        <w:rPr>
          <w:rFonts w:cs="Times New Roman"/>
        </w:rPr>
        <w:t xml:space="preserve"> </w:t>
      </w:r>
      <w:r w:rsidRPr="00C0714A">
        <w:rPr>
          <w:rFonts w:cs="Times New Roman"/>
        </w:rPr>
        <w:t xml:space="preserve">et al., </w:t>
      </w:r>
      <w:r w:rsidR="00ED6591" w:rsidRPr="00C0714A">
        <w:rPr>
          <w:rFonts w:cs="Times New Roman"/>
        </w:rPr>
        <w:t>2014, ApJ, 795, 165</w:t>
      </w:r>
    </w:p>
    <w:p w14:paraId="52726BDF" w14:textId="19A0BD3D" w:rsidR="000C3534" w:rsidRDefault="000C3534" w:rsidP="00466A41">
      <w:pPr>
        <w:spacing w:after="115" w:line="276" w:lineRule="auto"/>
        <w:contextualSpacing/>
        <w:rPr>
          <w:rFonts w:cs="Times New Roman"/>
        </w:rPr>
      </w:pPr>
      <w:r w:rsidRPr="000C3534">
        <w:rPr>
          <w:rFonts w:cs="Times New Roman"/>
        </w:rPr>
        <w:t>Tielens A. G. G.M. &amp; Hollenbach, D. 1985, ApJ, 291, 722</w:t>
      </w:r>
    </w:p>
    <w:p w14:paraId="4044E79E" w14:textId="2793CE74" w:rsidR="00A50109" w:rsidRDefault="00A50109" w:rsidP="00466A41">
      <w:pPr>
        <w:spacing w:after="115" w:line="276" w:lineRule="auto"/>
        <w:contextualSpacing/>
        <w:rPr>
          <w:rFonts w:cs="Times New Roman"/>
        </w:rPr>
      </w:pPr>
      <w:r w:rsidRPr="00A50109">
        <w:rPr>
          <w:rFonts w:cs="Times New Roman"/>
        </w:rPr>
        <w:t>Vacca, W. D., Garmany, C. D., &amp; Shull, J. M. 1996, ApJ, 460, 914</w:t>
      </w:r>
    </w:p>
    <w:p w14:paraId="4762D93D" w14:textId="77777777" w:rsidR="000C3534" w:rsidRPr="000C3534" w:rsidRDefault="000C3534" w:rsidP="00466A41">
      <w:pPr>
        <w:spacing w:after="115" w:line="276" w:lineRule="auto"/>
        <w:contextualSpacing/>
        <w:rPr>
          <w:rFonts w:cs="Times New Roman"/>
        </w:rPr>
      </w:pPr>
      <w:r w:rsidRPr="000C3534">
        <w:rPr>
          <w:rFonts w:cs="Times New Roman"/>
        </w:rPr>
        <w:t>Wolfire M. G., Hollenbach D., McKee C. F., Tielens A. G. G. M., Bakes E.</w:t>
      </w:r>
    </w:p>
    <w:p w14:paraId="7FD82692" w14:textId="3634DB6E" w:rsidR="000C3534" w:rsidRDefault="000C3534" w:rsidP="00466A41">
      <w:pPr>
        <w:spacing w:after="115" w:line="276" w:lineRule="auto"/>
        <w:contextualSpacing/>
        <w:rPr>
          <w:rFonts w:cs="Times New Roman"/>
        </w:rPr>
      </w:pPr>
      <w:r w:rsidRPr="000C3534">
        <w:rPr>
          <w:rFonts w:cs="Times New Roman"/>
        </w:rPr>
        <w:t>L. O., 1995, ApJ, 443, 152</w:t>
      </w:r>
    </w:p>
    <w:p w14:paraId="01767CAE" w14:textId="0A7357E3" w:rsidR="00ED6591" w:rsidRPr="00C0714A" w:rsidRDefault="00ED6591" w:rsidP="00466A41">
      <w:pPr>
        <w:spacing w:after="115" w:line="276" w:lineRule="auto"/>
        <w:contextualSpacing/>
        <w:rPr>
          <w:rFonts w:cs="Times New Roman"/>
        </w:rPr>
      </w:pPr>
      <w:r w:rsidRPr="00C0714A">
        <w:rPr>
          <w:rFonts w:cs="Times New Roman"/>
        </w:rPr>
        <w:t xml:space="preserve">Wood D. O. S., </w:t>
      </w:r>
      <w:r w:rsidR="004A06CD" w:rsidRPr="00C0714A">
        <w:rPr>
          <w:rFonts w:cs="Times New Roman"/>
        </w:rPr>
        <w:t xml:space="preserve">&amp; </w:t>
      </w:r>
      <w:r w:rsidRPr="00C0714A">
        <w:rPr>
          <w:rFonts w:cs="Times New Roman"/>
        </w:rPr>
        <w:t>Churchwell E., 1989, ApJS, 69, 831</w:t>
      </w:r>
    </w:p>
    <w:p w14:paraId="59F8A0DB" w14:textId="77777777" w:rsidR="00ED6591" w:rsidRPr="00C0714A" w:rsidRDefault="00ED6591" w:rsidP="00466A41">
      <w:pPr>
        <w:spacing w:line="276" w:lineRule="auto"/>
        <w:contextualSpacing/>
        <w:rPr>
          <w:rFonts w:cs="Times New Roman"/>
        </w:rPr>
      </w:pPr>
    </w:p>
    <w:p w14:paraId="7A51213F" w14:textId="4B712EFA" w:rsidR="005E0A58" w:rsidRPr="005E0A58" w:rsidRDefault="005E0A58" w:rsidP="005E0A58">
      <w:pPr>
        <w:rPr>
          <w:rFonts w:cs="Times New Roman"/>
          <w:b/>
        </w:rPr>
      </w:pPr>
      <w:r w:rsidRPr="005E0A58">
        <w:rPr>
          <w:rFonts w:cs="Times New Roman"/>
          <w:b/>
        </w:rPr>
        <w:t>9. Appendix</w:t>
      </w:r>
    </w:p>
    <w:p w14:paraId="157576EF" w14:textId="77777777" w:rsidR="005E0A58" w:rsidRPr="000B5B5C" w:rsidRDefault="005E0A58" w:rsidP="005E0A58">
      <w:pPr>
        <w:rPr>
          <w:rFonts w:cs="Times New Roman"/>
        </w:rPr>
      </w:pPr>
    </w:p>
    <w:p w14:paraId="56606AD7" w14:textId="313FF681" w:rsidR="005E0A58" w:rsidRPr="000B5B5C" w:rsidRDefault="005E0A58" w:rsidP="005E0A58">
      <w:pPr>
        <w:rPr>
          <w:rFonts w:cs="Times New Roman"/>
        </w:rPr>
      </w:pPr>
      <w:r>
        <w:rPr>
          <w:rFonts w:cs="Times New Roman"/>
        </w:rPr>
        <w:t xml:space="preserve">Appendix A – A </w:t>
      </w:r>
      <w:r w:rsidRPr="000B5B5C">
        <w:rPr>
          <w:rFonts w:cs="Times New Roman"/>
        </w:rPr>
        <w:t xml:space="preserve">list of all the emission lines we </w:t>
      </w:r>
      <w:r>
        <w:rPr>
          <w:rFonts w:cs="Times New Roman"/>
        </w:rPr>
        <w:t xml:space="preserve">track. </w:t>
      </w:r>
    </w:p>
    <w:p w14:paraId="4BEFA6E7" w14:textId="77777777" w:rsidR="005E0A58" w:rsidRPr="000B5B5C" w:rsidRDefault="005E0A58" w:rsidP="005E0A58">
      <w:pPr>
        <w:rPr>
          <w:rFonts w:cs="Times New Roman"/>
        </w:rPr>
      </w:pPr>
    </w:p>
    <w:p w14:paraId="43E2BBDE" w14:textId="77777777" w:rsidR="005E0A58" w:rsidRPr="000B5B5C" w:rsidRDefault="005E0A58" w:rsidP="005E0A58">
      <w:pPr>
        <w:rPr>
          <w:rFonts w:cs="Times New Roman"/>
        </w:rPr>
      </w:pPr>
      <w:r w:rsidRPr="000B5B5C">
        <w:rPr>
          <w:rFonts w:cs="Times New Roman"/>
        </w:rPr>
        <w:t xml:space="preserve">C III 977 Å </w:t>
      </w:r>
    </w:p>
    <w:p w14:paraId="6C4E0638" w14:textId="77777777" w:rsidR="005E0A58" w:rsidRPr="000B5B5C" w:rsidRDefault="005E0A58" w:rsidP="005E0A58">
      <w:pPr>
        <w:rPr>
          <w:rFonts w:cs="Times New Roman"/>
        </w:rPr>
      </w:pPr>
      <w:r w:rsidRPr="000B5B5C">
        <w:rPr>
          <w:rFonts w:cs="Times New Roman"/>
        </w:rPr>
        <w:t xml:space="preserve">N III 991 Å </w:t>
      </w:r>
    </w:p>
    <w:p w14:paraId="085172A1" w14:textId="77777777" w:rsidR="005E0A58" w:rsidRPr="000B5B5C" w:rsidRDefault="005E0A58" w:rsidP="005E0A58">
      <w:pPr>
        <w:rPr>
          <w:rFonts w:cs="Times New Roman"/>
        </w:rPr>
      </w:pPr>
      <w:r w:rsidRPr="000B5B5C">
        <w:rPr>
          <w:rFonts w:cs="Times New Roman"/>
        </w:rPr>
        <w:t xml:space="preserve">H I 1026 Å </w:t>
      </w:r>
    </w:p>
    <w:p w14:paraId="37A74DB3" w14:textId="77777777" w:rsidR="005E0A58" w:rsidRPr="000B5B5C" w:rsidRDefault="005E0A58" w:rsidP="005E0A58">
      <w:pPr>
        <w:rPr>
          <w:rFonts w:cs="Times New Roman"/>
        </w:rPr>
      </w:pPr>
      <w:r w:rsidRPr="000B5B5C">
        <w:rPr>
          <w:rFonts w:cs="Times New Roman"/>
        </w:rPr>
        <w:t>O IV 1035 Å</w:t>
      </w:r>
    </w:p>
    <w:p w14:paraId="285CA33F" w14:textId="77777777" w:rsidR="005E0A58" w:rsidRPr="000B5B5C" w:rsidRDefault="005E0A58" w:rsidP="005E0A58">
      <w:pPr>
        <w:rPr>
          <w:rFonts w:cs="Times New Roman"/>
        </w:rPr>
      </w:pPr>
      <w:r w:rsidRPr="000B5B5C">
        <w:rPr>
          <w:rFonts w:cs="Times New Roman"/>
        </w:rPr>
        <w:t xml:space="preserve">Incident 1215 Å </w:t>
      </w:r>
    </w:p>
    <w:p w14:paraId="04EF6BDA" w14:textId="77777777" w:rsidR="005E0A58" w:rsidRPr="000B5B5C" w:rsidRDefault="005E0A58" w:rsidP="005E0A58">
      <w:pPr>
        <w:rPr>
          <w:rFonts w:cs="Times New Roman"/>
        </w:rPr>
      </w:pPr>
      <w:r w:rsidRPr="000B5B5C">
        <w:rPr>
          <w:rFonts w:cs="Times New Roman"/>
        </w:rPr>
        <w:t xml:space="preserve">H I 1216 Å </w:t>
      </w:r>
    </w:p>
    <w:p w14:paraId="70093401" w14:textId="77777777" w:rsidR="005E0A58" w:rsidRPr="000B5B5C" w:rsidRDefault="005E0A58" w:rsidP="005E0A58">
      <w:pPr>
        <w:rPr>
          <w:rFonts w:cs="Times New Roman"/>
        </w:rPr>
      </w:pPr>
      <w:r w:rsidRPr="000B5B5C">
        <w:rPr>
          <w:rFonts w:cs="Times New Roman"/>
        </w:rPr>
        <w:t xml:space="preserve">[O V] 1218 Å </w:t>
      </w:r>
    </w:p>
    <w:p w14:paraId="2C1CF1D7" w14:textId="77777777" w:rsidR="005E0A58" w:rsidRPr="000B5B5C" w:rsidRDefault="005E0A58" w:rsidP="005E0A58">
      <w:pPr>
        <w:rPr>
          <w:rFonts w:cs="Times New Roman"/>
        </w:rPr>
      </w:pPr>
      <w:r w:rsidRPr="000B5B5C">
        <w:rPr>
          <w:rFonts w:cs="Times New Roman"/>
        </w:rPr>
        <w:t xml:space="preserve">N V 1239 Å </w:t>
      </w:r>
    </w:p>
    <w:p w14:paraId="6D769919" w14:textId="77777777" w:rsidR="005E0A58" w:rsidRPr="000B5B5C" w:rsidRDefault="005E0A58" w:rsidP="005E0A58">
      <w:pPr>
        <w:rPr>
          <w:rFonts w:cs="Times New Roman"/>
        </w:rPr>
      </w:pPr>
      <w:r w:rsidRPr="000B5B5C">
        <w:rPr>
          <w:rFonts w:cs="Times New Roman"/>
        </w:rPr>
        <w:t xml:space="preserve">N V 1240 Å </w:t>
      </w:r>
    </w:p>
    <w:p w14:paraId="79DC45AC" w14:textId="77777777" w:rsidR="005E0A58" w:rsidRPr="000B5B5C" w:rsidRDefault="005E0A58" w:rsidP="005E0A58">
      <w:pPr>
        <w:rPr>
          <w:rFonts w:cs="Times New Roman"/>
        </w:rPr>
      </w:pPr>
      <w:r w:rsidRPr="000B5B5C">
        <w:rPr>
          <w:rFonts w:cs="Times New Roman"/>
        </w:rPr>
        <w:t xml:space="preserve">N V 1243 Å </w:t>
      </w:r>
    </w:p>
    <w:p w14:paraId="1269BF6A" w14:textId="77777777" w:rsidR="005E0A58" w:rsidRPr="000B5B5C" w:rsidRDefault="005E0A58" w:rsidP="005E0A58">
      <w:pPr>
        <w:rPr>
          <w:rFonts w:cs="Times New Roman"/>
        </w:rPr>
      </w:pPr>
      <w:r w:rsidRPr="000B5B5C">
        <w:rPr>
          <w:rFonts w:cs="Times New Roman"/>
        </w:rPr>
        <w:t xml:space="preserve">Si II 1263 Å </w:t>
      </w:r>
    </w:p>
    <w:p w14:paraId="7DE0F695" w14:textId="77777777" w:rsidR="005E0A58" w:rsidRPr="000B5B5C" w:rsidRDefault="005E0A58" w:rsidP="005E0A58">
      <w:pPr>
        <w:rPr>
          <w:rFonts w:cs="Times New Roman"/>
        </w:rPr>
      </w:pPr>
      <w:r w:rsidRPr="000B5B5C">
        <w:rPr>
          <w:rFonts w:cs="Times New Roman"/>
        </w:rPr>
        <w:t xml:space="preserve">O I 1304 Å </w:t>
      </w:r>
    </w:p>
    <w:p w14:paraId="3A60B15C" w14:textId="77777777" w:rsidR="005E0A58" w:rsidRPr="000B5B5C" w:rsidRDefault="005E0A58" w:rsidP="005E0A58">
      <w:pPr>
        <w:rPr>
          <w:rFonts w:cs="Times New Roman"/>
        </w:rPr>
      </w:pPr>
      <w:r w:rsidRPr="000B5B5C">
        <w:rPr>
          <w:rFonts w:cs="Times New Roman"/>
        </w:rPr>
        <w:t xml:space="preserve">Si II 1308 Å </w:t>
      </w:r>
    </w:p>
    <w:p w14:paraId="2A80DA62" w14:textId="77777777" w:rsidR="005E0A58" w:rsidRPr="000B5B5C" w:rsidRDefault="005E0A58" w:rsidP="005E0A58">
      <w:pPr>
        <w:rPr>
          <w:rFonts w:cs="Times New Roman"/>
        </w:rPr>
      </w:pPr>
      <w:r w:rsidRPr="000B5B5C">
        <w:rPr>
          <w:rFonts w:cs="Times New Roman"/>
        </w:rPr>
        <w:t xml:space="preserve">Si IV 1397 Å </w:t>
      </w:r>
    </w:p>
    <w:p w14:paraId="2C46B1C7" w14:textId="77777777" w:rsidR="005E0A58" w:rsidRPr="000B5B5C" w:rsidRDefault="005E0A58" w:rsidP="005E0A58">
      <w:pPr>
        <w:rPr>
          <w:rFonts w:cs="Times New Roman"/>
        </w:rPr>
      </w:pPr>
      <w:r w:rsidRPr="000B5B5C">
        <w:rPr>
          <w:rFonts w:cs="Times New Roman"/>
        </w:rPr>
        <w:t xml:space="preserve">O IV] 1402 Å </w:t>
      </w:r>
    </w:p>
    <w:p w14:paraId="2F1EE068" w14:textId="77777777" w:rsidR="005E0A58" w:rsidRPr="000B5B5C" w:rsidRDefault="005E0A58" w:rsidP="005E0A58">
      <w:pPr>
        <w:rPr>
          <w:rFonts w:cs="Times New Roman"/>
        </w:rPr>
      </w:pPr>
      <w:r w:rsidRPr="000B5B5C">
        <w:rPr>
          <w:rFonts w:cs="Times New Roman"/>
        </w:rPr>
        <w:t xml:space="preserve">S IV 1406 Å </w:t>
      </w:r>
    </w:p>
    <w:p w14:paraId="4E93C9B3" w14:textId="77777777" w:rsidR="005E0A58" w:rsidRPr="000B5B5C" w:rsidRDefault="005E0A58" w:rsidP="005E0A58">
      <w:pPr>
        <w:rPr>
          <w:rFonts w:cs="Times New Roman"/>
        </w:rPr>
      </w:pPr>
      <w:r w:rsidRPr="000B5B5C">
        <w:rPr>
          <w:rFonts w:cs="Times New Roman"/>
        </w:rPr>
        <w:t xml:space="preserve">N IV 1485 Å </w:t>
      </w:r>
    </w:p>
    <w:p w14:paraId="16ADC2A7" w14:textId="77777777" w:rsidR="005E0A58" w:rsidRPr="000B5B5C" w:rsidRDefault="005E0A58" w:rsidP="005E0A58">
      <w:pPr>
        <w:rPr>
          <w:rFonts w:cs="Times New Roman"/>
        </w:rPr>
      </w:pPr>
      <w:r w:rsidRPr="000B5B5C">
        <w:rPr>
          <w:rFonts w:cs="Times New Roman"/>
        </w:rPr>
        <w:t xml:space="preserve">N IV 1486 Å </w:t>
      </w:r>
    </w:p>
    <w:p w14:paraId="2311465A" w14:textId="77777777" w:rsidR="005E0A58" w:rsidRPr="000B5B5C" w:rsidRDefault="005E0A58" w:rsidP="005E0A58">
      <w:pPr>
        <w:rPr>
          <w:rFonts w:cs="Times New Roman"/>
        </w:rPr>
      </w:pPr>
      <w:r w:rsidRPr="000B5B5C">
        <w:rPr>
          <w:rFonts w:cs="Times New Roman"/>
        </w:rPr>
        <w:t xml:space="preserve">Si II 1531 Å </w:t>
      </w:r>
    </w:p>
    <w:p w14:paraId="68C4C1AF" w14:textId="77777777" w:rsidR="005E0A58" w:rsidRPr="000B5B5C" w:rsidRDefault="005E0A58" w:rsidP="005E0A58">
      <w:pPr>
        <w:rPr>
          <w:rFonts w:cs="Times New Roman"/>
        </w:rPr>
      </w:pPr>
      <w:r w:rsidRPr="000B5B5C">
        <w:rPr>
          <w:rFonts w:cs="Times New Roman"/>
        </w:rPr>
        <w:t xml:space="preserve">C IV 1549 Å </w:t>
      </w:r>
    </w:p>
    <w:p w14:paraId="5F47525B" w14:textId="77777777" w:rsidR="005E0A58" w:rsidRPr="000B5B5C" w:rsidRDefault="005E0A58" w:rsidP="005E0A58">
      <w:pPr>
        <w:rPr>
          <w:rFonts w:cs="Times New Roman"/>
        </w:rPr>
      </w:pPr>
      <w:r w:rsidRPr="000B5B5C">
        <w:rPr>
          <w:rFonts w:cs="Times New Roman"/>
        </w:rPr>
        <w:t xml:space="preserve">He II 1640 Å </w:t>
      </w:r>
    </w:p>
    <w:p w14:paraId="4E2F4998" w14:textId="77777777" w:rsidR="005E0A58" w:rsidRPr="000B5B5C" w:rsidRDefault="005E0A58" w:rsidP="005E0A58">
      <w:pPr>
        <w:rPr>
          <w:rFonts w:cs="Times New Roman"/>
        </w:rPr>
      </w:pPr>
      <w:r w:rsidRPr="000B5B5C">
        <w:rPr>
          <w:rFonts w:cs="Times New Roman"/>
        </w:rPr>
        <w:t xml:space="preserve">O III 1661 Å </w:t>
      </w:r>
    </w:p>
    <w:p w14:paraId="07273293" w14:textId="77777777" w:rsidR="005E0A58" w:rsidRPr="000B5B5C" w:rsidRDefault="005E0A58" w:rsidP="005E0A58">
      <w:pPr>
        <w:rPr>
          <w:rFonts w:cs="Times New Roman"/>
        </w:rPr>
      </w:pPr>
      <w:r w:rsidRPr="000B5B5C">
        <w:rPr>
          <w:rFonts w:cs="Times New Roman"/>
        </w:rPr>
        <w:t xml:space="preserve">O III] 1665 Å </w:t>
      </w:r>
    </w:p>
    <w:p w14:paraId="05CBE987" w14:textId="77777777" w:rsidR="005E0A58" w:rsidRPr="000B5B5C" w:rsidRDefault="005E0A58" w:rsidP="005E0A58">
      <w:pPr>
        <w:rPr>
          <w:rFonts w:cs="Times New Roman"/>
        </w:rPr>
      </w:pPr>
      <w:r w:rsidRPr="000B5B5C">
        <w:rPr>
          <w:rFonts w:cs="Times New Roman"/>
        </w:rPr>
        <w:t xml:space="preserve">O III 1666 Å </w:t>
      </w:r>
    </w:p>
    <w:p w14:paraId="7ACA9563" w14:textId="77777777" w:rsidR="005E0A58" w:rsidRPr="000B5B5C" w:rsidRDefault="005E0A58" w:rsidP="005E0A58">
      <w:pPr>
        <w:rPr>
          <w:rFonts w:cs="Times New Roman"/>
        </w:rPr>
      </w:pPr>
      <w:r w:rsidRPr="000B5B5C">
        <w:rPr>
          <w:rFonts w:cs="Times New Roman"/>
        </w:rPr>
        <w:t xml:space="preserve">Al II 1671 Å </w:t>
      </w:r>
    </w:p>
    <w:p w14:paraId="48D203C1" w14:textId="77777777" w:rsidR="005E0A58" w:rsidRPr="000B5B5C" w:rsidRDefault="005E0A58" w:rsidP="005E0A58">
      <w:pPr>
        <w:rPr>
          <w:rFonts w:cs="Times New Roman"/>
        </w:rPr>
      </w:pPr>
      <w:r w:rsidRPr="000B5B5C">
        <w:rPr>
          <w:rFonts w:cs="Times New Roman"/>
        </w:rPr>
        <w:t xml:space="preserve">N IV 1719 Å </w:t>
      </w:r>
    </w:p>
    <w:p w14:paraId="3BE6E8A4" w14:textId="77777777" w:rsidR="005E0A58" w:rsidRPr="000B5B5C" w:rsidRDefault="005E0A58" w:rsidP="005E0A58">
      <w:pPr>
        <w:rPr>
          <w:rFonts w:cs="Times New Roman"/>
        </w:rPr>
      </w:pPr>
      <w:r w:rsidRPr="000B5B5C">
        <w:rPr>
          <w:rFonts w:cs="Times New Roman"/>
        </w:rPr>
        <w:t xml:space="preserve">N III] 1750 Å </w:t>
      </w:r>
    </w:p>
    <w:p w14:paraId="2477BA24" w14:textId="77777777" w:rsidR="005E0A58" w:rsidRPr="000B5B5C" w:rsidRDefault="005E0A58" w:rsidP="005E0A58">
      <w:pPr>
        <w:rPr>
          <w:rFonts w:cs="Times New Roman"/>
        </w:rPr>
      </w:pPr>
      <w:r w:rsidRPr="000B5B5C">
        <w:rPr>
          <w:rFonts w:cs="Times New Roman"/>
        </w:rPr>
        <w:t xml:space="preserve">Al III 1860 Å </w:t>
      </w:r>
    </w:p>
    <w:p w14:paraId="202CB366" w14:textId="77777777" w:rsidR="005E0A58" w:rsidRPr="000B5B5C" w:rsidRDefault="005E0A58" w:rsidP="005E0A58">
      <w:pPr>
        <w:rPr>
          <w:rFonts w:cs="Times New Roman"/>
        </w:rPr>
      </w:pPr>
      <w:r w:rsidRPr="000B5B5C">
        <w:rPr>
          <w:rFonts w:cs="Times New Roman"/>
        </w:rPr>
        <w:t xml:space="preserve">Si III] 1888 Å </w:t>
      </w:r>
    </w:p>
    <w:p w14:paraId="6DEB0BFF" w14:textId="56DEE583" w:rsidR="005E0A58" w:rsidRPr="000B5B5C" w:rsidRDefault="005E0A58" w:rsidP="005E0A58">
      <w:pPr>
        <w:rPr>
          <w:rFonts w:cs="Times New Roman"/>
        </w:rPr>
      </w:pPr>
      <w:r w:rsidRPr="000B5B5C">
        <w:rPr>
          <w:rFonts w:cs="Times New Roman"/>
        </w:rPr>
        <w:t xml:space="preserve">Si III 1892 Å </w:t>
      </w:r>
    </w:p>
    <w:p w14:paraId="6D381B76" w14:textId="77777777" w:rsidR="005E0A58" w:rsidRPr="000B5B5C" w:rsidRDefault="005E0A58" w:rsidP="005E0A58">
      <w:pPr>
        <w:rPr>
          <w:rFonts w:cs="Times New Roman"/>
        </w:rPr>
      </w:pPr>
      <w:r w:rsidRPr="000B5B5C">
        <w:rPr>
          <w:rFonts w:cs="Times New Roman"/>
        </w:rPr>
        <w:t xml:space="preserve">C III] 1907 Å </w:t>
      </w:r>
    </w:p>
    <w:p w14:paraId="1C827861" w14:textId="77777777" w:rsidR="005E0A58" w:rsidRPr="000B5B5C" w:rsidRDefault="005E0A58" w:rsidP="005E0A58">
      <w:pPr>
        <w:rPr>
          <w:rFonts w:cs="Times New Roman"/>
        </w:rPr>
      </w:pPr>
      <w:r w:rsidRPr="000B5B5C">
        <w:rPr>
          <w:rFonts w:cs="Times New Roman"/>
        </w:rPr>
        <w:t>TOTL 1909 Å (C III] 1908.73 + [C III])</w:t>
      </w:r>
    </w:p>
    <w:p w14:paraId="5450D41D" w14:textId="77777777" w:rsidR="005E0A58" w:rsidRPr="000B5B5C" w:rsidRDefault="005E0A58" w:rsidP="005E0A58">
      <w:pPr>
        <w:rPr>
          <w:rFonts w:cs="Times New Roman"/>
        </w:rPr>
      </w:pPr>
      <w:r w:rsidRPr="000B5B5C">
        <w:rPr>
          <w:rFonts w:cs="Times New Roman"/>
        </w:rPr>
        <w:t xml:space="preserve">C III 2297 Å </w:t>
      </w:r>
    </w:p>
    <w:p w14:paraId="3BE64330" w14:textId="77777777" w:rsidR="005E0A58" w:rsidRPr="000B5B5C" w:rsidRDefault="005E0A58" w:rsidP="005E0A58">
      <w:pPr>
        <w:rPr>
          <w:rFonts w:cs="Times New Roman"/>
        </w:rPr>
      </w:pPr>
      <w:r w:rsidRPr="000B5B5C">
        <w:rPr>
          <w:rFonts w:cs="Times New Roman"/>
        </w:rPr>
        <w:t xml:space="preserve">[O III] 2321 Å </w:t>
      </w:r>
    </w:p>
    <w:p w14:paraId="0BAC5C70" w14:textId="77777777" w:rsidR="005E0A58" w:rsidRPr="000B5B5C" w:rsidRDefault="005E0A58" w:rsidP="005E0A58">
      <w:pPr>
        <w:rPr>
          <w:rFonts w:cs="Times New Roman"/>
        </w:rPr>
      </w:pPr>
      <w:r w:rsidRPr="000B5B5C">
        <w:rPr>
          <w:rFonts w:cs="Times New Roman"/>
        </w:rPr>
        <w:t xml:space="preserve">[O II] 2471 Å </w:t>
      </w:r>
    </w:p>
    <w:p w14:paraId="6E62D98D" w14:textId="77777777" w:rsidR="005E0A58" w:rsidRPr="000B5B5C" w:rsidRDefault="005E0A58" w:rsidP="005E0A58">
      <w:pPr>
        <w:rPr>
          <w:rFonts w:cs="Times New Roman"/>
        </w:rPr>
      </w:pPr>
      <w:r w:rsidRPr="000B5B5C">
        <w:rPr>
          <w:rFonts w:cs="Times New Roman"/>
        </w:rPr>
        <w:t xml:space="preserve">C II] 2326 Å </w:t>
      </w:r>
    </w:p>
    <w:p w14:paraId="6140DE26" w14:textId="77777777" w:rsidR="005E0A58" w:rsidRPr="000B5B5C" w:rsidRDefault="005E0A58" w:rsidP="005E0A58">
      <w:pPr>
        <w:rPr>
          <w:rFonts w:cs="Times New Roman"/>
        </w:rPr>
      </w:pPr>
      <w:r w:rsidRPr="000B5B5C">
        <w:rPr>
          <w:rFonts w:cs="Times New Roman"/>
        </w:rPr>
        <w:t xml:space="preserve">Si II] 2335 Å </w:t>
      </w:r>
    </w:p>
    <w:p w14:paraId="10972F40" w14:textId="77777777" w:rsidR="005E0A58" w:rsidRPr="000B5B5C" w:rsidRDefault="005E0A58" w:rsidP="005E0A58">
      <w:pPr>
        <w:rPr>
          <w:rFonts w:cs="Times New Roman"/>
        </w:rPr>
      </w:pPr>
      <w:r w:rsidRPr="000B5B5C">
        <w:rPr>
          <w:rFonts w:cs="Times New Roman"/>
        </w:rPr>
        <w:t xml:space="preserve">Al II] 2665 Å </w:t>
      </w:r>
    </w:p>
    <w:p w14:paraId="12FC5CC1" w14:textId="77777777" w:rsidR="005E0A58" w:rsidRPr="000B5B5C" w:rsidRDefault="005E0A58" w:rsidP="005E0A58">
      <w:pPr>
        <w:rPr>
          <w:rFonts w:cs="Times New Roman"/>
        </w:rPr>
      </w:pPr>
      <w:r w:rsidRPr="000B5B5C">
        <w:rPr>
          <w:rFonts w:cs="Times New Roman"/>
        </w:rPr>
        <w:t xml:space="preserve">Mg II 2798 Å </w:t>
      </w:r>
    </w:p>
    <w:p w14:paraId="767F1BEC" w14:textId="77777777" w:rsidR="005E0A58" w:rsidRPr="000B5B5C" w:rsidRDefault="005E0A58" w:rsidP="005E0A58">
      <w:pPr>
        <w:rPr>
          <w:rFonts w:cs="Times New Roman"/>
        </w:rPr>
      </w:pPr>
      <w:r w:rsidRPr="000B5B5C">
        <w:rPr>
          <w:rFonts w:cs="Times New Roman"/>
        </w:rPr>
        <w:t xml:space="preserve">Mg II 2803 Å </w:t>
      </w:r>
    </w:p>
    <w:p w14:paraId="055F1557" w14:textId="77777777" w:rsidR="005E0A58" w:rsidRPr="000B5B5C" w:rsidRDefault="005E0A58" w:rsidP="005E0A58">
      <w:pPr>
        <w:rPr>
          <w:rFonts w:cs="Times New Roman"/>
        </w:rPr>
      </w:pPr>
      <w:r w:rsidRPr="000B5B5C">
        <w:rPr>
          <w:rFonts w:cs="Times New Roman"/>
        </w:rPr>
        <w:t xml:space="preserve">[Ne III] 3343 Å </w:t>
      </w:r>
    </w:p>
    <w:p w14:paraId="2BC24D99" w14:textId="77777777" w:rsidR="005E0A58" w:rsidRPr="000B5B5C" w:rsidRDefault="005E0A58" w:rsidP="005E0A58">
      <w:pPr>
        <w:rPr>
          <w:rFonts w:cs="Times New Roman"/>
        </w:rPr>
      </w:pPr>
      <w:r w:rsidRPr="000B5B5C">
        <w:rPr>
          <w:rFonts w:cs="Times New Roman"/>
        </w:rPr>
        <w:t xml:space="preserve">[Ne V] 3426 Å </w:t>
      </w:r>
    </w:p>
    <w:p w14:paraId="5827B9C0" w14:textId="77777777" w:rsidR="005E0A58" w:rsidRPr="000B5B5C" w:rsidRDefault="005E0A58" w:rsidP="005E0A58">
      <w:pPr>
        <w:rPr>
          <w:rFonts w:cs="Times New Roman"/>
        </w:rPr>
      </w:pPr>
      <w:r w:rsidRPr="000B5B5C">
        <w:rPr>
          <w:rFonts w:cs="Times New Roman"/>
        </w:rPr>
        <w:t>Balmer Cont. (</w:t>
      </w:r>
      <w:r>
        <w:rPr>
          <w:rFonts w:cs="Times New Roman"/>
        </w:rPr>
        <w:t>Ba</w:t>
      </w:r>
      <w:r w:rsidRPr="000B5B5C">
        <w:rPr>
          <w:rFonts w:cs="Times New Roman"/>
        </w:rPr>
        <w:t xml:space="preserve"> C 0)</w:t>
      </w:r>
    </w:p>
    <w:p w14:paraId="070DEC6C" w14:textId="77777777" w:rsidR="005E0A58" w:rsidRPr="000B5B5C" w:rsidRDefault="005E0A58" w:rsidP="005E0A58">
      <w:pPr>
        <w:rPr>
          <w:rFonts w:eastAsia="Times New Roman" w:cs="Times New Roman"/>
          <w:lang w:val="en-CA"/>
        </w:rPr>
      </w:pPr>
      <w:r w:rsidRPr="000B5B5C">
        <w:rPr>
          <w:rFonts w:cs="Times New Roman"/>
        </w:rPr>
        <w:t>Balmer Jump 3646 Å (</w:t>
      </w:r>
      <w:r>
        <w:rPr>
          <w:rFonts w:eastAsia="Times New Roman" w:cs="Times New Roman"/>
          <w:color w:val="000000"/>
          <w:shd w:val="clear" w:color="auto" w:fill="FFFFFF"/>
          <w:lang w:val="en-CA"/>
        </w:rPr>
        <w:t xml:space="preserve">Ba C </w:t>
      </w:r>
      <w:r w:rsidRPr="000B5B5C">
        <w:rPr>
          <w:rFonts w:cs="Times New Roman"/>
        </w:rPr>
        <w:t>3646 Å</w:t>
      </w:r>
      <w:r>
        <w:rPr>
          <w:rFonts w:eastAsia="Times New Roman" w:cs="Times New Roman"/>
          <w:color w:val="000000"/>
          <w:shd w:val="clear" w:color="auto" w:fill="FFFFFF"/>
          <w:lang w:val="en-CA"/>
        </w:rPr>
        <w:t>)</w:t>
      </w:r>
    </w:p>
    <w:p w14:paraId="3C338D67" w14:textId="77777777" w:rsidR="005E0A58" w:rsidRPr="000B5B5C" w:rsidRDefault="005E0A58" w:rsidP="005E0A58">
      <w:pPr>
        <w:rPr>
          <w:rFonts w:cs="Times New Roman"/>
        </w:rPr>
      </w:pPr>
      <w:r w:rsidRPr="000B5B5C">
        <w:rPr>
          <w:rFonts w:cs="Times New Roman"/>
        </w:rPr>
        <w:t xml:space="preserve">[O II] 3726 Å </w:t>
      </w:r>
    </w:p>
    <w:p w14:paraId="20C47BAA" w14:textId="77777777" w:rsidR="005E0A58" w:rsidRPr="000B5B5C" w:rsidRDefault="005E0A58" w:rsidP="005E0A58">
      <w:pPr>
        <w:rPr>
          <w:rFonts w:cs="Times New Roman"/>
        </w:rPr>
      </w:pPr>
      <w:r w:rsidRPr="000B5B5C">
        <w:rPr>
          <w:rFonts w:cs="Times New Roman"/>
        </w:rPr>
        <w:t xml:space="preserve">[O II] 3727 Å </w:t>
      </w:r>
    </w:p>
    <w:p w14:paraId="2CC8FB08" w14:textId="77777777" w:rsidR="005E0A58" w:rsidRPr="000B5B5C" w:rsidRDefault="005E0A58" w:rsidP="005E0A58">
      <w:pPr>
        <w:rPr>
          <w:rFonts w:cs="Times New Roman"/>
        </w:rPr>
      </w:pPr>
      <w:r w:rsidRPr="000B5B5C">
        <w:rPr>
          <w:rFonts w:cs="Times New Roman"/>
        </w:rPr>
        <w:t xml:space="preserve">[O II] 3729 Å </w:t>
      </w:r>
    </w:p>
    <w:p w14:paraId="35532651" w14:textId="77777777" w:rsidR="005E0A58" w:rsidRPr="000B5B5C" w:rsidRDefault="005E0A58" w:rsidP="005E0A58">
      <w:pPr>
        <w:rPr>
          <w:rFonts w:cs="Times New Roman"/>
        </w:rPr>
      </w:pPr>
      <w:r w:rsidRPr="000B5B5C">
        <w:rPr>
          <w:rFonts w:cs="Times New Roman"/>
        </w:rPr>
        <w:t xml:space="preserve">[Ne III] 3869 Å </w:t>
      </w:r>
    </w:p>
    <w:p w14:paraId="51F1C50C" w14:textId="77777777" w:rsidR="005E0A58" w:rsidRPr="000B5B5C" w:rsidRDefault="005E0A58" w:rsidP="005E0A58">
      <w:pPr>
        <w:rPr>
          <w:rFonts w:cs="Times New Roman"/>
        </w:rPr>
      </w:pPr>
      <w:r w:rsidRPr="000B5B5C">
        <w:rPr>
          <w:rFonts w:cs="Times New Roman"/>
        </w:rPr>
        <w:t xml:space="preserve">H I 3889 Å </w:t>
      </w:r>
    </w:p>
    <w:p w14:paraId="43212C1C" w14:textId="77777777" w:rsidR="005E0A58" w:rsidRPr="000B5B5C" w:rsidRDefault="005E0A58" w:rsidP="005E0A58">
      <w:pPr>
        <w:rPr>
          <w:rFonts w:cs="Times New Roman"/>
        </w:rPr>
      </w:pPr>
      <w:r w:rsidRPr="000B5B5C">
        <w:rPr>
          <w:rFonts w:cs="Times New Roman"/>
        </w:rPr>
        <w:t xml:space="preserve">Ca II 3933 Å </w:t>
      </w:r>
    </w:p>
    <w:p w14:paraId="6AA60456" w14:textId="77777777" w:rsidR="005E0A58" w:rsidRPr="000B5B5C" w:rsidRDefault="005E0A58" w:rsidP="005E0A58">
      <w:pPr>
        <w:rPr>
          <w:rFonts w:cs="Times New Roman"/>
        </w:rPr>
      </w:pPr>
      <w:r w:rsidRPr="000B5B5C">
        <w:rPr>
          <w:rFonts w:cs="Times New Roman"/>
        </w:rPr>
        <w:t xml:space="preserve">He I 4026 Å </w:t>
      </w:r>
    </w:p>
    <w:p w14:paraId="7E015318" w14:textId="77777777" w:rsidR="005E0A58" w:rsidRPr="000B5B5C" w:rsidRDefault="005E0A58" w:rsidP="005E0A58">
      <w:pPr>
        <w:rPr>
          <w:rFonts w:cs="Times New Roman"/>
        </w:rPr>
      </w:pPr>
      <w:r w:rsidRPr="000B5B5C">
        <w:rPr>
          <w:rFonts w:cs="Times New Roman"/>
        </w:rPr>
        <w:t xml:space="preserve">[S II] 4070 Å </w:t>
      </w:r>
    </w:p>
    <w:p w14:paraId="13DDC997" w14:textId="77777777" w:rsidR="005E0A58" w:rsidRPr="000B5B5C" w:rsidRDefault="005E0A58" w:rsidP="005E0A58">
      <w:pPr>
        <w:rPr>
          <w:rFonts w:cs="Times New Roman"/>
        </w:rPr>
      </w:pPr>
      <w:r w:rsidRPr="000B5B5C">
        <w:rPr>
          <w:rFonts w:cs="Times New Roman"/>
        </w:rPr>
        <w:t xml:space="preserve">[S II] 4074 Å </w:t>
      </w:r>
    </w:p>
    <w:p w14:paraId="3E8B61B9" w14:textId="77777777" w:rsidR="005E0A58" w:rsidRPr="000B5B5C" w:rsidRDefault="005E0A58" w:rsidP="005E0A58">
      <w:pPr>
        <w:rPr>
          <w:rFonts w:cs="Times New Roman"/>
        </w:rPr>
      </w:pPr>
      <w:r w:rsidRPr="000B5B5C">
        <w:rPr>
          <w:rFonts w:cs="Times New Roman"/>
        </w:rPr>
        <w:t xml:space="preserve">[S II] 4078 Å </w:t>
      </w:r>
    </w:p>
    <w:p w14:paraId="0430D512" w14:textId="77777777" w:rsidR="005E0A58" w:rsidRPr="000B5B5C" w:rsidRDefault="005E0A58" w:rsidP="005E0A58">
      <w:pPr>
        <w:rPr>
          <w:rFonts w:cs="Times New Roman"/>
        </w:rPr>
      </w:pPr>
      <w:r w:rsidRPr="000B5B5C">
        <w:rPr>
          <w:rFonts w:cs="Times New Roman"/>
        </w:rPr>
        <w:t xml:space="preserve">H I 4102 Å </w:t>
      </w:r>
    </w:p>
    <w:p w14:paraId="606AC55D" w14:textId="77777777" w:rsidR="005E0A58" w:rsidRPr="000B5B5C" w:rsidRDefault="005E0A58" w:rsidP="005E0A58">
      <w:pPr>
        <w:rPr>
          <w:rFonts w:cs="Times New Roman"/>
        </w:rPr>
      </w:pPr>
      <w:r w:rsidRPr="000B5B5C">
        <w:rPr>
          <w:rFonts w:cs="Times New Roman"/>
        </w:rPr>
        <w:t xml:space="preserve">Ni 12 4231 Å </w:t>
      </w:r>
    </w:p>
    <w:p w14:paraId="7B2278F8" w14:textId="77777777" w:rsidR="005E0A58" w:rsidRPr="000B5B5C" w:rsidRDefault="005E0A58" w:rsidP="005E0A58">
      <w:pPr>
        <w:rPr>
          <w:rFonts w:cs="Times New Roman"/>
        </w:rPr>
      </w:pPr>
      <w:r w:rsidRPr="000B5B5C">
        <w:rPr>
          <w:rFonts w:cs="Times New Roman"/>
        </w:rPr>
        <w:t xml:space="preserve">H I 4340 Å </w:t>
      </w:r>
    </w:p>
    <w:p w14:paraId="7487A96B" w14:textId="77777777" w:rsidR="005E0A58" w:rsidRPr="000B5B5C" w:rsidRDefault="005E0A58" w:rsidP="005E0A58">
      <w:pPr>
        <w:rPr>
          <w:rFonts w:cs="Times New Roman"/>
        </w:rPr>
      </w:pPr>
      <w:r w:rsidRPr="000B5B5C">
        <w:rPr>
          <w:rFonts w:cs="Times New Roman"/>
        </w:rPr>
        <w:t xml:space="preserve">[O III] 4363 Å </w:t>
      </w:r>
    </w:p>
    <w:p w14:paraId="137B5A4C" w14:textId="77777777" w:rsidR="005E0A58" w:rsidRPr="000B5B5C" w:rsidRDefault="005E0A58" w:rsidP="005E0A58">
      <w:pPr>
        <w:rPr>
          <w:rFonts w:cs="Times New Roman"/>
        </w:rPr>
      </w:pPr>
      <w:r w:rsidRPr="000B5B5C">
        <w:rPr>
          <w:rFonts w:cs="Times New Roman"/>
        </w:rPr>
        <w:t xml:space="preserve">He II 4686 Å </w:t>
      </w:r>
    </w:p>
    <w:p w14:paraId="7E43C2CA" w14:textId="77777777" w:rsidR="005E0A58" w:rsidRPr="000B5B5C" w:rsidRDefault="005E0A58" w:rsidP="005E0A58">
      <w:pPr>
        <w:rPr>
          <w:rFonts w:cs="Times New Roman"/>
        </w:rPr>
      </w:pPr>
      <w:r>
        <w:rPr>
          <w:rFonts w:cs="Times New Roman"/>
        </w:rPr>
        <w:t xml:space="preserve">Ca B 4686 </w:t>
      </w:r>
      <w:r w:rsidRPr="000B5B5C">
        <w:rPr>
          <w:rFonts w:cs="Times New Roman"/>
        </w:rPr>
        <w:t xml:space="preserve">Å </w:t>
      </w:r>
      <w:r>
        <w:rPr>
          <w:rFonts w:cs="Times New Roman"/>
        </w:rPr>
        <w:t>(Case B approximation of He II)</w:t>
      </w:r>
    </w:p>
    <w:p w14:paraId="0894AD88" w14:textId="77777777" w:rsidR="005E0A58" w:rsidRPr="000B5B5C" w:rsidRDefault="005E0A58" w:rsidP="005E0A58">
      <w:pPr>
        <w:rPr>
          <w:rFonts w:cs="Times New Roman"/>
        </w:rPr>
      </w:pPr>
      <w:r w:rsidRPr="000B5B5C">
        <w:rPr>
          <w:rFonts w:cs="Times New Roman"/>
        </w:rPr>
        <w:t xml:space="preserve">[Ar IV] 4711 Å </w:t>
      </w:r>
    </w:p>
    <w:p w14:paraId="4AD1EE7B" w14:textId="77777777" w:rsidR="005E0A58" w:rsidRPr="000B5B5C" w:rsidRDefault="005E0A58" w:rsidP="005E0A58">
      <w:pPr>
        <w:rPr>
          <w:rFonts w:cs="Times New Roman"/>
        </w:rPr>
      </w:pPr>
      <w:r w:rsidRPr="000B5B5C">
        <w:rPr>
          <w:rFonts w:cs="Times New Roman"/>
        </w:rPr>
        <w:t xml:space="preserve">[Ne IV] 4720 Å </w:t>
      </w:r>
    </w:p>
    <w:p w14:paraId="72B6C7BC" w14:textId="77777777" w:rsidR="005E0A58" w:rsidRPr="000B5B5C" w:rsidRDefault="005E0A58" w:rsidP="005E0A58">
      <w:pPr>
        <w:rPr>
          <w:rFonts w:cs="Times New Roman"/>
        </w:rPr>
      </w:pPr>
      <w:r w:rsidRPr="000B5B5C">
        <w:rPr>
          <w:rFonts w:cs="Times New Roman"/>
        </w:rPr>
        <w:t xml:space="preserve">[Ar IV] 4740 Å </w:t>
      </w:r>
    </w:p>
    <w:p w14:paraId="69197C71" w14:textId="77777777" w:rsidR="005E0A58" w:rsidRPr="000B5B5C" w:rsidRDefault="005E0A58" w:rsidP="005E0A58">
      <w:pPr>
        <w:rPr>
          <w:rFonts w:cs="Times New Roman"/>
        </w:rPr>
      </w:pPr>
      <w:r w:rsidRPr="000B5B5C">
        <w:rPr>
          <w:rFonts w:cs="Times New Roman"/>
        </w:rPr>
        <w:t xml:space="preserve">Incident 4860 Å </w:t>
      </w:r>
    </w:p>
    <w:p w14:paraId="11C7F2B7" w14:textId="77777777" w:rsidR="005E0A58" w:rsidRPr="000B5B5C" w:rsidRDefault="005E0A58" w:rsidP="005E0A58">
      <w:pPr>
        <w:rPr>
          <w:rFonts w:cs="Times New Roman"/>
        </w:rPr>
      </w:pPr>
      <w:r w:rsidRPr="000B5B5C">
        <w:rPr>
          <w:rFonts w:cs="Times New Roman"/>
        </w:rPr>
        <w:t xml:space="preserve">Hβ 4861 Å </w:t>
      </w:r>
    </w:p>
    <w:p w14:paraId="3EB70D07" w14:textId="77777777" w:rsidR="005E0A58" w:rsidRPr="000B5B5C" w:rsidRDefault="005E0A58" w:rsidP="005E0A58">
      <w:pPr>
        <w:rPr>
          <w:rFonts w:cs="Times New Roman"/>
        </w:rPr>
      </w:pPr>
      <w:r w:rsidRPr="000B5B5C">
        <w:rPr>
          <w:rFonts w:cs="Times New Roman"/>
        </w:rPr>
        <w:t xml:space="preserve">[O III] 4959 Å </w:t>
      </w:r>
    </w:p>
    <w:p w14:paraId="0F7BA860" w14:textId="77777777" w:rsidR="005E0A58" w:rsidRPr="000B5B5C" w:rsidRDefault="005E0A58" w:rsidP="005E0A58">
      <w:pPr>
        <w:rPr>
          <w:rFonts w:cs="Times New Roman"/>
        </w:rPr>
      </w:pPr>
      <w:r w:rsidRPr="000B5B5C">
        <w:rPr>
          <w:rFonts w:cs="Times New Roman"/>
        </w:rPr>
        <w:t xml:space="preserve">[O III] 5007 Å </w:t>
      </w:r>
    </w:p>
    <w:p w14:paraId="15F734C2" w14:textId="77777777" w:rsidR="005E0A58" w:rsidRPr="000B5B5C" w:rsidRDefault="005E0A58" w:rsidP="005E0A58">
      <w:pPr>
        <w:rPr>
          <w:rFonts w:cs="Times New Roman"/>
        </w:rPr>
      </w:pPr>
      <w:r w:rsidRPr="000B5B5C">
        <w:rPr>
          <w:rFonts w:cs="Times New Roman"/>
        </w:rPr>
        <w:t xml:space="preserve">Co 11 5168 Å </w:t>
      </w:r>
    </w:p>
    <w:p w14:paraId="47AFADB3" w14:textId="77777777" w:rsidR="005E0A58" w:rsidRPr="000B5B5C" w:rsidRDefault="005E0A58" w:rsidP="005E0A58">
      <w:pPr>
        <w:rPr>
          <w:rFonts w:cs="Times New Roman"/>
        </w:rPr>
      </w:pPr>
      <w:r w:rsidRPr="000B5B5C">
        <w:rPr>
          <w:rFonts w:cs="Times New Roman"/>
        </w:rPr>
        <w:t xml:space="preserve">[N I] 5200 Å </w:t>
      </w:r>
    </w:p>
    <w:p w14:paraId="39A780D9" w14:textId="77777777" w:rsidR="005E0A58" w:rsidRDefault="005E0A58" w:rsidP="005E0A58">
      <w:pPr>
        <w:rPr>
          <w:rFonts w:cs="Times New Roman"/>
        </w:rPr>
      </w:pPr>
      <w:r w:rsidRPr="000B5B5C">
        <w:rPr>
          <w:rFonts w:cs="Times New Roman"/>
        </w:rPr>
        <w:t xml:space="preserve">Fe 14 5303Å </w:t>
      </w:r>
    </w:p>
    <w:p w14:paraId="5318D12B" w14:textId="4EA431AF" w:rsidR="005138EB" w:rsidRPr="000B5B5C" w:rsidRDefault="005138EB" w:rsidP="005E0A58">
      <w:pPr>
        <w:rPr>
          <w:rFonts w:cs="Times New Roman"/>
        </w:rPr>
      </w:pPr>
      <w:r w:rsidRPr="000B5B5C">
        <w:rPr>
          <w:rFonts w:cs="Times New Roman"/>
        </w:rPr>
        <w:t xml:space="preserve">Ar 10 5534 Å </w:t>
      </w:r>
    </w:p>
    <w:p w14:paraId="6A06CFFC" w14:textId="77777777" w:rsidR="005E0A58" w:rsidRPr="000B5B5C" w:rsidRDefault="005E0A58" w:rsidP="005E0A58">
      <w:pPr>
        <w:rPr>
          <w:rFonts w:cs="Times New Roman"/>
        </w:rPr>
      </w:pPr>
      <w:r w:rsidRPr="000B5B5C">
        <w:rPr>
          <w:rFonts w:cs="Times New Roman"/>
        </w:rPr>
        <w:t xml:space="preserve">[O I] 5577 Å </w:t>
      </w:r>
    </w:p>
    <w:p w14:paraId="2265D782" w14:textId="77777777" w:rsidR="005E0A58" w:rsidRPr="000B5B5C" w:rsidRDefault="005E0A58" w:rsidP="005E0A58">
      <w:pPr>
        <w:rPr>
          <w:rFonts w:cs="Times New Roman"/>
        </w:rPr>
      </w:pPr>
      <w:r w:rsidRPr="000B5B5C">
        <w:rPr>
          <w:rFonts w:cs="Times New Roman"/>
        </w:rPr>
        <w:t xml:space="preserve">[N II] 5755 Å </w:t>
      </w:r>
    </w:p>
    <w:p w14:paraId="38094B5A" w14:textId="77777777" w:rsidR="005E0A58" w:rsidRPr="000B5B5C" w:rsidRDefault="005E0A58" w:rsidP="005E0A58">
      <w:pPr>
        <w:rPr>
          <w:rFonts w:cs="Times New Roman"/>
        </w:rPr>
      </w:pPr>
      <w:r w:rsidRPr="000B5B5C">
        <w:rPr>
          <w:rFonts w:cs="Times New Roman"/>
        </w:rPr>
        <w:t xml:space="preserve">He I 5876 Å </w:t>
      </w:r>
    </w:p>
    <w:p w14:paraId="579C8D37" w14:textId="77777777" w:rsidR="005E0A58" w:rsidRPr="000B5B5C" w:rsidRDefault="005E0A58" w:rsidP="005E0A58">
      <w:pPr>
        <w:rPr>
          <w:rFonts w:cs="Times New Roman"/>
        </w:rPr>
      </w:pPr>
      <w:r w:rsidRPr="000B5B5C">
        <w:rPr>
          <w:rFonts w:cs="Times New Roman"/>
        </w:rPr>
        <w:t xml:space="preserve">[O I] 6300 Å </w:t>
      </w:r>
    </w:p>
    <w:p w14:paraId="2BE268CC" w14:textId="77777777" w:rsidR="005E0A58" w:rsidRPr="000B5B5C" w:rsidRDefault="005E0A58" w:rsidP="005E0A58">
      <w:pPr>
        <w:rPr>
          <w:rFonts w:cs="Times New Roman"/>
        </w:rPr>
      </w:pPr>
      <w:r w:rsidRPr="000B5B5C">
        <w:rPr>
          <w:rFonts w:cs="Times New Roman"/>
        </w:rPr>
        <w:t xml:space="preserve">[S III] 6312 Å </w:t>
      </w:r>
    </w:p>
    <w:p w14:paraId="27DB3094" w14:textId="77777777" w:rsidR="005E0A58" w:rsidRPr="000B5B5C" w:rsidRDefault="005E0A58" w:rsidP="005E0A58">
      <w:pPr>
        <w:rPr>
          <w:rFonts w:cs="Times New Roman"/>
        </w:rPr>
      </w:pPr>
      <w:r w:rsidRPr="000B5B5C">
        <w:rPr>
          <w:rFonts w:cs="Times New Roman"/>
        </w:rPr>
        <w:t xml:space="preserve">[O I] 6363 Å </w:t>
      </w:r>
    </w:p>
    <w:p w14:paraId="1EE368C5" w14:textId="77777777" w:rsidR="005E0A58" w:rsidRPr="000B5B5C" w:rsidRDefault="005E0A58" w:rsidP="005E0A58">
      <w:pPr>
        <w:rPr>
          <w:rFonts w:cs="Times New Roman"/>
        </w:rPr>
      </w:pPr>
      <w:r w:rsidRPr="000B5B5C">
        <w:rPr>
          <w:rFonts w:cs="Times New Roman"/>
        </w:rPr>
        <w:t xml:space="preserve">Hα 6563 Å </w:t>
      </w:r>
    </w:p>
    <w:p w14:paraId="15372097" w14:textId="77777777" w:rsidR="005E0A58" w:rsidRPr="000B5B5C" w:rsidRDefault="005E0A58" w:rsidP="005E0A58">
      <w:pPr>
        <w:rPr>
          <w:rFonts w:cs="Times New Roman"/>
        </w:rPr>
      </w:pPr>
      <w:r w:rsidRPr="000B5B5C">
        <w:rPr>
          <w:rFonts w:cs="Times New Roman"/>
        </w:rPr>
        <w:t xml:space="preserve">[N II] 6584 Å </w:t>
      </w:r>
    </w:p>
    <w:p w14:paraId="7EE9FE38" w14:textId="77777777" w:rsidR="005E0A58" w:rsidRPr="000B5B5C" w:rsidRDefault="005E0A58" w:rsidP="005E0A58">
      <w:pPr>
        <w:rPr>
          <w:rFonts w:cs="Times New Roman"/>
        </w:rPr>
      </w:pPr>
      <w:r w:rsidRPr="000B5B5C">
        <w:rPr>
          <w:rFonts w:cs="Times New Roman"/>
        </w:rPr>
        <w:t xml:space="preserve">[S II] 6716 Å </w:t>
      </w:r>
    </w:p>
    <w:p w14:paraId="71CAA17A" w14:textId="77777777" w:rsidR="005E0A58" w:rsidRPr="000B5B5C" w:rsidRDefault="005E0A58" w:rsidP="005E0A58">
      <w:pPr>
        <w:rPr>
          <w:rFonts w:cs="Times New Roman"/>
        </w:rPr>
      </w:pPr>
      <w:r w:rsidRPr="000B5B5C">
        <w:rPr>
          <w:rFonts w:cs="Times New Roman"/>
        </w:rPr>
        <w:t xml:space="preserve">[S II] 6720 Å </w:t>
      </w:r>
    </w:p>
    <w:p w14:paraId="05A1BE55" w14:textId="77777777" w:rsidR="005E0A58" w:rsidRPr="000B5B5C" w:rsidRDefault="005E0A58" w:rsidP="005E0A58">
      <w:pPr>
        <w:rPr>
          <w:rFonts w:cs="Times New Roman"/>
        </w:rPr>
      </w:pPr>
      <w:r w:rsidRPr="000B5B5C">
        <w:rPr>
          <w:rFonts w:cs="Times New Roman"/>
        </w:rPr>
        <w:t xml:space="preserve">[S II] 6731 Å </w:t>
      </w:r>
    </w:p>
    <w:p w14:paraId="290F83D8" w14:textId="77777777" w:rsidR="005E0A58" w:rsidRPr="000B5B5C" w:rsidRDefault="005E0A58" w:rsidP="005E0A58">
      <w:pPr>
        <w:rPr>
          <w:rFonts w:cs="Times New Roman"/>
        </w:rPr>
      </w:pPr>
      <w:r>
        <w:rPr>
          <w:rFonts w:cs="Times New Roman"/>
        </w:rPr>
        <w:t>Ar V</w:t>
      </w:r>
      <w:r w:rsidRPr="000B5B5C">
        <w:rPr>
          <w:rFonts w:cs="Times New Roman"/>
        </w:rPr>
        <w:t xml:space="preserve"> 7005 Å </w:t>
      </w:r>
    </w:p>
    <w:p w14:paraId="5341BB73" w14:textId="77777777" w:rsidR="005E0A58" w:rsidRPr="000B5B5C" w:rsidRDefault="005E0A58" w:rsidP="005E0A58">
      <w:pPr>
        <w:rPr>
          <w:rFonts w:cs="Times New Roman"/>
        </w:rPr>
      </w:pPr>
      <w:r w:rsidRPr="000B5B5C">
        <w:rPr>
          <w:rFonts w:cs="Times New Roman"/>
        </w:rPr>
        <w:t xml:space="preserve">[Ar III] 7135 Å </w:t>
      </w:r>
    </w:p>
    <w:p w14:paraId="1BC11DA5" w14:textId="77777777" w:rsidR="005E0A58" w:rsidRPr="000B5B5C" w:rsidRDefault="005E0A58" w:rsidP="005E0A58">
      <w:pPr>
        <w:rPr>
          <w:rFonts w:cs="Times New Roman"/>
        </w:rPr>
      </w:pPr>
      <w:r w:rsidRPr="000B5B5C">
        <w:rPr>
          <w:rFonts w:cs="Times New Roman"/>
        </w:rPr>
        <w:t xml:space="preserve">[O II] 7325 Å </w:t>
      </w:r>
    </w:p>
    <w:p w14:paraId="5A9B07E0" w14:textId="77777777" w:rsidR="005E0A58" w:rsidRPr="000B5B5C" w:rsidRDefault="005E0A58" w:rsidP="005E0A58">
      <w:pPr>
        <w:rPr>
          <w:rFonts w:cs="Times New Roman"/>
        </w:rPr>
      </w:pPr>
      <w:r w:rsidRPr="000B5B5C">
        <w:rPr>
          <w:rFonts w:cs="Times New Roman"/>
        </w:rPr>
        <w:t xml:space="preserve">[Ar IV] 7331 Å </w:t>
      </w:r>
    </w:p>
    <w:p w14:paraId="0889FA6A" w14:textId="77777777" w:rsidR="005E0A58" w:rsidRPr="000B5B5C" w:rsidRDefault="005E0A58" w:rsidP="005E0A58">
      <w:pPr>
        <w:rPr>
          <w:rFonts w:cs="Times New Roman"/>
        </w:rPr>
      </w:pPr>
      <w:r w:rsidRPr="000B5B5C">
        <w:rPr>
          <w:rFonts w:cs="Times New Roman"/>
        </w:rPr>
        <w:t xml:space="preserve">[Ar III] 7751 Å </w:t>
      </w:r>
    </w:p>
    <w:p w14:paraId="30586669" w14:textId="77777777" w:rsidR="005E0A58" w:rsidRPr="000B5B5C" w:rsidRDefault="005E0A58" w:rsidP="005E0A58">
      <w:pPr>
        <w:rPr>
          <w:rFonts w:cs="Times New Roman"/>
        </w:rPr>
      </w:pPr>
      <w:r w:rsidRPr="000B5B5C">
        <w:rPr>
          <w:rFonts w:cs="Times New Roman"/>
        </w:rPr>
        <w:t xml:space="preserve">Mn 9 7968 Å </w:t>
      </w:r>
    </w:p>
    <w:p w14:paraId="4A5DA2EF" w14:textId="77777777" w:rsidR="005E0A58" w:rsidRPr="000B5B5C" w:rsidRDefault="005E0A58" w:rsidP="005E0A58">
      <w:pPr>
        <w:rPr>
          <w:rFonts w:cs="Times New Roman"/>
        </w:rPr>
      </w:pPr>
      <w:r w:rsidRPr="000B5B5C">
        <w:rPr>
          <w:rFonts w:cs="Times New Roman"/>
        </w:rPr>
        <w:t xml:space="preserve">O I 8446 Å </w:t>
      </w:r>
    </w:p>
    <w:p w14:paraId="05408E08" w14:textId="77777777" w:rsidR="005E0A58" w:rsidRPr="000B5B5C" w:rsidRDefault="005E0A58" w:rsidP="005E0A58">
      <w:pPr>
        <w:rPr>
          <w:rFonts w:cs="Times New Roman"/>
        </w:rPr>
      </w:pPr>
      <w:r w:rsidRPr="000B5B5C">
        <w:rPr>
          <w:rFonts w:cs="Times New Roman"/>
        </w:rPr>
        <w:t xml:space="preserve">Ca II 8498 Å </w:t>
      </w:r>
    </w:p>
    <w:p w14:paraId="18958F44" w14:textId="77777777" w:rsidR="005E0A58" w:rsidRPr="000B5B5C" w:rsidRDefault="005E0A58" w:rsidP="005E0A58">
      <w:pPr>
        <w:rPr>
          <w:rFonts w:cs="Times New Roman"/>
        </w:rPr>
      </w:pPr>
      <w:r w:rsidRPr="000B5B5C">
        <w:rPr>
          <w:rFonts w:cs="Times New Roman"/>
        </w:rPr>
        <w:t xml:space="preserve">Ca II 8542 Å </w:t>
      </w:r>
    </w:p>
    <w:p w14:paraId="3CA5ECAF" w14:textId="77777777" w:rsidR="005E0A58" w:rsidRPr="000B5B5C" w:rsidRDefault="005E0A58" w:rsidP="005E0A58">
      <w:pPr>
        <w:rPr>
          <w:rFonts w:cs="Times New Roman"/>
        </w:rPr>
      </w:pPr>
      <w:r w:rsidRPr="000B5B5C">
        <w:rPr>
          <w:rFonts w:cs="Times New Roman"/>
        </w:rPr>
        <w:t xml:space="preserve">Ca II 8662 Å </w:t>
      </w:r>
    </w:p>
    <w:p w14:paraId="4475CC44" w14:textId="77777777" w:rsidR="005E0A58" w:rsidRPr="000B5B5C" w:rsidRDefault="005E0A58" w:rsidP="005E0A58">
      <w:pPr>
        <w:rPr>
          <w:rFonts w:cs="Times New Roman"/>
        </w:rPr>
      </w:pPr>
      <w:r w:rsidRPr="000B5B5C">
        <w:rPr>
          <w:rFonts w:cs="Times New Roman"/>
        </w:rPr>
        <w:t xml:space="preserve">Ca II  8579 Å </w:t>
      </w:r>
    </w:p>
    <w:p w14:paraId="762A2C9C" w14:textId="77777777" w:rsidR="005E0A58" w:rsidRPr="000B5B5C" w:rsidRDefault="005E0A58" w:rsidP="005E0A58">
      <w:pPr>
        <w:rPr>
          <w:rFonts w:cs="Times New Roman"/>
        </w:rPr>
      </w:pPr>
      <w:r w:rsidRPr="000B5B5C">
        <w:rPr>
          <w:rFonts w:cs="Times New Roman"/>
        </w:rPr>
        <w:t xml:space="preserve">[S III] 9069 Å </w:t>
      </w:r>
    </w:p>
    <w:p w14:paraId="4AFE49B1" w14:textId="77777777" w:rsidR="005E0A58" w:rsidRPr="000B5B5C" w:rsidRDefault="005E0A58" w:rsidP="005E0A58">
      <w:pPr>
        <w:rPr>
          <w:rFonts w:cs="Times New Roman"/>
        </w:rPr>
      </w:pPr>
      <w:r w:rsidRPr="000B5B5C">
        <w:rPr>
          <w:rFonts w:cs="Times New Roman"/>
        </w:rPr>
        <w:t xml:space="preserve">Pa 9 9229 Å </w:t>
      </w:r>
    </w:p>
    <w:p w14:paraId="185DF03B" w14:textId="77777777" w:rsidR="005E0A58" w:rsidRPr="000B5B5C" w:rsidRDefault="005E0A58" w:rsidP="005E0A58">
      <w:pPr>
        <w:rPr>
          <w:rFonts w:cs="Times New Roman"/>
        </w:rPr>
      </w:pPr>
      <w:r w:rsidRPr="000B5B5C">
        <w:rPr>
          <w:rFonts w:cs="Times New Roman"/>
        </w:rPr>
        <w:t xml:space="preserve">[S III] 9532 Å </w:t>
      </w:r>
    </w:p>
    <w:p w14:paraId="66D5D49C" w14:textId="77777777" w:rsidR="005E0A58" w:rsidRDefault="005E0A58" w:rsidP="005E0A58">
      <w:pPr>
        <w:rPr>
          <w:rFonts w:cs="Times New Roman"/>
        </w:rPr>
      </w:pPr>
      <w:r w:rsidRPr="000B5B5C">
        <w:rPr>
          <w:rFonts w:cs="Times New Roman"/>
        </w:rPr>
        <w:t xml:space="preserve">Pa ε 9546 Å </w:t>
      </w:r>
    </w:p>
    <w:p w14:paraId="26A42646" w14:textId="49DEC013" w:rsidR="005138EB" w:rsidRDefault="005138EB" w:rsidP="005E0A58">
      <w:pPr>
        <w:rPr>
          <w:rFonts w:cs="Times New Roman"/>
        </w:rPr>
      </w:pPr>
      <w:r w:rsidRPr="000B5B5C">
        <w:rPr>
          <w:rFonts w:cs="Times New Roman"/>
        </w:rPr>
        <w:t xml:space="preserve">S  8  9914 Å </w:t>
      </w:r>
    </w:p>
    <w:p w14:paraId="79609B03" w14:textId="77777777" w:rsidR="005138EB" w:rsidRDefault="005138EB" w:rsidP="005E0A58">
      <w:pPr>
        <w:rPr>
          <w:rFonts w:cs="Times New Roman"/>
        </w:rPr>
      </w:pPr>
    </w:p>
    <w:p w14:paraId="4E5F32C9" w14:textId="5A9C2F22" w:rsidR="0039368B" w:rsidRPr="000B5B5C" w:rsidRDefault="0039368B" w:rsidP="005E0A58">
      <w:pPr>
        <w:rPr>
          <w:rFonts w:cs="Times New Roman"/>
        </w:rPr>
      </w:pPr>
      <w:r w:rsidRPr="000B5B5C">
        <w:rPr>
          <w:rFonts w:cs="Times New Roman"/>
        </w:rPr>
        <w:t>H I 1.005 μm</w:t>
      </w:r>
    </w:p>
    <w:p w14:paraId="344A41F5" w14:textId="77777777" w:rsidR="005E0A58" w:rsidRDefault="005E0A58" w:rsidP="005E0A58">
      <w:pPr>
        <w:rPr>
          <w:rFonts w:cs="Times New Roman"/>
        </w:rPr>
      </w:pPr>
      <w:r w:rsidRPr="000B5B5C">
        <w:rPr>
          <w:rFonts w:cs="Times New Roman"/>
        </w:rPr>
        <w:t>He I 1.083 μm</w:t>
      </w:r>
    </w:p>
    <w:p w14:paraId="4545C85C" w14:textId="34C913CD" w:rsidR="0039368B" w:rsidRDefault="0039368B" w:rsidP="005E0A58">
      <w:pPr>
        <w:rPr>
          <w:rFonts w:cs="Times New Roman"/>
        </w:rPr>
      </w:pPr>
      <w:r w:rsidRPr="000B5B5C">
        <w:rPr>
          <w:rFonts w:cs="Times New Roman"/>
        </w:rPr>
        <w:t>H I 1.094 μm</w:t>
      </w:r>
    </w:p>
    <w:p w14:paraId="566748EA" w14:textId="21098142" w:rsidR="0039368B" w:rsidRPr="000B5B5C" w:rsidRDefault="0039368B" w:rsidP="005E0A58">
      <w:pPr>
        <w:rPr>
          <w:rFonts w:cs="Times New Roman"/>
        </w:rPr>
      </w:pPr>
      <w:r w:rsidRPr="000B5B5C">
        <w:rPr>
          <w:rFonts w:cs="Times New Roman"/>
        </w:rPr>
        <w:t xml:space="preserve">H I 1.282 μm </w:t>
      </w:r>
    </w:p>
    <w:p w14:paraId="1FD13351" w14:textId="77777777" w:rsidR="005E0A58" w:rsidRDefault="005E0A58" w:rsidP="005E0A58">
      <w:pPr>
        <w:rPr>
          <w:rFonts w:cs="Times New Roman"/>
        </w:rPr>
      </w:pPr>
      <w:r w:rsidRPr="000B5B5C">
        <w:rPr>
          <w:rFonts w:cs="Times New Roman"/>
        </w:rPr>
        <w:t xml:space="preserve">H I 1.875 μm </w:t>
      </w:r>
    </w:p>
    <w:p w14:paraId="04D28A82" w14:textId="77777777" w:rsidR="0039368B" w:rsidRPr="000B5B5C" w:rsidRDefault="0039368B" w:rsidP="0039368B">
      <w:pPr>
        <w:rPr>
          <w:rFonts w:cs="Times New Roman"/>
        </w:rPr>
      </w:pPr>
      <w:r w:rsidRPr="000B5B5C">
        <w:rPr>
          <w:rFonts w:cs="Times New Roman"/>
        </w:rPr>
        <w:t>H I 2.625 μm</w:t>
      </w:r>
    </w:p>
    <w:p w14:paraId="5DB4C6FF" w14:textId="61629F32" w:rsidR="0039368B" w:rsidRDefault="005E0A58" w:rsidP="0039368B">
      <w:pPr>
        <w:rPr>
          <w:rFonts w:cs="Times New Roman"/>
        </w:rPr>
      </w:pPr>
      <w:r w:rsidRPr="000B5B5C">
        <w:rPr>
          <w:rFonts w:cs="Times New Roman"/>
        </w:rPr>
        <w:t>H I 4.051 μm</w:t>
      </w:r>
    </w:p>
    <w:p w14:paraId="51D262BB" w14:textId="3C49C8B3" w:rsidR="0039368B" w:rsidRDefault="0039368B" w:rsidP="0039368B">
      <w:pPr>
        <w:rPr>
          <w:rFonts w:cs="Times New Roman"/>
        </w:rPr>
      </w:pPr>
      <w:r w:rsidRPr="000B5B5C">
        <w:rPr>
          <w:rFonts w:cs="Times New Roman"/>
        </w:rPr>
        <w:t>Na III 7.320 μm</w:t>
      </w:r>
    </w:p>
    <w:p w14:paraId="732DA1DC" w14:textId="75A55BE8" w:rsidR="0039368B" w:rsidRDefault="0039368B" w:rsidP="0039368B">
      <w:pPr>
        <w:rPr>
          <w:rFonts w:cs="Times New Roman"/>
        </w:rPr>
      </w:pPr>
      <w:r w:rsidRPr="000B5B5C">
        <w:rPr>
          <w:rFonts w:cs="Times New Roman"/>
        </w:rPr>
        <w:t>Ne VI 7.652 μm</w:t>
      </w:r>
    </w:p>
    <w:p w14:paraId="152F7FAE" w14:textId="77777777" w:rsidR="0039368B" w:rsidRDefault="0039368B" w:rsidP="0039368B">
      <w:pPr>
        <w:rPr>
          <w:rFonts w:cs="Times New Roman"/>
        </w:rPr>
      </w:pPr>
      <w:r w:rsidRPr="000B5B5C">
        <w:rPr>
          <w:rFonts w:cs="Times New Roman"/>
        </w:rPr>
        <w:t>Ne II 12.81 μm</w:t>
      </w:r>
    </w:p>
    <w:p w14:paraId="72F2287C" w14:textId="1F823887" w:rsidR="0039368B" w:rsidRPr="000B5B5C" w:rsidRDefault="0039368B" w:rsidP="0039368B">
      <w:pPr>
        <w:rPr>
          <w:rFonts w:cs="Times New Roman"/>
        </w:rPr>
      </w:pPr>
      <w:r w:rsidRPr="000B5B5C">
        <w:rPr>
          <w:rFonts w:cs="Times New Roman"/>
        </w:rPr>
        <w:t>[Ne V] 14.3 μm</w:t>
      </w:r>
    </w:p>
    <w:p w14:paraId="2EB46AD8" w14:textId="77777777" w:rsidR="0039368B" w:rsidRPr="000B5B5C" w:rsidRDefault="0039368B" w:rsidP="0039368B">
      <w:pPr>
        <w:rPr>
          <w:rFonts w:cs="Times New Roman"/>
        </w:rPr>
      </w:pPr>
      <w:r w:rsidRPr="000B5B5C">
        <w:rPr>
          <w:rFonts w:cs="Times New Roman"/>
        </w:rPr>
        <w:t>Ne III 15.55 μm</w:t>
      </w:r>
    </w:p>
    <w:p w14:paraId="682CAE81" w14:textId="61BF5414" w:rsidR="0039368B" w:rsidRDefault="0039368B" w:rsidP="0039368B">
      <w:pPr>
        <w:rPr>
          <w:rFonts w:cs="Times New Roman"/>
        </w:rPr>
      </w:pPr>
      <w:r w:rsidRPr="000B5B5C">
        <w:rPr>
          <w:rFonts w:cs="Times New Roman"/>
        </w:rPr>
        <w:t>Ne V 24.31 μm</w:t>
      </w:r>
    </w:p>
    <w:p w14:paraId="45134455" w14:textId="73DAE62E" w:rsidR="0039368B" w:rsidRDefault="0039368B" w:rsidP="0039368B">
      <w:pPr>
        <w:rPr>
          <w:rFonts w:cs="Times New Roman"/>
        </w:rPr>
      </w:pPr>
      <w:r w:rsidRPr="000B5B5C">
        <w:rPr>
          <w:rFonts w:cs="Times New Roman"/>
        </w:rPr>
        <w:t>O IV 25.88 μm</w:t>
      </w:r>
    </w:p>
    <w:p w14:paraId="76F9CCA4" w14:textId="04097696" w:rsidR="0039368B" w:rsidRDefault="0039368B" w:rsidP="0039368B">
      <w:pPr>
        <w:rPr>
          <w:rFonts w:cs="Times New Roman"/>
        </w:rPr>
      </w:pPr>
      <w:r w:rsidRPr="000B5B5C">
        <w:rPr>
          <w:rFonts w:cs="Times New Roman"/>
        </w:rPr>
        <w:t>Ne III 36.01 μm</w:t>
      </w:r>
    </w:p>
    <w:p w14:paraId="5CD416D3" w14:textId="2FBD7802" w:rsidR="0039368B" w:rsidRDefault="0039368B" w:rsidP="0039368B">
      <w:pPr>
        <w:rPr>
          <w:rFonts w:cs="Times New Roman"/>
        </w:rPr>
      </w:pPr>
      <w:r w:rsidRPr="000B5B5C">
        <w:rPr>
          <w:rFonts w:cs="Times New Roman"/>
        </w:rPr>
        <w:t>O III 51.80 μm</w:t>
      </w:r>
    </w:p>
    <w:p w14:paraId="36FB312B" w14:textId="77777777" w:rsidR="0039368B" w:rsidRPr="000B5B5C" w:rsidRDefault="0039368B" w:rsidP="0039368B">
      <w:pPr>
        <w:rPr>
          <w:rFonts w:cs="Times New Roman"/>
        </w:rPr>
      </w:pPr>
      <w:r w:rsidRPr="000B5B5C">
        <w:rPr>
          <w:rFonts w:cs="Times New Roman"/>
        </w:rPr>
        <w:t>[N III] 57.2 μm</w:t>
      </w:r>
    </w:p>
    <w:p w14:paraId="41A35E61" w14:textId="77777777" w:rsidR="0039368B" w:rsidRPr="000B5B5C" w:rsidRDefault="0039368B" w:rsidP="0039368B">
      <w:pPr>
        <w:rPr>
          <w:rFonts w:cs="Times New Roman"/>
        </w:rPr>
      </w:pPr>
      <w:r w:rsidRPr="000B5B5C">
        <w:rPr>
          <w:rFonts w:cs="Times New Roman"/>
        </w:rPr>
        <w:t>[O I] 63 μm</w:t>
      </w:r>
    </w:p>
    <w:p w14:paraId="51E77187" w14:textId="12B1C3F7" w:rsidR="0039368B" w:rsidRDefault="0039368B" w:rsidP="0039368B">
      <w:pPr>
        <w:rPr>
          <w:rFonts w:cs="Times New Roman"/>
        </w:rPr>
      </w:pPr>
      <w:r w:rsidRPr="000B5B5C">
        <w:rPr>
          <w:rFonts w:cs="Times New Roman"/>
        </w:rPr>
        <w:t>[O III] 88 μm</w:t>
      </w:r>
    </w:p>
    <w:p w14:paraId="5735FD75" w14:textId="77777777" w:rsidR="0039368B" w:rsidRPr="000B5B5C" w:rsidRDefault="0039368B" w:rsidP="0039368B">
      <w:pPr>
        <w:rPr>
          <w:rFonts w:cs="Times New Roman"/>
        </w:rPr>
      </w:pPr>
      <w:r w:rsidRPr="000B5B5C">
        <w:rPr>
          <w:rFonts w:cs="Times New Roman"/>
        </w:rPr>
        <w:t>N II 121.7 μm</w:t>
      </w:r>
    </w:p>
    <w:p w14:paraId="26EFC3C4" w14:textId="48B78909" w:rsidR="0039368B" w:rsidRPr="000B5B5C" w:rsidRDefault="0039368B" w:rsidP="0039368B">
      <w:pPr>
        <w:rPr>
          <w:rFonts w:cs="Times New Roman"/>
        </w:rPr>
      </w:pPr>
      <w:r w:rsidRPr="000B5B5C">
        <w:rPr>
          <w:rFonts w:cs="Times New Roman"/>
        </w:rPr>
        <w:t>[O I] 145.5 μm</w:t>
      </w:r>
    </w:p>
    <w:p w14:paraId="79DC6082" w14:textId="77777777" w:rsidR="005E0A58" w:rsidRPr="000B5B5C" w:rsidRDefault="005E0A58" w:rsidP="005E0A58">
      <w:pPr>
        <w:rPr>
          <w:rFonts w:cs="Times New Roman"/>
        </w:rPr>
      </w:pPr>
      <w:r w:rsidRPr="000B5B5C">
        <w:rPr>
          <w:rFonts w:cs="Times New Roman"/>
        </w:rPr>
        <w:t>C II 157.6 μm</w:t>
      </w:r>
    </w:p>
    <w:p w14:paraId="45D781F4" w14:textId="77777777" w:rsidR="005E0A58" w:rsidRDefault="005E0A58" w:rsidP="005E0A58">
      <w:pPr>
        <w:rPr>
          <w:rFonts w:cs="Times New Roman"/>
        </w:rPr>
      </w:pPr>
      <w:r w:rsidRPr="000B5B5C">
        <w:rPr>
          <w:rFonts w:cs="Times New Roman"/>
        </w:rPr>
        <w:t>N II 205.4 μm</w:t>
      </w:r>
    </w:p>
    <w:p w14:paraId="441101D9" w14:textId="77777777" w:rsidR="0039368B" w:rsidRDefault="0039368B" w:rsidP="005E0A58">
      <w:pPr>
        <w:rPr>
          <w:rFonts w:cs="Times New Roman"/>
        </w:rPr>
      </w:pPr>
    </w:p>
    <w:p w14:paraId="4DFB2ABE" w14:textId="77777777" w:rsidR="0039368B" w:rsidRPr="000B5B5C" w:rsidRDefault="0039368B" w:rsidP="0039368B">
      <w:pPr>
        <w:rPr>
          <w:rFonts w:cs="Times New Roman"/>
        </w:rPr>
      </w:pPr>
      <w:r w:rsidRPr="000B5B5C">
        <w:rPr>
          <w:rFonts w:cs="Times New Roman"/>
        </w:rPr>
        <w:t>Cr 8 1.011 m</w:t>
      </w:r>
    </w:p>
    <w:p w14:paraId="378B590E" w14:textId="77777777" w:rsidR="0039368B" w:rsidRDefault="0039368B" w:rsidP="0039368B">
      <w:pPr>
        <w:rPr>
          <w:rFonts w:cs="Times New Roman"/>
        </w:rPr>
      </w:pPr>
      <w:r w:rsidRPr="000B5B5C">
        <w:rPr>
          <w:rFonts w:cs="Times New Roman"/>
        </w:rPr>
        <w:t>S  9 1.252 m</w:t>
      </w:r>
    </w:p>
    <w:p w14:paraId="2CA7EB69" w14:textId="77777777" w:rsidR="0039368B" w:rsidRPr="000B5B5C" w:rsidRDefault="0039368B" w:rsidP="0039368B">
      <w:pPr>
        <w:rPr>
          <w:rFonts w:cs="Times New Roman"/>
        </w:rPr>
      </w:pPr>
      <w:r w:rsidRPr="000B5B5C">
        <w:rPr>
          <w:rFonts w:cs="Times New Roman"/>
        </w:rPr>
        <w:t>V 7 1.304 m</w:t>
      </w:r>
    </w:p>
    <w:p w14:paraId="1B09061B" w14:textId="77777777" w:rsidR="0039368B" w:rsidRPr="000B5B5C" w:rsidRDefault="0039368B" w:rsidP="0039368B">
      <w:pPr>
        <w:rPr>
          <w:rFonts w:cs="Times New Roman"/>
        </w:rPr>
      </w:pPr>
      <w:r w:rsidRPr="000B5B5C">
        <w:rPr>
          <w:rFonts w:cs="Times New Roman"/>
        </w:rPr>
        <w:t>S 11 1.393 m</w:t>
      </w:r>
    </w:p>
    <w:p w14:paraId="5DEB76ED" w14:textId="77777777" w:rsidR="0039368B" w:rsidRPr="000B5B5C" w:rsidRDefault="0039368B" w:rsidP="0039368B">
      <w:pPr>
        <w:rPr>
          <w:rFonts w:cs="Times New Roman"/>
        </w:rPr>
      </w:pPr>
      <w:r w:rsidRPr="000B5B5C">
        <w:rPr>
          <w:rFonts w:cs="Times New Roman"/>
        </w:rPr>
        <w:t>Si 10 1.430 m</w:t>
      </w:r>
    </w:p>
    <w:p w14:paraId="34A71373" w14:textId="77777777" w:rsidR="0039368B" w:rsidRDefault="0039368B" w:rsidP="0039368B">
      <w:pPr>
        <w:rPr>
          <w:rFonts w:cs="Times New Roman"/>
        </w:rPr>
      </w:pPr>
      <w:r w:rsidRPr="000B5B5C">
        <w:rPr>
          <w:rFonts w:cs="Times New Roman"/>
        </w:rPr>
        <w:t>Ti 6 1.715 m</w:t>
      </w:r>
    </w:p>
    <w:p w14:paraId="00160D44" w14:textId="08A1EE89" w:rsidR="0039368B" w:rsidRDefault="0039368B" w:rsidP="0039368B">
      <w:pPr>
        <w:rPr>
          <w:rFonts w:cs="Times New Roman"/>
        </w:rPr>
      </w:pPr>
      <w:r w:rsidRPr="000B5B5C">
        <w:rPr>
          <w:rFonts w:cs="Times New Roman"/>
        </w:rPr>
        <w:t>H I 1.945 m</w:t>
      </w:r>
    </w:p>
    <w:p w14:paraId="4DA2B1CE" w14:textId="27B610F5" w:rsidR="0039368B" w:rsidRDefault="0039368B" w:rsidP="0039368B">
      <w:pPr>
        <w:rPr>
          <w:rFonts w:cs="Times New Roman"/>
        </w:rPr>
      </w:pPr>
      <w:r w:rsidRPr="000B5B5C">
        <w:rPr>
          <w:rFonts w:cs="Times New Roman"/>
        </w:rPr>
        <w:t>S 11 1.920 m</w:t>
      </w:r>
    </w:p>
    <w:p w14:paraId="5993E004" w14:textId="47B94EDD" w:rsidR="0039368B" w:rsidRPr="000B5B5C" w:rsidRDefault="0039368B" w:rsidP="0039368B">
      <w:pPr>
        <w:rPr>
          <w:rFonts w:cs="Times New Roman"/>
        </w:rPr>
      </w:pPr>
      <w:r w:rsidRPr="000B5B5C">
        <w:rPr>
          <w:rFonts w:cs="Times New Roman"/>
        </w:rPr>
        <w:t>Si 6 1.963 m</w:t>
      </w:r>
    </w:p>
    <w:p w14:paraId="07AC8279" w14:textId="7A16FA82" w:rsidR="0039368B" w:rsidRDefault="0039368B" w:rsidP="005E0A58">
      <w:pPr>
        <w:rPr>
          <w:rFonts w:cs="Times New Roman"/>
        </w:rPr>
      </w:pPr>
      <w:r w:rsidRPr="000B5B5C">
        <w:rPr>
          <w:rFonts w:cs="Times New Roman"/>
        </w:rPr>
        <w:t>H I 2.166 m</w:t>
      </w:r>
    </w:p>
    <w:p w14:paraId="2CDBD5F8" w14:textId="77777777" w:rsidR="0039368B" w:rsidRPr="000B5B5C" w:rsidRDefault="0039368B" w:rsidP="0039368B">
      <w:pPr>
        <w:rPr>
          <w:rFonts w:cs="Times New Roman"/>
        </w:rPr>
      </w:pPr>
      <w:r>
        <w:rPr>
          <w:rFonts w:cs="Times New Roman"/>
        </w:rPr>
        <w:t>Sc V</w:t>
      </w:r>
      <w:r w:rsidRPr="000B5B5C">
        <w:rPr>
          <w:rFonts w:cs="Times New Roman"/>
        </w:rPr>
        <w:t xml:space="preserve"> 2.310 m</w:t>
      </w:r>
    </w:p>
    <w:p w14:paraId="177D1A49" w14:textId="3A53DA60" w:rsidR="0039368B" w:rsidRDefault="0039368B" w:rsidP="005E0A58">
      <w:pPr>
        <w:rPr>
          <w:rFonts w:cs="Times New Roman"/>
        </w:rPr>
      </w:pPr>
      <w:r w:rsidRPr="000B5B5C">
        <w:rPr>
          <w:rFonts w:cs="Times New Roman"/>
        </w:rPr>
        <w:t>Ca 8 2.321 m</w:t>
      </w:r>
    </w:p>
    <w:p w14:paraId="30A9E33D" w14:textId="77777777" w:rsidR="0039368B" w:rsidRDefault="0039368B" w:rsidP="0039368B">
      <w:pPr>
        <w:rPr>
          <w:rFonts w:cs="Times New Roman"/>
        </w:rPr>
      </w:pPr>
      <w:r w:rsidRPr="000B5B5C">
        <w:rPr>
          <w:rFonts w:cs="Times New Roman"/>
        </w:rPr>
        <w:t>Si 7 2.481 m</w:t>
      </w:r>
    </w:p>
    <w:p w14:paraId="16527E7E" w14:textId="3DED57F0" w:rsidR="0039368B" w:rsidRPr="000B5B5C" w:rsidRDefault="0039368B" w:rsidP="0039368B">
      <w:pPr>
        <w:rPr>
          <w:rFonts w:cs="Times New Roman"/>
        </w:rPr>
      </w:pPr>
      <w:r w:rsidRPr="000B5B5C">
        <w:rPr>
          <w:rFonts w:cs="Times New Roman"/>
        </w:rPr>
        <w:t>Si 9 2.584 m</w:t>
      </w:r>
    </w:p>
    <w:p w14:paraId="3AECFCC5" w14:textId="55535B77" w:rsidR="0039368B" w:rsidRDefault="0039368B" w:rsidP="005E0A58">
      <w:pPr>
        <w:rPr>
          <w:rFonts w:cs="Times New Roman"/>
        </w:rPr>
      </w:pPr>
      <w:r w:rsidRPr="000B5B5C">
        <w:rPr>
          <w:rFonts w:cs="Times New Roman"/>
        </w:rPr>
        <w:t>Ar 11 2.595 m</w:t>
      </w:r>
    </w:p>
    <w:p w14:paraId="1AF7EFED" w14:textId="38BD0D70" w:rsidR="0039368B" w:rsidRDefault="0039368B" w:rsidP="005E0A58">
      <w:pPr>
        <w:rPr>
          <w:rFonts w:cs="Times New Roman"/>
        </w:rPr>
      </w:pPr>
      <w:r w:rsidRPr="000B5B5C">
        <w:rPr>
          <w:rFonts w:cs="Times New Roman"/>
        </w:rPr>
        <w:t>Al 5 2.905 m</w:t>
      </w:r>
    </w:p>
    <w:p w14:paraId="7A95C3F2" w14:textId="77777777" w:rsidR="0039368B" w:rsidRDefault="0039368B" w:rsidP="0039368B">
      <w:pPr>
        <w:rPr>
          <w:rFonts w:cs="Times New Roman"/>
        </w:rPr>
      </w:pPr>
      <w:r w:rsidRPr="000B5B5C">
        <w:rPr>
          <w:rFonts w:cs="Times New Roman"/>
        </w:rPr>
        <w:t>Mg 8 3.030 m</w:t>
      </w:r>
    </w:p>
    <w:p w14:paraId="68863802" w14:textId="7E28CA64" w:rsidR="0039368B" w:rsidRDefault="0039368B" w:rsidP="0039368B">
      <w:pPr>
        <w:rPr>
          <w:rFonts w:cs="Times New Roman"/>
        </w:rPr>
      </w:pPr>
      <w:r w:rsidRPr="000B5B5C">
        <w:rPr>
          <w:rFonts w:cs="Times New Roman"/>
        </w:rPr>
        <w:t>Ca</w:t>
      </w:r>
      <w:r>
        <w:rPr>
          <w:rFonts w:cs="Times New Roman"/>
        </w:rPr>
        <w:t xml:space="preserve"> IV</w:t>
      </w:r>
      <w:r w:rsidRPr="000B5B5C">
        <w:rPr>
          <w:rFonts w:cs="Times New Roman"/>
        </w:rPr>
        <w:t xml:space="preserve"> 3.210 m </w:t>
      </w:r>
    </w:p>
    <w:p w14:paraId="18D5E0DE" w14:textId="77777777" w:rsidR="0039368B" w:rsidRDefault="0039368B" w:rsidP="0039368B">
      <w:pPr>
        <w:rPr>
          <w:rFonts w:cs="Times New Roman"/>
        </w:rPr>
      </w:pPr>
      <w:r w:rsidRPr="000B5B5C">
        <w:rPr>
          <w:rFonts w:cs="Times New Roman"/>
        </w:rPr>
        <w:t>Al 6 3.660 m</w:t>
      </w:r>
    </w:p>
    <w:p w14:paraId="597D4A06" w14:textId="77777777" w:rsidR="0039368B" w:rsidRDefault="0039368B" w:rsidP="0039368B">
      <w:pPr>
        <w:rPr>
          <w:rFonts w:cs="Times New Roman"/>
        </w:rPr>
      </w:pPr>
      <w:r w:rsidRPr="000B5B5C">
        <w:rPr>
          <w:rFonts w:cs="Times New Roman"/>
        </w:rPr>
        <w:t>Al 8 3.690 m</w:t>
      </w:r>
    </w:p>
    <w:p w14:paraId="29BDCCB0" w14:textId="43BB2936" w:rsidR="0039368B" w:rsidRDefault="0039368B" w:rsidP="0039368B">
      <w:pPr>
        <w:rPr>
          <w:rFonts w:cs="Times New Roman"/>
        </w:rPr>
      </w:pPr>
      <w:r w:rsidRPr="000B5B5C">
        <w:rPr>
          <w:rFonts w:cs="Times New Roman"/>
        </w:rPr>
        <w:t>S  9 3.754 m</w:t>
      </w:r>
    </w:p>
    <w:p w14:paraId="4D6C64F0" w14:textId="77777777" w:rsidR="0039368B" w:rsidRPr="000B5B5C" w:rsidRDefault="0039368B" w:rsidP="0039368B">
      <w:pPr>
        <w:rPr>
          <w:rFonts w:cs="Times New Roman"/>
        </w:rPr>
      </w:pPr>
      <w:r w:rsidRPr="000B5B5C">
        <w:rPr>
          <w:rFonts w:cs="Times New Roman"/>
        </w:rPr>
        <w:t>Si 9 3.929 m</w:t>
      </w:r>
    </w:p>
    <w:p w14:paraId="321792ED" w14:textId="54510860" w:rsidR="0039368B" w:rsidRPr="000B5B5C" w:rsidRDefault="0039368B" w:rsidP="0039368B">
      <w:pPr>
        <w:rPr>
          <w:rFonts w:cs="Times New Roman"/>
        </w:rPr>
      </w:pPr>
      <w:r w:rsidRPr="000B5B5C">
        <w:rPr>
          <w:rFonts w:cs="Times New Roman"/>
        </w:rPr>
        <w:t>Ca</w:t>
      </w:r>
      <w:r>
        <w:rPr>
          <w:rFonts w:cs="Times New Roman"/>
        </w:rPr>
        <w:t xml:space="preserve"> V </w:t>
      </w:r>
      <w:r w:rsidRPr="000B5B5C">
        <w:rPr>
          <w:rFonts w:cs="Times New Roman"/>
        </w:rPr>
        <w:t>4.157 m</w:t>
      </w:r>
    </w:p>
    <w:p w14:paraId="50C7B775" w14:textId="79E8D6CB" w:rsidR="0039368B" w:rsidRPr="000B5B5C" w:rsidRDefault="0039368B" w:rsidP="0039368B">
      <w:pPr>
        <w:rPr>
          <w:rFonts w:cs="Times New Roman"/>
        </w:rPr>
      </w:pPr>
      <w:r w:rsidRPr="000B5B5C">
        <w:rPr>
          <w:rFonts w:cs="Times New Roman"/>
        </w:rPr>
        <w:t>Mg 4 4.485 m</w:t>
      </w:r>
    </w:p>
    <w:p w14:paraId="0E6CAF82" w14:textId="3CD0FE6A" w:rsidR="0039368B" w:rsidRDefault="0039368B" w:rsidP="0039368B">
      <w:pPr>
        <w:tabs>
          <w:tab w:val="left" w:pos="2176"/>
        </w:tabs>
        <w:rPr>
          <w:rFonts w:cs="Times New Roman"/>
        </w:rPr>
      </w:pPr>
      <w:r w:rsidRPr="000B5B5C">
        <w:rPr>
          <w:rFonts w:cs="Times New Roman"/>
        </w:rPr>
        <w:t>Ar</w:t>
      </w:r>
      <w:r>
        <w:rPr>
          <w:rFonts w:cs="Times New Roman"/>
        </w:rPr>
        <w:t xml:space="preserve"> 6</w:t>
      </w:r>
      <w:r w:rsidRPr="000B5B5C">
        <w:rPr>
          <w:rFonts w:cs="Times New Roman"/>
        </w:rPr>
        <w:t xml:space="preserve"> 4.530 m</w:t>
      </w:r>
      <w:r>
        <w:rPr>
          <w:rFonts w:cs="Times New Roman"/>
        </w:rPr>
        <w:tab/>
      </w:r>
    </w:p>
    <w:p w14:paraId="15247C4D" w14:textId="60856CE8" w:rsidR="0039368B" w:rsidRDefault="0039368B" w:rsidP="005E0A58">
      <w:pPr>
        <w:rPr>
          <w:rFonts w:cs="Times New Roman"/>
        </w:rPr>
      </w:pPr>
      <w:r w:rsidRPr="000B5B5C">
        <w:rPr>
          <w:rFonts w:cs="Times New Roman"/>
        </w:rPr>
        <w:t>Mg 7 5.503 m</w:t>
      </w:r>
    </w:p>
    <w:p w14:paraId="76C4EE3B" w14:textId="6661973D" w:rsidR="0039368B" w:rsidRDefault="0039368B" w:rsidP="005E0A58">
      <w:pPr>
        <w:rPr>
          <w:rFonts w:cs="Times New Roman"/>
        </w:rPr>
      </w:pPr>
      <w:r w:rsidRPr="000B5B5C">
        <w:rPr>
          <w:rFonts w:cs="Times New Roman"/>
        </w:rPr>
        <w:t>Mg 5 5.610 m</w:t>
      </w:r>
    </w:p>
    <w:p w14:paraId="7C1A3323" w14:textId="79AFDB9E" w:rsidR="0039368B" w:rsidRDefault="0039368B" w:rsidP="005E0A58">
      <w:pPr>
        <w:rPr>
          <w:rFonts w:cs="Times New Roman"/>
        </w:rPr>
      </w:pPr>
      <w:r w:rsidRPr="000B5B5C">
        <w:rPr>
          <w:rFonts w:cs="Times New Roman"/>
        </w:rPr>
        <w:t>Al 8 5.848 m</w:t>
      </w:r>
    </w:p>
    <w:p w14:paraId="5FF8432F" w14:textId="77777777" w:rsidR="0039368B" w:rsidRDefault="0039368B" w:rsidP="0039368B">
      <w:pPr>
        <w:rPr>
          <w:rFonts w:cs="Times New Roman"/>
        </w:rPr>
      </w:pPr>
      <w:r w:rsidRPr="000B5B5C">
        <w:rPr>
          <w:rFonts w:cs="Times New Roman"/>
        </w:rPr>
        <w:t>Si 7 6.492 m</w:t>
      </w:r>
    </w:p>
    <w:p w14:paraId="30D5E75A" w14:textId="3F97C799" w:rsidR="0039368B" w:rsidRPr="000B5B5C" w:rsidRDefault="0039368B" w:rsidP="0039368B">
      <w:pPr>
        <w:rPr>
          <w:rFonts w:cs="Times New Roman"/>
        </w:rPr>
      </w:pPr>
      <w:r w:rsidRPr="000B5B5C">
        <w:rPr>
          <w:rFonts w:cs="Times New Roman"/>
        </w:rPr>
        <w:t>Ar</w:t>
      </w:r>
      <w:r>
        <w:rPr>
          <w:rFonts w:cs="Times New Roman"/>
        </w:rPr>
        <w:t xml:space="preserve"> II</w:t>
      </w:r>
      <w:r w:rsidRPr="000B5B5C">
        <w:rPr>
          <w:rFonts w:cs="Times New Roman"/>
        </w:rPr>
        <w:t xml:space="preserve"> 6.980 m</w:t>
      </w:r>
    </w:p>
    <w:p w14:paraId="7A3BB769" w14:textId="11D5512C"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8.000 m</w:t>
      </w:r>
    </w:p>
    <w:p w14:paraId="55BEBFD4" w14:textId="6A892658" w:rsidR="0039368B" w:rsidRDefault="0039368B" w:rsidP="0039368B">
      <w:pPr>
        <w:rPr>
          <w:rFonts w:cs="Times New Roman"/>
        </w:rPr>
      </w:pPr>
      <w:r w:rsidRPr="000B5B5C">
        <w:rPr>
          <w:rFonts w:cs="Times New Roman"/>
        </w:rPr>
        <w:t>Na 6 8.611 m</w:t>
      </w:r>
    </w:p>
    <w:p w14:paraId="05F6484A" w14:textId="11A569B7" w:rsidR="0039368B" w:rsidRPr="000B5B5C" w:rsidRDefault="0039368B" w:rsidP="0039368B">
      <w:pPr>
        <w:rPr>
          <w:rFonts w:cs="Times New Roman"/>
        </w:rPr>
      </w:pPr>
      <w:r w:rsidRPr="000B5B5C">
        <w:rPr>
          <w:rFonts w:cs="Times New Roman"/>
        </w:rPr>
        <w:t>Ar</w:t>
      </w:r>
      <w:r>
        <w:rPr>
          <w:rFonts w:cs="Times New Roman"/>
        </w:rPr>
        <w:t xml:space="preserve"> III </w:t>
      </w:r>
      <w:r w:rsidRPr="000B5B5C">
        <w:rPr>
          <w:rFonts w:cs="Times New Roman"/>
        </w:rPr>
        <w:t>9.000 m</w:t>
      </w:r>
    </w:p>
    <w:p w14:paraId="507388AB" w14:textId="2A90F82E" w:rsidR="0039368B" w:rsidRPr="000B5B5C" w:rsidRDefault="0039368B" w:rsidP="0039368B">
      <w:pPr>
        <w:tabs>
          <w:tab w:val="left" w:pos="1888"/>
        </w:tabs>
        <w:rPr>
          <w:rFonts w:cs="Times New Roman"/>
        </w:rPr>
      </w:pPr>
      <w:r w:rsidRPr="000B5B5C">
        <w:rPr>
          <w:rFonts w:cs="Times New Roman"/>
        </w:rPr>
        <w:t>Mg 7 9.033 m</w:t>
      </w:r>
      <w:r>
        <w:rPr>
          <w:rFonts w:cs="Times New Roman"/>
        </w:rPr>
        <w:tab/>
      </w:r>
    </w:p>
    <w:p w14:paraId="6D8B289B" w14:textId="77777777" w:rsidR="005E0A58" w:rsidRDefault="005E0A58" w:rsidP="005E0A58">
      <w:pPr>
        <w:rPr>
          <w:rFonts w:cs="Times New Roman"/>
        </w:rPr>
      </w:pPr>
      <w:r w:rsidRPr="000B5B5C">
        <w:rPr>
          <w:rFonts w:cs="Times New Roman"/>
        </w:rPr>
        <w:t>Na 4 9.039 m</w:t>
      </w:r>
    </w:p>
    <w:p w14:paraId="14146D1A" w14:textId="168DBA01" w:rsidR="0039368B" w:rsidRDefault="0039368B" w:rsidP="005E0A58">
      <w:pPr>
        <w:rPr>
          <w:rFonts w:cs="Times New Roman"/>
        </w:rPr>
      </w:pPr>
      <w:r w:rsidRPr="000B5B5C">
        <w:rPr>
          <w:rFonts w:cs="Times New Roman"/>
        </w:rPr>
        <w:t>Al 6 9.116 m</w:t>
      </w:r>
    </w:p>
    <w:p w14:paraId="59C64C0B" w14:textId="77777777" w:rsidR="0039368B" w:rsidRDefault="0039368B" w:rsidP="0039368B">
      <w:pPr>
        <w:rPr>
          <w:rFonts w:cs="Times New Roman"/>
        </w:rPr>
      </w:pPr>
      <w:r>
        <w:rPr>
          <w:rFonts w:cs="Times New Roman"/>
        </w:rPr>
        <w:t>S  IV</w:t>
      </w:r>
      <w:r w:rsidRPr="000B5B5C">
        <w:rPr>
          <w:rFonts w:cs="Times New Roman"/>
        </w:rPr>
        <w:t xml:space="preserve"> 10.51 m</w:t>
      </w:r>
    </w:p>
    <w:p w14:paraId="0849D449" w14:textId="25D283A9" w:rsidR="0039368B" w:rsidRPr="000B5B5C" w:rsidRDefault="0039368B" w:rsidP="0039368B">
      <w:pPr>
        <w:rPr>
          <w:rFonts w:cs="Times New Roman"/>
        </w:rPr>
      </w:pPr>
      <w:r w:rsidRPr="000B5B5C">
        <w:rPr>
          <w:rFonts w:cs="Times New Roman"/>
        </w:rPr>
        <w:t>Ca</w:t>
      </w:r>
      <w:r>
        <w:rPr>
          <w:rFonts w:cs="Times New Roman"/>
        </w:rPr>
        <w:t xml:space="preserve"> V</w:t>
      </w:r>
      <w:r w:rsidRPr="000B5B5C">
        <w:rPr>
          <w:rFonts w:cs="Times New Roman"/>
        </w:rPr>
        <w:t xml:space="preserve"> 11.48 m</w:t>
      </w:r>
    </w:p>
    <w:p w14:paraId="112F2C61" w14:textId="1811C3DD" w:rsidR="0039368B" w:rsidRDefault="0039368B" w:rsidP="005E0A58">
      <w:pPr>
        <w:rPr>
          <w:rFonts w:cs="Times New Roman"/>
        </w:rPr>
      </w:pPr>
      <w:r w:rsidRPr="000B5B5C">
        <w:rPr>
          <w:rFonts w:cs="Times New Roman"/>
        </w:rPr>
        <w:t>Ar</w:t>
      </w:r>
      <w:r>
        <w:rPr>
          <w:rFonts w:cs="Times New Roman"/>
        </w:rPr>
        <w:t xml:space="preserve"> V</w:t>
      </w:r>
      <w:r w:rsidRPr="000B5B5C">
        <w:rPr>
          <w:rFonts w:cs="Times New Roman"/>
        </w:rPr>
        <w:t xml:space="preserve"> 13.10 m</w:t>
      </w:r>
    </w:p>
    <w:p w14:paraId="5824FEEC" w14:textId="5625822B" w:rsidR="0039368B" w:rsidRDefault="0039368B" w:rsidP="005E0A58">
      <w:pPr>
        <w:rPr>
          <w:rFonts w:cs="Times New Roman"/>
        </w:rPr>
      </w:pPr>
      <w:r w:rsidRPr="000B5B5C">
        <w:rPr>
          <w:rFonts w:cs="Times New Roman"/>
        </w:rPr>
        <w:t>Mg 5 13.52 m</w:t>
      </w:r>
    </w:p>
    <w:p w14:paraId="1DB4AA25" w14:textId="77FF823C" w:rsidR="0039368B" w:rsidRDefault="0039368B" w:rsidP="005E0A58">
      <w:pPr>
        <w:rPr>
          <w:rFonts w:cs="Times New Roman"/>
        </w:rPr>
      </w:pPr>
      <w:r w:rsidRPr="000B5B5C">
        <w:rPr>
          <w:rFonts w:cs="Times New Roman"/>
        </w:rPr>
        <w:t>Na 6 14.40 m</w:t>
      </w:r>
    </w:p>
    <w:p w14:paraId="0873F15A" w14:textId="7C93A41D" w:rsidR="0039368B" w:rsidRPr="000B5B5C" w:rsidRDefault="0039368B" w:rsidP="005E0A58">
      <w:pPr>
        <w:rPr>
          <w:rFonts w:cs="Times New Roman"/>
        </w:rPr>
      </w:pPr>
      <w:r>
        <w:rPr>
          <w:rFonts w:cs="Times New Roman"/>
        </w:rPr>
        <w:t>S III</w:t>
      </w:r>
      <w:r w:rsidRPr="000B5B5C">
        <w:rPr>
          <w:rFonts w:cs="Times New Roman"/>
        </w:rPr>
        <w:t xml:space="preserve"> 18.67 m </w:t>
      </w:r>
    </w:p>
    <w:p w14:paraId="2034371A" w14:textId="31A4FB0F" w:rsidR="0039368B" w:rsidRDefault="005E0A58" w:rsidP="005E0A58">
      <w:pPr>
        <w:rPr>
          <w:rFonts w:cs="Times New Roman"/>
        </w:rPr>
      </w:pPr>
      <w:r w:rsidRPr="000B5B5C">
        <w:rPr>
          <w:rFonts w:cs="Times New Roman"/>
        </w:rPr>
        <w:t>Na 4 21.29 m</w:t>
      </w:r>
    </w:p>
    <w:p w14:paraId="3BB461EE" w14:textId="77777777" w:rsidR="0039368B" w:rsidRPr="000B5B5C" w:rsidRDefault="0039368B" w:rsidP="0039368B">
      <w:pPr>
        <w:rPr>
          <w:rFonts w:cs="Times New Roman"/>
        </w:rPr>
      </w:pPr>
      <w:r w:rsidRPr="000B5B5C">
        <w:rPr>
          <w:rFonts w:cs="Times New Roman"/>
        </w:rPr>
        <w:t>Ar</w:t>
      </w:r>
      <w:r>
        <w:rPr>
          <w:rFonts w:cs="Times New Roman"/>
        </w:rPr>
        <w:t xml:space="preserve"> III</w:t>
      </w:r>
      <w:r w:rsidRPr="000B5B5C">
        <w:rPr>
          <w:rFonts w:cs="Times New Roman"/>
        </w:rPr>
        <w:t xml:space="preserve"> 21.83 m</w:t>
      </w:r>
    </w:p>
    <w:p w14:paraId="6C08B0FC" w14:textId="470BDA88" w:rsidR="0039368B" w:rsidRPr="000B5B5C" w:rsidRDefault="0039368B" w:rsidP="005E0A58">
      <w:pPr>
        <w:rPr>
          <w:rFonts w:cs="Times New Roman"/>
        </w:rPr>
      </w:pPr>
      <w:r w:rsidRPr="000B5B5C">
        <w:rPr>
          <w:rFonts w:cs="Times New Roman"/>
        </w:rPr>
        <w:t xml:space="preserve">S  </w:t>
      </w:r>
      <w:r>
        <w:rPr>
          <w:rFonts w:cs="Times New Roman"/>
        </w:rPr>
        <w:t>III</w:t>
      </w:r>
      <w:r w:rsidRPr="000B5B5C">
        <w:rPr>
          <w:rFonts w:cs="Times New Roman"/>
        </w:rPr>
        <w:t xml:space="preserve"> 33.47 m</w:t>
      </w:r>
    </w:p>
    <w:p w14:paraId="3806EA66" w14:textId="2B135193" w:rsidR="006826BE" w:rsidRPr="00C0714A" w:rsidRDefault="005E0A58" w:rsidP="0039368B">
      <w:pPr>
        <w:rPr>
          <w:rFonts w:cs="Times New Roman"/>
        </w:rPr>
      </w:pPr>
      <w:r w:rsidRPr="000B5B5C">
        <w:rPr>
          <w:rFonts w:cs="Times New Roman"/>
        </w:rPr>
        <w:t>Si</w:t>
      </w:r>
      <w:r>
        <w:rPr>
          <w:rFonts w:cs="Times New Roman"/>
        </w:rPr>
        <w:t xml:space="preserve"> II</w:t>
      </w:r>
      <w:r w:rsidRPr="000B5B5C">
        <w:rPr>
          <w:rFonts w:cs="Times New Roman"/>
        </w:rPr>
        <w:t xml:space="preserve"> 34.81 m</w:t>
      </w:r>
      <w:r w:rsidRPr="00FB55AC" w:rsidDel="005E0A58">
        <w:rPr>
          <w:rFonts w:cs="Times New Roman"/>
          <w:highlight w:val="yellow"/>
        </w:rPr>
        <w:t xml:space="preserve"> </w:t>
      </w:r>
    </w:p>
    <w:sectPr w:rsidR="006826BE" w:rsidRPr="00C0714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len  Meskhidze" w:date="2016-03-06T09:09:00Z" w:initials="HM">
    <w:p w14:paraId="761C3D69" w14:textId="4EAB429B" w:rsidR="00950F43" w:rsidRDefault="00950F43">
      <w:pPr>
        <w:pStyle w:val="CommentText"/>
      </w:pPr>
      <w:r>
        <w:rPr>
          <w:rStyle w:val="CommentReference"/>
        </w:rPr>
        <w:annotationRef/>
      </w:r>
      <w:r>
        <w:t xml:space="preserve">Or: </w:t>
      </w:r>
      <w:r>
        <w:rPr>
          <w:rFonts w:eastAsia="Times New Roman" w:cs="Times New Roman"/>
          <w:color w:val="000000"/>
        </w:rPr>
        <w:t xml:space="preserve">Lastly, we present an application of our atlas, predicting that </w:t>
      </w:r>
      <w:r w:rsidRPr="009E014D">
        <w:rPr>
          <w:rFonts w:cs="Times New Roman"/>
        </w:rPr>
        <w:t xml:space="preserve">C III λ977 and </w:t>
      </w:r>
      <w:r>
        <w:rPr>
          <w:rFonts w:cs="Times New Roman"/>
        </w:rPr>
        <w:t xml:space="preserve">C IV </w:t>
      </w:r>
      <w:r w:rsidRPr="00945F70">
        <w:rPr>
          <w:rFonts w:cs="Times New Roman"/>
        </w:rPr>
        <w:t>λ</w:t>
      </w:r>
      <w:r>
        <w:rPr>
          <w:rFonts w:cs="Times New Roman"/>
        </w:rPr>
        <w:t>1549 will serve as useful diagnostic emission lines…</w:t>
      </w:r>
    </w:p>
  </w:comment>
  <w:comment w:id="7" w:author="Helen  Meskhidze" w:date="2016-03-06T09:16:00Z" w:initials="HM">
    <w:p w14:paraId="2DC16B65" w14:textId="4EAA578B" w:rsidR="00950F43" w:rsidRDefault="00950F43">
      <w:pPr>
        <w:pStyle w:val="CommentText"/>
      </w:pPr>
      <w:r>
        <w:rPr>
          <w:rStyle w:val="CommentReference"/>
        </w:rPr>
        <w:annotationRef/>
      </w:r>
      <w:r>
        <w:t>Changed to the value along that constant strip</w:t>
      </w:r>
    </w:p>
  </w:comment>
  <w:comment w:id="12" w:author="Helen  Meskhidze" w:date="2016-03-06T09:17:00Z" w:initials="HM">
    <w:p w14:paraId="7A7BE48E" w14:textId="51F9B98F" w:rsidR="00950F43" w:rsidRDefault="00950F43">
      <w:pPr>
        <w:pStyle w:val="CommentText"/>
      </w:pPr>
      <w:r>
        <w:rPr>
          <w:rStyle w:val="CommentReference"/>
        </w:rPr>
        <w:annotationRef/>
      </w:r>
      <w:r>
        <w:t xml:space="preserve">Only a little- I moved some paragraphs around maybe 2 edits ago. </w:t>
      </w:r>
    </w:p>
  </w:comment>
  <w:comment w:id="107" w:author="Helen  Meskhidze" w:date="2016-03-06T09:30:00Z" w:initials="HM">
    <w:p w14:paraId="0F68E5A7" w14:textId="1B1A45CE" w:rsidR="00950F43" w:rsidRDefault="00950F43">
      <w:pPr>
        <w:pStyle w:val="CommentText"/>
      </w:pPr>
      <w:r>
        <w:rPr>
          <w:rStyle w:val="CommentReference"/>
        </w:rPr>
        <w:annotationRef/>
      </w:r>
      <w:r>
        <w:t>Did this get shifted when you moved the paragraphs/sentences around? Because I’m not sure what it’s currently citing…</w:t>
      </w:r>
    </w:p>
  </w:comment>
  <w:comment w:id="142" w:author="Helen  Meskhidze" w:date="2016-03-06T11:57:00Z" w:initials="HM">
    <w:p w14:paraId="54B42B40" w14:textId="61C1CD8F" w:rsidR="00950F43" w:rsidRDefault="00950F43">
      <w:pPr>
        <w:pStyle w:val="CommentText"/>
      </w:pPr>
      <w:r>
        <w:rPr>
          <w:rStyle w:val="CommentReference"/>
        </w:rPr>
        <w:annotationRef/>
      </w:r>
      <w:r>
        <w:t>I tried to make it a colormap but it turned out to be more of a hassle than I thought it was worth. So then I just edited the color scheme and updated the plots</w:t>
      </w:r>
    </w:p>
  </w:comment>
  <w:comment w:id="153" w:author="Helen  Meskhidze" w:date="2016-03-07T09:31:00Z" w:initials="HM">
    <w:p w14:paraId="26F82362" w14:textId="70B4D104" w:rsidR="00950F43" w:rsidRDefault="00950F43">
      <w:pPr>
        <w:pStyle w:val="CommentText"/>
      </w:pPr>
      <w:r>
        <w:rPr>
          <w:rStyle w:val="CommentReference"/>
        </w:rPr>
        <w:annotationRef/>
      </w:r>
      <w:r>
        <w:t>Is it ok now?</w:t>
      </w:r>
    </w:p>
  </w:comment>
  <w:comment w:id="167" w:author="Chris Richardson" w:date="2016-03-06T13:23:00Z" w:initials="CR">
    <w:p w14:paraId="1C8BC608" w14:textId="77777777" w:rsidR="00950F43" w:rsidRDefault="00950F43" w:rsidP="003A798E">
      <w:pPr>
        <w:pStyle w:val="CommentText"/>
      </w:pPr>
      <w:r>
        <w:rPr>
          <w:rStyle w:val="CommentReference"/>
        </w:rPr>
        <w:annotationRef/>
      </w:r>
      <w:r>
        <w:t xml:space="preserve">This analysis could be move down to the metallicity section. We find that in the low metallicity environments these lines are weak, correct? </w:t>
      </w:r>
    </w:p>
  </w:comment>
  <w:comment w:id="168" w:author="Helen  Meskhidze" w:date="2016-03-06T13:23:00Z" w:initials="HM">
    <w:p w14:paraId="01031603" w14:textId="5DE46F9C" w:rsidR="00950F43" w:rsidRDefault="00950F43">
      <w:pPr>
        <w:pStyle w:val="CommentText"/>
      </w:pPr>
      <w:r>
        <w:rPr>
          <w:rStyle w:val="CommentReference"/>
        </w:rPr>
        <w:annotationRef/>
      </w:r>
      <w:r>
        <w:t>Not sure what you mean</w:t>
      </w:r>
    </w:p>
  </w:comment>
  <w:comment w:id="170" w:author="Helen  Meskhidze" w:date="2016-03-06T12:59:00Z" w:initials="HM">
    <w:p w14:paraId="3EE754D0" w14:textId="01B58A5E" w:rsidR="00950F43" w:rsidRDefault="00950F43">
      <w:pPr>
        <w:pStyle w:val="CommentText"/>
      </w:pPr>
      <w:r>
        <w:rPr>
          <w:rStyle w:val="CommentReference"/>
        </w:rPr>
        <w:annotationRef/>
      </w:r>
      <w:r>
        <w:t xml:space="preserve">I’m not touching this until we know what’s happening. </w:t>
      </w:r>
    </w:p>
  </w:comment>
  <w:comment w:id="234" w:author="Helen  Meskhidze" w:date="2016-03-06T13:03:00Z" w:initials="HM">
    <w:p w14:paraId="0ABDFEAD" w14:textId="6AC1A23E" w:rsidR="00950F43" w:rsidRDefault="00950F43">
      <w:pPr>
        <w:pStyle w:val="CommentText"/>
      </w:pPr>
      <w:r>
        <w:rPr>
          <w:rStyle w:val="CommentReference"/>
        </w:rPr>
        <w:annotationRef/>
      </w:r>
      <w:r>
        <w:t>Took out sulfur analysis</w:t>
      </w:r>
    </w:p>
  </w:comment>
  <w:comment w:id="250" w:author="Chris Richardson" w:date="2016-03-07T15:51:00Z" w:initials="CR">
    <w:p w14:paraId="5182A796" w14:textId="77777777" w:rsidR="00D00087" w:rsidRDefault="00D00087" w:rsidP="00D00087">
      <w:pPr>
        <w:pStyle w:val="CommentText"/>
      </w:pPr>
      <w:r>
        <w:rPr>
          <w:rStyle w:val="CommentReference"/>
        </w:rPr>
        <w:annotationRef/>
      </w:r>
      <w:r>
        <w:t xml:space="preserve">This analysis could be move down to the metallicity section. We find that in the low metallicity environments these lines are weak, correct? </w:t>
      </w:r>
    </w:p>
  </w:comment>
  <w:comment w:id="251" w:author="Helen  Meskhidze" w:date="2016-03-07T15:51:00Z" w:initials="HM">
    <w:p w14:paraId="1C6402B5" w14:textId="77777777" w:rsidR="00D00087" w:rsidRDefault="00D00087" w:rsidP="00D00087">
      <w:pPr>
        <w:pStyle w:val="CommentText"/>
      </w:pPr>
      <w:r>
        <w:rPr>
          <w:rStyle w:val="CommentReference"/>
        </w:rPr>
        <w:annotationRef/>
      </w:r>
      <w:r>
        <w:t>Not sure what you mean</w:t>
      </w:r>
    </w:p>
  </w:comment>
  <w:comment w:id="260" w:author="Helen  Meskhidze" w:date="2016-03-07T09:52:00Z" w:initials="HM">
    <w:p w14:paraId="6F9514EE" w14:textId="19E166E5" w:rsidR="00950F43" w:rsidRDefault="00950F43">
      <w:pPr>
        <w:pStyle w:val="CommentText"/>
      </w:pPr>
      <w:r>
        <w:rPr>
          <w:rStyle w:val="CommentReference"/>
        </w:rPr>
        <w:annotationRef/>
      </w:r>
      <w:r>
        <w:t>We see that Si Mg Ne Ar emission is higher without dust.</w:t>
      </w:r>
    </w:p>
  </w:comment>
  <w:comment w:id="273" w:author="Helen  Meskhidze" w:date="2016-03-07T09:56:00Z" w:initials="HM">
    <w:p w14:paraId="2479902B" w14:textId="17C8FE97" w:rsidR="00344C2A" w:rsidRDefault="00344C2A">
      <w:pPr>
        <w:pStyle w:val="CommentText"/>
      </w:pPr>
      <w:r>
        <w:rPr>
          <w:rStyle w:val="CommentReference"/>
        </w:rPr>
        <w:annotationRef/>
      </w:r>
      <w:r>
        <w:t xml:space="preserve">The ridge creates some really strong peaks. C III 977 peak is actually greater at 5 Z_solar if we show the full grid (2.7)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950F43" w:rsidRDefault="00950F43" w:rsidP="00763E32">
      <w:r>
        <w:separator/>
      </w:r>
    </w:p>
  </w:endnote>
  <w:endnote w:type="continuationSeparator" w:id="0">
    <w:p w14:paraId="6AE02D31" w14:textId="77777777" w:rsidR="00950F43" w:rsidRDefault="00950F43"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ngstrom">
    <w:altName w:val="Times New Roman"/>
    <w:panose1 w:val="00000000000000000000"/>
    <w:charset w:val="00"/>
    <w:family w:val="roman"/>
    <w:notTrueType/>
    <w:pitch w:val="default"/>
  </w:font>
  <w:font w:name="Baoli SC Regular">
    <w:altName w:val="Arial Unicode MS"/>
    <w:panose1 w:val="02010800040101010101"/>
    <w:charset w:val="00"/>
    <w:family w:val="auto"/>
    <w:pitch w:val="variable"/>
    <w:sig w:usb0="00000003" w:usb1="080F0000" w:usb2="00000000" w:usb3="00000000" w:csb0="0004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00000001" w:usb1="08070000" w:usb2="00000010" w:usb3="00000000" w:csb0="00020000"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950F43" w:rsidRDefault="00950F4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950F43" w:rsidRDefault="00950F4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950F43" w:rsidRDefault="00950F43"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E77DF">
      <w:rPr>
        <w:rStyle w:val="PageNumber"/>
        <w:noProof/>
      </w:rPr>
      <w:t>1</w:t>
    </w:r>
    <w:r>
      <w:rPr>
        <w:rStyle w:val="PageNumber"/>
      </w:rPr>
      <w:fldChar w:fldCharType="end"/>
    </w:r>
  </w:p>
  <w:p w14:paraId="5F0CCF3E" w14:textId="77777777" w:rsidR="00950F43" w:rsidRDefault="00950F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950F43" w:rsidRDefault="00950F43" w:rsidP="00763E32">
      <w:r>
        <w:separator/>
      </w:r>
    </w:p>
  </w:footnote>
  <w:footnote w:type="continuationSeparator" w:id="0">
    <w:p w14:paraId="451CF4DF" w14:textId="77777777" w:rsidR="00950F43" w:rsidRDefault="00950F43" w:rsidP="00763E32">
      <w:r>
        <w:continuationSeparator/>
      </w:r>
    </w:p>
  </w:footnote>
  <w:footnote w:id="1">
    <w:p w14:paraId="57E02BF9" w14:textId="1D0B59AC" w:rsidR="00950F43" w:rsidRDefault="00950F43" w:rsidP="00763E32">
      <w:pPr>
        <w:pStyle w:val="FootnoteText"/>
        <w:rPr>
          <w:color w:val="000000"/>
        </w:rPr>
      </w:pPr>
      <w:r>
        <w:rPr>
          <w:rStyle w:val="FootnoteCharacters"/>
        </w:rPr>
        <w:t>*</w:t>
      </w:r>
      <w:r>
        <w:rPr>
          <w:color w:val="000000"/>
        </w:rPr>
        <w:tab/>
        <w:t>crichardson17@elon.edu</w:t>
      </w:r>
    </w:p>
  </w:footnote>
  <w:footnote w:id="2">
    <w:p w14:paraId="3F518214" w14:textId="221D4F94" w:rsidR="00950F43" w:rsidRDefault="00950F43">
      <w:pPr>
        <w:pStyle w:val="FootnoteText"/>
      </w:pPr>
      <w:r>
        <w:rPr>
          <w:rStyle w:val="FootnoteReference"/>
        </w:rPr>
        <w:footnoteRef/>
      </w:r>
      <w:r>
        <w:t xml:space="preserve"> </w:t>
      </w:r>
      <w:r w:rsidRPr="00945F70">
        <w:t>http://www.stsci.edu/jwst/instruments/miri</w:t>
      </w:r>
    </w:p>
  </w:footnote>
  <w:footnote w:id="3">
    <w:p w14:paraId="5DC4B751" w14:textId="4FDA46B1" w:rsidR="00950F43" w:rsidRPr="00F33CAB" w:rsidRDefault="00950F43" w:rsidP="00F33CAB">
      <w:pPr>
        <w:rPr>
          <w:sz w:val="20"/>
          <w:szCs w:val="20"/>
        </w:rPr>
      </w:pPr>
      <w:r>
        <w:rPr>
          <w:rStyle w:val="FootnoteReference"/>
        </w:rPr>
        <w:footnoteRef/>
      </w:r>
      <w:r>
        <w:t xml:space="preserve"> </w:t>
      </w:r>
      <w:r w:rsidRPr="00F33CAB">
        <w:rPr>
          <w:sz w:val="20"/>
          <w:szCs w:val="20"/>
        </w:rPr>
        <w:t xml:space="preserve">Kramida, A., Ralchenko, Yu., Reader, J., and NIST ASD Team (2014). </w:t>
      </w:r>
      <w:r w:rsidRPr="00F33CAB">
        <w:rPr>
          <w:i/>
          <w:sz w:val="20"/>
          <w:szCs w:val="20"/>
        </w:rPr>
        <w:t>NIST Atomic Spectra Database</w:t>
      </w:r>
      <w:r>
        <w:rPr>
          <w:sz w:val="20"/>
          <w:szCs w:val="20"/>
        </w:rPr>
        <w:t xml:space="preserve"> (ver. 5.2).</w:t>
      </w:r>
    </w:p>
    <w:p w14:paraId="263E26F3" w14:textId="093D3BE2" w:rsidR="00950F43" w:rsidRDefault="00950F43">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2E7897"/>
    <w:multiLevelType w:val="hybridMultilevel"/>
    <w:tmpl w:val="F2067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A72B0A"/>
    <w:multiLevelType w:val="hybridMultilevel"/>
    <w:tmpl w:val="589CEF64"/>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10E836FD"/>
    <w:multiLevelType w:val="hybridMultilevel"/>
    <w:tmpl w:val="B15E02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5">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40106C"/>
    <w:multiLevelType w:val="hybridMultilevel"/>
    <w:tmpl w:val="6EBCB5E6"/>
    <w:lvl w:ilvl="0" w:tplc="04090003">
      <w:start w:val="1"/>
      <w:numFmt w:val="bullet"/>
      <w:lvlText w:val="o"/>
      <w:lvlJc w:val="left"/>
      <w:pPr>
        <w:ind w:left="2160" w:hanging="360"/>
      </w:pPr>
      <w:rPr>
        <w:rFonts w:ascii="Courier New" w:hAnsi="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0">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20B508F"/>
    <w:multiLevelType w:val="hybridMultilevel"/>
    <w:tmpl w:val="0DCA6B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6">
    <w:nsid w:val="54660A61"/>
    <w:multiLevelType w:val="hybridMultilevel"/>
    <w:tmpl w:val="BF64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233386"/>
    <w:multiLevelType w:val="hybridMultilevel"/>
    <w:tmpl w:val="D05E26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nsid w:val="6A7D1D1E"/>
    <w:multiLevelType w:val="hybridMultilevel"/>
    <w:tmpl w:val="82CC2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162950"/>
    <w:multiLevelType w:val="hybridMultilevel"/>
    <w:tmpl w:val="2E46BA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3DF7E9B"/>
    <w:multiLevelType w:val="hybridMultilevel"/>
    <w:tmpl w:val="A56A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9"/>
  </w:num>
  <w:num w:numId="3">
    <w:abstractNumId w:val="36"/>
  </w:num>
  <w:num w:numId="4">
    <w:abstractNumId w:val="34"/>
  </w:num>
  <w:num w:numId="5">
    <w:abstractNumId w:val="20"/>
  </w:num>
  <w:num w:numId="6">
    <w:abstractNumId w:val="14"/>
  </w:num>
  <w:num w:numId="7">
    <w:abstractNumId w:val="17"/>
  </w:num>
  <w:num w:numId="8">
    <w:abstractNumId w:val="1"/>
  </w:num>
  <w:num w:numId="9">
    <w:abstractNumId w:val="37"/>
  </w:num>
  <w:num w:numId="10">
    <w:abstractNumId w:val="2"/>
  </w:num>
  <w:num w:numId="11">
    <w:abstractNumId w:val="12"/>
  </w:num>
  <w:num w:numId="12">
    <w:abstractNumId w:val="19"/>
  </w:num>
  <w:num w:numId="13">
    <w:abstractNumId w:val="21"/>
  </w:num>
  <w:num w:numId="14">
    <w:abstractNumId w:val="4"/>
  </w:num>
  <w:num w:numId="15">
    <w:abstractNumId w:val="3"/>
  </w:num>
  <w:num w:numId="16">
    <w:abstractNumId w:val="25"/>
  </w:num>
  <w:num w:numId="17">
    <w:abstractNumId w:val="15"/>
  </w:num>
  <w:num w:numId="18">
    <w:abstractNumId w:val="30"/>
  </w:num>
  <w:num w:numId="19">
    <w:abstractNumId w:val="23"/>
  </w:num>
  <w:num w:numId="20">
    <w:abstractNumId w:val="29"/>
  </w:num>
  <w:num w:numId="21">
    <w:abstractNumId w:val="28"/>
  </w:num>
  <w:num w:numId="22">
    <w:abstractNumId w:val="10"/>
  </w:num>
  <w:num w:numId="23">
    <w:abstractNumId w:val="18"/>
  </w:num>
  <w:num w:numId="24">
    <w:abstractNumId w:val="11"/>
  </w:num>
  <w:num w:numId="25">
    <w:abstractNumId w:val="22"/>
  </w:num>
  <w:num w:numId="26">
    <w:abstractNumId w:val="0"/>
  </w:num>
  <w:num w:numId="27">
    <w:abstractNumId w:val="31"/>
  </w:num>
  <w:num w:numId="28">
    <w:abstractNumId w:val="13"/>
  </w:num>
  <w:num w:numId="29">
    <w:abstractNumId w:val="26"/>
  </w:num>
  <w:num w:numId="30">
    <w:abstractNumId w:val="32"/>
  </w:num>
  <w:num w:numId="31">
    <w:abstractNumId w:val="35"/>
  </w:num>
  <w:num w:numId="32">
    <w:abstractNumId w:val="33"/>
  </w:num>
  <w:num w:numId="33">
    <w:abstractNumId w:val="27"/>
  </w:num>
  <w:num w:numId="34">
    <w:abstractNumId w:val="5"/>
  </w:num>
  <w:num w:numId="35">
    <w:abstractNumId w:val="24"/>
  </w:num>
  <w:num w:numId="36">
    <w:abstractNumId w:val="7"/>
  </w:num>
  <w:num w:numId="37">
    <w:abstractNumId w:val="1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11E1"/>
    <w:rsid w:val="00001258"/>
    <w:rsid w:val="00005579"/>
    <w:rsid w:val="00010B0D"/>
    <w:rsid w:val="000149A1"/>
    <w:rsid w:val="00016237"/>
    <w:rsid w:val="0001776D"/>
    <w:rsid w:val="000222DE"/>
    <w:rsid w:val="0002266B"/>
    <w:rsid w:val="00026F0D"/>
    <w:rsid w:val="000353A0"/>
    <w:rsid w:val="000360E1"/>
    <w:rsid w:val="00046CF0"/>
    <w:rsid w:val="0004723D"/>
    <w:rsid w:val="0005097A"/>
    <w:rsid w:val="00052E3F"/>
    <w:rsid w:val="0005351B"/>
    <w:rsid w:val="00053EEA"/>
    <w:rsid w:val="00056211"/>
    <w:rsid w:val="00062213"/>
    <w:rsid w:val="00065750"/>
    <w:rsid w:val="00067F18"/>
    <w:rsid w:val="00071D04"/>
    <w:rsid w:val="000764BC"/>
    <w:rsid w:val="000841E7"/>
    <w:rsid w:val="000866D3"/>
    <w:rsid w:val="00086DB2"/>
    <w:rsid w:val="00087940"/>
    <w:rsid w:val="00094014"/>
    <w:rsid w:val="000953A7"/>
    <w:rsid w:val="000A1139"/>
    <w:rsid w:val="000A33F2"/>
    <w:rsid w:val="000A5C09"/>
    <w:rsid w:val="000A5E58"/>
    <w:rsid w:val="000A73FC"/>
    <w:rsid w:val="000B5219"/>
    <w:rsid w:val="000B6DD6"/>
    <w:rsid w:val="000C3534"/>
    <w:rsid w:val="000C38D8"/>
    <w:rsid w:val="000C5D20"/>
    <w:rsid w:val="000C7626"/>
    <w:rsid w:val="000D29C2"/>
    <w:rsid w:val="000D3360"/>
    <w:rsid w:val="000D3884"/>
    <w:rsid w:val="000D6F99"/>
    <w:rsid w:val="000E0B1F"/>
    <w:rsid w:val="000E10A1"/>
    <w:rsid w:val="000E179D"/>
    <w:rsid w:val="000E572B"/>
    <w:rsid w:val="000E7DD9"/>
    <w:rsid w:val="000F40A4"/>
    <w:rsid w:val="000F5D10"/>
    <w:rsid w:val="000F5F22"/>
    <w:rsid w:val="000F7CB0"/>
    <w:rsid w:val="001008CA"/>
    <w:rsid w:val="0010305A"/>
    <w:rsid w:val="001031B4"/>
    <w:rsid w:val="001052DD"/>
    <w:rsid w:val="00105E22"/>
    <w:rsid w:val="00106B70"/>
    <w:rsid w:val="00112FE5"/>
    <w:rsid w:val="0011410C"/>
    <w:rsid w:val="00115E30"/>
    <w:rsid w:val="00117283"/>
    <w:rsid w:val="001209EF"/>
    <w:rsid w:val="0012165C"/>
    <w:rsid w:val="001220AD"/>
    <w:rsid w:val="001235E7"/>
    <w:rsid w:val="00123815"/>
    <w:rsid w:val="0012526A"/>
    <w:rsid w:val="00135440"/>
    <w:rsid w:val="00135FA2"/>
    <w:rsid w:val="00144B4A"/>
    <w:rsid w:val="001459E8"/>
    <w:rsid w:val="001466B4"/>
    <w:rsid w:val="00146CC4"/>
    <w:rsid w:val="001501A7"/>
    <w:rsid w:val="00150CF3"/>
    <w:rsid w:val="00150FA4"/>
    <w:rsid w:val="0015241B"/>
    <w:rsid w:val="0016379E"/>
    <w:rsid w:val="00163F20"/>
    <w:rsid w:val="00164F90"/>
    <w:rsid w:val="001654BC"/>
    <w:rsid w:val="001702A7"/>
    <w:rsid w:val="0017384A"/>
    <w:rsid w:val="00174013"/>
    <w:rsid w:val="0017711A"/>
    <w:rsid w:val="00184601"/>
    <w:rsid w:val="00190E8F"/>
    <w:rsid w:val="001928F8"/>
    <w:rsid w:val="00194078"/>
    <w:rsid w:val="00194C64"/>
    <w:rsid w:val="0019714D"/>
    <w:rsid w:val="00197FA5"/>
    <w:rsid w:val="001A1658"/>
    <w:rsid w:val="001A28A6"/>
    <w:rsid w:val="001A31AD"/>
    <w:rsid w:val="001A60FC"/>
    <w:rsid w:val="001A70E6"/>
    <w:rsid w:val="001B26EA"/>
    <w:rsid w:val="001B79B7"/>
    <w:rsid w:val="001C0ECB"/>
    <w:rsid w:val="001C2F80"/>
    <w:rsid w:val="001C5449"/>
    <w:rsid w:val="001C60D9"/>
    <w:rsid w:val="001C6416"/>
    <w:rsid w:val="001D0E5F"/>
    <w:rsid w:val="001D1F11"/>
    <w:rsid w:val="001D38B4"/>
    <w:rsid w:val="001D6326"/>
    <w:rsid w:val="001D7417"/>
    <w:rsid w:val="001D74FC"/>
    <w:rsid w:val="001D767F"/>
    <w:rsid w:val="001E1A27"/>
    <w:rsid w:val="001E213B"/>
    <w:rsid w:val="001E377D"/>
    <w:rsid w:val="001E7661"/>
    <w:rsid w:val="001E769C"/>
    <w:rsid w:val="001F050F"/>
    <w:rsid w:val="001F14DA"/>
    <w:rsid w:val="001F262C"/>
    <w:rsid w:val="001F42E3"/>
    <w:rsid w:val="001F5F7D"/>
    <w:rsid w:val="00214CFB"/>
    <w:rsid w:val="00220AAE"/>
    <w:rsid w:val="00222249"/>
    <w:rsid w:val="002248DA"/>
    <w:rsid w:val="00225018"/>
    <w:rsid w:val="00225810"/>
    <w:rsid w:val="0022641F"/>
    <w:rsid w:val="0022658C"/>
    <w:rsid w:val="00226741"/>
    <w:rsid w:val="00232E7B"/>
    <w:rsid w:val="00250047"/>
    <w:rsid w:val="002500E1"/>
    <w:rsid w:val="00250913"/>
    <w:rsid w:val="00252831"/>
    <w:rsid w:val="00252C85"/>
    <w:rsid w:val="00253641"/>
    <w:rsid w:val="00255115"/>
    <w:rsid w:val="00255BB3"/>
    <w:rsid w:val="0025612B"/>
    <w:rsid w:val="0026003F"/>
    <w:rsid w:val="00260184"/>
    <w:rsid w:val="00261966"/>
    <w:rsid w:val="002622CD"/>
    <w:rsid w:val="00265514"/>
    <w:rsid w:val="00267F95"/>
    <w:rsid w:val="00270D88"/>
    <w:rsid w:val="002713C5"/>
    <w:rsid w:val="00271752"/>
    <w:rsid w:val="002733FF"/>
    <w:rsid w:val="00273867"/>
    <w:rsid w:val="00275FE3"/>
    <w:rsid w:val="002765B3"/>
    <w:rsid w:val="0027781A"/>
    <w:rsid w:val="002800E1"/>
    <w:rsid w:val="00281090"/>
    <w:rsid w:val="002842C3"/>
    <w:rsid w:val="00284FF2"/>
    <w:rsid w:val="002909B0"/>
    <w:rsid w:val="00290B99"/>
    <w:rsid w:val="00292AAE"/>
    <w:rsid w:val="00293104"/>
    <w:rsid w:val="002932F1"/>
    <w:rsid w:val="00294292"/>
    <w:rsid w:val="00294365"/>
    <w:rsid w:val="00296083"/>
    <w:rsid w:val="002A2C60"/>
    <w:rsid w:val="002A3899"/>
    <w:rsid w:val="002A447A"/>
    <w:rsid w:val="002A506A"/>
    <w:rsid w:val="002A5373"/>
    <w:rsid w:val="002A663B"/>
    <w:rsid w:val="002B0969"/>
    <w:rsid w:val="002B1456"/>
    <w:rsid w:val="002B1F7B"/>
    <w:rsid w:val="002B31C4"/>
    <w:rsid w:val="002B3C8F"/>
    <w:rsid w:val="002B7502"/>
    <w:rsid w:val="002B77EA"/>
    <w:rsid w:val="002C0270"/>
    <w:rsid w:val="002C2141"/>
    <w:rsid w:val="002C2F34"/>
    <w:rsid w:val="002C4290"/>
    <w:rsid w:val="002C53C5"/>
    <w:rsid w:val="002C783D"/>
    <w:rsid w:val="002C79F0"/>
    <w:rsid w:val="002D3CCF"/>
    <w:rsid w:val="002D4284"/>
    <w:rsid w:val="002D5477"/>
    <w:rsid w:val="002D57DA"/>
    <w:rsid w:val="002D5980"/>
    <w:rsid w:val="002D5F44"/>
    <w:rsid w:val="002D69A9"/>
    <w:rsid w:val="002D78B7"/>
    <w:rsid w:val="002E1751"/>
    <w:rsid w:val="002E192A"/>
    <w:rsid w:val="002E2EB1"/>
    <w:rsid w:val="002E3F44"/>
    <w:rsid w:val="002E43EB"/>
    <w:rsid w:val="002E4A25"/>
    <w:rsid w:val="002E5259"/>
    <w:rsid w:val="002E656D"/>
    <w:rsid w:val="002F09F8"/>
    <w:rsid w:val="002F21A3"/>
    <w:rsid w:val="002F2A10"/>
    <w:rsid w:val="002F4B4F"/>
    <w:rsid w:val="002F5D66"/>
    <w:rsid w:val="002F5EA1"/>
    <w:rsid w:val="003016A8"/>
    <w:rsid w:val="00302452"/>
    <w:rsid w:val="00302AD8"/>
    <w:rsid w:val="00303F4D"/>
    <w:rsid w:val="00304083"/>
    <w:rsid w:val="00304994"/>
    <w:rsid w:val="00305170"/>
    <w:rsid w:val="00306A12"/>
    <w:rsid w:val="00306C55"/>
    <w:rsid w:val="003106CC"/>
    <w:rsid w:val="00313F9A"/>
    <w:rsid w:val="00314429"/>
    <w:rsid w:val="0031792F"/>
    <w:rsid w:val="0032294C"/>
    <w:rsid w:val="00322EBC"/>
    <w:rsid w:val="0032488D"/>
    <w:rsid w:val="00327733"/>
    <w:rsid w:val="00330DB2"/>
    <w:rsid w:val="00331271"/>
    <w:rsid w:val="00332C39"/>
    <w:rsid w:val="00333A6E"/>
    <w:rsid w:val="00333B60"/>
    <w:rsid w:val="00335921"/>
    <w:rsid w:val="00340CF5"/>
    <w:rsid w:val="003429E5"/>
    <w:rsid w:val="00344787"/>
    <w:rsid w:val="00344C2A"/>
    <w:rsid w:val="00344E4C"/>
    <w:rsid w:val="0034539A"/>
    <w:rsid w:val="003459E9"/>
    <w:rsid w:val="00351561"/>
    <w:rsid w:val="003540D4"/>
    <w:rsid w:val="003541FF"/>
    <w:rsid w:val="00355B6B"/>
    <w:rsid w:val="00355BB7"/>
    <w:rsid w:val="00357F98"/>
    <w:rsid w:val="00361403"/>
    <w:rsid w:val="0036186E"/>
    <w:rsid w:val="0036632D"/>
    <w:rsid w:val="00366745"/>
    <w:rsid w:val="00366766"/>
    <w:rsid w:val="00367113"/>
    <w:rsid w:val="00374B7A"/>
    <w:rsid w:val="00375519"/>
    <w:rsid w:val="00377271"/>
    <w:rsid w:val="00380408"/>
    <w:rsid w:val="00381CD0"/>
    <w:rsid w:val="0038220E"/>
    <w:rsid w:val="00383465"/>
    <w:rsid w:val="00387780"/>
    <w:rsid w:val="00391321"/>
    <w:rsid w:val="00391B60"/>
    <w:rsid w:val="00391D29"/>
    <w:rsid w:val="00392238"/>
    <w:rsid w:val="0039368B"/>
    <w:rsid w:val="00394A67"/>
    <w:rsid w:val="00394EE3"/>
    <w:rsid w:val="003A31FB"/>
    <w:rsid w:val="003A6563"/>
    <w:rsid w:val="003A798E"/>
    <w:rsid w:val="003A7C7C"/>
    <w:rsid w:val="003B09A5"/>
    <w:rsid w:val="003B2537"/>
    <w:rsid w:val="003B3401"/>
    <w:rsid w:val="003B5E27"/>
    <w:rsid w:val="003C2E09"/>
    <w:rsid w:val="003C44B9"/>
    <w:rsid w:val="003C604A"/>
    <w:rsid w:val="003D017B"/>
    <w:rsid w:val="003D0474"/>
    <w:rsid w:val="003D1D1A"/>
    <w:rsid w:val="003D20A0"/>
    <w:rsid w:val="003D511D"/>
    <w:rsid w:val="003D6F0E"/>
    <w:rsid w:val="003E3765"/>
    <w:rsid w:val="003E6D0E"/>
    <w:rsid w:val="003F21DA"/>
    <w:rsid w:val="003F3A80"/>
    <w:rsid w:val="003F4C65"/>
    <w:rsid w:val="003F5F39"/>
    <w:rsid w:val="00403406"/>
    <w:rsid w:val="0040419C"/>
    <w:rsid w:val="00404343"/>
    <w:rsid w:val="0040665B"/>
    <w:rsid w:val="004068E2"/>
    <w:rsid w:val="004151ED"/>
    <w:rsid w:val="004168BF"/>
    <w:rsid w:val="00417594"/>
    <w:rsid w:val="00424BE5"/>
    <w:rsid w:val="00432DF4"/>
    <w:rsid w:val="00440412"/>
    <w:rsid w:val="00442A33"/>
    <w:rsid w:val="00444A56"/>
    <w:rsid w:val="004477EA"/>
    <w:rsid w:val="004523E4"/>
    <w:rsid w:val="00454FA0"/>
    <w:rsid w:val="004552B1"/>
    <w:rsid w:val="0046186A"/>
    <w:rsid w:val="0046526F"/>
    <w:rsid w:val="0046541D"/>
    <w:rsid w:val="00466A41"/>
    <w:rsid w:val="00466CF5"/>
    <w:rsid w:val="00466D7E"/>
    <w:rsid w:val="004671FD"/>
    <w:rsid w:val="00470B05"/>
    <w:rsid w:val="004712EC"/>
    <w:rsid w:val="004755A9"/>
    <w:rsid w:val="00475D5D"/>
    <w:rsid w:val="00476DF0"/>
    <w:rsid w:val="0048054E"/>
    <w:rsid w:val="004817B5"/>
    <w:rsid w:val="00481E68"/>
    <w:rsid w:val="00482A77"/>
    <w:rsid w:val="004838EF"/>
    <w:rsid w:val="00485C43"/>
    <w:rsid w:val="004909AF"/>
    <w:rsid w:val="00490DCE"/>
    <w:rsid w:val="00491357"/>
    <w:rsid w:val="00491C56"/>
    <w:rsid w:val="0049421D"/>
    <w:rsid w:val="004944A3"/>
    <w:rsid w:val="00496104"/>
    <w:rsid w:val="004A06CD"/>
    <w:rsid w:val="004A1C81"/>
    <w:rsid w:val="004A2D4A"/>
    <w:rsid w:val="004A3A46"/>
    <w:rsid w:val="004A3E02"/>
    <w:rsid w:val="004A50F1"/>
    <w:rsid w:val="004B605E"/>
    <w:rsid w:val="004B7071"/>
    <w:rsid w:val="004B7D52"/>
    <w:rsid w:val="004C0109"/>
    <w:rsid w:val="004C23FE"/>
    <w:rsid w:val="004C3F20"/>
    <w:rsid w:val="004C5720"/>
    <w:rsid w:val="004C7817"/>
    <w:rsid w:val="004C7B00"/>
    <w:rsid w:val="004D2F91"/>
    <w:rsid w:val="004D4B14"/>
    <w:rsid w:val="004D4F3F"/>
    <w:rsid w:val="004D516F"/>
    <w:rsid w:val="004E04F7"/>
    <w:rsid w:val="004E16D1"/>
    <w:rsid w:val="004E1C4A"/>
    <w:rsid w:val="004E37A6"/>
    <w:rsid w:val="004E3CAD"/>
    <w:rsid w:val="004E5609"/>
    <w:rsid w:val="004E6311"/>
    <w:rsid w:val="004E686D"/>
    <w:rsid w:val="004E73C1"/>
    <w:rsid w:val="004F0E3A"/>
    <w:rsid w:val="004F1956"/>
    <w:rsid w:val="004F4B1C"/>
    <w:rsid w:val="005024BC"/>
    <w:rsid w:val="005025B9"/>
    <w:rsid w:val="005035C0"/>
    <w:rsid w:val="005105AD"/>
    <w:rsid w:val="005138EB"/>
    <w:rsid w:val="0051557F"/>
    <w:rsid w:val="00520464"/>
    <w:rsid w:val="00521C04"/>
    <w:rsid w:val="00521E58"/>
    <w:rsid w:val="00525279"/>
    <w:rsid w:val="0052634B"/>
    <w:rsid w:val="00527555"/>
    <w:rsid w:val="00530867"/>
    <w:rsid w:val="00531433"/>
    <w:rsid w:val="0053402E"/>
    <w:rsid w:val="00535147"/>
    <w:rsid w:val="00536265"/>
    <w:rsid w:val="00542F85"/>
    <w:rsid w:val="00543B95"/>
    <w:rsid w:val="00544040"/>
    <w:rsid w:val="0054472E"/>
    <w:rsid w:val="00546E59"/>
    <w:rsid w:val="00554E29"/>
    <w:rsid w:val="00556767"/>
    <w:rsid w:val="00562AD6"/>
    <w:rsid w:val="00562C72"/>
    <w:rsid w:val="00565868"/>
    <w:rsid w:val="00565B77"/>
    <w:rsid w:val="00570C05"/>
    <w:rsid w:val="00571291"/>
    <w:rsid w:val="005717E9"/>
    <w:rsid w:val="00573F2A"/>
    <w:rsid w:val="00574B46"/>
    <w:rsid w:val="00575CF8"/>
    <w:rsid w:val="00576272"/>
    <w:rsid w:val="00580509"/>
    <w:rsid w:val="005815C2"/>
    <w:rsid w:val="0058277A"/>
    <w:rsid w:val="00582ACF"/>
    <w:rsid w:val="005834F7"/>
    <w:rsid w:val="00583B78"/>
    <w:rsid w:val="0058726C"/>
    <w:rsid w:val="00587AD3"/>
    <w:rsid w:val="00587BF0"/>
    <w:rsid w:val="00592442"/>
    <w:rsid w:val="00592D31"/>
    <w:rsid w:val="00593424"/>
    <w:rsid w:val="0059447A"/>
    <w:rsid w:val="005955B8"/>
    <w:rsid w:val="005A1EFB"/>
    <w:rsid w:val="005A2592"/>
    <w:rsid w:val="005B1223"/>
    <w:rsid w:val="005C1E2D"/>
    <w:rsid w:val="005C257A"/>
    <w:rsid w:val="005C4152"/>
    <w:rsid w:val="005C4BFF"/>
    <w:rsid w:val="005C663C"/>
    <w:rsid w:val="005D00DA"/>
    <w:rsid w:val="005D159D"/>
    <w:rsid w:val="005D1656"/>
    <w:rsid w:val="005D5F2C"/>
    <w:rsid w:val="005D6A6B"/>
    <w:rsid w:val="005D7C50"/>
    <w:rsid w:val="005E0A58"/>
    <w:rsid w:val="005E3656"/>
    <w:rsid w:val="005E4623"/>
    <w:rsid w:val="005E4932"/>
    <w:rsid w:val="005E5125"/>
    <w:rsid w:val="005E5C16"/>
    <w:rsid w:val="005E64F9"/>
    <w:rsid w:val="005F001F"/>
    <w:rsid w:val="005F0A7A"/>
    <w:rsid w:val="005F0F44"/>
    <w:rsid w:val="005F1275"/>
    <w:rsid w:val="005F15A3"/>
    <w:rsid w:val="005F6CE6"/>
    <w:rsid w:val="005F729F"/>
    <w:rsid w:val="00610149"/>
    <w:rsid w:val="0061131F"/>
    <w:rsid w:val="00627C81"/>
    <w:rsid w:val="00633B3C"/>
    <w:rsid w:val="00634E70"/>
    <w:rsid w:val="0063556F"/>
    <w:rsid w:val="00636B4A"/>
    <w:rsid w:val="006374E7"/>
    <w:rsid w:val="00641061"/>
    <w:rsid w:val="00643F23"/>
    <w:rsid w:val="006449FB"/>
    <w:rsid w:val="00644E67"/>
    <w:rsid w:val="00646CE1"/>
    <w:rsid w:val="006471CB"/>
    <w:rsid w:val="00650D40"/>
    <w:rsid w:val="0065414D"/>
    <w:rsid w:val="006544D0"/>
    <w:rsid w:val="006546C5"/>
    <w:rsid w:val="00655581"/>
    <w:rsid w:val="0065559C"/>
    <w:rsid w:val="00655D17"/>
    <w:rsid w:val="00657E1E"/>
    <w:rsid w:val="00660C14"/>
    <w:rsid w:val="00662729"/>
    <w:rsid w:val="0066567A"/>
    <w:rsid w:val="006720FE"/>
    <w:rsid w:val="00674367"/>
    <w:rsid w:val="00677640"/>
    <w:rsid w:val="006826BE"/>
    <w:rsid w:val="00684B8E"/>
    <w:rsid w:val="0068728D"/>
    <w:rsid w:val="0068773F"/>
    <w:rsid w:val="00690877"/>
    <w:rsid w:val="00695387"/>
    <w:rsid w:val="006A02F3"/>
    <w:rsid w:val="006A0CAD"/>
    <w:rsid w:val="006A147C"/>
    <w:rsid w:val="006A3D73"/>
    <w:rsid w:val="006A6BE0"/>
    <w:rsid w:val="006B45BF"/>
    <w:rsid w:val="006B4C80"/>
    <w:rsid w:val="006B5576"/>
    <w:rsid w:val="006C15C7"/>
    <w:rsid w:val="006C1EE2"/>
    <w:rsid w:val="006C6ED7"/>
    <w:rsid w:val="006D09EA"/>
    <w:rsid w:val="006D3DC0"/>
    <w:rsid w:val="006D4988"/>
    <w:rsid w:val="006D5CAB"/>
    <w:rsid w:val="006D78B4"/>
    <w:rsid w:val="006E20A4"/>
    <w:rsid w:val="006E360C"/>
    <w:rsid w:val="006E5F52"/>
    <w:rsid w:val="006E6D08"/>
    <w:rsid w:val="006E768D"/>
    <w:rsid w:val="006E7DDA"/>
    <w:rsid w:val="006F03BF"/>
    <w:rsid w:val="006F4224"/>
    <w:rsid w:val="007039A8"/>
    <w:rsid w:val="00716E3D"/>
    <w:rsid w:val="00722751"/>
    <w:rsid w:val="00723B24"/>
    <w:rsid w:val="00725F7F"/>
    <w:rsid w:val="00731092"/>
    <w:rsid w:val="007326E9"/>
    <w:rsid w:val="0073729D"/>
    <w:rsid w:val="0074022C"/>
    <w:rsid w:val="007410FB"/>
    <w:rsid w:val="00741ED2"/>
    <w:rsid w:val="0074797C"/>
    <w:rsid w:val="00751493"/>
    <w:rsid w:val="0075172C"/>
    <w:rsid w:val="007524FE"/>
    <w:rsid w:val="007558DC"/>
    <w:rsid w:val="00755CDC"/>
    <w:rsid w:val="00755FB7"/>
    <w:rsid w:val="00756119"/>
    <w:rsid w:val="007565E7"/>
    <w:rsid w:val="00757094"/>
    <w:rsid w:val="0075788F"/>
    <w:rsid w:val="00757AB4"/>
    <w:rsid w:val="00761512"/>
    <w:rsid w:val="00762E5D"/>
    <w:rsid w:val="00763E32"/>
    <w:rsid w:val="007678A0"/>
    <w:rsid w:val="0076799B"/>
    <w:rsid w:val="00767F2E"/>
    <w:rsid w:val="00776CEE"/>
    <w:rsid w:val="00776DAF"/>
    <w:rsid w:val="0078290E"/>
    <w:rsid w:val="00783FAE"/>
    <w:rsid w:val="00785B58"/>
    <w:rsid w:val="0079029A"/>
    <w:rsid w:val="00792E4C"/>
    <w:rsid w:val="00794DC3"/>
    <w:rsid w:val="007951E6"/>
    <w:rsid w:val="00796A97"/>
    <w:rsid w:val="007A274D"/>
    <w:rsid w:val="007A362D"/>
    <w:rsid w:val="007A48B9"/>
    <w:rsid w:val="007B46AB"/>
    <w:rsid w:val="007B717F"/>
    <w:rsid w:val="007C15BB"/>
    <w:rsid w:val="007C1982"/>
    <w:rsid w:val="007C49EC"/>
    <w:rsid w:val="007C53EE"/>
    <w:rsid w:val="007C5AEC"/>
    <w:rsid w:val="007D1A29"/>
    <w:rsid w:val="007D1D38"/>
    <w:rsid w:val="007D2008"/>
    <w:rsid w:val="007D254F"/>
    <w:rsid w:val="007D32D8"/>
    <w:rsid w:val="007D42EC"/>
    <w:rsid w:val="007D4719"/>
    <w:rsid w:val="007D577A"/>
    <w:rsid w:val="007D7D41"/>
    <w:rsid w:val="007E0CF3"/>
    <w:rsid w:val="007E1C27"/>
    <w:rsid w:val="007E3BA3"/>
    <w:rsid w:val="007E4DA1"/>
    <w:rsid w:val="007E664C"/>
    <w:rsid w:val="007F0978"/>
    <w:rsid w:val="007F0C8C"/>
    <w:rsid w:val="007F2697"/>
    <w:rsid w:val="00800514"/>
    <w:rsid w:val="00802DFC"/>
    <w:rsid w:val="008118BF"/>
    <w:rsid w:val="00812E27"/>
    <w:rsid w:val="00813622"/>
    <w:rsid w:val="00814071"/>
    <w:rsid w:val="00814D58"/>
    <w:rsid w:val="008150D7"/>
    <w:rsid w:val="00817167"/>
    <w:rsid w:val="008219C2"/>
    <w:rsid w:val="00823957"/>
    <w:rsid w:val="00833891"/>
    <w:rsid w:val="008358B1"/>
    <w:rsid w:val="008403F1"/>
    <w:rsid w:val="0084106F"/>
    <w:rsid w:val="00841E8A"/>
    <w:rsid w:val="00851E1B"/>
    <w:rsid w:val="008534E4"/>
    <w:rsid w:val="00854A0E"/>
    <w:rsid w:val="00860895"/>
    <w:rsid w:val="00861D78"/>
    <w:rsid w:val="008668D7"/>
    <w:rsid w:val="00870AC9"/>
    <w:rsid w:val="00871031"/>
    <w:rsid w:val="0087194E"/>
    <w:rsid w:val="00872899"/>
    <w:rsid w:val="00875090"/>
    <w:rsid w:val="00881C47"/>
    <w:rsid w:val="00883E83"/>
    <w:rsid w:val="00886396"/>
    <w:rsid w:val="00892600"/>
    <w:rsid w:val="008A0F0E"/>
    <w:rsid w:val="008A2AB8"/>
    <w:rsid w:val="008A3AFF"/>
    <w:rsid w:val="008A67A6"/>
    <w:rsid w:val="008B08DF"/>
    <w:rsid w:val="008B2F32"/>
    <w:rsid w:val="008B3821"/>
    <w:rsid w:val="008B55D6"/>
    <w:rsid w:val="008B7B5A"/>
    <w:rsid w:val="008C27D5"/>
    <w:rsid w:val="008C55FD"/>
    <w:rsid w:val="008C6698"/>
    <w:rsid w:val="008D1225"/>
    <w:rsid w:val="008D436E"/>
    <w:rsid w:val="008D5274"/>
    <w:rsid w:val="008D5E81"/>
    <w:rsid w:val="008D5EC8"/>
    <w:rsid w:val="008E1D43"/>
    <w:rsid w:val="008E3C50"/>
    <w:rsid w:val="008E3CE2"/>
    <w:rsid w:val="008E41E0"/>
    <w:rsid w:val="008E53CD"/>
    <w:rsid w:val="008E5CFB"/>
    <w:rsid w:val="008E6650"/>
    <w:rsid w:val="008E7EF0"/>
    <w:rsid w:val="008F1B3B"/>
    <w:rsid w:val="008F1D0A"/>
    <w:rsid w:val="008F20CE"/>
    <w:rsid w:val="008F28AD"/>
    <w:rsid w:val="008F5290"/>
    <w:rsid w:val="00903B26"/>
    <w:rsid w:val="0090627C"/>
    <w:rsid w:val="00907273"/>
    <w:rsid w:val="009138C3"/>
    <w:rsid w:val="00914C5B"/>
    <w:rsid w:val="009237FE"/>
    <w:rsid w:val="00925722"/>
    <w:rsid w:val="009268CC"/>
    <w:rsid w:val="00927401"/>
    <w:rsid w:val="009276F6"/>
    <w:rsid w:val="00932214"/>
    <w:rsid w:val="00932D5E"/>
    <w:rsid w:val="009333B5"/>
    <w:rsid w:val="00935621"/>
    <w:rsid w:val="00937316"/>
    <w:rsid w:val="00940931"/>
    <w:rsid w:val="00940C88"/>
    <w:rsid w:val="00941944"/>
    <w:rsid w:val="009437B5"/>
    <w:rsid w:val="00944E20"/>
    <w:rsid w:val="00945058"/>
    <w:rsid w:val="00945F70"/>
    <w:rsid w:val="0094728E"/>
    <w:rsid w:val="00947396"/>
    <w:rsid w:val="00950F43"/>
    <w:rsid w:val="00951A03"/>
    <w:rsid w:val="009535F2"/>
    <w:rsid w:val="00953E86"/>
    <w:rsid w:val="00956F5C"/>
    <w:rsid w:val="009608D3"/>
    <w:rsid w:val="00960BCC"/>
    <w:rsid w:val="00960DC7"/>
    <w:rsid w:val="00962D00"/>
    <w:rsid w:val="00963882"/>
    <w:rsid w:val="00964032"/>
    <w:rsid w:val="00964892"/>
    <w:rsid w:val="00965A32"/>
    <w:rsid w:val="00965C49"/>
    <w:rsid w:val="009675AB"/>
    <w:rsid w:val="009677A7"/>
    <w:rsid w:val="00972A5F"/>
    <w:rsid w:val="00973AF6"/>
    <w:rsid w:val="009759EC"/>
    <w:rsid w:val="00975A56"/>
    <w:rsid w:val="00982A45"/>
    <w:rsid w:val="0098324F"/>
    <w:rsid w:val="00986843"/>
    <w:rsid w:val="00993742"/>
    <w:rsid w:val="00995BCF"/>
    <w:rsid w:val="00996731"/>
    <w:rsid w:val="009A06FF"/>
    <w:rsid w:val="009A6042"/>
    <w:rsid w:val="009B6BCC"/>
    <w:rsid w:val="009B7428"/>
    <w:rsid w:val="009B7621"/>
    <w:rsid w:val="009C1F04"/>
    <w:rsid w:val="009C4FF9"/>
    <w:rsid w:val="009C5435"/>
    <w:rsid w:val="009C65F2"/>
    <w:rsid w:val="009D27D2"/>
    <w:rsid w:val="009D4A2E"/>
    <w:rsid w:val="009D771F"/>
    <w:rsid w:val="009E014D"/>
    <w:rsid w:val="009E47DF"/>
    <w:rsid w:val="009F0B1E"/>
    <w:rsid w:val="009F1F05"/>
    <w:rsid w:val="009F5A46"/>
    <w:rsid w:val="009F5A72"/>
    <w:rsid w:val="009F5B74"/>
    <w:rsid w:val="009F6566"/>
    <w:rsid w:val="00A1199A"/>
    <w:rsid w:val="00A12860"/>
    <w:rsid w:val="00A15FA2"/>
    <w:rsid w:val="00A17BE0"/>
    <w:rsid w:val="00A20BE1"/>
    <w:rsid w:val="00A234F1"/>
    <w:rsid w:val="00A23DCD"/>
    <w:rsid w:val="00A246DD"/>
    <w:rsid w:val="00A27A22"/>
    <w:rsid w:val="00A27B9F"/>
    <w:rsid w:val="00A30A4F"/>
    <w:rsid w:val="00A31EDA"/>
    <w:rsid w:val="00A36456"/>
    <w:rsid w:val="00A36ABB"/>
    <w:rsid w:val="00A36D9C"/>
    <w:rsid w:val="00A371C6"/>
    <w:rsid w:val="00A410BA"/>
    <w:rsid w:val="00A41822"/>
    <w:rsid w:val="00A428B8"/>
    <w:rsid w:val="00A44D0A"/>
    <w:rsid w:val="00A46941"/>
    <w:rsid w:val="00A50109"/>
    <w:rsid w:val="00A51564"/>
    <w:rsid w:val="00A54719"/>
    <w:rsid w:val="00A55137"/>
    <w:rsid w:val="00A57EE0"/>
    <w:rsid w:val="00A61FDE"/>
    <w:rsid w:val="00A66018"/>
    <w:rsid w:val="00A71816"/>
    <w:rsid w:val="00A7701E"/>
    <w:rsid w:val="00A85BF3"/>
    <w:rsid w:val="00A86721"/>
    <w:rsid w:val="00A92437"/>
    <w:rsid w:val="00A95412"/>
    <w:rsid w:val="00A95A6A"/>
    <w:rsid w:val="00AA6281"/>
    <w:rsid w:val="00AA7DFD"/>
    <w:rsid w:val="00AB0A91"/>
    <w:rsid w:val="00AB2D55"/>
    <w:rsid w:val="00AB464A"/>
    <w:rsid w:val="00AB6356"/>
    <w:rsid w:val="00AB7062"/>
    <w:rsid w:val="00AC146C"/>
    <w:rsid w:val="00AC33F8"/>
    <w:rsid w:val="00AC3935"/>
    <w:rsid w:val="00AC3AE3"/>
    <w:rsid w:val="00AC5EF2"/>
    <w:rsid w:val="00AC640C"/>
    <w:rsid w:val="00AC7C53"/>
    <w:rsid w:val="00AD1F44"/>
    <w:rsid w:val="00AD33B0"/>
    <w:rsid w:val="00AD5F99"/>
    <w:rsid w:val="00AD6037"/>
    <w:rsid w:val="00AE1178"/>
    <w:rsid w:val="00AE36DE"/>
    <w:rsid w:val="00AE499A"/>
    <w:rsid w:val="00AE7C3E"/>
    <w:rsid w:val="00AF1526"/>
    <w:rsid w:val="00AF2D78"/>
    <w:rsid w:val="00AF3350"/>
    <w:rsid w:val="00AF52CD"/>
    <w:rsid w:val="00AF601C"/>
    <w:rsid w:val="00AF677F"/>
    <w:rsid w:val="00B0145D"/>
    <w:rsid w:val="00B0243F"/>
    <w:rsid w:val="00B067B6"/>
    <w:rsid w:val="00B06A06"/>
    <w:rsid w:val="00B12F65"/>
    <w:rsid w:val="00B138BA"/>
    <w:rsid w:val="00B145CA"/>
    <w:rsid w:val="00B342F5"/>
    <w:rsid w:val="00B37C1D"/>
    <w:rsid w:val="00B451D8"/>
    <w:rsid w:val="00B46C9D"/>
    <w:rsid w:val="00B46D42"/>
    <w:rsid w:val="00B478B5"/>
    <w:rsid w:val="00B513BC"/>
    <w:rsid w:val="00B51A29"/>
    <w:rsid w:val="00B52B7C"/>
    <w:rsid w:val="00B60E85"/>
    <w:rsid w:val="00B61122"/>
    <w:rsid w:val="00B74F09"/>
    <w:rsid w:val="00B75DB7"/>
    <w:rsid w:val="00B77D01"/>
    <w:rsid w:val="00B80296"/>
    <w:rsid w:val="00B80502"/>
    <w:rsid w:val="00B825FD"/>
    <w:rsid w:val="00B84159"/>
    <w:rsid w:val="00B84E09"/>
    <w:rsid w:val="00B863ED"/>
    <w:rsid w:val="00B8754B"/>
    <w:rsid w:val="00B90FAB"/>
    <w:rsid w:val="00B91755"/>
    <w:rsid w:val="00B92FEF"/>
    <w:rsid w:val="00B93DDB"/>
    <w:rsid w:val="00B94CC4"/>
    <w:rsid w:val="00BA3403"/>
    <w:rsid w:val="00BA7BA8"/>
    <w:rsid w:val="00BB3017"/>
    <w:rsid w:val="00BB4262"/>
    <w:rsid w:val="00BB4E41"/>
    <w:rsid w:val="00BB799A"/>
    <w:rsid w:val="00BC3281"/>
    <w:rsid w:val="00BC34F5"/>
    <w:rsid w:val="00BC5408"/>
    <w:rsid w:val="00BC566E"/>
    <w:rsid w:val="00BC583C"/>
    <w:rsid w:val="00BC735A"/>
    <w:rsid w:val="00BD1256"/>
    <w:rsid w:val="00BD1B29"/>
    <w:rsid w:val="00BD1F1F"/>
    <w:rsid w:val="00BD358F"/>
    <w:rsid w:val="00BD4F38"/>
    <w:rsid w:val="00BD5139"/>
    <w:rsid w:val="00BD5ED0"/>
    <w:rsid w:val="00BE2CE4"/>
    <w:rsid w:val="00BE4B40"/>
    <w:rsid w:val="00BE6E59"/>
    <w:rsid w:val="00BF25CE"/>
    <w:rsid w:val="00BF283E"/>
    <w:rsid w:val="00BF3557"/>
    <w:rsid w:val="00BF4019"/>
    <w:rsid w:val="00BF4060"/>
    <w:rsid w:val="00C019B8"/>
    <w:rsid w:val="00C05651"/>
    <w:rsid w:val="00C0714A"/>
    <w:rsid w:val="00C07ABE"/>
    <w:rsid w:val="00C11E46"/>
    <w:rsid w:val="00C14998"/>
    <w:rsid w:val="00C226F8"/>
    <w:rsid w:val="00C24FA9"/>
    <w:rsid w:val="00C26647"/>
    <w:rsid w:val="00C3533D"/>
    <w:rsid w:val="00C35444"/>
    <w:rsid w:val="00C40F69"/>
    <w:rsid w:val="00C41639"/>
    <w:rsid w:val="00C427A4"/>
    <w:rsid w:val="00C46733"/>
    <w:rsid w:val="00C46D21"/>
    <w:rsid w:val="00C47A8C"/>
    <w:rsid w:val="00C50EFC"/>
    <w:rsid w:val="00C525EB"/>
    <w:rsid w:val="00C53276"/>
    <w:rsid w:val="00C63533"/>
    <w:rsid w:val="00C64D03"/>
    <w:rsid w:val="00C67987"/>
    <w:rsid w:val="00C7015B"/>
    <w:rsid w:val="00C70491"/>
    <w:rsid w:val="00C73C74"/>
    <w:rsid w:val="00C741FD"/>
    <w:rsid w:val="00C75BD3"/>
    <w:rsid w:val="00C75D6F"/>
    <w:rsid w:val="00C76480"/>
    <w:rsid w:val="00C80A91"/>
    <w:rsid w:val="00C92C3E"/>
    <w:rsid w:val="00C94E63"/>
    <w:rsid w:val="00C96D9E"/>
    <w:rsid w:val="00CA1340"/>
    <w:rsid w:val="00CA4D0E"/>
    <w:rsid w:val="00CA6135"/>
    <w:rsid w:val="00CA6859"/>
    <w:rsid w:val="00CA6B56"/>
    <w:rsid w:val="00CB0229"/>
    <w:rsid w:val="00CB2500"/>
    <w:rsid w:val="00CB4641"/>
    <w:rsid w:val="00CB79CB"/>
    <w:rsid w:val="00CC2FD6"/>
    <w:rsid w:val="00CD0D37"/>
    <w:rsid w:val="00CD4491"/>
    <w:rsid w:val="00CD5A25"/>
    <w:rsid w:val="00CD6259"/>
    <w:rsid w:val="00CD63A9"/>
    <w:rsid w:val="00CE0C5A"/>
    <w:rsid w:val="00CE2299"/>
    <w:rsid w:val="00CE246B"/>
    <w:rsid w:val="00CE3CCB"/>
    <w:rsid w:val="00CE4DC1"/>
    <w:rsid w:val="00CE4FEA"/>
    <w:rsid w:val="00CE5620"/>
    <w:rsid w:val="00CE5ECB"/>
    <w:rsid w:val="00CE730B"/>
    <w:rsid w:val="00CE7861"/>
    <w:rsid w:val="00CE7E1E"/>
    <w:rsid w:val="00CF093D"/>
    <w:rsid w:val="00CF187C"/>
    <w:rsid w:val="00CF3A0F"/>
    <w:rsid w:val="00CF4C0A"/>
    <w:rsid w:val="00CF4F87"/>
    <w:rsid w:val="00CF6636"/>
    <w:rsid w:val="00D00087"/>
    <w:rsid w:val="00D010AD"/>
    <w:rsid w:val="00D03EAD"/>
    <w:rsid w:val="00D064AE"/>
    <w:rsid w:val="00D06D4F"/>
    <w:rsid w:val="00D07A10"/>
    <w:rsid w:val="00D13C21"/>
    <w:rsid w:val="00D17FD3"/>
    <w:rsid w:val="00D20368"/>
    <w:rsid w:val="00D206AE"/>
    <w:rsid w:val="00D21FFF"/>
    <w:rsid w:val="00D221EE"/>
    <w:rsid w:val="00D23B26"/>
    <w:rsid w:val="00D322D0"/>
    <w:rsid w:val="00D32E6E"/>
    <w:rsid w:val="00D358F4"/>
    <w:rsid w:val="00D37116"/>
    <w:rsid w:val="00D37E12"/>
    <w:rsid w:val="00D421DE"/>
    <w:rsid w:val="00D42A64"/>
    <w:rsid w:val="00D447C4"/>
    <w:rsid w:val="00D45356"/>
    <w:rsid w:val="00D50CF1"/>
    <w:rsid w:val="00D52405"/>
    <w:rsid w:val="00D652FA"/>
    <w:rsid w:val="00D708AF"/>
    <w:rsid w:val="00D71DF0"/>
    <w:rsid w:val="00D71E5C"/>
    <w:rsid w:val="00D71EE4"/>
    <w:rsid w:val="00D7423D"/>
    <w:rsid w:val="00D758F7"/>
    <w:rsid w:val="00D7725F"/>
    <w:rsid w:val="00D83059"/>
    <w:rsid w:val="00D8355E"/>
    <w:rsid w:val="00D83FA1"/>
    <w:rsid w:val="00D84C46"/>
    <w:rsid w:val="00D84ED5"/>
    <w:rsid w:val="00D864AE"/>
    <w:rsid w:val="00D86DBD"/>
    <w:rsid w:val="00D870D1"/>
    <w:rsid w:val="00D90E86"/>
    <w:rsid w:val="00D92676"/>
    <w:rsid w:val="00D94F08"/>
    <w:rsid w:val="00D95307"/>
    <w:rsid w:val="00DA07B9"/>
    <w:rsid w:val="00DA1B49"/>
    <w:rsid w:val="00DA35EC"/>
    <w:rsid w:val="00DA3710"/>
    <w:rsid w:val="00DA52CB"/>
    <w:rsid w:val="00DA6411"/>
    <w:rsid w:val="00DB12FD"/>
    <w:rsid w:val="00DB1A29"/>
    <w:rsid w:val="00DB1C09"/>
    <w:rsid w:val="00DB22F7"/>
    <w:rsid w:val="00DB2F34"/>
    <w:rsid w:val="00DB62E4"/>
    <w:rsid w:val="00DC13F0"/>
    <w:rsid w:val="00DC1917"/>
    <w:rsid w:val="00DC2B59"/>
    <w:rsid w:val="00DC5633"/>
    <w:rsid w:val="00DC5B41"/>
    <w:rsid w:val="00DC5D54"/>
    <w:rsid w:val="00DD0C2E"/>
    <w:rsid w:val="00DD1FB7"/>
    <w:rsid w:val="00DD370F"/>
    <w:rsid w:val="00DD573E"/>
    <w:rsid w:val="00DD5EB6"/>
    <w:rsid w:val="00DD7136"/>
    <w:rsid w:val="00DE0418"/>
    <w:rsid w:val="00DE0C8D"/>
    <w:rsid w:val="00DE32B4"/>
    <w:rsid w:val="00DE7E50"/>
    <w:rsid w:val="00DF0CF6"/>
    <w:rsid w:val="00DF34A8"/>
    <w:rsid w:val="00DF4AA9"/>
    <w:rsid w:val="00DF4F1D"/>
    <w:rsid w:val="00E00217"/>
    <w:rsid w:val="00E07D36"/>
    <w:rsid w:val="00E1273A"/>
    <w:rsid w:val="00E13208"/>
    <w:rsid w:val="00E15128"/>
    <w:rsid w:val="00E24A5A"/>
    <w:rsid w:val="00E24E1F"/>
    <w:rsid w:val="00E2518C"/>
    <w:rsid w:val="00E26396"/>
    <w:rsid w:val="00E3294B"/>
    <w:rsid w:val="00E33BF2"/>
    <w:rsid w:val="00E33D09"/>
    <w:rsid w:val="00E37F6A"/>
    <w:rsid w:val="00E41F31"/>
    <w:rsid w:val="00E43A08"/>
    <w:rsid w:val="00E44629"/>
    <w:rsid w:val="00E45146"/>
    <w:rsid w:val="00E45255"/>
    <w:rsid w:val="00E50002"/>
    <w:rsid w:val="00E56B97"/>
    <w:rsid w:val="00E632BE"/>
    <w:rsid w:val="00E66C5C"/>
    <w:rsid w:val="00E67686"/>
    <w:rsid w:val="00E67F8E"/>
    <w:rsid w:val="00E70D1A"/>
    <w:rsid w:val="00E72D00"/>
    <w:rsid w:val="00E74296"/>
    <w:rsid w:val="00E7786E"/>
    <w:rsid w:val="00E87FD6"/>
    <w:rsid w:val="00E965AD"/>
    <w:rsid w:val="00EA6C79"/>
    <w:rsid w:val="00EB0A03"/>
    <w:rsid w:val="00EB28C4"/>
    <w:rsid w:val="00EB33CC"/>
    <w:rsid w:val="00EB7D3A"/>
    <w:rsid w:val="00EC13E4"/>
    <w:rsid w:val="00EC17D8"/>
    <w:rsid w:val="00EC21BB"/>
    <w:rsid w:val="00EC2D2B"/>
    <w:rsid w:val="00EC7F5F"/>
    <w:rsid w:val="00ED009A"/>
    <w:rsid w:val="00ED29F7"/>
    <w:rsid w:val="00ED2C7E"/>
    <w:rsid w:val="00ED5522"/>
    <w:rsid w:val="00ED5CC8"/>
    <w:rsid w:val="00ED6591"/>
    <w:rsid w:val="00ED7CBB"/>
    <w:rsid w:val="00EE0D24"/>
    <w:rsid w:val="00EE15C9"/>
    <w:rsid w:val="00EE1FBF"/>
    <w:rsid w:val="00EE37D9"/>
    <w:rsid w:val="00EE40DF"/>
    <w:rsid w:val="00EE4B34"/>
    <w:rsid w:val="00EE77DF"/>
    <w:rsid w:val="00EF039D"/>
    <w:rsid w:val="00EF07F5"/>
    <w:rsid w:val="00EF76D1"/>
    <w:rsid w:val="00F005AA"/>
    <w:rsid w:val="00F00A36"/>
    <w:rsid w:val="00F010FB"/>
    <w:rsid w:val="00F0554E"/>
    <w:rsid w:val="00F05B6F"/>
    <w:rsid w:val="00F062A4"/>
    <w:rsid w:val="00F07620"/>
    <w:rsid w:val="00F13350"/>
    <w:rsid w:val="00F14F8F"/>
    <w:rsid w:val="00F15949"/>
    <w:rsid w:val="00F20B7D"/>
    <w:rsid w:val="00F24B75"/>
    <w:rsid w:val="00F33CAB"/>
    <w:rsid w:val="00F36025"/>
    <w:rsid w:val="00F41D21"/>
    <w:rsid w:val="00F427BF"/>
    <w:rsid w:val="00F431FF"/>
    <w:rsid w:val="00F43F2D"/>
    <w:rsid w:val="00F46434"/>
    <w:rsid w:val="00F46A5A"/>
    <w:rsid w:val="00F46D04"/>
    <w:rsid w:val="00F50EC6"/>
    <w:rsid w:val="00F5567C"/>
    <w:rsid w:val="00F560F7"/>
    <w:rsid w:val="00F57DA0"/>
    <w:rsid w:val="00F60565"/>
    <w:rsid w:val="00F7442D"/>
    <w:rsid w:val="00F76794"/>
    <w:rsid w:val="00F76887"/>
    <w:rsid w:val="00F8098B"/>
    <w:rsid w:val="00F87F55"/>
    <w:rsid w:val="00F96002"/>
    <w:rsid w:val="00FA150D"/>
    <w:rsid w:val="00FA4A4E"/>
    <w:rsid w:val="00FA566A"/>
    <w:rsid w:val="00FA6E1D"/>
    <w:rsid w:val="00FA70D3"/>
    <w:rsid w:val="00FB0B9F"/>
    <w:rsid w:val="00FB1207"/>
    <w:rsid w:val="00FB39D2"/>
    <w:rsid w:val="00FB55AC"/>
    <w:rsid w:val="00FC052D"/>
    <w:rsid w:val="00FC1118"/>
    <w:rsid w:val="00FC2C14"/>
    <w:rsid w:val="00FC36A6"/>
    <w:rsid w:val="00FC5B03"/>
    <w:rsid w:val="00FC69EE"/>
    <w:rsid w:val="00FD342F"/>
    <w:rsid w:val="00FD417A"/>
    <w:rsid w:val="00FD4C3E"/>
    <w:rsid w:val="00FD73F0"/>
    <w:rsid w:val="00FD7B66"/>
    <w:rsid w:val="00FE2B4C"/>
    <w:rsid w:val="00FE2C4A"/>
    <w:rsid w:val="00FE475F"/>
    <w:rsid w:val="00FF1B87"/>
    <w:rsid w:val="00FF2158"/>
    <w:rsid w:val="00FF4C4E"/>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6229">
      <w:bodyDiv w:val="1"/>
      <w:marLeft w:val="0"/>
      <w:marRight w:val="0"/>
      <w:marTop w:val="0"/>
      <w:marBottom w:val="0"/>
      <w:divBdr>
        <w:top w:val="none" w:sz="0" w:space="0" w:color="auto"/>
        <w:left w:val="none" w:sz="0" w:space="0" w:color="auto"/>
        <w:bottom w:val="none" w:sz="0" w:space="0" w:color="auto"/>
        <w:right w:val="none" w:sz="0" w:space="0" w:color="auto"/>
      </w:divBdr>
    </w:div>
    <w:div w:id="27528926">
      <w:bodyDiv w:val="1"/>
      <w:marLeft w:val="0"/>
      <w:marRight w:val="0"/>
      <w:marTop w:val="0"/>
      <w:marBottom w:val="0"/>
      <w:divBdr>
        <w:top w:val="none" w:sz="0" w:space="0" w:color="auto"/>
        <w:left w:val="none" w:sz="0" w:space="0" w:color="auto"/>
        <w:bottom w:val="none" w:sz="0" w:space="0" w:color="auto"/>
        <w:right w:val="none" w:sz="0" w:space="0" w:color="auto"/>
      </w:divBdr>
    </w:div>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95297883">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186069888">
      <w:bodyDiv w:val="1"/>
      <w:marLeft w:val="0"/>
      <w:marRight w:val="0"/>
      <w:marTop w:val="0"/>
      <w:marBottom w:val="0"/>
      <w:divBdr>
        <w:top w:val="none" w:sz="0" w:space="0" w:color="auto"/>
        <w:left w:val="none" w:sz="0" w:space="0" w:color="auto"/>
        <w:bottom w:val="none" w:sz="0" w:space="0" w:color="auto"/>
        <w:right w:val="none" w:sz="0" w:space="0" w:color="auto"/>
      </w:divBdr>
    </w:div>
    <w:div w:id="275908312">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362629770">
      <w:bodyDiv w:val="1"/>
      <w:marLeft w:val="0"/>
      <w:marRight w:val="0"/>
      <w:marTop w:val="0"/>
      <w:marBottom w:val="0"/>
      <w:divBdr>
        <w:top w:val="none" w:sz="0" w:space="0" w:color="auto"/>
        <w:left w:val="none" w:sz="0" w:space="0" w:color="auto"/>
        <w:bottom w:val="none" w:sz="0" w:space="0" w:color="auto"/>
        <w:right w:val="none" w:sz="0" w:space="0" w:color="auto"/>
      </w:divBdr>
    </w:div>
    <w:div w:id="375784446">
      <w:bodyDiv w:val="1"/>
      <w:marLeft w:val="0"/>
      <w:marRight w:val="0"/>
      <w:marTop w:val="0"/>
      <w:marBottom w:val="0"/>
      <w:divBdr>
        <w:top w:val="none" w:sz="0" w:space="0" w:color="auto"/>
        <w:left w:val="none" w:sz="0" w:space="0" w:color="auto"/>
        <w:bottom w:val="none" w:sz="0" w:space="0" w:color="auto"/>
        <w:right w:val="none" w:sz="0" w:space="0" w:color="auto"/>
      </w:divBdr>
    </w:div>
    <w:div w:id="418718491">
      <w:bodyDiv w:val="1"/>
      <w:marLeft w:val="0"/>
      <w:marRight w:val="0"/>
      <w:marTop w:val="0"/>
      <w:marBottom w:val="0"/>
      <w:divBdr>
        <w:top w:val="none" w:sz="0" w:space="0" w:color="auto"/>
        <w:left w:val="none" w:sz="0" w:space="0" w:color="auto"/>
        <w:bottom w:val="none" w:sz="0" w:space="0" w:color="auto"/>
        <w:right w:val="none" w:sz="0" w:space="0" w:color="auto"/>
      </w:divBdr>
    </w:div>
    <w:div w:id="459806708">
      <w:bodyDiv w:val="1"/>
      <w:marLeft w:val="0"/>
      <w:marRight w:val="0"/>
      <w:marTop w:val="0"/>
      <w:marBottom w:val="0"/>
      <w:divBdr>
        <w:top w:val="none" w:sz="0" w:space="0" w:color="auto"/>
        <w:left w:val="none" w:sz="0" w:space="0" w:color="auto"/>
        <w:bottom w:val="none" w:sz="0" w:space="0" w:color="auto"/>
        <w:right w:val="none" w:sz="0" w:space="0" w:color="auto"/>
      </w:divBdr>
    </w:div>
    <w:div w:id="499390910">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58249591">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4561056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763843420">
      <w:bodyDiv w:val="1"/>
      <w:marLeft w:val="0"/>
      <w:marRight w:val="0"/>
      <w:marTop w:val="0"/>
      <w:marBottom w:val="0"/>
      <w:divBdr>
        <w:top w:val="none" w:sz="0" w:space="0" w:color="auto"/>
        <w:left w:val="none" w:sz="0" w:space="0" w:color="auto"/>
        <w:bottom w:val="none" w:sz="0" w:space="0" w:color="auto"/>
        <w:right w:val="none" w:sz="0" w:space="0" w:color="auto"/>
      </w:divBdr>
    </w:div>
    <w:div w:id="800804357">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062752401">
      <w:bodyDiv w:val="1"/>
      <w:marLeft w:val="0"/>
      <w:marRight w:val="0"/>
      <w:marTop w:val="0"/>
      <w:marBottom w:val="0"/>
      <w:divBdr>
        <w:top w:val="none" w:sz="0" w:space="0" w:color="auto"/>
        <w:left w:val="none" w:sz="0" w:space="0" w:color="auto"/>
        <w:bottom w:val="none" w:sz="0" w:space="0" w:color="auto"/>
        <w:right w:val="none" w:sz="0" w:space="0" w:color="auto"/>
      </w:divBdr>
    </w:div>
    <w:div w:id="1104766843">
      <w:bodyDiv w:val="1"/>
      <w:marLeft w:val="0"/>
      <w:marRight w:val="0"/>
      <w:marTop w:val="0"/>
      <w:marBottom w:val="0"/>
      <w:divBdr>
        <w:top w:val="none" w:sz="0" w:space="0" w:color="auto"/>
        <w:left w:val="none" w:sz="0" w:space="0" w:color="auto"/>
        <w:bottom w:val="none" w:sz="0" w:space="0" w:color="auto"/>
        <w:right w:val="none" w:sz="0" w:space="0" w:color="auto"/>
      </w:divBdr>
    </w:div>
    <w:div w:id="1193225029">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34774901">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413352424">
      <w:bodyDiv w:val="1"/>
      <w:marLeft w:val="0"/>
      <w:marRight w:val="0"/>
      <w:marTop w:val="0"/>
      <w:marBottom w:val="0"/>
      <w:divBdr>
        <w:top w:val="none" w:sz="0" w:space="0" w:color="auto"/>
        <w:left w:val="none" w:sz="0" w:space="0" w:color="auto"/>
        <w:bottom w:val="none" w:sz="0" w:space="0" w:color="auto"/>
        <w:right w:val="none" w:sz="0" w:space="0" w:color="auto"/>
      </w:divBdr>
    </w:div>
    <w:div w:id="1432093639">
      <w:bodyDiv w:val="1"/>
      <w:marLeft w:val="0"/>
      <w:marRight w:val="0"/>
      <w:marTop w:val="0"/>
      <w:marBottom w:val="0"/>
      <w:divBdr>
        <w:top w:val="none" w:sz="0" w:space="0" w:color="auto"/>
        <w:left w:val="none" w:sz="0" w:space="0" w:color="auto"/>
        <w:bottom w:val="none" w:sz="0" w:space="0" w:color="auto"/>
        <w:right w:val="none" w:sz="0" w:space="0" w:color="auto"/>
      </w:divBdr>
    </w:div>
    <w:div w:id="1508255729">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155447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51266663">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08873369">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42019520">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02716830">
      <w:bodyDiv w:val="1"/>
      <w:marLeft w:val="0"/>
      <w:marRight w:val="0"/>
      <w:marTop w:val="0"/>
      <w:marBottom w:val="0"/>
      <w:divBdr>
        <w:top w:val="none" w:sz="0" w:space="0" w:color="auto"/>
        <w:left w:val="none" w:sz="0" w:space="0" w:color="auto"/>
        <w:bottom w:val="none" w:sz="0" w:space="0" w:color="auto"/>
        <w:right w:val="none" w:sz="0" w:space="0" w:color="auto"/>
      </w:divBdr>
    </w:div>
    <w:div w:id="1963530564">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1586382">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470950452">
          <w:marLeft w:val="0"/>
          <w:marRight w:val="0"/>
          <w:marTop w:val="0"/>
          <w:marBottom w:val="0"/>
          <w:divBdr>
            <w:top w:val="none" w:sz="0" w:space="0" w:color="auto"/>
            <w:left w:val="none" w:sz="0" w:space="0" w:color="auto"/>
            <w:bottom w:val="none" w:sz="0" w:space="0" w:color="auto"/>
            <w:right w:val="none" w:sz="0" w:space="0" w:color="auto"/>
          </w:divBdr>
        </w:div>
        <w:div w:id="590315500">
          <w:marLeft w:val="0"/>
          <w:marRight w:val="0"/>
          <w:marTop w:val="6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E57A0-A052-7D46-9390-CC3BDB83A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29</Pages>
  <Words>13341</Words>
  <Characters>76047</Characters>
  <Application>Microsoft Macintosh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9</cp:revision>
  <cp:lastPrinted>2016-02-13T05:11:00Z</cp:lastPrinted>
  <dcterms:created xsi:type="dcterms:W3CDTF">2016-03-06T14:04:00Z</dcterms:created>
  <dcterms:modified xsi:type="dcterms:W3CDTF">2016-03-07T21:34:00Z</dcterms:modified>
</cp:coreProperties>
</file>