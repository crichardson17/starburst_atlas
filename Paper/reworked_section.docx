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80714" w14:textId="77777777" w:rsidR="00F7393C" w:rsidRPr="000E0B1F" w:rsidRDefault="00F7393C" w:rsidP="00F7393C">
      <w:pPr>
        <w:rPr>
          <w:rFonts w:cs="Times New Roman"/>
          <w:i/>
        </w:rPr>
      </w:pPr>
      <w:r>
        <w:rPr>
          <w:rFonts w:cs="Times New Roman"/>
          <w:i/>
        </w:rPr>
        <w:t>3.1.4 Hydrogen Density</w:t>
      </w:r>
    </w:p>
    <w:p w14:paraId="6B2448AE" w14:textId="77777777" w:rsidR="00F7393C" w:rsidRDefault="00F7393C" w:rsidP="00F7393C">
      <w:pPr>
        <w:rPr>
          <w:rFonts w:cs="Times New Roman"/>
        </w:rPr>
      </w:pPr>
    </w:p>
    <w:p w14:paraId="6A0537CE" w14:textId="4753B276" w:rsidR="00F7393C" w:rsidRPr="000A6EB6" w:rsidRDefault="00F7393C" w:rsidP="00F7393C">
      <w:pPr>
        <w:rPr>
          <w:rFonts w:cs="Times New Roman"/>
        </w:rPr>
      </w:pPr>
      <w:r w:rsidRPr="000A6EB6">
        <w:rPr>
          <w:rFonts w:cs="Times New Roman"/>
        </w:rPr>
        <w:t xml:space="preserve">The limits for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in our baseline grid are based on the</w:t>
      </w:r>
      <w:r>
        <w:rPr>
          <w:rFonts w:cs="Times New Roman"/>
        </w:rPr>
        <w:t xml:space="preserve"> low density limit (LDL)</w:t>
      </w:r>
      <w:r w:rsidRPr="000A6EB6">
        <w:rPr>
          <w:rFonts w:cs="Times New Roman"/>
        </w:rPr>
        <w:t xml:space="preserve"> critical density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>
        <w:rPr>
          <w:rFonts w:cs="Times New Roman"/>
        </w:rPr>
        <w:t>,</w:t>
      </w:r>
      <w:r w:rsidRPr="000A6EB6">
        <w:rPr>
          <w:rFonts w:cs="Times New Roman"/>
        </w:rPr>
        <w:t xml:space="preserve"> values of the </w:t>
      </w:r>
      <w:r>
        <w:rPr>
          <w:rFonts w:cs="Times New Roman"/>
        </w:rPr>
        <w:t>emission lines</w:t>
      </w:r>
      <w:r w:rsidRPr="000A6EB6">
        <w:rPr>
          <w:rFonts w:cs="Times New Roman"/>
        </w:rPr>
        <w:t xml:space="preserve"> we tracked. </w:t>
      </w:r>
      <w:r>
        <w:rPr>
          <w:rFonts w:cs="Times New Roman"/>
        </w:rPr>
        <w:t>T</w:t>
      </w:r>
      <w:r w:rsidRPr="000A6EB6">
        <w:rPr>
          <w:rFonts w:cs="Times New Roman"/>
        </w:rPr>
        <w:t xml:space="preserve">he LDL for most emission lines is </w:t>
      </w:r>
      <w:r>
        <w:rPr>
          <w:rFonts w:cs="Times New Roman"/>
        </w:rPr>
        <w:t>~</w:t>
      </w:r>
      <w:r w:rsidRPr="000A6EB6">
        <w:rPr>
          <w:rFonts w:cs="Times New Roman"/>
        </w:rPr>
        <w:t>10</w:t>
      </w:r>
      <w:r w:rsidRPr="000A6EB6">
        <w:rPr>
          <w:rFonts w:cs="Times New Roman"/>
          <w:vertAlign w:val="superscript"/>
        </w:rPr>
        <w:t>0</w:t>
      </w:r>
      <w:r w:rsidRPr="000A6EB6">
        <w:rPr>
          <w:rFonts w:cs="Times New Roman"/>
        </w:rPr>
        <w:t xml:space="preserve"> 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, so we </w:t>
      </w:r>
      <w:r>
        <w:rPr>
          <w:rFonts w:cs="Times New Roman"/>
        </w:rPr>
        <w:t xml:space="preserve">chose </w:t>
      </w:r>
      <w:r w:rsidRPr="000A6EB6">
        <w:rPr>
          <w:rFonts w:cs="Times New Roman"/>
        </w:rPr>
        <w:t>this as our</w:t>
      </w:r>
      <w:r>
        <w:rPr>
          <w:rFonts w:cs="Times New Roman"/>
        </w:rPr>
        <w:t xml:space="preserve"> lowest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="0003166F">
        <w:rPr>
          <w:rFonts w:cs="Times New Roman"/>
        </w:rPr>
        <w:t xml:space="preserve"> value</w:t>
      </w:r>
      <w:r w:rsidRPr="000A6EB6">
        <w:rPr>
          <w:rFonts w:cs="Times New Roman"/>
        </w:rPr>
        <w:t xml:space="preserve">. </w:t>
      </w:r>
      <w:r>
        <w:rPr>
          <w:rFonts w:cs="Times New Roman"/>
        </w:rPr>
        <w:t>R</w:t>
      </w:r>
      <w:r w:rsidRPr="000A6EB6">
        <w:rPr>
          <w:rFonts w:cs="Times New Roman"/>
        </w:rPr>
        <w:t>ecent observations of ultra-compact and hyper-compact H II regions (Hoare et al. 2007</w:t>
      </w:r>
      <w:r>
        <w:rPr>
          <w:rFonts w:cs="Times New Roman"/>
        </w:rPr>
        <w:t>,</w:t>
      </w:r>
      <w:r w:rsidRPr="000A6EB6">
        <w:rPr>
          <w:rFonts w:cs="Times New Roman"/>
        </w:rPr>
        <w:t xml:space="preserve"> Sánchez-Monge et al. 2011)</w:t>
      </w:r>
      <w:r>
        <w:rPr>
          <w:rFonts w:cs="Times New Roman"/>
        </w:rPr>
        <w:t xml:space="preserve"> provide insight for identifying a suitable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 xml:space="preserve"> upper limit</w:t>
      </w:r>
      <w:r w:rsidRPr="000A6EB6">
        <w:rPr>
          <w:rFonts w:cs="Times New Roman"/>
        </w:rPr>
        <w:t xml:space="preserve">. Observations of ultra-compact regions have revealed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  <w:i/>
          <w:vertAlign w:val="subscript"/>
        </w:rPr>
        <w:t xml:space="preserve">  </w:t>
      </w:r>
      <w:r w:rsidRPr="000A6EB6">
        <w:rPr>
          <w:rFonts w:cs="Times New Roman"/>
        </w:rPr>
        <w:t>&gt; 10</w:t>
      </w:r>
      <w:r w:rsidRPr="000A6EB6">
        <w:rPr>
          <w:rFonts w:cs="Times New Roman"/>
          <w:vertAlign w:val="superscript"/>
        </w:rPr>
        <w:t>4</w:t>
      </w:r>
      <w:r w:rsidRPr="000A6EB6">
        <w:rPr>
          <w:rFonts w:cs="Times New Roman"/>
        </w:rPr>
        <w:t xml:space="preserve"> 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 while observations of hyper-compact H II regions</w:t>
      </w:r>
      <w:r w:rsidRPr="000A6EB6">
        <w:rPr>
          <w:rFonts w:cs="Times New Roman"/>
          <w:i/>
        </w:rPr>
        <w:t xml:space="preserve"> </w:t>
      </w:r>
      <w:r w:rsidRPr="000A6EB6">
        <w:rPr>
          <w:rFonts w:cs="Times New Roman"/>
        </w:rPr>
        <w:t xml:space="preserve">have revealed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&gt; 10</w:t>
      </w:r>
      <w:r w:rsidRPr="000A6EB6">
        <w:rPr>
          <w:rFonts w:cs="Times New Roman"/>
          <w:vertAlign w:val="superscript"/>
        </w:rPr>
        <w:t>6</w:t>
      </w:r>
      <w:r w:rsidRPr="000A6EB6">
        <w:rPr>
          <w:rFonts w:cs="Times New Roman"/>
        </w:rPr>
        <w:t xml:space="preserve"> cm</w:t>
      </w:r>
      <w:r w:rsidRPr="000A6EB6">
        <w:rPr>
          <w:rFonts w:cs="Times New Roman"/>
          <w:vertAlign w:val="superscript"/>
        </w:rPr>
        <w:t>-3</w:t>
      </w:r>
      <w:r>
        <w:rPr>
          <w:rFonts w:cs="Times New Roman"/>
        </w:rPr>
        <w:t xml:space="preserve"> (</w:t>
      </w:r>
      <w:r>
        <w:rPr>
          <w:rFonts w:eastAsia="Times New Roman" w:cs="Times New Roman"/>
          <w:color w:val="000000"/>
        </w:rPr>
        <w:t xml:space="preserve">Wood &amp; Churchwell 1989, Kurtz, Churchwell, &amp; Wood 1994, </w:t>
      </w:r>
      <w:r>
        <w:t>Beuther et al. 2002</w:t>
      </w:r>
      <w:r>
        <w:rPr>
          <w:rFonts w:eastAsia="Times New Roman" w:cs="Times New Roman"/>
          <w:color w:val="000000"/>
        </w:rPr>
        <w:t>)</w:t>
      </w:r>
      <w:r w:rsidRPr="000A6EB6">
        <w:rPr>
          <w:rFonts w:cs="Times New Roman"/>
        </w:rPr>
        <w:t xml:space="preserve">. </w:t>
      </w:r>
      <w:r>
        <w:rPr>
          <w:rFonts w:cs="Times New Roman"/>
        </w:rPr>
        <w:t>T</w:t>
      </w:r>
      <w:r w:rsidRPr="000A6EB6">
        <w:rPr>
          <w:rFonts w:cs="Times New Roman"/>
        </w:rPr>
        <w:t xml:space="preserve">he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 xml:space="preserve">crit </w:t>
      </w:r>
      <w:r w:rsidRPr="000A6EB6">
        <w:rPr>
          <w:rFonts w:cs="Times New Roman"/>
        </w:rPr>
        <w:t>values of the higher ionization potential elements we track</w:t>
      </w:r>
      <w:r>
        <w:rPr>
          <w:rFonts w:cs="Times New Roman"/>
        </w:rPr>
        <w:t xml:space="preserve"> are about an order of magnitude or two above these deduced values, f</w:t>
      </w:r>
      <w:r w:rsidRPr="000A6EB6">
        <w:rPr>
          <w:rFonts w:cs="Times New Roman"/>
        </w:rPr>
        <w:t>or example,</w:t>
      </w:r>
      <w:r>
        <w:rPr>
          <w:rFonts w:cs="Times New Roman"/>
        </w:rPr>
        <w:t xml:space="preserve"> log(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>
        <w:rPr>
          <w:rFonts w:cs="Times New Roman"/>
        </w:rPr>
        <w:t>(</w:t>
      </w:r>
      <w:r w:rsidRPr="000A6EB6">
        <w:rPr>
          <w:rFonts w:cs="Times New Roman"/>
        </w:rPr>
        <w:t xml:space="preserve">[Ne II] </w:t>
      </w:r>
      <w:r w:rsidRPr="000A6EB6">
        <w:rPr>
          <w:rFonts w:eastAsia="Times New Roman" w:cs="Times New Roman"/>
          <w:color w:val="000000"/>
          <w:shd w:val="clear" w:color="auto" w:fill="FFFFFF"/>
        </w:rPr>
        <w:t>λ</w:t>
      </w:r>
      <w:r>
        <w:rPr>
          <w:rFonts w:cs="Times New Roman"/>
        </w:rPr>
        <w:t>5755)) =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7.5 and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log(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>
        <w:rPr>
          <w:rFonts w:cs="Times New Roman"/>
        </w:rPr>
        <w:t>(</w:t>
      </w:r>
      <w:r w:rsidRPr="000A6EB6">
        <w:rPr>
          <w:rFonts w:cs="Times New Roman"/>
        </w:rPr>
        <w:t xml:space="preserve">[C III </w:t>
      </w:r>
      <w:r w:rsidRPr="000A6EB6">
        <w:rPr>
          <w:rFonts w:eastAsia="Times New Roman" w:cs="Times New Roman"/>
          <w:color w:val="000000"/>
          <w:shd w:val="clear" w:color="auto" w:fill="FFFFFF"/>
        </w:rPr>
        <w:t>λ</w:t>
      </w:r>
      <w:r w:rsidRPr="000A6EB6">
        <w:rPr>
          <w:rFonts w:cs="Times New Roman"/>
        </w:rPr>
        <w:t>1909</w:t>
      </w:r>
      <w:r>
        <w:rPr>
          <w:rFonts w:cs="Times New Roman"/>
        </w:rPr>
        <w:t>)) =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9.0. W</w:t>
      </w:r>
      <w:r w:rsidRPr="000A6EB6">
        <w:rPr>
          <w:rFonts w:cs="Times New Roman"/>
        </w:rPr>
        <w:t xml:space="preserve">ith 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  <w:i/>
        </w:rPr>
        <w:t xml:space="preserve"> </w:t>
      </w:r>
      <w:r w:rsidRPr="000A6EB6">
        <w:rPr>
          <w:rFonts w:cs="Times New Roman"/>
        </w:rPr>
        <w:t>≈ 10</w:t>
      </w:r>
      <w:r w:rsidRPr="000A6EB6">
        <w:rPr>
          <w:rFonts w:cs="Times New Roman"/>
          <w:vertAlign w:val="superscript"/>
        </w:rPr>
        <w:t xml:space="preserve">10 </w:t>
      </w:r>
      <w:r w:rsidRPr="000A6EB6">
        <w:rPr>
          <w:rFonts w:cs="Times New Roman"/>
        </w:rPr>
        <w:t>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 being </w:t>
      </w:r>
      <w:r>
        <w:rPr>
          <w:rFonts w:cs="Times New Roman"/>
        </w:rPr>
        <w:t xml:space="preserve">close to </w:t>
      </w:r>
      <w:r w:rsidRPr="000A6EB6">
        <w:rPr>
          <w:rFonts w:cs="Times New Roman"/>
        </w:rPr>
        <w:t xml:space="preserve">our peak </w:t>
      </w:r>
      <w:r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cr</w:t>
      </w:r>
      <w:r>
        <w:rPr>
          <w:rFonts w:cs="Times New Roman"/>
          <w:vertAlign w:val="subscript"/>
        </w:rPr>
        <w:t>it</w:t>
      </w:r>
      <w:r w:rsidRPr="000A6EB6">
        <w:rPr>
          <w:rFonts w:cs="Times New Roman"/>
        </w:rPr>
        <w:t>, we set 10</w:t>
      </w:r>
      <w:r w:rsidRPr="000A6EB6">
        <w:rPr>
          <w:rFonts w:cs="Times New Roman"/>
          <w:vertAlign w:val="superscript"/>
        </w:rPr>
        <w:t xml:space="preserve">10 </w:t>
      </w:r>
      <w:r w:rsidRPr="000A6EB6">
        <w:rPr>
          <w:rFonts w:cs="Times New Roman"/>
        </w:rPr>
        <w:t>cm</w:t>
      </w:r>
      <w:r w:rsidRPr="000A6EB6">
        <w:rPr>
          <w:rFonts w:cs="Times New Roman"/>
          <w:vertAlign w:val="superscript"/>
        </w:rPr>
        <w:t>-3</w:t>
      </w:r>
      <w:r w:rsidRPr="000A6EB6">
        <w:rPr>
          <w:rFonts w:cs="Times New Roman"/>
        </w:rPr>
        <w:t xml:space="preserve"> to be our upper limit</w:t>
      </w:r>
      <w:r>
        <w:rPr>
          <w:rFonts w:cs="Times New Roman"/>
        </w:rPr>
        <w:t xml:space="preserve"> on</w:t>
      </w:r>
      <w:r w:rsidRPr="00482A77">
        <w:rPr>
          <w:rFonts w:cs="Times New Roman"/>
          <w:i/>
        </w:rPr>
        <w:t xml:space="preserve">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. </w:t>
      </w:r>
      <w:r>
        <w:rPr>
          <w:rFonts w:cs="Times New Roman"/>
        </w:rPr>
        <w:t>Thus, c</w:t>
      </w:r>
      <w:r w:rsidRPr="000A6EB6">
        <w:rPr>
          <w:rFonts w:cs="Times New Roman"/>
        </w:rPr>
        <w:t xml:space="preserve">ombining the </w:t>
      </w:r>
      <w:r>
        <w:rPr>
          <w:rFonts w:cs="Times New Roman"/>
        </w:rPr>
        <w:t>atomic limits of our emission line list</w:t>
      </w:r>
      <w:r w:rsidR="0003166F">
        <w:rPr>
          <w:rFonts w:cs="Times New Roman"/>
        </w:rPr>
        <w:t xml:space="preserve"> with previously</w:t>
      </w:r>
      <w:r w:rsidRPr="000A6EB6">
        <w:rPr>
          <w:rFonts w:cs="Times New Roman"/>
        </w:rPr>
        <w:t xml:space="preserve"> observed</w:t>
      </w:r>
      <w:r w:rsidRPr="008D436E">
        <w:rPr>
          <w:rFonts w:cs="Times New Roman"/>
          <w:i/>
        </w:rPr>
        <w:t xml:space="preserve">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 xml:space="preserve"> values</w:t>
      </w:r>
      <w:r w:rsidRPr="000A6EB6">
        <w:rPr>
          <w:rFonts w:cs="Times New Roman"/>
        </w:rPr>
        <w:t xml:space="preserve">, we </w:t>
      </w:r>
      <w:r>
        <w:rPr>
          <w:rFonts w:cs="Times New Roman"/>
        </w:rPr>
        <w:t>limit</w:t>
      </w:r>
      <w:r w:rsidRPr="000A6EB6">
        <w:rPr>
          <w:rFonts w:cs="Times New Roman"/>
        </w:rPr>
        <w:t xml:space="preserve"> the 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to 0 ≤ log(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>) ≤ 10.</w:t>
      </w:r>
    </w:p>
    <w:p w14:paraId="653ACD73" w14:textId="77777777" w:rsidR="00674340" w:rsidRDefault="00674340"/>
    <w:p w14:paraId="1BE89909" w14:textId="77777777" w:rsidR="00F7393C" w:rsidRPr="003A7C7C" w:rsidRDefault="00F7393C" w:rsidP="00F7393C">
      <w:pPr>
        <w:rPr>
          <w:rFonts w:cs="Times New Roman"/>
          <w:i/>
        </w:rPr>
      </w:pPr>
      <w:r w:rsidRPr="00FD7B5D">
        <w:rPr>
          <w:rFonts w:cs="Times New Roman"/>
          <w:i/>
        </w:rPr>
        <w:t>3.1.5 Incident Ionizing Flux</w:t>
      </w:r>
    </w:p>
    <w:p w14:paraId="4543A318" w14:textId="77777777" w:rsidR="00F7393C" w:rsidRPr="000A6EB6" w:rsidRDefault="00F7393C" w:rsidP="00F7393C">
      <w:pPr>
        <w:rPr>
          <w:rFonts w:cs="Times New Roman"/>
        </w:rPr>
      </w:pPr>
    </w:p>
    <w:p w14:paraId="6CB2D9E6" w14:textId="44A16011" w:rsidR="001143B0" w:rsidRDefault="00F7393C" w:rsidP="00F7393C">
      <w:pPr>
        <w:rPr>
          <w:rFonts w:cs="Times New Roman"/>
        </w:rPr>
      </w:pPr>
      <w:r>
        <w:t xml:space="preserve">The incident ionizing flux, 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 w:rsidR="00D765FF">
        <w:rPr>
          <w:rFonts w:cs="Times New Roman"/>
        </w:rPr>
        <w:t xml:space="preserve">, </w:t>
      </w:r>
      <w:r w:rsidR="001B7356">
        <w:rPr>
          <w:rFonts w:cs="Times New Roman"/>
        </w:rPr>
        <w:t>typical</w:t>
      </w:r>
      <w:r w:rsidR="00D765FF">
        <w:rPr>
          <w:rFonts w:cs="Times New Roman"/>
        </w:rPr>
        <w:t xml:space="preserve">ly is not defined explicitly in photoionization simulations, but rather indirectly incorporated by </w:t>
      </w:r>
      <w:r w:rsidR="00D765FF" w:rsidRPr="00D765FF">
        <w:rPr>
          <w:rFonts w:cs="Times New Roman"/>
        </w:rPr>
        <w:t xml:space="preserve">using </w:t>
      </w:r>
      <w:r w:rsidR="00D765FF" w:rsidRPr="00D765FF">
        <w:rPr>
          <w:rFonts w:cs="Times New Roman"/>
          <w:i/>
        </w:rPr>
        <w:t>Q</w:t>
      </w:r>
      <w:r w:rsidR="00D765FF" w:rsidRPr="00D765FF">
        <w:rPr>
          <w:rFonts w:cs="Times New Roman"/>
          <w:vertAlign w:val="subscript"/>
        </w:rPr>
        <w:t>H</w:t>
      </w:r>
      <w:r w:rsidR="00D765FF" w:rsidRPr="00D765FF">
        <w:rPr>
          <w:rFonts w:cs="Times New Roman"/>
        </w:rPr>
        <w:t xml:space="preserve">, the number of ionizing photons emitted by the central emitting object per second, and </w:t>
      </w:r>
      <w:r w:rsidR="00D765FF" w:rsidRPr="00D765FF">
        <w:rPr>
          <w:rFonts w:cs="Times New Roman"/>
          <w:i/>
        </w:rPr>
        <w:t xml:space="preserve">r, </w:t>
      </w:r>
      <w:r w:rsidR="00D765FF" w:rsidRPr="00D765FF">
        <w:rPr>
          <w:rFonts w:cs="Times New Roman"/>
        </w:rPr>
        <w:t>radius from the cent</w:t>
      </w:r>
      <w:r w:rsidR="00843C49">
        <w:rPr>
          <w:rFonts w:cs="Times New Roman"/>
        </w:rPr>
        <w:t>ral emitting object, or by a version of ionization parameter, where</w:t>
      </w:r>
      <w:r w:rsidR="00D765FF" w:rsidRPr="00D765FF">
        <w:rPr>
          <w:rFonts w:cs="Times New Roman"/>
        </w:rPr>
        <w:t xml:space="preserve"> </w:t>
      </w:r>
      <w:r w:rsidR="00843C49">
        <w:rPr>
          <w:rFonts w:cs="Times New Roman"/>
          <w:i/>
        </w:rPr>
        <w:t>q = cU</w:t>
      </w:r>
      <w:r w:rsidR="003E1E85" w:rsidRPr="00D765FF">
        <w:rPr>
          <w:rFonts w:cs="Times New Roman"/>
        </w:rPr>
        <w:t>,</w:t>
      </w:r>
      <w:r w:rsidR="00D765FF" w:rsidRPr="00D765FF">
        <w:rPr>
          <w:rFonts w:cs="Times New Roman"/>
        </w:rPr>
        <w:t xml:space="preserve"> with</w:t>
      </w:r>
      <w:r w:rsidR="00D765FF">
        <w:rPr>
          <w:rFonts w:cs="Times New Roman"/>
        </w:rPr>
        <w:t xml:space="preserve"> a given density. </w:t>
      </w:r>
    </w:p>
    <w:p w14:paraId="4F51F00E" w14:textId="77777777" w:rsidR="001143B0" w:rsidRDefault="001143B0" w:rsidP="00F7393C">
      <w:pPr>
        <w:rPr>
          <w:rFonts w:cs="Times New Roman"/>
        </w:rPr>
      </w:pPr>
    </w:p>
    <w:p w14:paraId="650617C8" w14:textId="6A14F94B" w:rsidR="00D765FF" w:rsidRPr="00636B4A" w:rsidRDefault="00D765FF" w:rsidP="00F7393C">
      <w:pPr>
        <w:rPr>
          <w:rFonts w:cs="Times New Roman"/>
        </w:rPr>
      </w:pPr>
      <w:r>
        <w:rPr>
          <w:rFonts w:cs="Times New Roman"/>
        </w:rPr>
        <w:t xml:space="preserve">The first method arrives at 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 w:rsidR="00786327">
        <w:rPr>
          <w:rFonts w:cs="Times New Roman"/>
        </w:rPr>
        <w:t xml:space="preserve"> through the relationship,</w:t>
      </w:r>
    </w:p>
    <w:p w14:paraId="0BD09934" w14:textId="77777777" w:rsidR="00843C49" w:rsidRDefault="00843C49" w:rsidP="00843C49">
      <w:pPr>
        <w:jc w:val="center"/>
        <w:rPr>
          <w:rFonts w:cs="Times New Roman"/>
        </w:rPr>
      </w:pPr>
    </w:p>
    <w:p w14:paraId="06A73FFC" w14:textId="6C187FE9" w:rsidR="00F7393C" w:rsidRDefault="00843C49" w:rsidP="00CA2497">
      <w:pPr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4π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.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7393C">
        <w:rPr>
          <w:rFonts w:cs="Times New Roman"/>
        </w:rPr>
        <w:t>(2)</w:t>
      </w:r>
    </w:p>
    <w:p w14:paraId="594E5946" w14:textId="77777777" w:rsidR="00F7393C" w:rsidRDefault="00F7393C" w:rsidP="00F7393C">
      <w:pPr>
        <w:rPr>
          <w:rFonts w:cs="Times New Roman"/>
        </w:rPr>
      </w:pPr>
    </w:p>
    <w:p w14:paraId="2DC3AB25" w14:textId="61288ADB" w:rsidR="00F7393C" w:rsidRDefault="00EC6587">
      <w:pPr>
        <w:rPr>
          <w:rFonts w:cs="Times New Roman"/>
        </w:rPr>
      </w:pPr>
      <w:r w:rsidRPr="000A6EB6">
        <w:rPr>
          <w:rFonts w:cs="Times New Roman"/>
        </w:rPr>
        <w:t xml:space="preserve">Stasinska and Leitherer (1996) give </w:t>
      </w:r>
      <w:r w:rsidR="00786327">
        <w:rPr>
          <w:rFonts w:cs="Times New Roman"/>
        </w:rPr>
        <w:t>the theoretical range</w:t>
      </w:r>
      <w:r>
        <w:rPr>
          <w:rFonts w:cs="Times New Roman"/>
        </w:rPr>
        <w:t xml:space="preserve"> of</w:t>
      </w:r>
      <w:r w:rsidRPr="000A6EB6">
        <w:rPr>
          <w:rFonts w:cs="Times New Roman"/>
        </w:rPr>
        <w:t xml:space="preserve"> 2.7 x 10</w:t>
      </w:r>
      <w:r w:rsidRPr="000A6EB6">
        <w:rPr>
          <w:rFonts w:cs="Times New Roman"/>
          <w:vertAlign w:val="superscript"/>
        </w:rPr>
        <w:t>47</w:t>
      </w:r>
      <w:r w:rsidRPr="000A6EB6">
        <w:rPr>
          <w:rFonts w:cs="Times New Roman"/>
        </w:rPr>
        <w:t xml:space="preserve"> &lt; </w:t>
      </w:r>
      <w:r w:rsidRPr="000A6EB6">
        <w:rPr>
          <w:rFonts w:cs="Times New Roman"/>
          <w:i/>
        </w:rPr>
        <w:t>Q</w:t>
      </w:r>
      <w:r w:rsidRPr="000A6EB6">
        <w:rPr>
          <w:rFonts w:cs="Times New Roman"/>
          <w:vertAlign w:val="subscript"/>
        </w:rPr>
        <w:t>H</w:t>
      </w:r>
      <w:r w:rsidRPr="000A6EB6">
        <w:rPr>
          <w:rFonts w:cs="Times New Roman"/>
        </w:rPr>
        <w:t xml:space="preserve"> &lt; 7.4 x 10</w:t>
      </w:r>
      <w:r w:rsidRPr="000A6EB6">
        <w:rPr>
          <w:rFonts w:cs="Times New Roman"/>
          <w:vertAlign w:val="superscript"/>
        </w:rPr>
        <w:t>55</w:t>
      </w:r>
      <w:r>
        <w:rPr>
          <w:rFonts w:cs="Times New Roman"/>
        </w:rPr>
        <w:t>, however a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typical H II region simulation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>includes</w:t>
      </w:r>
      <w:r w:rsidR="00786327">
        <w:rPr>
          <w:rFonts w:cs="Times New Roman"/>
        </w:rPr>
        <w:t xml:space="preserve"> a more modest range</w:t>
      </w:r>
      <w:r>
        <w:rPr>
          <w:rFonts w:cs="Times New Roman"/>
        </w:rPr>
        <w:t xml:space="preserve"> </w:t>
      </w:r>
      <w:r w:rsidRPr="000A6EB6">
        <w:rPr>
          <w:rFonts w:cs="Times New Roman"/>
        </w:rPr>
        <w:t>10</w:t>
      </w:r>
      <w:r w:rsidRPr="000A6EB6">
        <w:rPr>
          <w:rFonts w:cs="Times New Roman"/>
          <w:vertAlign w:val="superscript"/>
        </w:rPr>
        <w:t xml:space="preserve">48.89 </w:t>
      </w:r>
      <w:r w:rsidRPr="000A6EB6">
        <w:rPr>
          <w:rFonts w:cs="Times New Roman"/>
        </w:rPr>
        <w:t>s</w:t>
      </w:r>
      <w:r w:rsidRPr="000A6EB6">
        <w:rPr>
          <w:rFonts w:cs="Times New Roman"/>
          <w:vertAlign w:val="superscript"/>
        </w:rPr>
        <w:t>−1</w:t>
      </w:r>
      <w:r w:rsidRPr="000A6EB6">
        <w:rPr>
          <w:rFonts w:cs="Times New Roman"/>
        </w:rPr>
        <w:t xml:space="preserve"> &lt; </w:t>
      </w:r>
      <w:r w:rsidRPr="000A6EB6">
        <w:rPr>
          <w:rFonts w:cs="Times New Roman"/>
          <w:i/>
        </w:rPr>
        <w:t>Q</w:t>
      </w:r>
      <w:r w:rsidRPr="000A6EB6">
        <w:rPr>
          <w:rFonts w:cs="Times New Roman"/>
          <w:vertAlign w:val="subscript"/>
        </w:rPr>
        <w:t xml:space="preserve">H </w:t>
      </w:r>
      <w:r w:rsidRPr="000A6EB6">
        <w:rPr>
          <w:rFonts w:cs="Times New Roman"/>
        </w:rPr>
        <w:t>&lt; 10</w:t>
      </w:r>
      <w:r w:rsidRPr="000A6EB6">
        <w:rPr>
          <w:rFonts w:cs="Times New Roman"/>
          <w:vertAlign w:val="superscript"/>
        </w:rPr>
        <w:t xml:space="preserve">49.23 </w:t>
      </w:r>
      <w:r w:rsidRPr="000A6EB6">
        <w:rPr>
          <w:rFonts w:cs="Times New Roman"/>
        </w:rPr>
        <w:t>s</w:t>
      </w:r>
      <w:r w:rsidRPr="000A6EB6">
        <w:rPr>
          <w:rFonts w:cs="Times New Roman"/>
          <w:vertAlign w:val="superscript"/>
        </w:rPr>
        <w:t xml:space="preserve">−1 </w:t>
      </w:r>
      <w:r w:rsidRPr="000A6EB6">
        <w:rPr>
          <w:rFonts w:cs="Times New Roman"/>
        </w:rPr>
        <w:t>(</w:t>
      </w:r>
      <w:r>
        <w:rPr>
          <w:rFonts w:cs="Times New Roman"/>
        </w:rPr>
        <w:t xml:space="preserve">Vacca, </w:t>
      </w:r>
      <w:r w:rsidRPr="00A50109">
        <w:rPr>
          <w:rFonts w:cs="Times New Roman"/>
        </w:rPr>
        <w:t>Garmany</w:t>
      </w:r>
      <w:r>
        <w:rPr>
          <w:rFonts w:cs="Times New Roman"/>
        </w:rPr>
        <w:t xml:space="preserve"> &amp; Shull 1996, </w:t>
      </w:r>
      <w:r w:rsidRPr="000A6EB6">
        <w:rPr>
          <w:rFonts w:cs="Times New Roman"/>
        </w:rPr>
        <w:t>Hanson et al. 1997)</w:t>
      </w:r>
      <w:r w:rsidR="00786327">
        <w:rPr>
          <w:rFonts w:cs="Times New Roman"/>
        </w:rPr>
        <w:t xml:space="preserve"> while using</w:t>
      </w:r>
      <w:r w:rsidR="00CD3583">
        <w:rPr>
          <w:rFonts w:cs="Times New Roman"/>
        </w:rPr>
        <w:t xml:space="preserve"> </w:t>
      </w:r>
      <w:r w:rsidR="00CD3583" w:rsidRPr="00CD3583">
        <w:rPr>
          <w:rFonts w:cs="Times New Roman"/>
          <w:i/>
        </w:rPr>
        <w:t>r</w:t>
      </w:r>
      <w:r w:rsidR="00CD3583">
        <w:rPr>
          <w:rFonts w:cs="Times New Roman"/>
          <w:i/>
        </w:rPr>
        <w:t xml:space="preserve"> </w:t>
      </w:r>
      <w:r w:rsidR="00786327">
        <w:rPr>
          <w:rFonts w:cs="Times New Roman"/>
          <w:i/>
        </w:rPr>
        <w:t xml:space="preserve">~ </w:t>
      </w:r>
      <w:r w:rsidR="00CD3583" w:rsidRPr="000A6EB6">
        <w:rPr>
          <w:rFonts w:cs="Times New Roman"/>
        </w:rPr>
        <w:t>10</w:t>
      </w:r>
      <w:r w:rsidR="00CD3583" w:rsidRPr="000A6EB6">
        <w:rPr>
          <w:rFonts w:cs="Times New Roman"/>
          <w:vertAlign w:val="superscript"/>
        </w:rPr>
        <w:t xml:space="preserve">18 </w:t>
      </w:r>
      <w:r w:rsidR="00CD3583" w:rsidRPr="000A6EB6">
        <w:rPr>
          <w:rFonts w:cs="Times New Roman"/>
        </w:rPr>
        <w:t>cm</w:t>
      </w:r>
      <w:r w:rsidR="00CD3583">
        <w:rPr>
          <w:rFonts w:cs="Times New Roman"/>
        </w:rPr>
        <w:t xml:space="preserve"> </w:t>
      </w:r>
      <w:r w:rsidR="00786327">
        <w:rPr>
          <w:rFonts w:cs="Times New Roman"/>
        </w:rPr>
        <w:t xml:space="preserve">as </w:t>
      </w:r>
      <w:r w:rsidR="00CD3583">
        <w:rPr>
          <w:rFonts w:cs="Times New Roman"/>
        </w:rPr>
        <w:t>in the case of Orion (Pellegrini et al. 2007).</w:t>
      </w:r>
      <w:r w:rsidR="001B7356">
        <w:rPr>
          <w:rFonts w:cs="Times New Roman"/>
        </w:rPr>
        <w:t xml:space="preserve"> </w:t>
      </w:r>
      <w:r w:rsidR="0033589F">
        <w:rPr>
          <w:rFonts w:cs="Times New Roman"/>
        </w:rPr>
        <w:t>Assuming the radius from Pellegrini et al. 2007, translates to a theoretical range of 2.15</w:t>
      </w:r>
      <w:r w:rsidR="0033589F" w:rsidRPr="000A6EB6">
        <w:rPr>
          <w:rFonts w:cs="Times New Roman"/>
        </w:rPr>
        <w:t xml:space="preserve"> x 10</w:t>
      </w:r>
      <w:r w:rsidR="0033589F" w:rsidRPr="000A6EB6">
        <w:rPr>
          <w:rFonts w:cs="Times New Roman"/>
          <w:vertAlign w:val="superscript"/>
        </w:rPr>
        <w:t xml:space="preserve">10 </w:t>
      </w:r>
      <w:r w:rsidR="0033589F" w:rsidRPr="000A6EB6">
        <w:rPr>
          <w:rFonts w:cs="Times New Roman"/>
        </w:rPr>
        <w:t xml:space="preserve">&lt; </w:t>
      </w:r>
      <w:r w:rsidR="0033589F" w:rsidRPr="000A6EB6">
        <w:rPr>
          <w:rFonts w:cs="Times New Roman"/>
          <w:i/>
        </w:rPr>
        <w:t>φ</w:t>
      </w:r>
      <w:r w:rsidR="0033589F" w:rsidRPr="000A6EB6">
        <w:rPr>
          <w:rFonts w:cs="Times New Roman"/>
          <w:vertAlign w:val="subscript"/>
        </w:rPr>
        <w:t xml:space="preserve">H </w:t>
      </w:r>
      <w:r w:rsidR="0033589F">
        <w:rPr>
          <w:rFonts w:cs="Times New Roman"/>
        </w:rPr>
        <w:t xml:space="preserve"> &lt; of 5.89</w:t>
      </w:r>
      <w:r w:rsidR="0033589F" w:rsidRPr="000A6EB6">
        <w:rPr>
          <w:rFonts w:cs="Times New Roman"/>
        </w:rPr>
        <w:t xml:space="preserve"> x 10</w:t>
      </w:r>
      <w:r w:rsidR="0033589F" w:rsidRPr="000A6EB6">
        <w:rPr>
          <w:rFonts w:cs="Times New Roman"/>
          <w:vertAlign w:val="superscript"/>
        </w:rPr>
        <w:t>18</w:t>
      </w:r>
      <w:r w:rsidR="0033589F">
        <w:rPr>
          <w:rFonts w:cs="Times New Roman"/>
        </w:rPr>
        <w:t>, given that caveat that this range may extend even further by few orders of magnitude since H II regions are not uniform in size.</w:t>
      </w:r>
    </w:p>
    <w:p w14:paraId="15732AA5" w14:textId="77777777" w:rsidR="001143B0" w:rsidRDefault="001143B0">
      <w:pPr>
        <w:rPr>
          <w:rFonts w:cs="Times New Roman"/>
        </w:rPr>
      </w:pPr>
    </w:p>
    <w:p w14:paraId="303836FB" w14:textId="77777777" w:rsidR="00843C49" w:rsidRDefault="001143B0" w:rsidP="00843C49">
      <w:pPr>
        <w:rPr>
          <w:rFonts w:cs="Times New Roman"/>
        </w:rPr>
      </w:pPr>
      <w:r>
        <w:rPr>
          <w:rFonts w:cs="Times New Roman"/>
        </w:rPr>
        <w:t xml:space="preserve">The second method for supplying 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 w:rsidR="00843C49">
        <w:rPr>
          <w:rFonts w:cs="Times New Roman"/>
        </w:rPr>
        <w:t xml:space="preserve"> is through</w:t>
      </w:r>
    </w:p>
    <w:p w14:paraId="4968963F" w14:textId="6F176F0D" w:rsidR="00843C49" w:rsidRDefault="00843C49" w:rsidP="00CA2497">
      <w:pPr>
        <w:jc w:val="center"/>
        <w:rPr>
          <w:rFonts w:cs="Times New Roman"/>
        </w:rPr>
      </w:pPr>
    </w:p>
    <w:p w14:paraId="4C58C32E" w14:textId="48210128" w:rsidR="00843C49" w:rsidRPr="000A6EB6" w:rsidRDefault="00843C49" w:rsidP="00CA2497">
      <w:pPr>
        <w:jc w:val="center"/>
        <w:rPr>
          <w:rFonts w:cs="Times New Roman"/>
        </w:rPr>
      </w:pPr>
      <m:oMath>
        <m:r>
          <w:rPr>
            <w:rFonts w:ascii="Cambria Math" w:hAnsi="Cambria Math" w:cs="Times New Roman"/>
          </w:rPr>
          <m:t xml:space="preserve">q=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H</m:t>
                </m:r>
              </m:sub>
            </m:sSub>
          </m:den>
        </m:f>
      </m:oMath>
      <w:r w:rsidR="00CA2497">
        <w:rPr>
          <w:rFonts w:cs="Times New Roman"/>
        </w:rPr>
        <w:t xml:space="preserve"> .</w:t>
      </w:r>
      <w:r>
        <w:rPr>
          <w:rFonts w:cs="Times New Roman"/>
          <w:i/>
        </w:rPr>
        <w:tab/>
      </w:r>
      <w:r w:rsidRPr="00A27B9F">
        <w:rPr>
          <w:rFonts w:cs="Times New Roman"/>
        </w:rPr>
        <w:t>(</w:t>
      </w:r>
      <w:r>
        <w:rPr>
          <w:rFonts w:cs="Times New Roman"/>
        </w:rPr>
        <w:t>3</w:t>
      </w:r>
      <w:r w:rsidRPr="00A27B9F">
        <w:rPr>
          <w:rFonts w:cs="Times New Roman"/>
        </w:rPr>
        <w:t>)</w:t>
      </w:r>
    </w:p>
    <w:p w14:paraId="0444A2D1" w14:textId="77777777" w:rsidR="00843C49" w:rsidRPr="000A6EB6" w:rsidRDefault="00843C49" w:rsidP="00843C49">
      <w:pPr>
        <w:jc w:val="center"/>
        <w:rPr>
          <w:rFonts w:cs="Times New Roman"/>
          <w:i/>
        </w:rPr>
      </w:pPr>
    </w:p>
    <w:p w14:paraId="7E37C272" w14:textId="2E68051A" w:rsidR="001143B0" w:rsidRPr="00675847" w:rsidRDefault="00CA2497" w:rsidP="00843C49">
      <w:r>
        <w:rPr>
          <w:rFonts w:cs="Times New Roman"/>
        </w:rPr>
        <w:t>Leveque et al. (2010</w:t>
      </w:r>
      <w:r w:rsidRPr="000A6EB6">
        <w:rPr>
          <w:rFonts w:cs="Times New Roman"/>
        </w:rPr>
        <w:t xml:space="preserve">) </w:t>
      </w:r>
      <w:r>
        <w:rPr>
          <w:rFonts w:cs="Times New Roman"/>
        </w:rPr>
        <w:t>adopt a range of 7</w:t>
      </w:r>
      <w:r w:rsidRPr="000A6EB6">
        <w:rPr>
          <w:rFonts w:cs="Times New Roman"/>
        </w:rPr>
        <w:t xml:space="preserve"> ≤ log(</w:t>
      </w:r>
      <w:r w:rsidRPr="000A6EB6">
        <w:rPr>
          <w:rFonts w:cs="Times New Roman"/>
          <w:i/>
        </w:rPr>
        <w:t>q</w:t>
      </w:r>
      <w:r>
        <w:rPr>
          <w:rFonts w:cs="Times New Roman"/>
        </w:rPr>
        <w:t xml:space="preserve">) ≤ 8.6, which, when including their range of hydrogen density, </w:t>
      </w:r>
      <w:r w:rsidRPr="000A6EB6">
        <w:rPr>
          <w:rFonts w:cs="Times New Roman"/>
        </w:rPr>
        <w:t>1 ≤ log(</w:t>
      </w:r>
      <w:r w:rsidRPr="000A6EB6">
        <w:rPr>
          <w:rFonts w:cs="Times New Roman"/>
          <w:i/>
        </w:rPr>
        <w:t>n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>) ≤ 2,</w:t>
      </w:r>
      <w:r w:rsidRPr="000A6EB6">
        <w:rPr>
          <w:rFonts w:cs="Times New Roman"/>
        </w:rPr>
        <w:t xml:space="preserve"> </w:t>
      </w:r>
      <w:r>
        <w:rPr>
          <w:rFonts w:cs="Times New Roman"/>
        </w:rPr>
        <w:t xml:space="preserve">translates </w:t>
      </w:r>
      <w:r w:rsidRPr="00CA2497">
        <w:rPr>
          <w:rFonts w:cs="Times New Roman"/>
        </w:rPr>
        <w:t>to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8</w:t>
      </w:r>
      <w:r w:rsidRPr="000A6EB6">
        <w:rPr>
          <w:rFonts w:cs="Times New Roman"/>
        </w:rPr>
        <w:t xml:space="preserve"> ≤ log(</w:t>
      </w:r>
      <w:r w:rsidRPr="000A6EB6">
        <w:rPr>
          <w:rFonts w:cs="Times New Roman"/>
          <w:i/>
        </w:rPr>
        <w:t>φ</w:t>
      </w:r>
      <w:r w:rsidRPr="000A6EB6">
        <w:rPr>
          <w:rFonts w:cs="Times New Roman"/>
          <w:vertAlign w:val="subscript"/>
        </w:rPr>
        <w:t>H</w:t>
      </w:r>
      <w:r>
        <w:rPr>
          <w:rFonts w:cs="Times New Roman"/>
        </w:rPr>
        <w:t>) ≤ 10.6. In our simulations gri</w:t>
      </w:r>
      <w:r w:rsidR="00675847">
        <w:rPr>
          <w:rFonts w:cs="Times New Roman"/>
        </w:rPr>
        <w:t xml:space="preserve">ds, our lower limit to </w:t>
      </w:r>
      <w:r w:rsidR="00675847" w:rsidRPr="000A6EB6">
        <w:rPr>
          <w:rFonts w:cs="Times New Roman"/>
          <w:i/>
        </w:rPr>
        <w:t>φ</w:t>
      </w:r>
      <w:r w:rsidR="00675847" w:rsidRPr="000A6EB6">
        <w:rPr>
          <w:rFonts w:cs="Times New Roman"/>
          <w:vertAlign w:val="subscript"/>
        </w:rPr>
        <w:t>H</w:t>
      </w:r>
      <w:r w:rsidR="00675847">
        <w:rPr>
          <w:rFonts w:cs="Times New Roman"/>
        </w:rPr>
        <w:t xml:space="preserve"> is set by the lower limit of Levesque et al. (2010), while the upper limit is set by assuming the theoretical maximum </w:t>
      </w:r>
      <w:r w:rsidR="00675847" w:rsidRPr="00D765FF">
        <w:rPr>
          <w:rFonts w:cs="Times New Roman"/>
          <w:i/>
        </w:rPr>
        <w:t>Q</w:t>
      </w:r>
      <w:r w:rsidR="00675847" w:rsidRPr="00D765FF">
        <w:rPr>
          <w:rFonts w:cs="Times New Roman"/>
          <w:vertAlign w:val="subscript"/>
        </w:rPr>
        <w:t>H</w:t>
      </w:r>
      <w:r w:rsidR="00675847">
        <w:rPr>
          <w:rFonts w:cs="Times New Roman"/>
        </w:rPr>
        <w:t xml:space="preserve"> and a radius 10</w:t>
      </w:r>
      <w:r w:rsidR="00675847">
        <w:rPr>
          <w:rFonts w:cs="Times New Roman"/>
          <w:vertAlign w:val="superscript"/>
        </w:rPr>
        <w:t>2</w:t>
      </w:r>
      <w:r w:rsidR="00675847">
        <w:rPr>
          <w:rFonts w:cs="Times New Roman"/>
        </w:rPr>
        <w:t xml:space="preserve"> closer than Orion. All together, this sets our simulation grid at </w:t>
      </w:r>
      <w:r w:rsidR="00675847" w:rsidRPr="000A6EB6">
        <w:rPr>
          <w:rFonts w:cs="Times New Roman"/>
        </w:rPr>
        <w:t>8 ≤ log(</w:t>
      </w:r>
      <w:r w:rsidR="00675847" w:rsidRPr="000A6EB6">
        <w:rPr>
          <w:rFonts w:cs="Times New Roman"/>
          <w:i/>
        </w:rPr>
        <w:t>φ</w:t>
      </w:r>
      <w:r w:rsidR="00675847" w:rsidRPr="000A6EB6">
        <w:rPr>
          <w:rFonts w:cs="Times New Roman"/>
          <w:vertAlign w:val="subscript"/>
        </w:rPr>
        <w:t>H</w:t>
      </w:r>
      <w:r w:rsidR="00675847" w:rsidRPr="000A6EB6">
        <w:rPr>
          <w:rFonts w:cs="Times New Roman"/>
        </w:rPr>
        <w:t>) ≤ 22</w:t>
      </w:r>
      <w:r w:rsidR="00675847">
        <w:rPr>
          <w:rFonts w:cs="Times New Roman"/>
        </w:rPr>
        <w:t xml:space="preserve">, which is </w:t>
      </w:r>
      <w:r w:rsidR="00675847">
        <w:rPr>
          <w:rFonts w:cs="Times New Roman"/>
        </w:rPr>
        <w:lastRenderedPageBreak/>
        <w:t>much broader than any other studies, but fits within reason given our focus on high ionization emission lines.</w:t>
      </w:r>
      <w:bookmarkStart w:id="0" w:name="_GoBack"/>
      <w:bookmarkEnd w:id="0"/>
    </w:p>
    <w:sectPr w:rsidR="001143B0" w:rsidRPr="00675847" w:rsidSect="005712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 PL UMing HK">
    <w:charset w:val="80"/>
    <w:family w:val="auto"/>
    <w:pitch w:val="variable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72"/>
    <w:rsid w:val="0003166F"/>
    <w:rsid w:val="001143B0"/>
    <w:rsid w:val="001B7356"/>
    <w:rsid w:val="001D2ACC"/>
    <w:rsid w:val="0033589F"/>
    <w:rsid w:val="003E1E85"/>
    <w:rsid w:val="00571291"/>
    <w:rsid w:val="00580720"/>
    <w:rsid w:val="00674340"/>
    <w:rsid w:val="00675847"/>
    <w:rsid w:val="00786327"/>
    <w:rsid w:val="00843C49"/>
    <w:rsid w:val="00BA5832"/>
    <w:rsid w:val="00CA2497"/>
    <w:rsid w:val="00CD3583"/>
    <w:rsid w:val="00D765FF"/>
    <w:rsid w:val="00EC6587"/>
    <w:rsid w:val="00F64872"/>
    <w:rsid w:val="00F7393C"/>
    <w:rsid w:val="00F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08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72"/>
    <w:pPr>
      <w:widowControl w:val="0"/>
      <w:suppressAutoHyphens/>
    </w:pPr>
    <w:rPr>
      <w:rFonts w:ascii="Times New Roman" w:eastAsia="AR PL UMing HK" w:hAnsi="Times New Roman" w:cs="Lohit Hindi"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72"/>
    <w:rPr>
      <w:rFonts w:ascii="Lucida Grande" w:eastAsia="AR PL UMing HK" w:hAnsi="Lucida Grande" w:cs="Lucida Grande"/>
      <w:kern w:val="1"/>
      <w:sz w:val="18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43C4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72"/>
    <w:pPr>
      <w:widowControl w:val="0"/>
      <w:suppressAutoHyphens/>
    </w:pPr>
    <w:rPr>
      <w:rFonts w:ascii="Times New Roman" w:eastAsia="AR PL UMing HK" w:hAnsi="Times New Roman" w:cs="Lohit Hindi"/>
      <w:kern w:val="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872"/>
    <w:rPr>
      <w:rFonts w:ascii="Lucida Grande" w:eastAsia="AR PL UMing HK" w:hAnsi="Lucida Grande" w:cs="Lucida Grande"/>
      <w:kern w:val="1"/>
      <w:sz w:val="18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43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413</Words>
  <Characters>2364</Characters>
  <Application>Microsoft Macintosh Word</Application>
  <DocSecurity>0</DocSecurity>
  <Lines>59</Lines>
  <Paragraphs>67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Richardson</dc:creator>
  <cp:keywords/>
  <dc:description/>
  <cp:lastModifiedBy>Chris Richardson</cp:lastModifiedBy>
  <cp:revision>8</cp:revision>
  <dcterms:created xsi:type="dcterms:W3CDTF">2016-03-05T03:59:00Z</dcterms:created>
  <dcterms:modified xsi:type="dcterms:W3CDTF">2016-03-06T23:42:00Z</dcterms:modified>
</cp:coreProperties>
</file>