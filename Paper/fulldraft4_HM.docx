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0A0FB482" w14:textId="5356CCBD" w:rsidR="00ED5CC8" w:rsidRPr="00800514" w:rsidRDefault="00CA6135" w:rsidP="002E5259">
      <w:pPr>
        <w:spacing w:after="115"/>
        <w:rPr>
          <w:b/>
        </w:rPr>
      </w:pPr>
      <w:r>
        <w:rPr>
          <w:b/>
        </w:rPr>
        <w:t xml:space="preserve">3. </w:t>
      </w:r>
      <w:r w:rsidR="00ED2C7E">
        <w:rPr>
          <w:b/>
        </w:rPr>
        <w:t>Baseline</w:t>
      </w:r>
      <w:r w:rsidR="002A506A">
        <w:rPr>
          <w:b/>
        </w:rPr>
        <w:t xml:space="preserve"> Model</w:t>
      </w:r>
    </w:p>
    <w:p w14:paraId="58EA6B36" w14:textId="77777777" w:rsidR="00194078" w:rsidRDefault="00194078" w:rsidP="00194078">
      <w:pPr>
        <w:rPr>
          <w:rFonts w:cs="Times New Roman"/>
        </w:rPr>
      </w:pPr>
    </w:p>
    <w:p w14:paraId="341FD447" w14:textId="77777777" w:rsidR="00194078" w:rsidRDefault="00194078" w:rsidP="00194078">
      <w:pPr>
        <w:rPr>
          <w:rFonts w:cs="Times New Roman"/>
        </w:rPr>
      </w:pPr>
      <w:r w:rsidRPr="004E7447">
        <w:rPr>
          <w:rFonts w:cs="Times New Roman"/>
          <w:highlight w:val="yellow"/>
        </w:rPr>
        <w:t>[I THINK WE’RE AT THE POINT NOW WHERE YOU GO THROUGH AND ADD SUBSECTIONS TO THE BASELINE MODEL PART. YOU’VE ALREADY BROKEN UP A LOT OF THE PARTS, BUT SOME OF THE COULD BE MERGED TOGETHER. YOU JUST NEED TO FIGURE OUT WHAT MAKES THE MOST SENSE.]</w:t>
      </w:r>
    </w:p>
    <w:p w14:paraId="441F8395" w14:textId="77777777" w:rsidR="00194078" w:rsidRPr="000A6EB6" w:rsidRDefault="00194078" w:rsidP="00194078">
      <w:pPr>
        <w:rPr>
          <w:rFonts w:cs="Times New Roman"/>
        </w:rPr>
      </w:pPr>
    </w:p>
    <w:p w14:paraId="0807B22A" w14:textId="61D54394" w:rsidR="00194078" w:rsidRPr="000A6EB6" w:rsidRDefault="00194078" w:rsidP="00194078">
      <w:pPr>
        <w:rPr>
          <w:rFonts w:cs="Times New Roman"/>
        </w:rPr>
      </w:pPr>
      <w:del w:id="2" w:author="Helen  Meskhidze" w:date="2015-08-01T13:07:00Z">
        <w:r w:rsidRPr="000A6EB6" w:rsidDel="004F1956">
          <w:rPr>
            <w:rFonts w:cs="Times New Roman"/>
          </w:rPr>
          <w:delText>For our baseline model, we</w:delText>
        </w:r>
      </w:del>
      <w:ins w:id="3" w:author="Helen  Meskhidze" w:date="2015-08-01T13:07:00Z">
        <w:r w:rsidR="004F1956">
          <w:rPr>
            <w:rFonts w:cs="Times New Roman"/>
          </w:rPr>
          <w:t>We</w:t>
        </w:r>
      </w:ins>
      <w:r w:rsidRPr="000A6EB6">
        <w:rPr>
          <w:rFonts w:cs="Times New Roman"/>
        </w:rPr>
        <w:t xml:space="preserve"> </w:t>
      </w:r>
      <w:r w:rsidR="00383465">
        <w:rPr>
          <w:rFonts w:cs="Times New Roman"/>
        </w:rPr>
        <w:t>chose</w:t>
      </w:r>
      <w:r w:rsidRPr="000A6EB6">
        <w:rPr>
          <w:rFonts w:cs="Times New Roman"/>
        </w:rPr>
        <w:t xml:space="preserve"> characteristic values for various parameters of starburst regions</w:t>
      </w:r>
      <w:ins w:id="4" w:author="Helen  Meskhidze" w:date="2015-08-01T13:07:00Z">
        <w:r w:rsidR="004F1956">
          <w:rPr>
            <w:rFonts w:cs="Times New Roman"/>
          </w:rPr>
          <w:t xml:space="preserve"> for our baseline model</w:t>
        </w:r>
      </w:ins>
      <w:r w:rsidRPr="000A6EB6">
        <w:rPr>
          <w:rFonts w:cs="Times New Roman"/>
        </w:rPr>
        <w:t xml:space="preserve">. In the following, we </w:t>
      </w:r>
      <w:r w:rsidR="00383465">
        <w:rPr>
          <w:rFonts w:cs="Times New Roman"/>
        </w:rPr>
        <w:t>justify</w:t>
      </w:r>
      <w:r w:rsidR="00383465" w:rsidRPr="000A6EB6">
        <w:rPr>
          <w:rFonts w:cs="Times New Roman"/>
        </w:rPr>
        <w:t xml:space="preserve"> </w:t>
      </w:r>
      <w:r w:rsidRPr="000A6EB6">
        <w:rPr>
          <w:rFonts w:cs="Times New Roman"/>
        </w:rPr>
        <w:t xml:space="preserve">these </w:t>
      </w:r>
      <w:r w:rsidR="00383465">
        <w:rPr>
          <w:rFonts w:cs="Times New Roman"/>
        </w:rPr>
        <w:t>choices</w:t>
      </w:r>
      <w:r w:rsidR="00383465" w:rsidRPr="000A6EB6">
        <w:rPr>
          <w:rFonts w:cs="Times New Roman"/>
        </w:rPr>
        <w:t xml:space="preserve"> </w:t>
      </w:r>
      <w:r w:rsidRPr="000A6EB6">
        <w:rPr>
          <w:rFonts w:cs="Times New Roman"/>
        </w:rPr>
        <w:t xml:space="preserve">as well as </w:t>
      </w:r>
      <w:r w:rsidR="00383465">
        <w:rPr>
          <w:rFonts w:cs="Times New Roman"/>
        </w:rPr>
        <w:t>discuss the</w:t>
      </w:r>
      <w:r w:rsidR="00383465" w:rsidRPr="000A6EB6">
        <w:rPr>
          <w:rFonts w:cs="Times New Roman"/>
        </w:rPr>
        <w:t xml:space="preserve"> </w:t>
      </w:r>
      <w:r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ins w:id="5" w:author="Helen  Meskhidze" w:date="2015-08-01T13:08:00Z">
        <w:r w:rsidR="004F1956">
          <w:rPr>
            <w:rFonts w:cs="Times New Roman"/>
          </w:rPr>
          <w:t xml:space="preserve">the </w:t>
        </w:r>
      </w:ins>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430383E"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w:t>
      </w:r>
      <w:del w:id="6" w:author="Helen  Meskhidze" w:date="2015-08-01T13:08:00Z">
        <w:r w:rsidR="003F3A80" w:rsidDel="004F1956">
          <w:rPr>
            <w:rFonts w:cs="Times New Roman"/>
          </w:rPr>
          <w:delText xml:space="preserve"> </w:delText>
        </w:r>
      </w:del>
      <w:r w:rsidR="003F3A80">
        <w:rPr>
          <w:rFonts w:cs="Times New Roman"/>
        </w:rPr>
        <w:t xml:space="preserve">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8"/>
          <w:footerReference w:type="default" r:id="rId9"/>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0A6EB6"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relationship between gas density and temperature, but that certain heating and cooling mechanisms do change slightly along constant </w:t>
      </w:r>
      <w:r w:rsidRPr="000A6EB6">
        <w:rPr>
          <w:rFonts w:cs="Times New Roman"/>
          <w:i/>
        </w:rPr>
        <w:t>U</w:t>
      </w:r>
      <w:r w:rsidRPr="000A6EB6">
        <w:rPr>
          <w:rFonts w:cs="Times New Roman"/>
          <w:vertAlign w:val="subscript"/>
        </w:rPr>
        <w:t xml:space="preserve"> </w:t>
      </w:r>
      <w:r w:rsidRPr="000A6EB6">
        <w:rPr>
          <w:rFonts w:cs="Times New Roman"/>
        </w:rPr>
        <w:t xml:space="preserve">values (Korista et al. 1997; hereafter K97). This produces the slight variation in temperature along the </w:t>
      </w:r>
      <w:r w:rsidRPr="000A6EB6">
        <w:rPr>
          <w:rFonts w:cs="Times New Roman"/>
          <w:i/>
        </w:rPr>
        <w:t>U</w:t>
      </w:r>
      <w:r w:rsidRPr="000A6EB6">
        <w:rPr>
          <w:rFonts w:cs="Times New Roman"/>
          <w:vertAlign w:val="subscript"/>
        </w:rPr>
        <w:t xml:space="preserve"> </w:t>
      </w:r>
      <w:r w:rsidRPr="000A6EB6">
        <w:rPr>
          <w:rFonts w:cs="Times New Roman"/>
        </w:rPr>
        <w:t xml:space="preserve">contour lines. </w:t>
      </w:r>
    </w:p>
    <w:p w14:paraId="7685F253" w14:textId="77777777" w:rsidR="00194078" w:rsidRPr="000A6EB6" w:rsidRDefault="00194078"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7" w:author="Chris Richardson" w:date="2015-06-18T15:40:00Z"/>
          <w:rFonts w:cs="Times New Roman"/>
          <w:i/>
        </w:rPr>
      </w:pPr>
    </w:p>
    <w:p w14:paraId="55262C12" w14:textId="5E79CC1C" w:rsidR="0022641F" w:rsidRPr="0022641F" w:rsidRDefault="0022641F" w:rsidP="00194078">
      <w:pPr>
        <w:rPr>
          <w:ins w:id="8" w:author="Chris Richardson" w:date="2015-06-18T15:40:00Z"/>
          <w:rFonts w:cs="Times New Roman"/>
          <w:rPrChange w:id="9" w:author="Chris Richardson" w:date="2015-06-18T15:40:00Z">
            <w:rPr>
              <w:ins w:id="10" w:author="Chris Richardson" w:date="2015-06-18T15:40:00Z"/>
              <w:rFonts w:cs="Times New Roman"/>
              <w:i/>
            </w:rPr>
          </w:rPrChange>
        </w:rPr>
      </w:pPr>
      <w:ins w:id="11" w:author="Chris Richardson" w:date="2015-06-18T15:40:00Z">
        <w:r w:rsidRPr="00490DCE">
          <w:rPr>
            <w:rFonts w:cs="Times New Roman"/>
            <w:highlight w:val="yellow"/>
            <w:rPrChange w:id="12" w:author="Chris Richardson" w:date="2015-06-18T15:41:00Z">
              <w:rPr>
                <w:rFonts w:cs="Times New Roman"/>
              </w:rPr>
            </w:rPrChange>
          </w:rPr>
          <w:t xml:space="preserve">[LOOK AT RAITER, SCHAERER, AND </w:t>
        </w:r>
      </w:ins>
      <w:ins w:id="13" w:author="Chris Richardson" w:date="2015-06-18T15:41:00Z">
        <w:r w:rsidRPr="00490DCE">
          <w:rPr>
            <w:rFonts w:cs="Times New Roman"/>
            <w:highlight w:val="yellow"/>
            <w:rPrChange w:id="14"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5"/>
      <w:r w:rsidRPr="000A6EB6">
        <w:rPr>
          <w:rFonts w:cs="Times New Roman"/>
          <w:highlight w:val="yellow"/>
        </w:rPr>
        <w:t>WHAT</w:t>
      </w:r>
      <w:commentRangeEnd w:id="15"/>
      <w:r w:rsidRPr="000A6EB6">
        <w:rPr>
          <w:rStyle w:val="CommentReference"/>
          <w:rFonts w:cs="Times New Roman"/>
        </w:rPr>
        <w:commentReference w:id="15"/>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ins w:id="16" w:author="Helen  Meskhidze" w:date="2015-10-05T08:15:00Z">
        <w:r w:rsidR="008F1D0A">
          <w:rPr>
            <w:rFonts w:cs="Times New Roman"/>
          </w:rPr>
          <w:t>2</w:t>
        </w:r>
      </w:ins>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ins w:id="17" w:author="Helen  Meskhidze" w:date="2015-10-05T08:15:00Z">
        <w:r w:rsidR="008F1D0A">
          <w:rPr>
            <w:rFonts w:cs="Times New Roman"/>
          </w:rPr>
          <w:t>7</w:t>
        </w:r>
      </w:ins>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ins w:id="18" w:author="Helen  Meskhidze" w:date="2015-10-05T08:16:00Z">
        <w:r w:rsidR="008F1D0A">
          <w:rPr>
            <w:rFonts w:cs="Times New Roman"/>
          </w:rPr>
          <w:t>.2</w:t>
        </w:r>
      </w:ins>
      <w:r w:rsidRPr="000A6EB6">
        <w:rPr>
          <w:rFonts w:cs="Times New Roman"/>
        </w:rPr>
        <w:t xml:space="preserve"> and </w:t>
      </w:r>
      <w:ins w:id="19" w:author="Helen  Meskhidze" w:date="2015-10-05T08:16:00Z">
        <w:r w:rsidR="008F1D0A">
          <w:rPr>
            <w:rFonts w:cs="Times New Roman"/>
          </w:rPr>
          <w:t>10.5</w:t>
        </w:r>
        <w:r w:rsidR="008F1D0A" w:rsidRPr="000A6EB6">
          <w:rPr>
            <w:rFonts w:cs="Times New Roman"/>
          </w:rPr>
          <w:t xml:space="preserve"> </w:t>
        </w:r>
      </w:ins>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ins w:id="20" w:author="Helen  Meskhidze" w:date="2015-10-05T08:16:00Z">
        <w:r w:rsidR="008F1D0A">
          <w:rPr>
            <w:rFonts w:cs="Times New Roman"/>
          </w:rPr>
          <w:t>4.8</w:t>
        </w:r>
      </w:ins>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ins w:id="21" w:author="Helen  Meskhidze" w:date="2015-10-05T08:16:00Z">
        <w:r w:rsidR="008F1D0A">
          <w:rPr>
            <w:rFonts w:cs="Times New Roman"/>
          </w:rPr>
          <w:t>3.9</w:t>
        </w:r>
      </w:ins>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ins w:id="22" w:author="Helen  Meskhidze" w:date="2015-10-05T08:18:00Z">
        <w:r w:rsidR="008F1D0A">
          <w:rPr>
            <w:rFonts w:cs="Times New Roman"/>
          </w:rPr>
          <w:t>6</w:t>
        </w:r>
      </w:ins>
      <w:r w:rsidRPr="000A6EB6">
        <w:rPr>
          <w:rFonts w:cs="Times New Roman"/>
        </w:rPr>
        <w:t xml:space="preserve"> for the dusty</w:t>
      </w:r>
      <w:ins w:id="23" w:author="Helen  Meskhidze" w:date="2015-10-05T08:18:00Z">
        <w:r w:rsidR="008F1D0A">
          <w:rPr>
            <w:rFonts w:cs="Times New Roman"/>
          </w:rPr>
          <w:t xml:space="preserve"> case</w:t>
        </w:r>
      </w:ins>
      <w:r w:rsidRPr="000A6EB6">
        <w:rPr>
          <w:rFonts w:cs="Times New Roman"/>
        </w:rPr>
        <w:t xml:space="preserve"> and </w:t>
      </w:r>
      <w:ins w:id="24" w:author="Helen  Meskhidze" w:date="2015-10-05T08:18:00Z">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ins>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ins w:id="25" w:author="Helen  Meskhidze" w:date="2015-10-05T10:00:00Z"/>
          <w:rFonts w:cs="Times New Roman"/>
        </w:rPr>
      </w:pPr>
      <w:r w:rsidRPr="000A6EB6">
        <w:rPr>
          <w:rFonts w:cs="Times New Roman"/>
        </w:rPr>
        <w:t>Using the baseline SED and LOC plan, we</w:t>
      </w:r>
      <w:ins w:id="26" w:author="Helen  Meskhidze" w:date="2015-10-05T09:58:00Z">
        <w:r w:rsidR="00391321">
          <w:rPr>
            <w:rFonts w:cs="Times New Roman"/>
          </w:rPr>
          <w:t xml:space="preserve"> ha</w:t>
        </w:r>
      </w:ins>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ins w:id="27" w:author="Helen  Meskhidze" w:date="2015-10-05T09:58:00Z">
        <w:r w:rsidR="00391321">
          <w:rPr>
            <w:rFonts w:ascii="Kaiti SC Black" w:hAnsi="Kaiti SC Black" w:cs="Kaiti SC Black"/>
            <w:vertAlign w:val="subscript"/>
          </w:rPr>
          <w:t xml:space="preserve"> </w:t>
        </w:r>
      </w:ins>
      <w:r w:rsidRPr="000A6EB6">
        <w:rPr>
          <w:rFonts w:cs="Times New Roman"/>
        </w:rPr>
        <w:t xml:space="preserve">in the cloud. </w:t>
      </w:r>
      <w:ins w:id="28" w:author="Helen  Meskhidze" w:date="2015-10-05T09:58:00Z">
        <w:r w:rsidR="00391321">
          <w:rPr>
            <w:rFonts w:cs="Times New Roman"/>
          </w:rPr>
          <w:t>Since v</w:t>
        </w:r>
      </w:ins>
      <w:r w:rsidRPr="000A6EB6">
        <w:rPr>
          <w:rFonts w:cs="Times New Roman"/>
        </w:rPr>
        <w:t xml:space="preserve">arying both </w:t>
      </w:r>
      <w:ins w:id="29" w:author="Helen  Meskhidze" w:date="2015-10-05T09:58:00Z">
        <w:r w:rsidR="00391321">
          <w:rPr>
            <w:rFonts w:cs="Times New Roman"/>
          </w:rPr>
          <w:t xml:space="preserve">the </w:t>
        </w:r>
        <w:r w:rsidR="00391321" w:rsidRPr="00391321">
          <w:rPr>
            <w:rFonts w:cs="Times New Roman"/>
            <w:i/>
          </w:rPr>
          <w:t>Z</w:t>
        </w:r>
        <w:r w:rsidR="00391321">
          <w:rPr>
            <w:rFonts w:cs="Times New Roman"/>
          </w:rPr>
          <w:t xml:space="preserve"> of the SED and of the cloud </w:t>
        </w:r>
      </w:ins>
      <w:r w:rsidRPr="000A6EB6">
        <w:rPr>
          <w:rFonts w:cs="Times New Roman"/>
        </w:rPr>
        <w:t>simultaneously would not allow us to interpret the effects of each independently</w:t>
      </w:r>
      <w:ins w:id="30" w:author="Helen  Meskhidze" w:date="2015-10-05T09:59:00Z">
        <w:r w:rsidR="00391321">
          <w:rPr>
            <w:rFonts w:cs="Times New Roman"/>
          </w:rPr>
          <w:t xml:space="preserve">, we chose to only study the </w:t>
        </w:r>
      </w:ins>
      <w:ins w:id="31" w:author="Helen  Meskhidze" w:date="2015-10-05T10:00:00Z">
        <w:r w:rsidR="00391321">
          <w:rPr>
            <w:rFonts w:cs="Times New Roman"/>
          </w:rPr>
          <w:t xml:space="preserve">effects of varying metallicity of the cloud. </w:t>
        </w:r>
      </w:ins>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ins w:id="32" w:author="Helen  Meskhidze" w:date="2015-10-05T10:01:00Z">
        <w:r>
          <w:rPr>
            <w:rFonts w:cs="Times New Roman"/>
          </w:rPr>
          <w:t>To</w:t>
        </w:r>
        <w:r w:rsidRPr="000A6EB6">
          <w:rPr>
            <w:rFonts w:cs="Times New Roman"/>
          </w:rPr>
          <w:t xml:space="preserve"> </w:t>
        </w:r>
      </w:ins>
      <w:r w:rsidR="00194078" w:rsidRPr="000A6EB6">
        <w:rPr>
          <w:rFonts w:cs="Times New Roman"/>
        </w:rPr>
        <w:t xml:space="preserve">adopt </w:t>
      </w:r>
      <w:ins w:id="33" w:author="Helen  Meskhidze" w:date="2015-10-05T10:01:00Z">
        <w:r>
          <w:rPr>
            <w:rFonts w:cs="Times New Roman"/>
          </w:rPr>
          <w:t>alternate</w:t>
        </w:r>
        <w:r w:rsidRPr="000A6EB6">
          <w:rPr>
            <w:rFonts w:cs="Times New Roman"/>
          </w:rPr>
          <w:t xml:space="preserve"> </w:t>
        </w:r>
      </w:ins>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ξ)</m:t>
        </m:r>
        <w:ins w:id="34" w:author="Helen  Meskhidze" w:date="2015-10-05T10:01:00Z">
          <m:r>
            <w:rPr>
              <w:rFonts w:ascii="Cambria Math" w:hAnsi="Cambria Math" w:cs="Times New Roman"/>
            </w:rPr>
            <m:t xml:space="preserve"> </m:t>
          </m:r>
        </w:ins>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ins w:id="35" w:author="Helen  Meskhidze" w:date="2015-10-05T10:02:00Z">
        <w:r>
          <w:rPr>
            <w:rFonts w:cs="Times New Roman"/>
          </w:rPr>
          <w:t xml:space="preserve"> we solved for</w:t>
        </w:r>
      </w:ins>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CD4491"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ins w:id="36" w:author="Helen  Meskhidze" w:date="2015-10-05T10:10:00Z"/>
          <w:rFonts w:cs="Times New Roman"/>
        </w:rPr>
      </w:pPr>
    </w:p>
    <w:p w14:paraId="6CCE3868" w14:textId="24D70225" w:rsidR="00391321" w:rsidRPr="00391321" w:rsidRDefault="00391321" w:rsidP="00194078">
      <w:pPr>
        <w:rPr>
          <w:ins w:id="37" w:author="Helen  Meskhidze" w:date="2015-10-05T10:10:00Z"/>
          <w:rFonts w:cs="Times New Roman"/>
          <w:i/>
          <w:rPrChange w:id="38" w:author="Helen  Meskhidze" w:date="2015-10-05T10:10:00Z">
            <w:rPr>
              <w:ins w:id="39" w:author="Helen  Meskhidze" w:date="2015-10-05T10:10:00Z"/>
              <w:rFonts w:cs="Times New Roman"/>
            </w:rPr>
          </w:rPrChange>
        </w:rPr>
      </w:pPr>
      <w:ins w:id="40" w:author="Helen  Meskhidze" w:date="2015-10-05T10:10:00Z">
        <w:r>
          <w:rPr>
            <w:rFonts w:cs="Times New Roman"/>
            <w:i/>
          </w:rPr>
          <w:t>General Trends</w:t>
        </w:r>
      </w:ins>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ins w:id="41" w:author="Helen  Meskhidze" w:date="2015-10-05T10:02:00Z">
        <w:r w:rsidR="00391321">
          <w:rPr>
            <w:rFonts w:cs="Times New Roman"/>
          </w:rPr>
          <w:t xml:space="preserve"> </w:t>
        </w:r>
      </w:ins>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ins w:id="42" w:author="Helen  Meskhidze" w:date="2015-10-05T10:06:00Z">
        <w:r w:rsidR="00391321">
          <w:rPr>
            <w:rFonts w:cs="Times New Roman"/>
          </w:rPr>
          <w:t>researchers have studied</w:t>
        </w:r>
      </w:ins>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43"/>
      <w:r w:rsidRPr="000A6EB6">
        <w:rPr>
          <w:rFonts w:cs="Times New Roman"/>
        </w:rPr>
        <w:t>1</w:t>
      </w:r>
      <w:r>
        <w:rPr>
          <w:rFonts w:cs="Times New Roman"/>
        </w:rPr>
        <w:t>8</w:t>
      </w:r>
      <w:commentRangeEnd w:id="43"/>
      <w:r w:rsidR="00391321">
        <w:rPr>
          <w:rStyle w:val="CommentReference"/>
          <w:rFonts w:asciiTheme="minorHAnsi" w:eastAsiaTheme="minorEastAsia" w:hAnsiTheme="minorHAnsi" w:cstheme="minorBidi"/>
          <w:kern w:val="0"/>
          <w:lang w:eastAsia="en-US" w:bidi="ar-SA"/>
        </w:rPr>
        <w:commentReference w:id="43"/>
      </w:r>
      <w:r>
        <w:rPr>
          <w:rFonts w:cs="Times New Roman"/>
        </w:rPr>
        <w:t xml:space="preserve">. </w:t>
      </w:r>
    </w:p>
    <w:p w14:paraId="4BE4A40C" w14:textId="4842B830" w:rsidR="00194078" w:rsidRPr="000A6EB6" w:rsidDel="00391321" w:rsidRDefault="00194078" w:rsidP="00194078">
      <w:pPr>
        <w:rPr>
          <w:del w:id="44" w:author="Helen  Meskhidze" w:date="2015-10-05T10:08:00Z"/>
          <w:rFonts w:cs="Times New Roman"/>
        </w:rPr>
      </w:pPr>
      <w:del w:id="45"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0DDD987B" w:rsidR="00723B24" w:rsidRDefault="00194078" w:rsidP="00A36456">
      <w:pPr>
        <w:rPr>
          <w:ins w:id="46" w:author="Helen  Meskhidze" w:date="2015-10-05T12:34:00Z"/>
          <w:rFonts w:cs="Times New Roman"/>
        </w:rPr>
      </w:pPr>
      <w:r w:rsidRPr="000A6EB6">
        <w:rPr>
          <w:rFonts w:cs="Times New Roman"/>
        </w:rPr>
        <w:t>We begin with a discussion of metallicity effects on the UV emission lines.</w:t>
      </w:r>
      <w:ins w:id="47" w:author="Helen  Meskhidze" w:date="2015-10-05T12:29:00Z">
        <w:r w:rsidR="00A36456">
          <w:rPr>
            <w:rFonts w:cs="Times New Roman"/>
          </w:rPr>
          <w:t xml:space="preserve"> </w:t>
        </w:r>
      </w:ins>
      <w:del w:id="48" w:author="Helen  Meskhidze" w:date="2015-10-05T12:29:00Z">
        <w:r w:rsidRPr="000A6EB6" w:rsidDel="00A36456">
          <w:rPr>
            <w:rFonts w:cs="Times New Roman"/>
          </w:rPr>
          <w:delText xml:space="preserve"> Our discussion here will be mainly modeled after that of K97 and Ferland et al. (1996). </w:delText>
        </w:r>
      </w:del>
      <w:r w:rsidRPr="000A6EB6">
        <w:rPr>
          <w:rFonts w:cs="Times New Roman"/>
        </w:rPr>
        <w:t xml:space="preserve">In general, we observe that </w:t>
      </w:r>
      <w:ins w:id="49" w:author="Helen  Meskhidze" w:date="2015-10-05T12:11:00Z">
        <w:r w:rsidR="00F36025">
          <w:rPr>
            <w:rFonts w:cs="Times New Roman"/>
          </w:rPr>
          <w:t>most of</w:t>
        </w:r>
        <w:r w:rsidR="00F36025" w:rsidRPr="000A6EB6">
          <w:rPr>
            <w:rFonts w:cs="Times New Roman"/>
          </w:rPr>
          <w:t xml:space="preserve"> </w:t>
        </w:r>
      </w:ins>
      <w:r w:rsidRPr="000A6EB6">
        <w:rPr>
          <w:rFonts w:cs="Times New Roman"/>
        </w:rPr>
        <w:t xml:space="preserve">the UV emission lines </w:t>
      </w:r>
      <w:ins w:id="50" w:author="Helen  Meskhidze" w:date="2015-10-05T11:56:00Z">
        <w:r w:rsidR="00CD4491">
          <w:rPr>
            <w:rFonts w:cs="Times New Roman"/>
          </w:rPr>
          <w:t>increase</w:t>
        </w:r>
        <w:r w:rsidR="00CD4491" w:rsidRPr="000A6EB6">
          <w:rPr>
            <w:rFonts w:cs="Times New Roman"/>
          </w:rPr>
          <w:t xml:space="preserve"> </w:t>
        </w:r>
      </w:ins>
      <w:r w:rsidRPr="000A6EB6">
        <w:rPr>
          <w:rFonts w:cs="Times New Roman"/>
        </w:rPr>
        <w:t xml:space="preserve">in strength </w:t>
      </w:r>
      <w:ins w:id="51" w:author="Helen  Meskhidze" w:date="2015-10-05T11:56:00Z">
        <w:r w:rsidR="00CD4491">
          <w:rPr>
            <w:rFonts w:cs="Times New Roman"/>
          </w:rPr>
          <w:t xml:space="preserve">(about </w:t>
        </w:r>
      </w:ins>
      <w:ins w:id="52" w:author="Helen  Meskhidze" w:date="2015-10-05T11:57:00Z">
        <w:r w:rsidR="00F36025">
          <w:rPr>
            <w:rFonts w:cs="Times New Roman"/>
          </w:rPr>
          <w:t>1-3</w:t>
        </w:r>
      </w:ins>
      <w:ins w:id="53" w:author="Helen  Meskhidze" w:date="2015-10-05T11:56:00Z">
        <w:r w:rsidR="00CD4491">
          <w:rPr>
            <w:rFonts w:cs="Times New Roman"/>
          </w:rPr>
          <w:t xml:space="preserve"> times as strong</w:t>
        </w:r>
      </w:ins>
      <w:ins w:id="54" w:author="Helen  Meskhidze" w:date="2015-10-05T13:34:00Z">
        <w:r w:rsidR="004817B5">
          <w:rPr>
            <w:rFonts w:cs="Times New Roman"/>
          </w:rPr>
          <w:t xml:space="preserve"> in the case of silicon, magnesium, and aluminum</w:t>
        </w:r>
      </w:ins>
      <w:ins w:id="55" w:author="Helen  Meskhidze" w:date="2015-10-05T11:56:00Z">
        <w:r w:rsidR="00CD4491">
          <w:rPr>
            <w:rFonts w:cs="Times New Roman"/>
          </w:rPr>
          <w:t xml:space="preserve">) </w:t>
        </w:r>
      </w:ins>
      <w:r w:rsidRPr="000A6EB6">
        <w:rPr>
          <w:rFonts w:cs="Times New Roman"/>
        </w:rPr>
        <w:t>with increasing metallicity</w:t>
      </w:r>
      <w:ins w:id="56" w:author="Helen  Meskhidze" w:date="2015-10-05T12:27:00Z">
        <w:r w:rsidR="00A36456">
          <w:rPr>
            <w:rFonts w:cs="Times New Roman"/>
          </w:rPr>
          <w:t>.</w:t>
        </w:r>
      </w:ins>
      <w:ins w:id="57" w:author="Helen  Meskhidze" w:date="2015-10-05T12:34:00Z">
        <w:r w:rsidR="00723B24">
          <w:rPr>
            <w:rFonts w:cs="Times New Roman"/>
          </w:rPr>
          <w:t xml:space="preserve"> </w:t>
        </w:r>
      </w:ins>
      <w:ins w:id="58" w:author="Helen  Meskhidze" w:date="2015-10-05T13:27:00Z">
        <w:r w:rsidR="00332C39">
          <w:rPr>
            <w:rFonts w:cs="Times New Roman"/>
          </w:rPr>
          <w:t>F</w:t>
        </w:r>
      </w:ins>
      <w:ins w:id="59" w:author="Helen  Meskhidze" w:date="2015-10-05T12:27:00Z">
        <w:r w:rsidR="00A36456">
          <w:rPr>
            <w:rFonts w:cs="Times New Roman"/>
          </w:rPr>
          <w:t>ollowing Ferland et al. (1996)</w:t>
        </w:r>
      </w:ins>
      <w:ins w:id="60" w:author="Helen  Meskhidze" w:date="2015-10-05T12:29:00Z">
        <w:r w:rsidR="00A36456">
          <w:rPr>
            <w:rFonts w:cs="Times New Roman"/>
          </w:rPr>
          <w:t xml:space="preserve"> and K97,</w:t>
        </w:r>
      </w:ins>
      <w:ins w:id="61" w:author="Helen  Meskhidze" w:date="2015-10-05T12:27:00Z">
        <w:r w:rsidR="00A36456">
          <w:rPr>
            <w:rFonts w:cs="Times New Roman"/>
          </w:rPr>
          <w:t xml:space="preserve"> we will </w:t>
        </w:r>
      </w:ins>
      <w:ins w:id="62" w:author="Helen  Meskhidze" w:date="2015-10-05T12:34:00Z">
        <w:r w:rsidR="00723B24">
          <w:rPr>
            <w:rFonts w:cs="Times New Roman"/>
          </w:rPr>
          <w:t xml:space="preserve">specifically </w:t>
        </w:r>
      </w:ins>
      <w:ins w:id="63" w:author="Helen  Meskhidze" w:date="2015-10-05T12:27:00Z">
        <w:r w:rsidR="00A36456">
          <w:rPr>
            <w:rFonts w:cs="Times New Roman"/>
          </w:rPr>
          <w:t xml:space="preserve">discuss the relationships between </w:t>
        </w:r>
      </w:ins>
      <w:ins w:id="64" w:author="Helen  Meskhidze" w:date="2015-10-05T12:34:00Z">
        <w:r w:rsidR="00723B24">
          <w:rPr>
            <w:rFonts w:cs="Times New Roman"/>
          </w:rPr>
          <w:t xml:space="preserve">oxygen, nitrogen, carbon, and helium. </w:t>
        </w:r>
      </w:ins>
    </w:p>
    <w:p w14:paraId="7E9EDFDF" w14:textId="77777777" w:rsidR="00723B24" w:rsidRDefault="00723B24" w:rsidP="00723B24">
      <w:pPr>
        <w:rPr>
          <w:ins w:id="65" w:author="Helen  Meskhidze" w:date="2015-10-05T12:30:00Z"/>
          <w:rFonts w:eastAsia="Times New Roman" w:cs="Times New Roman"/>
          <w:color w:val="000000"/>
          <w:shd w:val="clear" w:color="auto" w:fill="FFFFFF"/>
        </w:rPr>
      </w:pPr>
    </w:p>
    <w:p w14:paraId="1293D097" w14:textId="13DFA97F" w:rsidR="004817B5" w:rsidRDefault="004817B5" w:rsidP="00723B24">
      <w:pPr>
        <w:rPr>
          <w:ins w:id="66" w:author="Helen  Meskhidze" w:date="2015-10-05T13:32:00Z"/>
          <w:rFonts w:ascii="Times" w:hAnsi="Times" w:cs="Times New Roman"/>
        </w:rPr>
      </w:pPr>
      <w:ins w:id="67" w:author="Helen  Meskhidze" w:date="2015-10-05T13:31:00Z">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ins>
    </w:p>
    <w:p w14:paraId="47CCE2C4" w14:textId="77777777" w:rsidR="004817B5" w:rsidRDefault="004817B5" w:rsidP="00723B24">
      <w:pPr>
        <w:rPr>
          <w:ins w:id="68" w:author="Helen  Meskhidze" w:date="2015-10-05T13:31:00Z"/>
          <w:rFonts w:eastAsia="Times New Roman" w:cs="Times New Roman"/>
          <w:color w:val="000000"/>
          <w:shd w:val="clear" w:color="auto" w:fill="FFFFFF"/>
        </w:rPr>
      </w:pPr>
    </w:p>
    <w:p w14:paraId="07933FB3" w14:textId="046DB9D4" w:rsidR="00723B24" w:rsidRPr="00332C39" w:rsidRDefault="004817B5" w:rsidP="00723B24">
      <w:pPr>
        <w:rPr>
          <w:ins w:id="69" w:author="Helen  Meskhidze" w:date="2015-10-05T12:30:00Z"/>
          <w:rFonts w:ascii="Times" w:eastAsia="Times New Roman" w:hAnsi="Times" w:cs="Times New Roman"/>
          <w:color w:val="000000"/>
          <w:shd w:val="clear" w:color="auto" w:fill="FFFFFF"/>
        </w:rPr>
      </w:pPr>
      <w:ins w:id="70" w:author="Helen  Meskhidze" w:date="2015-10-05T13:37:00Z">
        <w:r>
          <w:rPr>
            <w:rFonts w:eastAsia="Times New Roman" w:cs="Times New Roman"/>
            <w:color w:val="000000"/>
            <w:shd w:val="clear" w:color="auto" w:fill="FFFFFF"/>
          </w:rPr>
          <w:t>The effects of the increase in nitrogen abundances can be observed in the strengths of carbon and oxygen</w:t>
        </w:r>
      </w:ins>
      <w:ins w:id="71" w:author="Helen  Meskhidze" w:date="2015-10-05T12:30:00Z">
        <w:r w:rsidR="00723B24" w:rsidRPr="000A6EB6">
          <w:rPr>
            <w:rFonts w:cs="Times New Roman"/>
          </w:rPr>
          <w:t>.</w:t>
        </w:r>
      </w:ins>
      <w:ins w:id="72" w:author="Helen  Meskhidze" w:date="2015-10-05T13:18:00Z">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ins>
      <w:ins w:id="73" w:author="Helen  Meskhidze" w:date="2015-10-05T13:19:00Z">
        <w:r w:rsidR="000A5C09">
          <w:rPr>
            <w:rFonts w:eastAsia="Times New Roman" w:cs="Times New Roman"/>
            <w:color w:val="000000"/>
            <w:shd w:val="clear" w:color="auto" w:fill="FFFFFF"/>
          </w:rPr>
          <w:t xml:space="preserve"> However, a</w:t>
        </w:r>
      </w:ins>
      <w:ins w:id="74" w:author="Helen  Meskhidze" w:date="2015-10-05T12:35:00Z">
        <w:r w:rsidR="00723B24">
          <w:rPr>
            <w:rFonts w:cs="Times New Roman"/>
          </w:rPr>
          <w:t xml:space="preserve">s metallicity (and </w:t>
        </w:r>
      </w:ins>
      <w:ins w:id="75" w:author="Helen  Meskhidze" w:date="2015-10-05T13:20:00Z">
        <w:r w:rsidR="00332C39">
          <w:rPr>
            <w:rFonts w:cs="Times New Roman"/>
          </w:rPr>
          <w:t xml:space="preserve">thus the </w:t>
        </w:r>
      </w:ins>
      <w:ins w:id="76" w:author="Helen  Meskhidze" w:date="2015-10-05T12:35:00Z">
        <w:r w:rsidR="00723B24">
          <w:rPr>
            <w:rFonts w:cs="Times New Roman"/>
          </w:rPr>
          <w:t>nitrogen</w:t>
        </w:r>
      </w:ins>
      <w:ins w:id="77" w:author="Helen  Meskhidze" w:date="2015-10-05T13:20:00Z">
        <w:r w:rsidR="00332C39">
          <w:rPr>
            <w:rFonts w:cs="Times New Roman"/>
          </w:rPr>
          <w:t xml:space="preserve"> abundance</w:t>
        </w:r>
      </w:ins>
      <w:ins w:id="78" w:author="Helen  Meskhidze" w:date="2015-10-05T12:35:00Z">
        <w:r w:rsidR="00723B24">
          <w:rPr>
            <w:rFonts w:cs="Times New Roman"/>
          </w:rPr>
          <w:t xml:space="preserve">) </w:t>
        </w:r>
      </w:ins>
      <w:ins w:id="79" w:author="Helen  Meskhidze" w:date="2015-10-05T12:36:00Z">
        <w:r w:rsidR="00723B24">
          <w:rPr>
            <w:rFonts w:cs="Times New Roman"/>
          </w:rPr>
          <w:t xml:space="preserve">is </w:t>
        </w:r>
      </w:ins>
      <w:ins w:id="80" w:author="Helen  Meskhidze" w:date="2015-10-05T12:35:00Z">
        <w:r w:rsidR="00723B24">
          <w:rPr>
            <w:rFonts w:cs="Times New Roman"/>
          </w:rPr>
          <w:t xml:space="preserve">increased, </w:t>
        </w:r>
      </w:ins>
      <w:ins w:id="81" w:author="Helen  Meskhidze" w:date="2015-10-05T13:29:00Z">
        <w:r w:rsidR="00332C39">
          <w:rPr>
            <w:rFonts w:cs="Times New Roman"/>
          </w:rPr>
          <w:t xml:space="preserve">the temperature climbs, and </w:t>
        </w:r>
      </w:ins>
      <w:ins w:id="82" w:author="Helen  Meskhidze" w:date="2015-10-05T12:31:00Z">
        <w:r w:rsidR="00723B24" w:rsidRPr="00DB0F4E">
          <w:rPr>
            <w:rFonts w:ascii="Times" w:eastAsia="Times New Roman" w:hAnsi="Times" w:cs="Times New Roman"/>
            <w:color w:val="000000"/>
            <w:shd w:val="clear" w:color="auto" w:fill="FFFFFF"/>
          </w:rPr>
          <w:t>the cooling shifts from carbon and oxygen to nitrogen</w:t>
        </w:r>
      </w:ins>
      <w:ins w:id="83" w:author="Helen  Meskhidze" w:date="2015-10-05T13:05:00Z">
        <w:r w:rsidR="00087940">
          <w:rPr>
            <w:rFonts w:ascii="Times" w:eastAsia="Times New Roman" w:hAnsi="Times" w:cs="Times New Roman"/>
            <w:color w:val="000000"/>
            <w:shd w:val="clear" w:color="auto" w:fill="FFFFFF"/>
          </w:rPr>
          <w:t xml:space="preserve"> and </w:t>
        </w:r>
      </w:ins>
      <w:ins w:id="84" w:author="Helen  Meskhidze" w:date="2015-10-05T13:13:00Z">
        <w:r w:rsidR="000A5C09">
          <w:rPr>
            <w:rFonts w:ascii="Times" w:eastAsia="Times New Roman" w:hAnsi="Times" w:cs="Times New Roman"/>
            <w:color w:val="000000"/>
            <w:shd w:val="clear" w:color="auto" w:fill="FFFFFF"/>
          </w:rPr>
          <w:t>the emission of</w:t>
        </w:r>
      </w:ins>
      <w:ins w:id="85" w:author="Helen  Meskhidze" w:date="2015-10-05T12:31:00Z">
        <w:r w:rsidR="00723B24" w:rsidRPr="00CE7B48">
          <w:rPr>
            <w:rFonts w:ascii="Times" w:eastAsia="Times New Roman" w:hAnsi="Times" w:cs="Times New Roman"/>
            <w:color w:val="000000"/>
            <w:shd w:val="clear" w:color="auto" w:fill="FFFFFF"/>
          </w:rPr>
          <w:t xml:space="preserve"> O IV λ1035 and C IV λ1549 </w:t>
        </w:r>
      </w:ins>
      <w:ins w:id="86" w:author="Helen  Meskhidze" w:date="2015-10-05T13:13:00Z">
        <w:r w:rsidR="000A5C09">
          <w:rPr>
            <w:rFonts w:ascii="Times" w:eastAsia="Times New Roman" w:hAnsi="Times" w:cs="Times New Roman"/>
            <w:color w:val="000000"/>
            <w:shd w:val="clear" w:color="auto" w:fill="FFFFFF"/>
          </w:rPr>
          <w:t xml:space="preserve">is </w:t>
        </w:r>
      </w:ins>
      <w:ins w:id="87" w:author="Helen  Meskhidze" w:date="2015-10-05T12:31:00Z">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ins>
      <w:ins w:id="88" w:author="Helen  Meskhidze" w:date="2015-10-05T13:20:00Z">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w:t>
        </w:r>
      </w:ins>
      <w:ins w:id="89" w:author="Helen  Meskhidze" w:date="2015-10-05T13:22:00Z">
        <w:r w:rsidR="00332C39">
          <w:rPr>
            <w:rFonts w:ascii="Times" w:eastAsia="Times New Roman" w:hAnsi="Times" w:cs="Times New Roman"/>
            <w:color w:val="000000"/>
            <w:shd w:val="clear" w:color="auto" w:fill="FFFFFF"/>
          </w:rPr>
          <w:t xml:space="preserve">emission </w:t>
        </w:r>
      </w:ins>
      <w:ins w:id="90" w:author="Helen  Meskhidze" w:date="2015-10-05T13:20:00Z">
        <w:r w:rsidR="00332C39">
          <w:rPr>
            <w:rFonts w:ascii="Times" w:eastAsia="Times New Roman" w:hAnsi="Times" w:cs="Times New Roman"/>
            <w:color w:val="000000"/>
            <w:shd w:val="clear" w:color="auto" w:fill="FFFFFF"/>
          </w:rPr>
          <w:t>decrease</w:t>
        </w:r>
      </w:ins>
      <w:ins w:id="91" w:author="Helen  Meskhidze" w:date="2015-10-05T13:22:00Z">
        <w:r w:rsidR="00332C39">
          <w:rPr>
            <w:rFonts w:ascii="Times" w:eastAsia="Times New Roman" w:hAnsi="Times" w:cs="Times New Roman"/>
            <w:color w:val="000000"/>
            <w:shd w:val="clear" w:color="auto" w:fill="FFFFFF"/>
          </w:rPr>
          <w:t>s</w:t>
        </w:r>
      </w:ins>
      <w:ins w:id="92" w:author="Helen  Meskhidze" w:date="2015-10-05T13:20:00Z">
        <w:r w:rsidR="00332C39">
          <w:rPr>
            <w:rFonts w:ascii="Times" w:eastAsia="Times New Roman" w:hAnsi="Times" w:cs="Times New Roman"/>
            <w:color w:val="000000"/>
            <w:shd w:val="clear" w:color="auto" w:fill="FFFFFF"/>
          </w:rPr>
          <w:t xml:space="preserve"> </w:t>
        </w:r>
      </w:ins>
      <w:ins w:id="93" w:author="Helen  Meskhidze" w:date="2015-10-05T13:22:00Z">
        <w:r w:rsidR="00332C39">
          <w:rPr>
            <w:rFonts w:ascii="Times" w:eastAsia="Times New Roman" w:hAnsi="Times" w:cs="Times New Roman"/>
            <w:color w:val="000000"/>
            <w:shd w:val="clear" w:color="auto" w:fill="FFFFFF"/>
          </w:rPr>
          <w:t>0.1 dex and 0.4 dex respectively</w:t>
        </w:r>
      </w:ins>
      <w:ins w:id="94" w:author="Helen  Meskhidze" w:date="2015-10-05T13:23:00Z">
        <w:r w:rsidR="00332C39">
          <w:rPr>
            <w:rFonts w:ascii="Times" w:eastAsia="Times New Roman" w:hAnsi="Times" w:cs="Times New Roman"/>
            <w:color w:val="000000"/>
            <w:shd w:val="clear" w:color="auto" w:fill="FFFFFF"/>
          </w:rPr>
          <w:t xml:space="preserve">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ins>
      <w:ins w:id="95" w:author="Helen  Meskhidze" w:date="2015-10-05T13:22:00Z">
        <w:r w:rsidR="00332C39">
          <w:rPr>
            <w:rFonts w:ascii="Times" w:eastAsia="Times New Roman" w:hAnsi="Times" w:cs="Times New Roman"/>
            <w:color w:val="000000"/>
            <w:shd w:val="clear" w:color="auto" w:fill="FFFFFF"/>
          </w:rPr>
          <w:t xml:space="preserve"> </w:t>
        </w:r>
      </w:ins>
      <w:ins w:id="96" w:author="Helen  Meskhidze" w:date="2015-10-05T13:23:00Z">
        <w:r w:rsidR="00332C39">
          <w:rPr>
            <w:rFonts w:ascii="Times" w:eastAsia="Times New Roman" w:hAnsi="Times" w:cs="Times New Roman"/>
            <w:color w:val="000000"/>
            <w:shd w:val="clear" w:color="auto" w:fill="FFFFFF"/>
          </w:rPr>
          <w:t xml:space="preserve">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ins>
      <w:ins w:id="97" w:author="Helen  Meskhidze" w:date="2015-10-05T13:22:00Z">
        <w:r w:rsidR="00332C39">
          <w:rPr>
            <w:rFonts w:ascii="Times" w:eastAsia="Times New Roman" w:hAnsi="Times" w:cs="Times New Roman"/>
            <w:color w:val="000000"/>
            <w:shd w:val="clear" w:color="auto" w:fill="FFFFFF"/>
          </w:rPr>
          <w:t xml:space="preserve">, while N </w:t>
        </w:r>
      </w:ins>
      <w:ins w:id="98" w:author="Helen  Meskhidze" w:date="2015-10-05T13:23:00Z">
        <w:r w:rsidR="00332C39">
          <w:rPr>
            <w:rFonts w:ascii="Times" w:eastAsia="Times New Roman" w:hAnsi="Times" w:cs="Times New Roman"/>
            <w:color w:val="000000"/>
            <w:shd w:val="clear" w:color="auto" w:fill="FFFFFF"/>
          </w:rPr>
          <w:t xml:space="preserve">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ins>
    </w:p>
    <w:p w14:paraId="15C3304B" w14:textId="77777777" w:rsidR="00332C39" w:rsidRPr="000A6EB6" w:rsidRDefault="00332C39" w:rsidP="00332C39">
      <w:pPr>
        <w:rPr>
          <w:ins w:id="99" w:author="Helen  Meskhidze" w:date="2015-10-05T13:28:00Z"/>
          <w:rFonts w:cs="Times New Roman"/>
        </w:rPr>
      </w:pPr>
    </w:p>
    <w:p w14:paraId="72A333BB" w14:textId="4734F120" w:rsidR="00194078" w:rsidRPr="004817B5" w:rsidDel="004817B5" w:rsidRDefault="00332C39" w:rsidP="00194078">
      <w:pPr>
        <w:rPr>
          <w:del w:id="100" w:author="Helen  Meskhidze" w:date="2015-10-05T13:38:00Z"/>
          <w:rFonts w:cs="Times New Roman"/>
          <w:rPrChange w:id="101" w:author="Helen  Meskhidze" w:date="2015-10-05T13:38:00Z">
            <w:rPr>
              <w:del w:id="102" w:author="Helen  Meskhidze" w:date="2015-10-05T13:38:00Z"/>
              <w:rFonts w:eastAsia="Times New Roman" w:cs="Times New Roman"/>
              <w:color w:val="000000"/>
              <w:shd w:val="clear" w:color="auto" w:fill="FFFFFF"/>
            </w:rPr>
          </w:rPrChange>
        </w:rPr>
      </w:pPr>
      <w:ins w:id="103" w:author="Helen  Meskhidze" w:date="2015-10-05T13:28:00Z">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ins>
    </w:p>
    <w:p w14:paraId="7A047A2D" w14:textId="459FA2E2" w:rsidR="00194078" w:rsidRPr="00332C39" w:rsidDel="00332C39" w:rsidRDefault="00194078" w:rsidP="00194078">
      <w:pPr>
        <w:rPr>
          <w:del w:id="104" w:author="Helen  Meskhidze" w:date="2015-10-05T13:28:00Z"/>
          <w:rPrChange w:id="105" w:author="Helen  Meskhidze" w:date="2015-10-05T13:28:00Z">
            <w:rPr>
              <w:del w:id="106" w:author="Helen  Meskhidze" w:date="2015-10-05T13:28:00Z"/>
              <w:rFonts w:eastAsia="Times New Roman" w:cs="Times New Roman"/>
              <w:color w:val="000000"/>
              <w:shd w:val="clear" w:color="auto" w:fill="FFFFFF"/>
            </w:rPr>
          </w:rPrChange>
        </w:rPr>
      </w:pPr>
      <w:del w:id="107" w:author="Helen  Meskhidze" w:date="2015-10-05T13:28:00Z">
        <w:r w:rsidRPr="00332C39" w:rsidDel="00332C39">
          <w:rPr>
            <w:rFonts w:eastAsia="Times New Roman" w:cs="Times New Roman"/>
            <w:color w:val="000000"/>
            <w:shd w:val="clear" w:color="auto" w:fill="FFFFFF"/>
          </w:rPr>
          <w:delText xml:space="preserve">As mentioned, we scale nitrogen with </w:delText>
        </w:r>
        <w:r w:rsidRPr="00332C39" w:rsidDel="00332C39">
          <w:rPr>
            <w:rPrChange w:id="108" w:author="Helen  Meskhidze" w:date="2015-10-05T13:28:00Z">
              <w:rPr>
                <w:rFonts w:cs="Times New Roman"/>
                <w:i/>
              </w:rPr>
            </w:rPrChange>
          </w:rPr>
          <w:delText xml:space="preserve">Z2 </w:delText>
        </w:r>
        <w:r w:rsidRPr="00332C39" w:rsidDel="00332C39">
          <w:delText xml:space="preserve">due to secondary nitrogen production. Consequently, our grids also show that N III </w:delText>
        </w:r>
        <w:r w:rsidRPr="00332C39" w:rsidDel="00332C39">
          <w:rPr>
            <w:rPrChange w:id="109" w:author="Helen  Meskhidze" w:date="2015-10-05T13:28:00Z">
              <w:rPr>
                <w:rFonts w:eastAsia="Times New Roman" w:cs="Times New Roman"/>
                <w:color w:val="000000"/>
                <w:shd w:val="clear" w:color="auto" w:fill="FFFFFF"/>
              </w:rPr>
            </w:rPrChange>
          </w:rPr>
          <w:delText>λ991 increases 25 fold to log(Wλ</w:delText>
        </w:r>
        <w:r w:rsidRPr="00332C39" w:rsidDel="00332C39">
          <w:delText xml:space="preserve"> N III </w:delText>
        </w:r>
        <w:r w:rsidRPr="00332C39" w:rsidDel="00332C39">
          <w:rPr>
            <w:rPrChange w:id="110" w:author="Helen  Meskhidze" w:date="2015-10-05T13:28:00Z">
              <w:rPr>
                <w:rFonts w:eastAsia="Times New Roman" w:cs="Times New Roman"/>
                <w:color w:val="000000"/>
                <w:shd w:val="clear" w:color="auto" w:fill="FFFFFF"/>
              </w:rPr>
            </w:rPrChange>
          </w:rPr>
          <w:delText>λ991) = 2.4 (see Figure X.a) at 5.0 Z</w:delText>
        </w:r>
        <w:r w:rsidRPr="00332C39" w:rsidDel="00332C39">
          <w:rPr>
            <w:rFonts w:ascii="Baoli SC Regular" w:hAnsi="Baoli SC Regular" w:cs="Baoli SC Regular"/>
            <w:rPrChange w:id="111" w:author="Helen  Meskhidze" w:date="2015-10-05T13:28:00Z">
              <w:rPr>
                <w:rFonts w:ascii="Kaiti SC Black" w:hAnsi="Kaiti SC Black" w:cs="Kaiti SC Black"/>
                <w:vertAlign w:val="subscript"/>
              </w:rPr>
            </w:rPrChange>
          </w:rPr>
          <w:delText>⊙</w:delText>
        </w:r>
        <w:r w:rsidRPr="00332C39" w:rsidDel="00332C39">
          <w:rPr>
            <w:rPrChange w:id="112" w:author="Helen  Meskhidze" w:date="2015-10-05T13:28:00Z">
              <w:rPr>
                <w:rFonts w:eastAsia="Times New Roman" w:cs="Times New Roman"/>
                <w:color w:val="000000"/>
                <w:shd w:val="clear" w:color="auto" w:fill="FFFFFF"/>
              </w:rPr>
            </w:rPrChange>
          </w:rPr>
          <w:delText xml:space="preserve">. Similarly, they show that N V λ1240 increases with increasing Z but much less drastically than </w:delText>
        </w:r>
        <w:r w:rsidRPr="00332C39" w:rsidDel="00332C39">
          <w:delText xml:space="preserve">N III </w:delText>
        </w:r>
        <w:r w:rsidRPr="00332C39" w:rsidDel="00332C39">
          <w:rPr>
            <w:rPrChange w:id="113" w:author="Helen  Meskhidze" w:date="2015-10-05T13:28:00Z">
              <w:rPr>
                <w:rFonts w:eastAsia="Times New Roman" w:cs="Times New Roman"/>
                <w:color w:val="000000"/>
                <w:shd w:val="clear" w:color="auto" w:fill="FFFFFF"/>
              </w:rPr>
            </w:rPrChange>
          </w:rPr>
          <w:delText>λ991: the strength of N V λ1240 at 5.0 Z</w:delText>
        </w:r>
        <w:r w:rsidRPr="00332C39" w:rsidDel="00332C39">
          <w:rPr>
            <w:rFonts w:ascii="Baoli SC Regular" w:hAnsi="Baoli SC Regular" w:cs="Baoli SC Regular"/>
            <w:rPrChange w:id="114" w:author="Helen  Meskhidze" w:date="2015-10-05T13:28:00Z">
              <w:rPr>
                <w:rFonts w:ascii="Kaiti SC Black" w:hAnsi="Kaiti SC Black" w:cs="Kaiti SC Black"/>
                <w:vertAlign w:val="subscript"/>
              </w:rPr>
            </w:rPrChange>
          </w:rPr>
          <w:delText>⊙</w:delText>
        </w:r>
        <w:r w:rsidRPr="00332C39" w:rsidDel="00332C39">
          <w:rPr>
            <w:rPrChange w:id="115" w:author="Helen  Meskhidze" w:date="2015-10-05T13:28:00Z">
              <w:rPr>
                <w:rFonts w:cs="Times New Roman"/>
                <w:vertAlign w:val="subscript"/>
              </w:rPr>
            </w:rPrChange>
          </w:rPr>
          <w:delText xml:space="preserve"> is only 5 times the strength of N V λ1240 at 0.2 Z</w:delText>
        </w:r>
        <w:r w:rsidRPr="00332C39" w:rsidDel="00332C39">
          <w:rPr>
            <w:rFonts w:ascii="Baoli SC Regular" w:hAnsi="Baoli SC Regular" w:cs="Baoli SC Regular"/>
            <w:rPrChange w:id="116" w:author="Helen  Meskhidze" w:date="2015-10-05T13:28:00Z">
              <w:rPr>
                <w:rFonts w:ascii="Kaiti SC Black" w:hAnsi="Kaiti SC Black" w:cs="Kaiti SC Black"/>
                <w:vertAlign w:val="subscript"/>
              </w:rPr>
            </w:rPrChange>
          </w:rPr>
          <w:delText>⊙</w:delText>
        </w:r>
        <w:r w:rsidRPr="00332C39" w:rsidDel="00332C39">
          <w:rPr>
            <w:rPrChange w:id="117" w:author="Helen  Meskhidze" w:date="2015-10-05T13:28:00Z">
              <w:rPr>
                <w:rFonts w:ascii="Times" w:hAnsi="Times" w:cs="Kaiti SC Black"/>
                <w:vertAlign w:val="subscript"/>
              </w:rPr>
            </w:rPrChange>
          </w:rPr>
          <w:delText xml:space="preserve"> (as opposed to 25 times the strength, as with N III λ991). Furthermore, increasing metallicity increases the nitrogen abundances with Z2 and the cooling shifts from carbon and oxygen to nitrogen. As the temperature climbs, since O IV λ1035 and C IV λ1549 are not longer cooling, their emission is suppressed.Thus, O IV λ1035 and C IV λ1549 emission decreases.  Additionally, as Ferland et al. (1996) note, the sum of N V λ1240 and C IV λ1549 emission remains fairly constant with metallicity changes (the sum hovers around 5.0 dex) because the two lines together dominate the cooling in the more ionized regions of the could. At higher metallicities, the N V lines dominate the cooling since the nitrogen is scaled. This results in a decrease in strength of C IV λ1549 emission to maintain the constant sum of the two lines.</w:delText>
        </w:r>
      </w:del>
    </w:p>
    <w:p w14:paraId="18D00A42" w14:textId="32ECF3AF" w:rsidR="00194078" w:rsidRPr="00332C39" w:rsidDel="004817B5" w:rsidRDefault="00194078" w:rsidP="00194078">
      <w:pPr>
        <w:rPr>
          <w:del w:id="118" w:author="Helen  Meskhidze" w:date="2015-10-05T13:38:00Z"/>
        </w:rPr>
      </w:pPr>
    </w:p>
    <w:p w14:paraId="00264DD6" w14:textId="6C939BE9" w:rsidR="00194078" w:rsidRPr="004817B5" w:rsidDel="004817B5" w:rsidRDefault="00194078" w:rsidP="00194078">
      <w:pPr>
        <w:rPr>
          <w:del w:id="119" w:author="Helen  Meskhidze" w:date="2015-10-05T13:38:00Z"/>
        </w:rPr>
      </w:pPr>
      <w:del w:id="120" w:author="Helen  Meskhidze" w:date="2015-10-05T13:38:00Z">
        <w:r w:rsidRPr="004817B5" w:rsidDel="004817B5">
          <w:rPr>
            <w:highlight w:val="yellow"/>
          </w:rPr>
          <w:delText>[THE ABOVE PARAGRAPHS SEEM TO JUMP AROUND A BIT. YOU STATE THE OXYGEN EMISSION DECREASES, ALLUDE TO AN EXPLANATION, THEN MENTION THE INCREASE IN NITROGEN EMISSION, AND FINALLY CONCLUDE WITH THE EXPLANATION. IT WOULD BE CLEARER IF YOU WORKED ON THE LOGICAL FLOW HERE]</w:delText>
        </w:r>
      </w:del>
    </w:p>
    <w:p w14:paraId="5884C5A2" w14:textId="75D11F3F" w:rsidR="00194078" w:rsidRPr="004817B5" w:rsidDel="004817B5" w:rsidRDefault="00194078" w:rsidP="00194078">
      <w:pPr>
        <w:rPr>
          <w:del w:id="121" w:author="Helen  Meskhidze" w:date="2015-10-05T13:38:00Z"/>
        </w:rPr>
      </w:pPr>
    </w:p>
    <w:p w14:paraId="789ECF36" w14:textId="25169E0B" w:rsidR="00194078" w:rsidRPr="004817B5" w:rsidDel="004817B5" w:rsidRDefault="00194078" w:rsidP="00194078">
      <w:pPr>
        <w:rPr>
          <w:del w:id="122" w:author="Helen  Meskhidze" w:date="2015-10-05T13:38:00Z"/>
        </w:rPr>
      </w:pPr>
      <w:del w:id="123" w:author="Helen  Meskhidze" w:date="2015-10-05T13:38:00Z">
        <w:r w:rsidRPr="004817B5" w:rsidDel="004817B5">
          <w:delText xml:space="preserve">Lastly, as Ferland et al. (1996) predict, He II </w:delText>
        </w:r>
        <w:r w:rsidRPr="00332C39" w:rsidDel="004817B5">
          <w:rPr>
            <w:rPrChange w:id="124" w:author="Helen  Meskhidze" w:date="2015-10-05T13:28:00Z">
              <w:rPr>
                <w:rFonts w:eastAsia="Times New Roman" w:cs="Times New Roman"/>
                <w:color w:val="000000"/>
                <w:shd w:val="clear" w:color="auto" w:fill="FFFFFF"/>
              </w:rPr>
            </w:rPrChange>
          </w:rPr>
          <w:delText>λ1640 decreases with increasing Z. Our grids show that at 5.0 Z</w:delText>
        </w:r>
        <w:r w:rsidRPr="00332C39" w:rsidDel="004817B5">
          <w:rPr>
            <w:rFonts w:ascii="Baoli SC Regular" w:hAnsi="Baoli SC Regular" w:cs="Baoli SC Regular"/>
            <w:rPrChange w:id="125" w:author="Helen  Meskhidze" w:date="2015-10-05T13:28:00Z">
              <w:rPr>
                <w:rFonts w:ascii="Kaiti SC Black" w:hAnsi="Kaiti SC Black" w:cs="Kaiti SC Black"/>
                <w:vertAlign w:val="subscript"/>
              </w:rPr>
            </w:rPrChange>
          </w:rPr>
          <w:delText>⊙</w:delText>
        </w:r>
        <w:r w:rsidRPr="00332C39" w:rsidDel="004817B5">
          <w:rPr>
            <w:rPrChange w:id="126" w:author="Helen  Meskhidze" w:date="2015-10-05T13:28:00Z">
              <w:rPr>
                <w:rFonts w:cs="Times New Roman"/>
                <w:vertAlign w:val="subscript"/>
              </w:rPr>
            </w:rPrChange>
          </w:rPr>
          <w:delText xml:space="preserve"> He II emission is 0. of He II emission at 0.2 Z</w:delText>
        </w:r>
        <w:r w:rsidRPr="00332C39" w:rsidDel="004817B5">
          <w:rPr>
            <w:rFonts w:ascii="Baoli SC Regular" w:hAnsi="Baoli SC Regular" w:cs="Baoli SC Regular"/>
            <w:rPrChange w:id="127" w:author="Helen  Meskhidze" w:date="2015-10-05T13:28:00Z">
              <w:rPr>
                <w:rFonts w:ascii="Kaiti SC Black" w:hAnsi="Kaiti SC Black" w:cs="Kaiti SC Black"/>
                <w:vertAlign w:val="subscript"/>
              </w:rPr>
            </w:rPrChange>
          </w:rPr>
          <w:delText>⊙</w:delText>
        </w:r>
        <w:r w:rsidRPr="00332C39" w:rsidDel="004817B5">
          <w:delText xml:space="preserve">. This is because at higher </w:delText>
        </w:r>
        <w:r w:rsidRPr="00332C39" w:rsidDel="004817B5">
          <w:rPr>
            <w:rPrChange w:id="128" w:author="Helen  Meskhidze" w:date="2015-10-05T13:28:00Z">
              <w:rPr>
                <w:rFonts w:cs="Times New Roman"/>
                <w:i/>
              </w:rPr>
            </w:rPrChange>
          </w:rPr>
          <w:delText xml:space="preserve">Z, </w:delText>
        </w:r>
        <w:r w:rsidRPr="00332C39" w:rsidDel="004817B5">
          <w:delText>the heavy elements contribute to an increasing fraction of the total gas opacity and absorb some of the helium-ionizing radiation. Thus, helium</w:delText>
        </w:r>
        <w:r w:rsidRPr="004817B5" w:rsidDel="004817B5">
          <w:delText xml:space="preserve"> is less ionized, producing weaker emission lines. </w:delText>
        </w:r>
      </w:del>
    </w:p>
    <w:p w14:paraId="7F804067" w14:textId="6FB9D533" w:rsidR="00194078" w:rsidRPr="000A6EB6" w:rsidDel="004817B5" w:rsidRDefault="00194078" w:rsidP="00194078">
      <w:pPr>
        <w:rPr>
          <w:del w:id="129" w:author="Helen  Meskhidze" w:date="2015-10-05T13:38:00Z"/>
          <w:rFonts w:cs="Times New Roman"/>
        </w:rPr>
      </w:pPr>
    </w:p>
    <w:p w14:paraId="76339DEF" w14:textId="2EE4E543" w:rsidR="00194078" w:rsidRPr="000A6EB6" w:rsidDel="00332C39" w:rsidRDefault="00194078" w:rsidP="00194078">
      <w:pPr>
        <w:rPr>
          <w:del w:id="130" w:author="Helen  Meskhidze" w:date="2015-10-05T13:27:00Z"/>
          <w:rFonts w:cs="Times New Roman"/>
        </w:rPr>
      </w:pPr>
      <w:del w:id="131" w:author="Helen  Meskhidze" w:date="2015-10-05T13:27:00Z">
        <w:r w:rsidRPr="000A6EB6" w:rsidDel="00332C39">
          <w:rPr>
            <w:rFonts w:cs="Times New Roman"/>
          </w:rPr>
          <w:delText xml:space="preserve">In general, we observed that the greater metallicity simulations produced </w:delText>
        </w:r>
      </w:del>
      <w:del w:id="132" w:author="Helen  Meskhidze" w:date="2015-10-05T13:26:00Z">
        <w:r w:rsidRPr="000A6EB6" w:rsidDel="00332C39">
          <w:rPr>
            <w:rFonts w:cs="Times New Roman"/>
          </w:rPr>
          <w:delText xml:space="preserve">weaker </w:delText>
        </w:r>
      </w:del>
      <w:del w:id="133" w:author="Helen  Meskhidze" w:date="2015-10-05T13:27:00Z">
        <w:r w:rsidRPr="000A6EB6" w:rsidDel="00332C39">
          <w:rPr>
            <w:rFonts w:cs="Times New Roman"/>
          </w:rPr>
          <w:delText xml:space="preserve">emission lines in the UV. This can be explained through the thermostat effect (AGN3): though abundances increase when metallicity is increased, the amount of coolants also increases (especially with nitrogen). Emission line strengths are more strongly dependent on </w:delText>
        </w:r>
        <w:r w:rsidDel="00332C39">
          <w:rPr>
            <w:rFonts w:cs="Times New Roman"/>
          </w:rPr>
          <w:delText xml:space="preserve">electron </w:delText>
        </w:r>
        <w:r w:rsidRPr="000A6EB6" w:rsidDel="00332C39">
          <w:rPr>
            <w:rFonts w:cs="Times New Roman"/>
          </w:rPr>
          <w:delText xml:space="preserve">temperature than abundance (go with </w:delText>
        </w:r>
        <w:r w:rsidRPr="00D8342A" w:rsidDel="00332C39">
          <w:rPr>
            <w:rFonts w:cs="Times New Roman"/>
            <w:i/>
          </w:rPr>
          <w:delText>T</w:delText>
        </w:r>
        <w:r w:rsidRPr="000A6EB6" w:rsidDel="00332C39">
          <w:rPr>
            <w:rFonts w:cs="Times New Roman"/>
            <w:vertAlign w:val="superscript"/>
          </w:rPr>
          <w:delText>2</w:delText>
        </w:r>
        <w:r w:rsidRPr="000A6EB6" w:rsidDel="00332C39">
          <w:rPr>
            <w:rFonts w:cs="Times New Roman"/>
          </w:rPr>
          <w:delText>)</w:delText>
        </w:r>
        <w:r w:rsidDel="00332C39">
          <w:rPr>
            <w:rFonts w:cs="Times New Roman"/>
          </w:rPr>
          <w:delText xml:space="preserve"> </w:delText>
        </w:r>
        <w:r w:rsidRPr="00D8342A" w:rsidDel="00332C39">
          <w:rPr>
            <w:rFonts w:cs="Times New Roman"/>
            <w:highlight w:val="yellow"/>
          </w:rPr>
          <w:delText xml:space="preserve">[DOUBLE </w:delText>
        </w:r>
        <w:r w:rsidDel="00332C39">
          <w:rPr>
            <w:rFonts w:cs="Times New Roman"/>
            <w:highlight w:val="yellow"/>
          </w:rPr>
          <w:delText xml:space="preserve">CHECK </w:delText>
        </w:r>
        <w:r w:rsidRPr="00D8342A" w:rsidDel="00332C39">
          <w:rPr>
            <w:rFonts w:cs="Times New Roman"/>
            <w:highlight w:val="yellow"/>
          </w:rPr>
          <w:delText>THIS DEPENDENCE IN AGN3. ALSO, WHAT TEMPERATURE? THERE ARE MANY DIFFERENT TEMPERATURES]</w:delText>
        </w:r>
        <w:r w:rsidRPr="000A6EB6" w:rsidDel="00332C39">
          <w:rPr>
            <w:rFonts w:cs="Times New Roman"/>
          </w:rPr>
          <w:delText xml:space="preserve">, so the increase in coolants decreases the emission lines. </w:delText>
        </w:r>
      </w:del>
    </w:p>
    <w:p w14:paraId="353ED708" w14:textId="77777777" w:rsidR="00194078" w:rsidRPr="000A6EB6" w:rsidRDefault="00194078"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2CD57DA3" w:rsidR="00F20B7D" w:rsidRDefault="00F20B7D" w:rsidP="002B1456">
      <w:pPr>
        <w:rPr>
          <w:ins w:id="134" w:author="Helen  Meskhidze" w:date="2015-10-05T13:43:00Z"/>
          <w:rFonts w:cs="Times New Roman"/>
        </w:rPr>
      </w:pPr>
      <w:ins w:id="135" w:author="Helen  Meskhidze" w:date="2015-10-05T13:44:00Z">
        <w:r>
          <w:rPr>
            <w:rFonts w:cs="Times New Roman"/>
          </w:rPr>
          <w:t>C</w:t>
        </w:r>
      </w:ins>
      <w:ins w:id="136" w:author="Helen  Meskhidze" w:date="2015-10-05T13:43:00Z">
        <w:r>
          <w:rPr>
            <w:rFonts w:cs="Times New Roman"/>
          </w:rPr>
          <w:t>ontrary to the</w:t>
        </w:r>
      </w:ins>
      <w:r w:rsidR="00194078" w:rsidRPr="000A6EB6">
        <w:rPr>
          <w:rFonts w:cs="Times New Roman"/>
        </w:rPr>
        <w:t xml:space="preserve"> trend in the UV, many of the optical emission lines </w:t>
      </w:r>
      <w:ins w:id="137" w:author="Helen  Meskhidze" w:date="2015-10-05T13:43:00Z">
        <w:r>
          <w:rPr>
            <w:rFonts w:cs="Times New Roman"/>
          </w:rPr>
          <w:t>decrease in strength</w:t>
        </w:r>
      </w:ins>
      <w:r w:rsidR="00194078" w:rsidRPr="000A6EB6">
        <w:rPr>
          <w:rFonts w:cs="Times New Roman"/>
        </w:rPr>
        <w:t xml:space="preserve">. </w:t>
      </w:r>
      <w:ins w:id="138" w:author="Helen  Meskhidze" w:date="2015-10-05T14:19:00Z">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ins>
      <w:ins w:id="139" w:author="Helen  Meskhidze" w:date="2015-10-05T13:44:00Z">
        <w:r w:rsidRPr="000A6EB6">
          <w:rPr>
            <w:rFonts w:cs="Times New Roman"/>
          </w:rPr>
          <w:t xml:space="preserve">This can be explained through the thermostat effect (AGN3): though abundances increase when metallicity is increased, the amount of coolants also increases (especially with nitrogen).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ins>
      <w:ins w:id="140" w:author="Helen  Meskhidze" w:date="2015-10-05T14:12:00Z">
        <w:r w:rsidR="000353A0">
          <w:rPr>
            <w:rFonts w:cs="Times New Roman"/>
          </w:rPr>
          <w:t xml:space="preserve">In addition to decreasing in strength with </w:t>
        </w:r>
      </w:ins>
      <w:ins w:id="141" w:author="Helen  Meskhidze" w:date="2015-10-05T14:11:00Z">
        <w:r w:rsidR="007D42EC" w:rsidRPr="000A6EB6">
          <w:rPr>
            <w:rFonts w:cs="Times New Roman"/>
          </w:rPr>
          <w:t xml:space="preserve">increasing metallicity, </w:t>
        </w:r>
      </w:ins>
      <w:ins w:id="142" w:author="Helen  Meskhidze" w:date="2015-10-05T14:12:00Z">
        <w:r w:rsidR="000353A0">
          <w:rPr>
            <w:rFonts w:cs="Times New Roman"/>
          </w:rPr>
          <w:t>the emission</w:t>
        </w:r>
      </w:ins>
      <w:ins w:id="143" w:author="Helen  Meskhidze" w:date="2015-10-05T14:11:00Z">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ins>
    </w:p>
    <w:p w14:paraId="466B912A" w14:textId="77777777" w:rsidR="0012526A" w:rsidRDefault="0012526A" w:rsidP="007D42EC">
      <w:pPr>
        <w:rPr>
          <w:ins w:id="144" w:author="Helen  Meskhidze" w:date="2015-10-05T14:24:00Z"/>
          <w:rFonts w:cs="Times New Roman"/>
        </w:rPr>
      </w:pPr>
    </w:p>
    <w:p w14:paraId="11B41A0D" w14:textId="01E18873" w:rsidR="007D42EC" w:rsidRDefault="0012526A" w:rsidP="0012526A">
      <w:pPr>
        <w:rPr>
          <w:ins w:id="145" w:author="Helen  Meskhidze" w:date="2015-10-05T14:05:00Z"/>
          <w:rFonts w:cs="Times New Roman"/>
        </w:rPr>
      </w:pPr>
      <w:ins w:id="146" w:author="Helen  Meskhidze" w:date="2015-10-05T14:24:00Z">
        <w:r w:rsidRPr="000A6EB6">
          <w:rPr>
            <w:rFonts w:cs="Times New Roman"/>
          </w:rPr>
          <w:t>As expected, due to our scaling of nitrogen, the nitrogen emission lines increase in strength. The peak equivalent width of [N II] λ5755 is 100 times higher on the supersolar grids as opposed to the subsolar.</w:t>
        </w:r>
      </w:ins>
      <w:ins w:id="147" w:author="Helen  Meskhidze" w:date="2015-10-05T14:25:00Z">
        <w:r>
          <w:rPr>
            <w:rFonts w:cs="Times New Roman"/>
          </w:rPr>
          <w:t xml:space="preserve"> </w:t>
        </w:r>
      </w:ins>
      <w:del w:id="148" w:author="Helen  Meskhidze" w:date="2015-10-05T14:19:00Z">
        <w:r w:rsidR="00194078" w:rsidRPr="000A6EB6" w:rsidDel="002B1456">
          <w:rPr>
            <w:rFonts w:cs="Times New Roman"/>
          </w:rPr>
          <w:delText>The emission of [Ar IV] λ4740 with high metallicity is of its emission at low metallicity</w:delText>
        </w:r>
      </w:del>
      <w:ins w:id="149" w:author="Helen  Meskhidze" w:date="2015-10-05T14:25:00Z">
        <w:r>
          <w:rPr>
            <w:rFonts w:cs="Times New Roman"/>
          </w:rPr>
          <w:t>We also</w:t>
        </w:r>
      </w:ins>
      <w:del w:id="150" w:author="Helen  Meskhidze" w:date="2015-10-05T14:19:00Z">
        <w:r w:rsidR="00194078" w:rsidRPr="000A6EB6" w:rsidDel="002B1456">
          <w:rPr>
            <w:rFonts w:cs="Times New Roman"/>
          </w:rPr>
          <w:delText>.</w:delText>
        </w:r>
      </w:del>
      <w:ins w:id="151" w:author="Helen  Meskhidze" w:date="2015-10-05T14:20:00Z">
        <w:r w:rsidR="002B1456">
          <w:rPr>
            <w:rFonts w:cs="Times New Roman"/>
          </w:rPr>
          <w:t xml:space="preserve"> </w:t>
        </w:r>
        <w:r>
          <w:rPr>
            <w:rFonts w:cs="Times New Roman"/>
          </w:rPr>
          <w:t xml:space="preserve">see [O III] λ4959 and  [O III] </w:t>
        </w:r>
        <w:r w:rsidR="002B1456">
          <w:rPr>
            <w:rFonts w:cs="Times New Roman"/>
          </w:rPr>
          <w:t>λ5007 decreasing in strength with increasin</w:t>
        </w:r>
        <w:r>
          <w:rPr>
            <w:rFonts w:cs="Times New Roman"/>
          </w:rPr>
          <w:t>g metallicity. However, we notic</w:t>
        </w:r>
        <w:r w:rsidR="002B1456">
          <w:rPr>
            <w:rFonts w:cs="Times New Roman"/>
          </w:rPr>
          <w:t xml:space="preserve">e that </w:t>
        </w:r>
      </w:ins>
      <w:del w:id="152" w:author="Helen  Meskhidze" w:date="2015-10-05T14:21:00Z">
        <w:r w:rsidR="00194078" w:rsidRPr="000A6EB6" w:rsidDel="002B1456">
          <w:rPr>
            <w:rFonts w:cs="Times New Roman"/>
          </w:rPr>
          <w:delText xml:space="preserve"> </w:delText>
        </w:r>
      </w:del>
      <w:r w:rsidR="00194078" w:rsidRPr="000A6EB6">
        <w:rPr>
          <w:rFonts w:cs="Times New Roman"/>
        </w:rPr>
        <w:t>[O III] λ4</w:t>
      </w:r>
      <w:ins w:id="153" w:author="Helen  Meskhidze" w:date="2015-10-05T14:21:00Z">
        <w:r w:rsidR="002B1456">
          <w:rPr>
            <w:rFonts w:cs="Times New Roman"/>
          </w:rPr>
          <w:t>363</w:t>
        </w:r>
      </w:ins>
      <w:ins w:id="154" w:author="Helen  Meskhidze" w:date="2015-10-05T14:23:00Z">
        <w:r>
          <w:rPr>
            <w:rFonts w:cs="Times New Roman"/>
          </w:rPr>
          <w:t xml:space="preserve"> increases in strength with increasing metallicity (at around the same rate that [O III] λ4959 and  [O III] λ5007 decrease). This behavior is predictable since </w:t>
        </w:r>
      </w:ins>
      <w:ins w:id="155" w:author="Helen  Meskhidze" w:date="2015-10-05T14:24:00Z">
        <w:r w:rsidRPr="000A6EB6">
          <w:rPr>
            <w:rFonts w:cs="Times New Roman"/>
          </w:rPr>
          <w:t>[O III] (λ4959 + λ5007) / λ4363</w:t>
        </w:r>
        <w:r>
          <w:rPr>
            <w:rFonts w:cs="Times New Roman"/>
          </w:rPr>
          <w:t xml:space="preserve"> is a temperature indicator. </w:t>
        </w:r>
      </w:ins>
      <w:ins w:id="156" w:author="Helen  Meskhidze" w:date="2015-10-05T14:26:00Z">
        <w:r>
          <w:rPr>
            <w:rFonts w:cs="Times New Roman"/>
          </w:rPr>
          <w:t>W</w:t>
        </w:r>
      </w:ins>
      <w:ins w:id="157" w:author="Helen  Meskhidze" w:date="2015-10-05T14:25:00Z">
        <w:r w:rsidRPr="000A6EB6">
          <w:rPr>
            <w:rFonts w:cs="Times New Roman"/>
          </w:rPr>
          <w:t>hen this ratio is small, the tem</w:t>
        </w:r>
        <w:r>
          <w:rPr>
            <w:rFonts w:cs="Times New Roman"/>
          </w:rPr>
          <w:t xml:space="preserve">perature of the nebula is large; with </w:t>
        </w:r>
      </w:ins>
      <w:ins w:id="158" w:author="Helen  Meskhidze" w:date="2015-10-05T14:26:00Z">
        <w:r>
          <w:rPr>
            <w:rFonts w:cs="Times New Roman"/>
          </w:rPr>
          <w:t xml:space="preserve">[O III] λ4959 and λ5007 decreasing and </w:t>
        </w:r>
        <w:r w:rsidRPr="000A6EB6">
          <w:rPr>
            <w:rFonts w:cs="Times New Roman"/>
          </w:rPr>
          <w:t>λ4363</w:t>
        </w:r>
        <w:r>
          <w:rPr>
            <w:rFonts w:cs="Times New Roman"/>
          </w:rPr>
          <w:t xml:space="preserve"> increasing in emission, this ratio falls quickly</w:t>
        </w:r>
      </w:ins>
      <w:ins w:id="159" w:author="Helen  Meskhidze" w:date="2015-10-05T14:27:00Z">
        <w:r>
          <w:rPr>
            <w:rFonts w:cs="Times New Roman"/>
          </w:rPr>
          <w:t>,</w:t>
        </w:r>
      </w:ins>
      <w:ins w:id="160" w:author="Helen  Meskhidze" w:date="2015-10-05T14:26:00Z">
        <w:r>
          <w:rPr>
            <w:rFonts w:cs="Times New Roman"/>
          </w:rPr>
          <w:t xml:space="preserve"> indicating a high temperature in the cloud. </w:t>
        </w:r>
      </w:ins>
      <w:ins w:id="161" w:author="Helen  Meskhidze" w:date="2015-10-05T14:27:00Z">
        <w:r>
          <w:rPr>
            <w:rFonts w:cs="Times New Roman"/>
          </w:rPr>
          <w:t xml:space="preserve">Since the cooling shifted over to nitrogen, we expected </w:t>
        </w:r>
      </w:ins>
      <w:ins w:id="162" w:author="Helen  Meskhidze" w:date="2015-10-05T14:44:00Z">
        <w:r w:rsidR="00146CC4">
          <w:rPr>
            <w:rFonts w:cs="Times New Roman"/>
          </w:rPr>
          <w:t>this</w:t>
        </w:r>
      </w:ins>
      <w:ins w:id="163" w:author="Helen  Meskhidze" w:date="2015-10-05T14:27:00Z">
        <w:r>
          <w:rPr>
            <w:rFonts w:cs="Times New Roman"/>
          </w:rPr>
          <w:t xml:space="preserve"> increase in temperature in the cloud.</w:t>
        </w:r>
      </w:ins>
      <w:del w:id="164" w:author="Helen  Meskhidze" w:date="2015-10-05T14:21:00Z">
        <w:r w:rsidR="00194078" w:rsidRPr="000A6EB6" w:rsidDel="002B1456">
          <w:rPr>
            <w:rFonts w:cs="Times New Roman"/>
          </w:rPr>
          <w:delText>959</w:delText>
        </w:r>
      </w:del>
      <w:del w:id="165" w:author="Helen  Meskhidze" w:date="2015-10-05T14:27:00Z">
        <w:r w:rsidR="00194078" w:rsidRPr="000A6EB6" w:rsidDel="0012526A">
          <w:rPr>
            <w:rFonts w:cs="Times New Roman"/>
          </w:rPr>
          <w:delText xml:space="preserve"> also gets 60% weaker</w:delText>
        </w:r>
        <w:r w:rsidR="00194078" w:rsidDel="0012526A">
          <w:rPr>
            <w:rFonts w:cs="Times New Roman"/>
          </w:rPr>
          <w:delText xml:space="preserve"> with increasing metallicity.</w:delText>
        </w:r>
        <w:r w:rsidR="00194078" w:rsidRPr="000A6EB6" w:rsidDel="0012526A">
          <w:rPr>
            <w:rFonts w:cs="Times New Roman"/>
          </w:rPr>
          <w:delText xml:space="preserve"> </w:delText>
        </w:r>
      </w:del>
    </w:p>
    <w:p w14:paraId="60E15FF9" w14:textId="77777777" w:rsidR="007D42EC" w:rsidRDefault="007D42EC" w:rsidP="00194078">
      <w:pPr>
        <w:rPr>
          <w:ins w:id="166" w:author="Helen  Meskhidze" w:date="2015-10-05T14:05:00Z"/>
          <w:rFonts w:cs="Times New Roman"/>
        </w:rPr>
      </w:pPr>
    </w:p>
    <w:p w14:paraId="3BB00F0C" w14:textId="030853BB" w:rsidR="007D42EC" w:rsidRDefault="002B1456" w:rsidP="00194078">
      <w:pPr>
        <w:rPr>
          <w:ins w:id="167" w:author="Helen  Meskhidze" w:date="2015-10-05T14:05:00Z"/>
          <w:rFonts w:cs="Times New Roman"/>
        </w:rPr>
      </w:pPr>
      <w:ins w:id="168" w:author="Helen  Meskhidze" w:date="2015-10-05T14:17:00Z">
        <w:r>
          <w:rPr>
            <w:rFonts w:cs="Times New Roman"/>
          </w:rPr>
          <w:t>Notably,</w:t>
        </w:r>
      </w:ins>
      <w:r w:rsidR="00194078" w:rsidRPr="000A6EB6">
        <w:rPr>
          <w:rFonts w:cs="Times New Roman"/>
        </w:rPr>
        <w:t xml:space="preserve"> sulfur emission lines increase in strength</w:t>
      </w:r>
      <w:ins w:id="169" w:author="Helen  Meskhidze" w:date="2015-10-05T14:17:00Z">
        <w:r>
          <w:rPr>
            <w:rFonts w:cs="Times New Roman"/>
          </w:rPr>
          <w:t xml:space="preserve"> with increasing metallicity,</w:t>
        </w:r>
      </w:ins>
      <w:r w:rsidR="00194078" w:rsidRPr="000A6EB6">
        <w:rPr>
          <w:rFonts w:cs="Times New Roman"/>
        </w:rPr>
        <w:t xml:space="preserve"> with [S III] λ6312 emitting twice as strongly in our high metallicity simulations (1.2 dex supersolar vs. 0.9 dex subsolar)</w:t>
      </w:r>
      <w:ins w:id="170" w:author="Helen  Meskhidze" w:date="2015-10-05T14:05:00Z">
        <w:r w:rsidR="007D42EC">
          <w:rPr>
            <w:rFonts w:cs="Times New Roman"/>
          </w:rPr>
          <w:t xml:space="preserve">. As discussed in Garnett </w:t>
        </w:r>
      </w:ins>
      <w:ins w:id="171" w:author="Helen  Meskhidze" w:date="2015-10-05T14:06:00Z">
        <w:r w:rsidR="007D42EC">
          <w:rPr>
            <w:rFonts w:cs="Times New Roman"/>
          </w:rPr>
          <w:t xml:space="preserve">(1989) and later in Kewley and Dopita (2002), the [S II]/[S III] ratio is typically underredicted by ionization models with produce realistic [O II]/[O III] ratios. Garnett suggests that this is due to the uncertainties in model stellar atmosphere fluxes or in the atomic data for sulfur. Given these explanations, we should understand the </w:t>
        </w:r>
      </w:ins>
      <w:ins w:id="172" w:author="Helen  Meskhidze" w:date="2015-10-05T14:08:00Z">
        <w:r w:rsidR="007D42EC">
          <w:rPr>
            <w:rFonts w:cs="Times New Roman"/>
          </w:rPr>
          <w:t xml:space="preserve">contradictory trend evidenced by sulfur as a systematic error </w:t>
        </w:r>
      </w:ins>
      <w:ins w:id="173" w:author="Helen  Meskhidze" w:date="2015-10-05T14:10:00Z">
        <w:r w:rsidR="007D42EC">
          <w:rPr>
            <w:rFonts w:cs="Times New Roman"/>
          </w:rPr>
          <w:t xml:space="preserve">inherent to any ionization model predicting sulfur abundances. </w:t>
        </w:r>
      </w:ins>
    </w:p>
    <w:p w14:paraId="7F115498" w14:textId="77777777" w:rsidR="00194078" w:rsidRPr="000A6EB6" w:rsidRDefault="00194078" w:rsidP="00194078">
      <w:pPr>
        <w:rPr>
          <w:rFonts w:cs="Times New Roman"/>
        </w:rPr>
      </w:pPr>
    </w:p>
    <w:p w14:paraId="56E73FA8" w14:textId="68D133B0" w:rsidR="00194078" w:rsidRPr="000A6EB6" w:rsidDel="0065414D" w:rsidRDefault="00E2518C" w:rsidP="0065414D">
      <w:pPr>
        <w:rPr>
          <w:del w:id="174" w:author="Helen  Meskhidze" w:date="2015-10-05T15:08:00Z"/>
          <w:rFonts w:cs="Times New Roman"/>
        </w:rPr>
        <w:pPrChange w:id="175" w:author="Helen  Meskhidze" w:date="2015-10-05T15:08:00Z">
          <w:pPr/>
        </w:pPrChange>
      </w:pPr>
      <w:r>
        <w:rPr>
          <w:rFonts w:cs="Times New Roman"/>
        </w:rPr>
        <w:t>4.2.3 IR Emission Lines</w:t>
      </w:r>
    </w:p>
    <w:p w14:paraId="137B0220" w14:textId="1A7459AE" w:rsidR="006E7DDA" w:rsidRPr="006E7DDA" w:rsidRDefault="006E7DDA" w:rsidP="0065414D">
      <w:pPr>
        <w:rPr>
          <w:ins w:id="176" w:author="Helen  Meskhidze" w:date="2015-10-05T14:44:00Z"/>
          <w:rFonts w:cs="Times New Roman"/>
        </w:rPr>
      </w:pPr>
    </w:p>
    <w:p w14:paraId="710D3B0C" w14:textId="77777777" w:rsidR="006E7DDA" w:rsidRPr="006E7DDA" w:rsidRDefault="006E7DDA" w:rsidP="006E7DDA">
      <w:pPr>
        <w:rPr>
          <w:ins w:id="177" w:author="Helen  Meskhidze" w:date="2015-10-05T14:44:00Z"/>
          <w:rFonts w:cs="Times New Roman"/>
        </w:rPr>
      </w:pPr>
    </w:p>
    <w:p w14:paraId="5D6D1F20" w14:textId="34EDC22B" w:rsidR="006E7DDA" w:rsidRPr="000A6EB6" w:rsidDel="0065414D" w:rsidRDefault="006E7DDA" w:rsidP="00194078">
      <w:pPr>
        <w:rPr>
          <w:del w:id="178" w:author="Helen  Meskhidze" w:date="2015-10-05T15:08:00Z"/>
          <w:rFonts w:cs="Times New Roman"/>
        </w:rPr>
      </w:pPr>
      <w:bookmarkStart w:id="179" w:name="_GoBack"/>
      <w:bookmarkEnd w:id="179"/>
    </w:p>
    <w:p w14:paraId="7B6C6D05" w14:textId="77777777" w:rsidR="006E7DDA" w:rsidRDefault="00194078" w:rsidP="006E7DDA">
      <w:pPr>
        <w:rPr>
          <w:ins w:id="180" w:author="Helen  Meskhidze" w:date="2015-10-05T14:47:00Z"/>
          <w:rFonts w:cs="Times New Roman"/>
        </w:rPr>
      </w:pPr>
      <w:r w:rsidRPr="000A6EB6">
        <w:rPr>
          <w:rFonts w:cs="Times New Roman"/>
        </w:rPr>
        <w:t xml:space="preserve">IR emission </w:t>
      </w:r>
      <w:ins w:id="181" w:author="Helen  Meskhidze" w:date="2015-10-05T14:28:00Z">
        <w:r w:rsidR="0012526A">
          <w:rPr>
            <w:rFonts w:cs="Times New Roman"/>
          </w:rPr>
          <w:t>line strengths</w:t>
        </w:r>
      </w:ins>
      <w:r w:rsidRPr="000A6EB6">
        <w:rPr>
          <w:rFonts w:cs="Times New Roman"/>
        </w:rPr>
        <w:t xml:space="preserve"> </w:t>
      </w:r>
      <w:ins w:id="182" w:author="Helen  Meskhidze" w:date="2015-10-05T14:28:00Z">
        <w:r w:rsidR="0012526A">
          <w:rPr>
            <w:rFonts w:cs="Times New Roman"/>
          </w:rPr>
          <w:t>generally increase</w:t>
        </w:r>
        <w:r w:rsidR="0012526A" w:rsidRPr="000A6EB6">
          <w:rPr>
            <w:rFonts w:cs="Times New Roman"/>
          </w:rPr>
          <w:t xml:space="preserve"> </w:t>
        </w:r>
      </w:ins>
      <w:r w:rsidRPr="000A6EB6">
        <w:rPr>
          <w:rFonts w:cs="Times New Roman"/>
        </w:rPr>
        <w:t>with increas</w:t>
      </w:r>
      <w:ins w:id="183" w:author="Helen  Meskhidze" w:date="2015-10-05T14:41:00Z">
        <w:r w:rsidR="00521E58">
          <w:rPr>
            <w:rFonts w:cs="Times New Roman"/>
          </w:rPr>
          <w:t>ing</w:t>
        </w:r>
      </w:ins>
      <w:del w:id="184" w:author="Helen  Meskhidze" w:date="2015-10-05T14:41:00Z">
        <w:r w:rsidRPr="000A6EB6" w:rsidDel="00521E58">
          <w:rPr>
            <w:rFonts w:cs="Times New Roman"/>
          </w:rPr>
          <w:delText>ed</w:delText>
        </w:r>
      </w:del>
      <w:r w:rsidRPr="000A6EB6">
        <w:rPr>
          <w:rFonts w:cs="Times New Roman"/>
        </w:rPr>
        <w:t xml:space="preserve"> metallicity. This is because the </w:t>
      </w:r>
      <w:del w:id="185" w:author="Helen  Meskhidze" w:date="2015-10-05T14:45:00Z">
        <w:r w:rsidRPr="000A6EB6" w:rsidDel="006E7DDA">
          <w:rPr>
            <w:rFonts w:cs="Times New Roman"/>
          </w:rPr>
          <w:delText>higher metallicity IR</w:delText>
        </w:r>
      </w:del>
      <w:ins w:id="186" w:author="Helen  Meskhidze" w:date="2015-10-05T14:45:00Z">
        <w:r w:rsidR="006E7DDA">
          <w:rPr>
            <w:rFonts w:cs="Times New Roman"/>
          </w:rPr>
          <w:t>UV emission lines discussed above (oxygen and carbon)</w:t>
        </w:r>
      </w:ins>
      <w:del w:id="187" w:author="Helen  Meskhidze" w:date="2015-10-05T14:45:00Z">
        <w:r w:rsidRPr="000A6EB6" w:rsidDel="006E7DDA">
          <w:rPr>
            <w:rFonts w:cs="Times New Roman"/>
          </w:rPr>
          <w:delText xml:space="preserve"> emission lines</w:delText>
        </w:r>
      </w:del>
      <w:r w:rsidRPr="000A6EB6">
        <w:rPr>
          <w:rFonts w:cs="Times New Roman"/>
        </w:rPr>
        <w:t xml:space="preserve"> are no longer able to act as efficient coolants due to an overall </w:t>
      </w:r>
      <w:del w:id="188" w:author="Helen  Meskhidze" w:date="2015-10-05T14:29:00Z">
        <w:r w:rsidRPr="000A6EB6" w:rsidDel="00CA6B56">
          <w:rPr>
            <w:rFonts w:cs="Times New Roman"/>
          </w:rPr>
          <w:delText xml:space="preserve">decrease </w:delText>
        </w:r>
      </w:del>
      <w:ins w:id="189" w:author="Helen  Meskhidze" w:date="2015-10-05T14:29:00Z">
        <w:r w:rsidR="00CA6B56">
          <w:rPr>
            <w:rFonts w:cs="Times New Roman"/>
          </w:rPr>
          <w:t>increase</w:t>
        </w:r>
        <w:r w:rsidR="00CA6B56" w:rsidRPr="000A6EB6">
          <w:rPr>
            <w:rFonts w:cs="Times New Roman"/>
          </w:rPr>
          <w:t xml:space="preserve"> </w:t>
        </w:r>
      </w:ins>
      <w:r w:rsidRPr="000A6EB6">
        <w:rPr>
          <w:rFonts w:cs="Times New Roman"/>
        </w:rPr>
        <w:t>in temperature.</w:t>
      </w:r>
      <w:ins w:id="190" w:author="Helen  Meskhidze" w:date="2015-10-05T14:46:00Z">
        <w:r w:rsidR="006E7DDA">
          <w:rPr>
            <w:rFonts w:cs="Times New Roman"/>
          </w:rPr>
          <w:t xml:space="preserve"> Because UV and optical emission lines are no longer able to act as efficient coolants, the cooling gets shifted over to the IR.</w:t>
        </w:r>
      </w:ins>
    </w:p>
    <w:p w14:paraId="41AB209D" w14:textId="5D0F09A4" w:rsidR="006E7DDA" w:rsidRDefault="006E7DDA" w:rsidP="006E7DDA">
      <w:pPr>
        <w:rPr>
          <w:ins w:id="191" w:author="Helen  Meskhidze" w:date="2015-10-05T14:47:00Z"/>
          <w:rFonts w:cs="Times New Roman"/>
        </w:rPr>
      </w:pPr>
      <w:ins w:id="192" w:author="Helen  Meskhidze" w:date="2015-10-05T14:47:00Z">
        <w:r w:rsidRPr="006E7DDA">
          <w:rPr>
            <w:rFonts w:cs="Times New Roman"/>
            <w:highlight w:val="yellow"/>
            <w:rPrChange w:id="193" w:author="Helen  Meskhidze" w:date="2015-10-05T14:48:00Z">
              <w:rPr>
                <w:rFonts w:cs="Times New Roman"/>
              </w:rPr>
            </w:rPrChange>
          </w:rPr>
          <w:t>INSERT EXPLANATION HERE</w:t>
        </w:r>
      </w:ins>
    </w:p>
    <w:p w14:paraId="14884F95" w14:textId="10BB87E5" w:rsidR="00194078" w:rsidRPr="000A6EB6" w:rsidRDefault="006E7DDA" w:rsidP="006E7DDA">
      <w:pPr>
        <w:rPr>
          <w:rFonts w:cs="Times New Roman"/>
        </w:rPr>
      </w:pPr>
      <w:ins w:id="194" w:author="Helen  Meskhidze" w:date="2015-10-05T14:48:00Z">
        <w:r>
          <w:rPr>
            <w:rFonts w:cs="Times New Roman"/>
          </w:rPr>
          <w:t xml:space="preserve">Consequently, </w:t>
        </w:r>
      </w:ins>
      <w:del w:id="195" w:author="Helen  Meskhidze" w:date="2015-10-05T14:47:00Z">
        <w:r w:rsidR="00194078" w:rsidRPr="000A6EB6" w:rsidDel="006E7DDA">
          <w:rPr>
            <w:rFonts w:cs="Times New Roman"/>
          </w:rPr>
          <w:delText xml:space="preserve"> Because the IR emission lines cannot act as efficient coolants, increasing the abundance of metals also creates stronger emission lines.</w:delText>
        </w:r>
        <w:r w:rsidR="00194078" w:rsidDel="006E7DDA">
          <w:rPr>
            <w:rFonts w:cs="Times New Roman"/>
          </w:rPr>
          <w:delText xml:space="preserve"> </w:delText>
        </w:r>
        <w:r w:rsidR="00194078" w:rsidRPr="004E7447" w:rsidDel="006E7DDA">
          <w:rPr>
            <w:rFonts w:cs="Times New Roman"/>
            <w:highlight w:val="yellow"/>
          </w:rPr>
          <w:delText>[I KEEP GETTING THIS LOGICAL CONFUSED IN MY HEAD. WOULDN’T THE IR LINES HAVE GREATER EFFICIENCY SINCE THE EQUIVALENT WIDTH IS HIGHER?]</w:delText>
        </w:r>
        <w:r w:rsidR="00194078" w:rsidRPr="000A6EB6" w:rsidDel="006E7DDA">
          <w:rPr>
            <w:rFonts w:cs="Times New Roman"/>
          </w:rPr>
          <w:delText xml:space="preserve"> </w:delText>
        </w:r>
      </w:del>
      <w:r w:rsidR="00194078" w:rsidRPr="000A6EB6">
        <w:rPr>
          <w:rFonts w:cs="Times New Roman"/>
        </w:rPr>
        <w:t xml:space="preserve">[Ar III]  λ7135 emission nearly quadrupled, [S III] λ9069 tripled, and [O II] λ7325 emission was </w:t>
      </w:r>
      <w:ins w:id="196" w:author="Helen  Meskhidze" w:date="2015-10-05T08:58:00Z">
        <w:r w:rsidR="00CB4641">
          <w:rPr>
            <w:rFonts w:cs="Times New Roman"/>
          </w:rPr>
          <w:t>over</w:t>
        </w:r>
        <w:r w:rsidR="00CB4641" w:rsidRPr="000A6EB6">
          <w:rPr>
            <w:rFonts w:cs="Times New Roman"/>
          </w:rPr>
          <w:t xml:space="preserve"> </w:t>
        </w:r>
      </w:ins>
      <w:r w:rsidR="00194078"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317F253D" w14:textId="5D60283A" w:rsidR="0065414D" w:rsidRDefault="00194078" w:rsidP="0065414D">
      <w:pPr>
        <w:rPr>
          <w:ins w:id="197" w:author="Helen  Meskhidze" w:date="2015-10-05T15:08:00Z"/>
          <w:rFonts w:cs="Times New Roman"/>
        </w:rPr>
      </w:pPr>
      <w:r w:rsidRPr="000A6EB6">
        <w:rPr>
          <w:rFonts w:cs="Times New Roman"/>
        </w:rPr>
        <w:t xml:space="preserve">The </w:t>
      </w:r>
      <w:ins w:id="198" w:author="Helen  Meskhidze" w:date="2015-10-05T14:53:00Z">
        <w:r w:rsidR="007E4DA1">
          <w:rPr>
            <w:rFonts w:cs="Times New Roman"/>
          </w:rPr>
          <w:t xml:space="preserve">peak emission of the tracked </w:t>
        </w:r>
      </w:ins>
      <w:r w:rsidRPr="000A6EB6">
        <w:rPr>
          <w:rFonts w:cs="Times New Roman"/>
        </w:rPr>
        <w:t>IR fine-structure lines mention</w:t>
      </w:r>
      <w:r>
        <w:rPr>
          <w:rFonts w:cs="Times New Roman"/>
        </w:rPr>
        <w:t>ed</w:t>
      </w:r>
      <w:r w:rsidRPr="000A6EB6">
        <w:rPr>
          <w:rFonts w:cs="Times New Roman"/>
        </w:rPr>
        <w:t xml:space="preserve"> in § x.x  ([O I] 63 µm, [O III] 88 µm, and [C II] 158 µm)</w:t>
      </w:r>
      <w:ins w:id="199" w:author="Helen  Meskhidze" w:date="2015-10-05T14:53:00Z">
        <w:r w:rsidR="007E4DA1">
          <w:rPr>
            <w:rFonts w:cs="Times New Roman"/>
          </w:rPr>
          <w:t xml:space="preserve"> is</w:t>
        </w:r>
        <w:r w:rsidR="007E4DA1" w:rsidRPr="007E4DA1">
          <w:rPr>
            <w:rFonts w:cs="Times New Roman"/>
          </w:rPr>
          <w:t xml:space="preserve"> </w:t>
        </w:r>
        <w:r w:rsidR="007E4DA1">
          <w:rPr>
            <w:rFonts w:cs="Times New Roman"/>
          </w:rPr>
          <w:t xml:space="preserve">much more clearly captured by the higher metallicity simulations </w:t>
        </w:r>
        <w:r w:rsidR="007E4DA1">
          <w:rPr>
            <w:rFonts w:cs="Times New Roman"/>
          </w:rPr>
          <w:t xml:space="preserve">than the lower </w:t>
        </w:r>
        <w:r w:rsidR="007E4DA1">
          <w:rPr>
            <w:rFonts w:cs="Times New Roman"/>
          </w:rPr>
          <w:t xml:space="preserve">since </w:t>
        </w:r>
        <w:r w:rsidR="007E4DA1">
          <w:rPr>
            <w:rFonts w:cs="Times New Roman"/>
          </w:rPr>
          <w:t>these emission lines</w:t>
        </w:r>
        <w:r w:rsidR="007E4DA1">
          <w:rPr>
            <w:rFonts w:cs="Times New Roman"/>
          </w:rPr>
          <w:t xml:space="preserve">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w:t>
        </w:r>
        <w:r w:rsidR="007E4DA1">
          <w:rPr>
            <w:rFonts w:cs="Times New Roman"/>
          </w:rPr>
          <w:t xml:space="preserve"> </w:t>
        </w:r>
      </w:ins>
      <w:ins w:id="200" w:author="Helen  Meskhidze" w:date="2015-10-05T14:54:00Z">
        <w:r w:rsidR="007E4DA1">
          <w:rPr>
            <w:rFonts w:cs="Times New Roman"/>
          </w:rPr>
          <w:t xml:space="preserve">([O I] 63 µm and </w:t>
        </w:r>
        <w:r w:rsidR="007E4DA1" w:rsidRPr="000A6EB6">
          <w:rPr>
            <w:rFonts w:cs="Times New Roman"/>
          </w:rPr>
          <w:t>[O III] 88 µm</w:t>
        </w:r>
        <w:r w:rsidR="007E4DA1">
          <w:rPr>
            <w:rFonts w:cs="Times New Roman"/>
          </w:rPr>
          <w:t xml:space="preserve"> decreased in strength with increasing metallicity (a decrease of around 0.4 and 0.3 dex respectively). </w:t>
        </w:r>
      </w:ins>
      <w:del w:id="201" w:author="Helen  Meskhidze" w:date="2015-10-05T14:51:00Z">
        <w:r w:rsidRPr="000A6EB6" w:rsidDel="00404343">
          <w:rPr>
            <w:rFonts w:cs="Times New Roman"/>
          </w:rPr>
          <w:delText xml:space="preserve"> </w:delText>
        </w:r>
      </w:del>
      <w:del w:id="202" w:author="Helen  Meskhidze" w:date="2015-10-05T14:48:00Z">
        <w:r w:rsidRPr="000A6EB6" w:rsidDel="006E7DDA">
          <w:rPr>
            <w:rFonts w:cs="Times New Roman"/>
          </w:rPr>
          <w:delText xml:space="preserve">??? </w:delText>
        </w:r>
      </w:del>
      <w:del w:id="203" w:author="Helen  Meskhidze" w:date="2015-10-05T14:54:00Z">
        <w:r w:rsidRPr="000A6EB6" w:rsidDel="007E4DA1">
          <w:rPr>
            <w:rFonts w:cs="Times New Roman"/>
          </w:rPr>
          <w:delText>in strength.</w:delText>
        </w:r>
      </w:del>
      <w:del w:id="204" w:author="Helen  Meskhidze" w:date="2015-10-05T14:52:00Z">
        <w:r w:rsidRPr="000A6EB6" w:rsidDel="00404343">
          <w:rPr>
            <w:rFonts w:cs="Times New Roman"/>
          </w:rPr>
          <w:delText xml:space="preserve"> [O I] 63 µm </w:delText>
        </w:r>
      </w:del>
      <w:del w:id="205" w:author="Helen  Meskhidze" w:date="2015-10-05T14:50:00Z">
        <w:r w:rsidRPr="000A6EB6" w:rsidDel="00404343">
          <w:rPr>
            <w:rFonts w:cs="Times New Roman"/>
          </w:rPr>
          <w:delText xml:space="preserve">increased </w:delText>
        </w:r>
      </w:del>
      <w:del w:id="206" w:author="Helen  Meskhidze" w:date="2015-10-05T14:52:00Z">
        <w:r w:rsidRPr="000A6EB6" w:rsidDel="00404343">
          <w:rPr>
            <w:rFonts w:cs="Times New Roman"/>
          </w:rPr>
          <w:delText xml:space="preserve">in </w:delText>
        </w:r>
      </w:del>
      <w:del w:id="207" w:author="Helen  Meskhidze" w:date="2015-10-05T14:50:00Z">
        <w:r w:rsidRPr="000A6EB6" w:rsidDel="00404343">
          <w:rPr>
            <w:rFonts w:cs="Times New Roman"/>
          </w:rPr>
          <w:delText>strength</w:delText>
        </w:r>
      </w:del>
      <w:del w:id="208" w:author="Helen  Meskhidze" w:date="2015-10-05T14:52:00Z">
        <w:r w:rsidRPr="000A6EB6" w:rsidDel="00404343">
          <w:rPr>
            <w:rFonts w:cs="Times New Roman"/>
          </w:rPr>
          <w:delText xml:space="preserve"> and its emission, reaching the lower limit of our </w:delText>
        </w:r>
      </w:del>
      <w:del w:id="209" w:author="Helen  Meskhidze" w:date="2015-10-05T14:53:00Z">
        <w:r w:rsidRPr="000A6EB6" w:rsidDel="007E4DA1">
          <w:rPr>
            <w:rFonts w:cs="Times New Roman"/>
          </w:rPr>
          <w:delText>set</w:delText>
        </w:r>
        <w:r w:rsidDel="007E4DA1">
          <w:rPr>
            <w:rFonts w:cs="Times New Roman"/>
          </w:rPr>
          <w:delText xml:space="preserve"> </w:delText>
        </w:r>
        <w:r w:rsidRPr="000A6EB6" w:rsidDel="007E4DA1">
          <w:rPr>
            <w:rFonts w:cs="Times New Roman"/>
            <w:i/>
          </w:rPr>
          <w:delText>φ</w:delText>
        </w:r>
        <w:r w:rsidRPr="000A6EB6" w:rsidDel="007E4DA1">
          <w:rPr>
            <w:rFonts w:cs="Times New Roman"/>
            <w:vertAlign w:val="subscript"/>
          </w:rPr>
          <w:delText>H</w:delText>
        </w:r>
        <w:r w:rsidRPr="000A6EB6" w:rsidDel="007E4DA1">
          <w:rPr>
            <w:rFonts w:cs="Times New Roman"/>
          </w:rPr>
          <w:delText xml:space="preserve"> </w:delText>
        </w:r>
      </w:del>
      <w:del w:id="210" w:author="Helen  Meskhidze" w:date="2015-10-05T14:52:00Z">
        <w:r w:rsidRPr="000A6EB6" w:rsidDel="00404343">
          <w:rPr>
            <w:rFonts w:cs="Times New Roman"/>
          </w:rPr>
          <w:delText xml:space="preserve">with </w:delText>
        </w:r>
      </w:del>
      <w:del w:id="211" w:author="Helen  Meskhidze" w:date="2015-10-05T14:53:00Z">
        <w:r w:rsidRPr="000A6EB6" w:rsidDel="007E4DA1">
          <w:rPr>
            <w:rFonts w:cs="Times New Roman"/>
          </w:rPr>
          <w:delText>lower metallicity</w:delText>
        </w:r>
      </w:del>
      <w:del w:id="212" w:author="Helen  Meskhidze" w:date="2015-10-05T14:52:00Z">
        <w:r w:rsidRPr="000A6EB6" w:rsidDel="00404343">
          <w:rPr>
            <w:rFonts w:cs="Times New Roman"/>
          </w:rPr>
          <w:delText xml:space="preserve">, was much more clearly captured by the higher metallicity simulation. The </w:delText>
        </w:r>
      </w:del>
      <w:del w:id="213" w:author="Helen  Meskhidze" w:date="2015-10-05T14:54:00Z">
        <w:r w:rsidRPr="000A6EB6" w:rsidDel="007E4DA1">
          <w:rPr>
            <w:rFonts w:cs="Times New Roman"/>
          </w:rPr>
          <w:delText xml:space="preserve">[O III] 88 µm and </w:delText>
        </w:r>
      </w:del>
      <w:r w:rsidRPr="000A6EB6">
        <w:rPr>
          <w:rFonts w:cs="Times New Roman"/>
        </w:rPr>
        <w:t>[C II] 158 µm</w:t>
      </w:r>
      <w:del w:id="214" w:author="Helen  Meskhidze" w:date="2015-10-05T14:52:00Z">
        <w:r w:rsidRPr="000A6EB6" w:rsidDel="00404343">
          <w:rPr>
            <w:rFonts w:cs="Times New Roman"/>
          </w:rPr>
          <w:delText xml:space="preserve"> </w:delText>
        </w:r>
      </w:del>
      <w:ins w:id="215" w:author="Helen  Meskhidze" w:date="2015-10-05T14:52:00Z">
        <w:r w:rsidR="00404343">
          <w:rPr>
            <w:rFonts w:cs="Times New Roman"/>
          </w:rPr>
          <w:t xml:space="preserve"> </w:t>
        </w:r>
      </w:ins>
      <w:ins w:id="216" w:author="Helen  Meskhidze" w:date="2015-10-05T14:54:00Z">
        <w:r w:rsidR="007E4DA1">
          <w:rPr>
            <w:rFonts w:cs="Times New Roman"/>
          </w:rPr>
          <w:t xml:space="preserve">emission stayed </w:t>
        </w:r>
      </w:ins>
      <w:ins w:id="217" w:author="Helen  Meskhidze" w:date="2015-10-05T15:06:00Z">
        <w:r w:rsidR="0065414D">
          <w:rPr>
            <w:rFonts w:cs="Times New Roman"/>
          </w:rPr>
          <w:t xml:space="preserve">relatively </w:t>
        </w:r>
      </w:ins>
      <w:ins w:id="218" w:author="Helen  Meskhidze" w:date="2015-10-05T14:54:00Z">
        <w:r w:rsidR="007E4DA1">
          <w:rPr>
            <w:rFonts w:cs="Times New Roman"/>
          </w:rPr>
          <w:t xml:space="preserve">constant with the change in metallicity. </w:t>
        </w:r>
      </w:ins>
      <w:ins w:id="219" w:author="Helen  Meskhidze" w:date="2015-10-05T15:03:00Z">
        <w:r w:rsidR="0065414D">
          <w:rPr>
            <w:rFonts w:cs="Times New Roman"/>
          </w:rPr>
          <w:t>As De Looze</w:t>
        </w:r>
      </w:ins>
      <w:ins w:id="220" w:author="Helen  Meskhidze" w:date="2015-10-05T15:07:00Z">
        <w:r w:rsidR="0065414D">
          <w:rPr>
            <w:rFonts w:cs="Times New Roman"/>
          </w:rPr>
          <w:t xml:space="preserve"> et al.</w:t>
        </w:r>
      </w:ins>
      <w:ins w:id="221" w:author="Helen  Meskhidze" w:date="2015-10-05T15:03:00Z">
        <w:r w:rsidR="0065414D">
          <w:rPr>
            <w:rFonts w:cs="Times New Roman"/>
          </w:rPr>
          <w:t xml:space="preserve"> (</w:t>
        </w:r>
      </w:ins>
      <w:ins w:id="222" w:author="Helen  Meskhidze" w:date="2015-10-05T15:06:00Z">
        <w:r w:rsidR="0065414D">
          <w:rPr>
            <w:rFonts w:cs="Times New Roman"/>
          </w:rPr>
          <w:t>2014</w:t>
        </w:r>
      </w:ins>
      <w:ins w:id="223" w:author="Helen  Meskhidze" w:date="2015-10-05T15:03:00Z">
        <w:r w:rsidR="0065414D">
          <w:rPr>
            <w:rFonts w:cs="Times New Roman"/>
          </w:rPr>
          <w:t>) indicate, [C II] is considered the dominant coolant and therefore among the brightest emission line</w:t>
        </w:r>
      </w:ins>
      <w:ins w:id="224" w:author="Helen  Meskhidze" w:date="2015-10-05T15:04:00Z">
        <w:r w:rsidR="0065414D">
          <w:rPr>
            <w:rFonts w:cs="Times New Roman"/>
          </w:rPr>
          <w:t xml:space="preserve">s originating from SF regions. </w:t>
        </w:r>
      </w:ins>
      <w:ins w:id="225" w:author="Helen  Meskhidze" w:date="2015-10-05T15:06:00Z">
        <w:r w:rsidR="0065414D">
          <w:rPr>
            <w:rFonts w:cs="Times New Roman"/>
          </w:rPr>
          <w:t>This would indicate that low metallicity galaxies should have strong</w:t>
        </w:r>
      </w:ins>
      <w:ins w:id="226" w:author="Helen  Meskhidze" w:date="2015-10-05T15:07:00Z">
        <w:r w:rsidR="0065414D">
          <w:rPr>
            <w:rFonts w:cs="Times New Roman"/>
          </w:rPr>
          <w:t xml:space="preserve"> [C II] emission. </w:t>
        </w:r>
      </w:ins>
    </w:p>
    <w:p w14:paraId="495BAD57" w14:textId="24A1A8B0" w:rsidR="0065414D" w:rsidRDefault="0065414D" w:rsidP="0065414D">
      <w:pPr>
        <w:rPr>
          <w:ins w:id="227" w:author="Helen  Meskhidze" w:date="2015-10-05T14:54:00Z"/>
          <w:rFonts w:cs="Times New Roman"/>
        </w:rPr>
      </w:pPr>
      <w:ins w:id="228" w:author="Helen  Meskhidze" w:date="2015-10-05T15:08:00Z">
        <w:r w:rsidRPr="0065414D">
          <w:rPr>
            <w:rFonts w:cs="Times New Roman"/>
            <w:highlight w:val="yellow"/>
            <w:rPrChange w:id="229" w:author="Helen  Meskhidze" w:date="2015-10-05T15:08:00Z">
              <w:rPr>
                <w:rFonts w:cs="Times New Roman"/>
              </w:rPr>
            </w:rPrChange>
          </w:rPr>
          <w:t>DON’T THINK THIS MAKES SENSE</w:t>
        </w:r>
      </w:ins>
    </w:p>
    <w:p w14:paraId="5BF5ECD8" w14:textId="2854A0A0" w:rsidR="00194078" w:rsidRPr="000A6EB6" w:rsidDel="007E4DA1" w:rsidRDefault="00194078" w:rsidP="007E4DA1">
      <w:pPr>
        <w:rPr>
          <w:del w:id="230" w:author="Helen  Meskhidze" w:date="2015-10-05T14:54:00Z"/>
          <w:rFonts w:cs="Times New Roman"/>
        </w:rPr>
      </w:pPr>
      <w:del w:id="231" w:author="Helen  Meskhidze" w:date="2015-10-05T14:52:00Z">
        <w:r w:rsidRPr="000A6EB6" w:rsidDel="00404343">
          <w:rPr>
            <w:rFonts w:cs="Times New Roman"/>
          </w:rPr>
          <w:delText>actually decreased in strength</w:delText>
        </w:r>
      </w:del>
      <w:del w:id="232" w:author="Helen  Meskhidze" w:date="2015-10-05T14:54:00Z">
        <w:r w:rsidRPr="000A6EB6" w:rsidDel="007E4DA1">
          <w:rPr>
            <w:rFonts w:cs="Times New Roman"/>
          </w:rPr>
          <w:delText>. The [O III] 88 µm log(</w:delText>
        </w:r>
        <w:r w:rsidRPr="000A6EB6" w:rsidDel="007E4DA1">
          <w:rPr>
            <w:rFonts w:cs="Times New Roman"/>
            <w:i/>
          </w:rPr>
          <w:delText>W</w:delText>
        </w:r>
        <w:r w:rsidRPr="000A6EB6" w:rsidDel="007E4DA1">
          <w:rPr>
            <w:rFonts w:cs="Times New Roman"/>
            <w:vertAlign w:val="subscript"/>
          </w:rPr>
          <w:delText>λ</w:delText>
        </w:r>
        <w:r w:rsidRPr="000A6EB6" w:rsidDel="007E4DA1">
          <w:rPr>
            <w:rFonts w:cs="Times New Roman"/>
          </w:rPr>
          <w:delText>) decreased from XXX to XXX, with XXXX times less emission, and the [C II] 158 µm log(</w:delText>
        </w:r>
        <w:r w:rsidRPr="000A6EB6" w:rsidDel="007E4DA1">
          <w:rPr>
            <w:rFonts w:cs="Times New Roman"/>
            <w:i/>
          </w:rPr>
          <w:delText>W</w:delText>
        </w:r>
        <w:r w:rsidRPr="000A6EB6" w:rsidDel="007E4DA1">
          <w:rPr>
            <w:rFonts w:cs="Times New Roman"/>
            <w:vertAlign w:val="subscript"/>
          </w:rPr>
          <w:delText>λ</w:delText>
        </w:r>
        <w:r w:rsidRPr="000A6EB6" w:rsidDel="007E4DA1">
          <w:rPr>
            <w:rFonts w:cs="Times New Roman"/>
          </w:rPr>
          <w:delText>) decreased from XXX to XXX, XXXX times less emission</w:delText>
        </w:r>
      </w:del>
    </w:p>
    <w:p w14:paraId="048BFA88" w14:textId="77777777" w:rsidR="00194078" w:rsidRPr="000A6EB6" w:rsidRDefault="00194078" w:rsidP="00194078">
      <w:pPr>
        <w:rPr>
          <w:rFonts w:cs="Times New Roman"/>
        </w:rPr>
      </w:pPr>
    </w:p>
    <w:p w14:paraId="36D92718" w14:textId="77777777" w:rsidR="005717E9" w:rsidRDefault="005717E9" w:rsidP="0036632D">
      <w:pPr>
        <w:rPr>
          <w:rFonts w:cs="Times New Roman"/>
          <w:b/>
        </w:rPr>
      </w:pPr>
      <w:r w:rsidRPr="0036632D">
        <w:rPr>
          <w:rFonts w:cs="Times New Roman"/>
          <w:b/>
        </w:rPr>
        <w:t>4.3</w:t>
      </w:r>
      <w:r>
        <w:rPr>
          <w:rFonts w:cs="Times New Roman"/>
          <w:b/>
        </w:rPr>
        <w:t xml:space="preserve"> Star Cluster Age</w:t>
      </w:r>
    </w:p>
    <w:p w14:paraId="0916E1A4" w14:textId="1B11CD1A" w:rsidR="00194078" w:rsidRPr="0036632D" w:rsidRDefault="00194078" w:rsidP="0036632D">
      <w:pPr>
        <w:rPr>
          <w:rFonts w:cs="Times New Roman"/>
          <w:b/>
        </w:rPr>
      </w:pPr>
    </w:p>
    <w:p w14:paraId="4DDB06D3" w14:textId="14F6148C" w:rsidR="00194078" w:rsidRPr="000E0B1F" w:rsidRDefault="005717E9" w:rsidP="0036632D">
      <w:pPr>
        <w:rPr>
          <w:rFonts w:cs="Times New Roman"/>
        </w:rPr>
      </w:pPr>
      <w:r>
        <w:rPr>
          <w:rFonts w:cs="Times New Roman"/>
          <w:b/>
        </w:rPr>
        <w:t>4.4 Dust</w:t>
      </w:r>
      <w:r w:rsidR="00194078" w:rsidRPr="000E0B1F">
        <w:rPr>
          <w:rFonts w:cs="Times New Roman"/>
        </w:rPr>
        <w:t xml:space="preserve"> </w:t>
      </w:r>
    </w:p>
    <w:p w14:paraId="66A1B9F8" w14:textId="77777777" w:rsidR="00194078" w:rsidRPr="000A6EB6" w:rsidRDefault="00194078" w:rsidP="00194078">
      <w:pPr>
        <w:pStyle w:val="ListParagraph"/>
        <w:numPr>
          <w:ilvl w:val="1"/>
          <w:numId w:val="13"/>
        </w:numPr>
        <w:rPr>
          <w:rFonts w:ascii="Times New Roman" w:hAnsi="Times New Roman" w:cs="Times New Roman"/>
        </w:rPr>
      </w:pPr>
      <w:r w:rsidRPr="000A6EB6">
        <w:rPr>
          <w:rFonts w:ascii="Times New Roman" w:hAnsi="Times New Roman" w:cs="Times New Roman"/>
        </w:rPr>
        <w:t>less dust at high redshift</w:t>
      </w:r>
    </w:p>
    <w:p w14:paraId="5B9A50E6" w14:textId="77777777" w:rsidR="005717E9" w:rsidRDefault="005717E9" w:rsidP="00194078">
      <w:pPr>
        <w:rPr>
          <w:rFonts w:cs="Times New Roman"/>
          <w:b/>
        </w:rPr>
      </w:pPr>
    </w:p>
    <w:p w14:paraId="65685FD2" w14:textId="3F7EF7E1" w:rsidR="00194078" w:rsidRPr="0036632D" w:rsidRDefault="007558DC" w:rsidP="00194078">
      <w:pPr>
        <w:rPr>
          <w:rFonts w:cs="Times New Roman"/>
          <w:b/>
        </w:rPr>
      </w:pPr>
      <w:r w:rsidRPr="0036632D">
        <w:rPr>
          <w:rFonts w:cs="Times New Roman"/>
          <w:b/>
        </w:rPr>
        <w:t>5</w:t>
      </w:r>
      <w:r w:rsidR="00194078" w:rsidRPr="0036632D">
        <w:rPr>
          <w:rFonts w:cs="Times New Roman"/>
          <w:b/>
        </w:rPr>
        <w:t>. Analysis</w:t>
      </w:r>
    </w:p>
    <w:p w14:paraId="7030D760" w14:textId="77777777" w:rsidR="00194078" w:rsidRPr="000A6EB6" w:rsidRDefault="00194078" w:rsidP="00194078">
      <w:pPr>
        <w:rPr>
          <w:rFonts w:cs="Times New Roman"/>
        </w:rPr>
      </w:pPr>
    </w:p>
    <w:p w14:paraId="1CC360C8" w14:textId="56E1900E" w:rsidR="00194078" w:rsidRDefault="00194078" w:rsidP="00194078">
      <w:pPr>
        <w:pStyle w:val="ListParagraph"/>
        <w:numPr>
          <w:ilvl w:val="0"/>
          <w:numId w:val="15"/>
        </w:numPr>
        <w:rPr>
          <w:rFonts w:ascii="Times New Roman" w:hAnsi="Times New Roman" w:cs="Times New Roman"/>
        </w:rPr>
      </w:pPr>
      <w:r w:rsidRPr="000A6EB6">
        <w:rPr>
          <w:rFonts w:ascii="Times New Roman" w:hAnsi="Times New Roman" w:cs="Times New Roman"/>
        </w:rPr>
        <w:t>Comparison to other LOC papers</w:t>
      </w:r>
      <w:r w:rsidR="004068E2">
        <w:rPr>
          <w:rFonts w:ascii="Times New Roman" w:hAnsi="Times New Roman" w:cs="Times New Roman"/>
        </w:rPr>
        <w:t>, specifically looking at the contribution of starbursts vs. AGN</w:t>
      </w:r>
    </w:p>
    <w:p w14:paraId="67619C0B" w14:textId="77777777" w:rsidR="00DB62E4" w:rsidRDefault="00DB62E4" w:rsidP="0036632D">
      <w:pPr>
        <w:rPr>
          <w:rFonts w:cs="Times New Roman"/>
        </w:rPr>
      </w:pPr>
    </w:p>
    <w:p w14:paraId="5F98FE76" w14:textId="77777777" w:rsidR="00DB62E4" w:rsidRPr="000A6EB6" w:rsidRDefault="00DB62E4" w:rsidP="00DB62E4">
      <w:pPr>
        <w:rPr>
          <w:ins w:id="233" w:author="Chris Richardson" w:date="2015-06-23T22:08:00Z"/>
          <w:rFonts w:cs="Times New Roman"/>
          <w:strike/>
        </w:rPr>
      </w:pPr>
      <w:ins w:id="234" w:author="Chris Richardson" w:date="2015-06-23T22:08:00Z">
        <w:r w:rsidRPr="000A6EB6">
          <w:rPr>
            <w:rFonts w:cs="Times New Roman"/>
            <w:strike/>
          </w:rPr>
          <w:t>-----------------------------------------</w:t>
        </w:r>
      </w:ins>
    </w:p>
    <w:p w14:paraId="0B66E6B0" w14:textId="77777777" w:rsidR="00DB62E4" w:rsidRPr="000A6EB6" w:rsidRDefault="00DB62E4" w:rsidP="00DB62E4">
      <w:pPr>
        <w:rPr>
          <w:ins w:id="235" w:author="Chris Richardson" w:date="2015-06-23T22:08:00Z"/>
          <w:rFonts w:cs="Times New Roman"/>
        </w:rPr>
      </w:pPr>
      <w:ins w:id="236" w:author="Chris Richardson" w:date="2015-06-23T22:08:00Z">
        <w:r w:rsidRPr="000A6EB6">
          <w:rPr>
            <w:rFonts w:cs="Times New Roman"/>
            <w:strike/>
          </w:rPr>
          <w:t>-----------------------------------------</w:t>
        </w:r>
      </w:ins>
    </w:p>
    <w:p w14:paraId="05AC9E0C" w14:textId="77777777" w:rsidR="00DB62E4" w:rsidRDefault="00DB62E4" w:rsidP="00DB62E4">
      <w:pPr>
        <w:rPr>
          <w:ins w:id="237" w:author="Chris Richardson" w:date="2015-06-23T22:08:00Z"/>
          <w:rFonts w:cs="Times New Roman"/>
        </w:rPr>
      </w:pPr>
      <w:ins w:id="238" w:author="Chris Richardson" w:date="2015-06-23T22:08:00Z">
        <w:r w:rsidRPr="000A6EB6" w:rsidDel="00EB4791">
          <w:rPr>
            <w:rFonts w:cs="Times New Roman"/>
          </w:rPr>
          <w:t xml:space="preserve"> </w:t>
        </w:r>
        <w:r w:rsidRPr="000A6EB6">
          <w:rPr>
            <w:rFonts w:cs="Times New Roman"/>
            <w:highlight w:val="yellow"/>
          </w:rPr>
          <w:t xml:space="preserve">[LET’S LEAVE IN A REMINDER THAT THIS COULD </w:t>
        </w:r>
        <w:commentRangeStart w:id="239"/>
        <w:r w:rsidRPr="000A6EB6">
          <w:rPr>
            <w:rFonts w:cs="Times New Roman"/>
            <w:highlight w:val="yellow"/>
          </w:rPr>
          <w:t>MOVE</w:t>
        </w:r>
      </w:ins>
      <w:commentRangeEnd w:id="239"/>
      <w:r w:rsidR="00CB0229">
        <w:rPr>
          <w:rStyle w:val="CommentReference"/>
          <w:rFonts w:asciiTheme="minorHAnsi" w:eastAsiaTheme="minorEastAsia" w:hAnsiTheme="minorHAnsi" w:cstheme="minorBidi"/>
          <w:kern w:val="0"/>
          <w:lang w:eastAsia="en-US" w:bidi="ar-SA"/>
        </w:rPr>
        <w:commentReference w:id="239"/>
      </w:r>
      <w:ins w:id="240" w:author="Chris Richardson" w:date="2015-06-23T22:08:00Z">
        <w:r w:rsidRPr="000A6EB6">
          <w:rPr>
            <w:rFonts w:cs="Times New Roman"/>
            <w:highlight w:val="yellow"/>
          </w:rPr>
          <w:t>]</w:t>
        </w:r>
      </w:ins>
    </w:p>
    <w:p w14:paraId="4A37D700" w14:textId="77777777" w:rsidR="00DB62E4" w:rsidRPr="000A6EB6" w:rsidRDefault="00DB62E4" w:rsidP="00DB62E4">
      <w:pPr>
        <w:rPr>
          <w:ins w:id="241" w:author="Chris Richardson" w:date="2015-06-23T22:08:00Z"/>
          <w:rFonts w:cs="Times New Roman"/>
        </w:rPr>
      </w:pPr>
    </w:p>
    <w:p w14:paraId="5B3FEE05" w14:textId="77777777" w:rsidR="00DB62E4" w:rsidRPr="000A6EB6" w:rsidRDefault="00DB62E4" w:rsidP="00DB62E4">
      <w:pPr>
        <w:rPr>
          <w:ins w:id="242" w:author="Chris Richardson" w:date="2015-06-23T22:08:00Z"/>
          <w:rFonts w:cs="Times New Roman"/>
        </w:rPr>
      </w:pPr>
      <w:ins w:id="243" w:author="Chris Richardson" w:date="2015-06-23T22:08:00Z">
        <w:r w:rsidRPr="000A6EB6">
          <w:rPr>
            <w:rFonts w:cs="Times New Roman"/>
          </w:rPr>
          <w:t xml:space="preserve">Next, we will compare our </w:t>
        </w:r>
        <w:r w:rsidRPr="000A6EB6">
          <w:rPr>
            <w:rFonts w:cs="Times New Roman"/>
            <w:i/>
          </w:rPr>
          <w:t>W</w:t>
        </w:r>
        <w:r w:rsidRPr="000A6EB6">
          <w:rPr>
            <w:rFonts w:cs="Times New Roman"/>
            <w:vertAlign w:val="subscript"/>
          </w:rPr>
          <w:t>λ</w:t>
        </w:r>
        <w:r w:rsidRPr="000A6EB6">
          <w:rPr>
            <w:rFonts w:cs="Times New Roman"/>
          </w:rPr>
          <w:t xml:space="preserve"> to those predicted in K97. Here it is worth remembering that the subjects of these two studies are different as we are studying starbursts and K97 were studying the BLR of quasars. Additionally, they have displayed many of the UV and Optical lines, but not many IR lines. Thus, we will not be comparing these higher ionization emission lines. Lastly, our grid range is larger than that of K97; however, K97 ranges up to higher </w:t>
        </w:r>
        <w:r w:rsidRPr="000A6EB6">
          <w:rPr>
            <w:rFonts w:cs="Times New Roman"/>
            <w:i/>
          </w:rPr>
          <w:t>n</w:t>
        </w:r>
        <w:r w:rsidRPr="000A6EB6">
          <w:rPr>
            <w:rFonts w:cs="Times New Roman"/>
            <w:vertAlign w:val="subscript"/>
          </w:rPr>
          <w:t>H</w:t>
        </w:r>
        <w:r w:rsidRPr="000A6EB6">
          <w:rPr>
            <w:rFonts w:cs="Times New Roman"/>
            <w:color w:val="800000"/>
          </w:rPr>
          <w:t xml:space="preserve"> </w:t>
        </w:r>
        <w:r w:rsidRPr="000A6EB6">
          <w:rPr>
            <w:rFonts w:cs="Times New Roman"/>
          </w:rPr>
          <w:t>values</w:t>
        </w:r>
        <w:r w:rsidRPr="000A6EB6">
          <w:rPr>
            <w:rFonts w:cs="Times New Roman"/>
            <w:color w:val="800000"/>
          </w:rPr>
          <w:t>.</w:t>
        </w:r>
        <w:r w:rsidRPr="000A6EB6">
          <w:rPr>
            <w:rFonts w:cs="Times New Roman"/>
          </w:rPr>
          <w:t xml:space="preserve"> Nevertheless, many of the peak </w:t>
        </w:r>
        <w:r w:rsidRPr="000A6EB6">
          <w:rPr>
            <w:rFonts w:cs="Times New Roman"/>
            <w:i/>
          </w:rPr>
          <w:t>W</w:t>
        </w:r>
        <w:r w:rsidRPr="000A6EB6">
          <w:rPr>
            <w:rFonts w:cs="Times New Roman"/>
            <w:vertAlign w:val="subscript"/>
          </w:rPr>
          <w:t>λ</w:t>
        </w:r>
        <w:r w:rsidRPr="000A6EB6">
          <w:rPr>
            <w:rFonts w:cs="Times New Roman"/>
          </w:rPr>
          <w:t xml:space="preserve"> of the UV emission lines in our two studies are similar: the peak</w:t>
        </w:r>
        <w:r w:rsidRPr="000A6EB6">
          <w:rPr>
            <w:rFonts w:cs="Times New Roman"/>
            <w:i/>
          </w:rPr>
          <w:t xml:space="preserve"> </w:t>
        </w:r>
        <w:r w:rsidRPr="000A6EB6">
          <w:rPr>
            <w:rFonts w:cs="Times New Roman"/>
          </w:rPr>
          <w:t xml:space="preserve">equivalent widths of N V λ1240 (or Totl 1240), C IV λ1549 (Totl 1549), He II λ1640, and C II] λ2326 (Totl 2326) are all within a factor of 2 of each other between our two studies. C II] λ2326 experiences the greatest difference with peak </w:t>
        </w:r>
        <w:r w:rsidRPr="000A6EB6">
          <w:rPr>
            <w:rFonts w:cs="Times New Roman"/>
            <w:i/>
          </w:rPr>
          <w:t>W</w:t>
        </w:r>
        <w:r w:rsidRPr="000A6EB6">
          <w:rPr>
            <w:rFonts w:cs="Times New Roman"/>
            <w:vertAlign w:val="subscript"/>
          </w:rPr>
          <w:t xml:space="preserve">λ </w:t>
        </w:r>
        <w:r w:rsidRPr="000A6EB6">
          <w:rPr>
            <w:rFonts w:cs="Times New Roman"/>
          </w:rPr>
          <w:t xml:space="preserve">of 2.9 and 2.6 on our grids and those of K97 respectively. </w:t>
        </w:r>
      </w:ins>
    </w:p>
    <w:p w14:paraId="3E9B198C" w14:textId="77777777" w:rsidR="00DB62E4" w:rsidRPr="000A6EB6" w:rsidRDefault="00DB62E4" w:rsidP="00DB62E4">
      <w:pPr>
        <w:rPr>
          <w:ins w:id="244" w:author="Chris Richardson" w:date="2015-06-23T22:08:00Z"/>
          <w:rFonts w:cs="Times New Roman"/>
        </w:rPr>
      </w:pPr>
    </w:p>
    <w:p w14:paraId="5F2FE0A1" w14:textId="77777777" w:rsidR="00DB62E4" w:rsidRPr="000A6EB6" w:rsidRDefault="00DB62E4" w:rsidP="00DB62E4">
      <w:pPr>
        <w:rPr>
          <w:ins w:id="245" w:author="Chris Richardson" w:date="2015-06-23T22:08:00Z"/>
          <w:rFonts w:cs="Times New Roman"/>
        </w:rPr>
      </w:pPr>
      <w:ins w:id="246" w:author="Chris Richardson" w:date="2015-06-23T22:08:00Z">
        <w:r w:rsidRPr="000A6EB6">
          <w:rPr>
            <w:rFonts w:cs="Times New Roman"/>
          </w:rPr>
          <w:t>However, when analyzing optical emission lines, some disparities become clear. The peak equivalent widths of H</w:t>
        </w:r>
        <w:r w:rsidRPr="000A6EB6">
          <w:rPr>
            <w:rFonts w:ascii="Cambria Math" w:hAnsi="Cambria Math" w:cs="Cambria Math"/>
            <w:i/>
          </w:rPr>
          <w:t>𝛿</w:t>
        </w:r>
        <w:r w:rsidRPr="000A6EB6">
          <w:rPr>
            <w:rFonts w:cs="Times New Roman"/>
          </w:rPr>
          <w:t>, H</w:t>
        </w:r>
        <w:r w:rsidRPr="000A6EB6">
          <w:rPr>
            <w:rFonts w:ascii="Cambria Math" w:hAnsi="Cambria Math" w:cs="Cambria Math"/>
            <w:i/>
          </w:rPr>
          <w:t>𝛾</w:t>
        </w:r>
        <w:r w:rsidRPr="000A6EB6">
          <w:rPr>
            <w:rFonts w:cs="Times New Roman"/>
          </w:rPr>
          <w:t xml:space="preserve">, and Hα are 0.5 dex, 0.5 dex and 0.7 dex apart with the emission on our grids being stronger in all three cases (Figure </w:t>
        </w:r>
        <w:r>
          <w:rPr>
            <w:rFonts w:cs="Times New Roman"/>
          </w:rPr>
          <w:t>4a</w:t>
        </w:r>
        <w:r w:rsidRPr="000A6EB6">
          <w:rPr>
            <w:rFonts w:cs="Times New Roman"/>
          </w:rPr>
          <w:t>); the emission of these lines on our grids are 3 – 5 times greater. It is also worth noting here that both H</w:t>
        </w:r>
        <m:oMath>
          <m:r>
            <w:rPr>
              <w:rFonts w:ascii="Cambria Math" w:hAnsi="Cambria Math" w:cs="Times New Roman"/>
            </w:rPr>
            <m:t>δ</m:t>
          </m:r>
        </m:oMath>
        <w:r w:rsidRPr="000A6EB6">
          <w:rPr>
            <w:rFonts w:cs="Times New Roman"/>
          </w:rPr>
          <w:t xml:space="preserve"> and H</w:t>
        </w:r>
        <m:oMath>
          <m:r>
            <w:rPr>
              <w:rFonts w:ascii="Cambria Math" w:hAnsi="Cambria Math" w:cs="Times New Roman"/>
            </w:rPr>
            <m:t>γ</m:t>
          </m:r>
        </m:oMath>
        <w:r w:rsidRPr="000A6EB6">
          <w:rPr>
            <w:rFonts w:cs="Times New Roman"/>
          </w:rPr>
          <w:t xml:space="preserve"> peak at high </w:t>
        </w:r>
        <w:r w:rsidRPr="000A6EB6">
          <w:rPr>
            <w:rFonts w:cs="Times New Roman"/>
            <w:i/>
          </w:rPr>
          <w:t>φ</w:t>
        </w:r>
        <w:r w:rsidRPr="000A6EB6">
          <w:rPr>
            <w:rFonts w:cs="Times New Roman"/>
            <w:vertAlign w:val="subscript"/>
          </w:rPr>
          <w:t>H</w:t>
        </w:r>
        <w:r w:rsidRPr="000A6EB6">
          <w:rPr>
            <w:rFonts w:cs="Times New Roman"/>
          </w:rPr>
          <w:t xml:space="preserve"> values (around 18) and very high </w:t>
        </w:r>
        <w:r w:rsidRPr="000A6EB6">
          <w:rPr>
            <w:rFonts w:cs="Times New Roman"/>
            <w:i/>
          </w:rPr>
          <w:t>n</w:t>
        </w:r>
        <w:r w:rsidRPr="000A6EB6">
          <w:rPr>
            <w:rFonts w:cs="Times New Roman"/>
            <w:vertAlign w:val="subscript"/>
          </w:rPr>
          <w:t>H</w:t>
        </w:r>
        <w:r w:rsidRPr="000A6EB6">
          <w:rPr>
            <w:rFonts w:cs="Times New Roman"/>
          </w:rPr>
          <w:t xml:space="preserve"> values (at the extreme right of both the girds in our study and those of K97). However, the grid that K97 uses ranges up to 14 cm</w:t>
        </w:r>
        <w:r w:rsidRPr="000A6EB6">
          <w:rPr>
            <w:rFonts w:cs="Times New Roman"/>
            <w:vertAlign w:val="superscript"/>
          </w:rPr>
          <w:t>-3</w:t>
        </w:r>
        <w:r w:rsidRPr="000A6EB6">
          <w:rPr>
            <w:rFonts w:cs="Times New Roman"/>
          </w:rPr>
          <w:t xml:space="preserve"> while ours only ranges to 10 cm</w:t>
        </w:r>
        <w:r w:rsidRPr="000A6EB6">
          <w:rPr>
            <w:rFonts w:cs="Times New Roman"/>
            <w:vertAlign w:val="superscript"/>
          </w:rPr>
          <w:t>-3</w:t>
        </w:r>
        <w:r w:rsidRPr="000A6EB6">
          <w:rPr>
            <w:rFonts w:cs="Times New Roman"/>
          </w:rPr>
          <w:t xml:space="preserve">, and consequently, our higher </w:t>
        </w:r>
        <w:r w:rsidRPr="000A6EB6">
          <w:rPr>
            <w:rFonts w:cs="Times New Roman"/>
            <w:i/>
          </w:rPr>
          <w:t>W</w:t>
        </w:r>
        <w:r w:rsidRPr="000A6EB6">
          <w:rPr>
            <w:rFonts w:cs="Times New Roman"/>
            <w:vertAlign w:val="subscript"/>
          </w:rPr>
          <w:t xml:space="preserve">λ </w:t>
        </w:r>
        <w:r w:rsidRPr="000A6EB6">
          <w:rPr>
            <w:rFonts w:cs="Times New Roman"/>
          </w:rPr>
          <w:t xml:space="preserve">are not limited by </w:t>
        </w:r>
        <w:r w:rsidRPr="000A6EB6">
          <w:rPr>
            <w:rFonts w:cs="Times New Roman"/>
            <w:i/>
          </w:rPr>
          <w:t>n</w:t>
        </w:r>
        <w:r w:rsidRPr="000A6EB6">
          <w:rPr>
            <w:rFonts w:cs="Times New Roman"/>
            <w:vertAlign w:val="subscript"/>
          </w:rPr>
          <w:t>H</w:t>
        </w:r>
        <w:r w:rsidRPr="000A6EB6">
          <w:rPr>
            <w:rFonts w:cs="Times New Roman"/>
          </w:rPr>
          <w:t xml:space="preserve">. This trend follows what one would expect considering that typical starbursts have a greater integrated photon flux with energies above 13.6 eV when compared to a typical AGN. The starburst continuum that we use appropriately creates higher peak </w:t>
        </w:r>
        <w:r w:rsidRPr="000A6EB6">
          <w:rPr>
            <w:rFonts w:cs="Times New Roman"/>
            <w:i/>
          </w:rPr>
          <w:t>W</w:t>
        </w:r>
        <w:r w:rsidRPr="000A6EB6">
          <w:rPr>
            <w:rFonts w:cs="Times New Roman"/>
            <w:vertAlign w:val="subscript"/>
          </w:rPr>
          <w:t>λ</w:t>
        </w:r>
        <w:r w:rsidRPr="000A6EB6">
          <w:rPr>
            <w:rFonts w:cs="Times New Roman"/>
          </w:rPr>
          <w:t xml:space="preserve"> than the AGN continuum used by Korista et al. Furthermore, it is clear that other optical lines also emit more strongly on our grids than those of K97 (e.g. Ca II λ3933 and Hα [Figure </w:t>
        </w:r>
        <w:r>
          <w:rPr>
            <w:rFonts w:cs="Times New Roman"/>
          </w:rPr>
          <w:t>4a</w:t>
        </w:r>
        <w:r w:rsidRPr="000A6EB6">
          <w:rPr>
            <w:rFonts w:cs="Times New Roman"/>
          </w:rPr>
          <w:t xml:space="preserve">]). </w:t>
        </w:r>
      </w:ins>
    </w:p>
    <w:p w14:paraId="4AC97959" w14:textId="77777777" w:rsidR="00DB62E4" w:rsidRPr="000A6EB6" w:rsidRDefault="00DB62E4" w:rsidP="00DB62E4">
      <w:pPr>
        <w:rPr>
          <w:ins w:id="247" w:author="Chris Richardson" w:date="2015-06-23T22:08:00Z"/>
          <w:rFonts w:cs="Times New Roman"/>
          <w:strike/>
        </w:rPr>
      </w:pPr>
    </w:p>
    <w:p w14:paraId="2E4124A6" w14:textId="77777777" w:rsidR="00DB62E4" w:rsidRPr="000A6EB6" w:rsidRDefault="00DB62E4" w:rsidP="00DB62E4">
      <w:pPr>
        <w:rPr>
          <w:ins w:id="248" w:author="Chris Richardson" w:date="2015-06-23T22:08:00Z"/>
          <w:rFonts w:cs="Times New Roman"/>
          <w:strike/>
        </w:rPr>
      </w:pPr>
      <w:ins w:id="249" w:author="Chris Richardson" w:date="2015-06-23T22:08:00Z">
        <w:r w:rsidRPr="000A6EB6">
          <w:rPr>
            <w:rFonts w:cs="Times New Roman"/>
            <w:strike/>
          </w:rPr>
          <w:t>-----------------------------------------</w:t>
        </w:r>
      </w:ins>
    </w:p>
    <w:p w14:paraId="1427BB91" w14:textId="77777777" w:rsidR="00DB62E4" w:rsidRPr="000A6EB6" w:rsidRDefault="00DB62E4" w:rsidP="00DB62E4">
      <w:pPr>
        <w:rPr>
          <w:ins w:id="250" w:author="Chris Richardson" w:date="2015-06-23T22:08:00Z"/>
          <w:rFonts w:cs="Times New Roman"/>
          <w:strike/>
        </w:rPr>
      </w:pPr>
      <w:ins w:id="251" w:author="Chris Richardson" w:date="2015-06-23T22:08:00Z">
        <w:r w:rsidRPr="000A6EB6">
          <w:rPr>
            <w:rFonts w:cs="Times New Roman"/>
            <w:strike/>
          </w:rPr>
          <w:t>-----------------------------------------</w:t>
        </w:r>
      </w:ins>
    </w:p>
    <w:p w14:paraId="5353532F" w14:textId="77777777" w:rsidR="00DB62E4" w:rsidRPr="000A6EB6" w:rsidRDefault="00DB62E4" w:rsidP="00DB62E4">
      <w:pPr>
        <w:rPr>
          <w:ins w:id="252" w:author="Chris Richardson" w:date="2015-06-23T22:08:00Z"/>
          <w:rFonts w:cs="Times New Roman"/>
          <w:strike/>
        </w:rPr>
      </w:pPr>
    </w:p>
    <w:p w14:paraId="79702DC6" w14:textId="77777777" w:rsidR="00DB62E4" w:rsidRPr="000E0B1F" w:rsidRDefault="00DB62E4" w:rsidP="0036632D">
      <w:pPr>
        <w:rPr>
          <w:rFonts w:cs="Times New Roman"/>
        </w:rPr>
      </w:pPr>
    </w:p>
    <w:p w14:paraId="0E64A982" w14:textId="77777777" w:rsidR="00194078" w:rsidRPr="000A6EB6" w:rsidRDefault="00194078" w:rsidP="00194078">
      <w:pPr>
        <w:pStyle w:val="ListParagraph"/>
        <w:numPr>
          <w:ilvl w:val="0"/>
          <w:numId w:val="15"/>
        </w:numPr>
        <w:rPr>
          <w:rFonts w:ascii="Times New Roman" w:hAnsi="Times New Roman" w:cs="Times New Roman"/>
        </w:rPr>
      </w:pPr>
      <w:r w:rsidRPr="000A6EB6">
        <w:rPr>
          <w:rFonts w:ascii="Times New Roman" w:hAnsi="Times New Roman" w:cs="Times New Roman"/>
        </w:rPr>
        <w:t>Results in context of literature</w:t>
      </w:r>
    </w:p>
    <w:p w14:paraId="46C79354" w14:textId="77777777" w:rsidR="00194078" w:rsidRPr="000A6EB6" w:rsidRDefault="00194078" w:rsidP="00194078">
      <w:pPr>
        <w:pStyle w:val="ListParagraph"/>
        <w:numPr>
          <w:ilvl w:val="0"/>
          <w:numId w:val="15"/>
        </w:numPr>
        <w:rPr>
          <w:rFonts w:ascii="Times New Roman" w:hAnsi="Times New Roman" w:cs="Times New Roman"/>
        </w:rPr>
      </w:pPr>
      <w:r w:rsidRPr="000A6EB6">
        <w:rPr>
          <w:rFonts w:ascii="Times New Roman" w:hAnsi="Times New Roman" w:cs="Times New Roman"/>
        </w:rPr>
        <w:t>Potentially JWST predictions</w:t>
      </w:r>
    </w:p>
    <w:p w14:paraId="716BD2B5" w14:textId="77777777" w:rsidR="00194078" w:rsidRPr="000A6EB6" w:rsidRDefault="00194078" w:rsidP="00194078">
      <w:pPr>
        <w:rPr>
          <w:rFonts w:cs="Times New Roman"/>
        </w:rPr>
      </w:pPr>
    </w:p>
    <w:p w14:paraId="507F57BF" w14:textId="7A063013" w:rsidR="00194078" w:rsidRPr="002A2C60" w:rsidRDefault="007558DC" w:rsidP="00194078">
      <w:pPr>
        <w:rPr>
          <w:rFonts w:cs="Times New Roman"/>
          <w:b/>
        </w:rPr>
      </w:pPr>
      <w:r w:rsidRPr="002A2C60">
        <w:rPr>
          <w:rFonts w:cs="Times New Roman"/>
          <w:b/>
        </w:rPr>
        <w:t>6</w:t>
      </w:r>
      <w:r w:rsidR="00194078" w:rsidRPr="002A2C60">
        <w:rPr>
          <w:rFonts w:cs="Times New Roman"/>
          <w:b/>
        </w:rPr>
        <w:t>. Conclusion</w:t>
      </w:r>
      <w:r w:rsidR="00D010AD">
        <w:rPr>
          <w:rFonts w:cs="Times New Roman"/>
          <w:b/>
        </w:rPr>
        <w:t>s</w:t>
      </w:r>
    </w:p>
    <w:p w14:paraId="11A69890" w14:textId="77777777" w:rsidR="008A67A6" w:rsidRDefault="008A67A6" w:rsidP="002E5259">
      <w:pPr>
        <w:spacing w:after="115"/>
      </w:pPr>
    </w:p>
    <w:p w14:paraId="3F3780D6" w14:textId="77777777" w:rsidR="008A67A6" w:rsidRPr="00ED5CC8" w:rsidRDefault="008A67A6" w:rsidP="002E5259">
      <w:pPr>
        <w:spacing w:after="115"/>
      </w:pPr>
    </w:p>
    <w:p w14:paraId="3DBD8BAB" w14:textId="7B5DEA53" w:rsidR="00EE37D9" w:rsidRDefault="00AF2D78" w:rsidP="002E5259">
      <w:pPr>
        <w:spacing w:after="115"/>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425577D4" w:rsidR="00ED6591" w:rsidRDefault="00ED6591" w:rsidP="00ED6591">
      <w:pPr>
        <w:spacing w:after="115"/>
      </w:pPr>
      <w:r>
        <w:t xml:space="preserve">Cassata et al., </w:t>
      </w:r>
      <w:r w:rsidR="00FC36A6">
        <w:t xml:space="preserve">Giavalisco M., Williams C. C., et al. </w:t>
      </w:r>
      <w:r>
        <w:t>2013, A&amp;A, 556, A68</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ins w:id="253" w:author="Helen  Meskhidze" w:date="2015-10-05T12:26:00Z"/>
          <w:rFonts w:ascii="Times" w:eastAsiaTheme="minorEastAsia" w:hAnsi="Times" w:cs="0Ä¸ø◊d·"/>
          <w:kern w:val="0"/>
          <w:lang w:eastAsia="en-US" w:bidi="ar-SA"/>
        </w:rPr>
      </w:pPr>
      <w:ins w:id="254" w:author="Helen  Meskhidze" w:date="2015-10-05T12:26:00Z">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ins>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rPr>
          <w:ins w:id="255" w:author="Helen  Meskhidze" w:date="2015-10-05T14:59:00Z"/>
        </w:rPr>
      </w:pPr>
      <w:ins w:id="256" w:author="Helen  Meskhidze" w:date="2015-10-05T14:59:00Z">
        <w:r w:rsidRPr="007E4DA1">
          <w:t>Garnett, D. 1989, ApJ, 345, 282</w:t>
        </w:r>
      </w:ins>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Default="00ED6591" w:rsidP="00ED6591">
      <w:pPr>
        <w:spacing w:after="115"/>
      </w:pPr>
      <w:r w:rsidRPr="00BC735A">
        <w:t xml:space="preserve">Groves B. A., Dopita M. A., </w:t>
      </w:r>
      <w:r w:rsidR="00963882">
        <w:t xml:space="preserve">&amp; </w:t>
      </w:r>
      <w:r w:rsidRPr="00BC735A">
        <w:t>Sutherland R. S., 2004b, ApJS, 153, 75</w:t>
      </w:r>
    </w:p>
    <w:p w14:paraId="3B8FD2EB" w14:textId="337EAAC4" w:rsidR="00ED6591" w:rsidRDefault="001928F8" w:rsidP="00ED6591">
      <w:pPr>
        <w:spacing w:after="115"/>
      </w:pPr>
      <w:r>
        <w:t xml:space="preserve">Hamann F., </w:t>
      </w:r>
      <w:r w:rsidR="00E00217">
        <w:t>Kosita K. T., Ferland G. J., Warner C.,</w:t>
      </w:r>
      <w:r w:rsidR="00963882">
        <w:t xml:space="preserve"> &amp;</w:t>
      </w:r>
      <w:r w:rsidR="00E00217">
        <w:t xml:space="preserve"> Baldwin J.,</w:t>
      </w:r>
      <w:r>
        <w:t xml:space="preserve"> 2002</w:t>
      </w:r>
      <w:r w:rsidR="00E00217">
        <w:t>, ApJ, 564, 592</w:t>
      </w:r>
    </w:p>
    <w:p w14:paraId="3AE68C91" w14:textId="35FA2C37" w:rsidR="00115E30" w:rsidRDefault="00963882">
      <w:pPr>
        <w:spacing w:after="115"/>
      </w:pPr>
      <w:r>
        <w:t>Hillier D.,</w:t>
      </w:r>
      <w:r w:rsidR="00ED6591">
        <w:t xml:space="preserve"> </w:t>
      </w:r>
      <w:r>
        <w:t xml:space="preserve">&amp; </w:t>
      </w:r>
      <w:r w:rsidR="00ED6591">
        <w:t>Miller D. L., 1998, ApJ, 496, 407</w:t>
      </w:r>
    </w:p>
    <w:p w14:paraId="288DFEF6" w14:textId="597F1D1C" w:rsidR="00115E30" w:rsidRDefault="004E3CAD" w:rsidP="00ED6591">
      <w:pPr>
        <w:spacing w:after="115"/>
      </w:pPr>
      <w:r>
        <w:t>Hoare M. G., Kurtz S. E., Lizano S., Keto E.,</w:t>
      </w:r>
      <w:r w:rsidR="00963882">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D6591">
      <w:pPr>
        <w:spacing w:after="115"/>
      </w:pPr>
      <w:r>
        <w:t xml:space="preserve">Hopkins P. F., Hernquist L., Cox T. J., </w:t>
      </w:r>
      <w:r w:rsidR="00FF1B87">
        <w:t>et al.</w:t>
      </w:r>
      <w:r>
        <w:t>, ApJS, 163, 1</w:t>
      </w:r>
    </w:p>
    <w:p w14:paraId="52B3BBB1" w14:textId="77777777" w:rsidR="00ED6591" w:rsidRDefault="00ED6591" w:rsidP="00ED6591">
      <w:pPr>
        <w:spacing w:after="115"/>
      </w:pPr>
      <w:r w:rsidRPr="00EE37D9">
        <w:t>Kauffman G. et al., 2003, MNRAS, 346, 1055</w:t>
      </w:r>
    </w:p>
    <w:p w14:paraId="6D5E2089" w14:textId="69E3EFD7" w:rsidR="007E4DA1" w:rsidRDefault="007E4DA1" w:rsidP="00ED6591">
      <w:pPr>
        <w:spacing w:after="115"/>
        <w:rPr>
          <w:ins w:id="257" w:author="Helen  Meskhidze" w:date="2015-10-05T15:00:00Z"/>
        </w:rPr>
      </w:pPr>
      <w:ins w:id="258" w:author="Helen  Meskhidze" w:date="2015-10-05T15:00:00Z">
        <w:r w:rsidRPr="007E4DA1">
          <w:t>Kewley, L. J. &amp; Dopita, M. A. 2002, ApJS, 142, 35</w:t>
        </w:r>
      </w:ins>
    </w:p>
    <w:p w14:paraId="081FB325" w14:textId="6EC9FB1B" w:rsidR="00963882" w:rsidRDefault="00ED6591" w:rsidP="00ED6591">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D6591">
      <w:pPr>
        <w:spacing w:after="115"/>
      </w:pPr>
      <w:r>
        <w:rPr>
          <w:rFonts w:cs="Times New Roman"/>
        </w:rPr>
        <w:t>Kewley L. J., Dopita M. A., Leitherer C., et al.,</w:t>
      </w:r>
      <w:r w:rsidR="00ED6591" w:rsidRPr="000A6EB6">
        <w:rPr>
          <w:rFonts w:cs="Times New Roman"/>
        </w:rPr>
        <w:t xml:space="preserve"> 2013</w:t>
      </w:r>
      <w:r>
        <w:rPr>
          <w:rFonts w:cs="Times New Roman"/>
        </w:rPr>
        <w:t>, ApJ, 774, 100</w:t>
      </w:r>
    </w:p>
    <w:p w14:paraId="6CC9A5E3" w14:textId="1D09FB32" w:rsidR="00ED6591" w:rsidRDefault="00ED6591" w:rsidP="00ED6591">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Helen  Meskhidze" w:date="2015-06-15T16:07:00Z" w:initials="HM">
    <w:p w14:paraId="40562D1A" w14:textId="77777777" w:rsidR="00404343" w:rsidRDefault="00404343" w:rsidP="00194078">
      <w:pPr>
        <w:autoSpaceDE w:val="0"/>
        <w:autoSpaceDN w:val="0"/>
        <w:adjustRightInd w:val="0"/>
      </w:pPr>
      <w:r>
        <w:rPr>
          <w:rStyle w:val="CommentReference"/>
        </w:rPr>
        <w:annotationRef/>
      </w:r>
      <w:r>
        <w:rPr>
          <w:rStyle w:val="CommentReference"/>
        </w:rPr>
        <w:t>This part Dr. Richardson will inquire about</w:t>
      </w:r>
    </w:p>
  </w:comment>
  <w:comment w:id="43" w:author="Helen  Meskhidze" w:date="2015-10-05T10:09:00Z" w:initials="HM">
    <w:p w14:paraId="42A0EC58" w14:textId="17853851" w:rsidR="00404343" w:rsidRDefault="00404343">
      <w:pPr>
        <w:pStyle w:val="CommentText"/>
      </w:pPr>
      <w:r>
        <w:rPr>
          <w:rStyle w:val="CommentReference"/>
        </w:rPr>
        <w:annotationRef/>
      </w:r>
      <w:r>
        <w:t>This is an effect of both increased resolution and higher metallicity (most profound with high res supersolar case)</w:t>
      </w:r>
    </w:p>
  </w:comment>
  <w:comment w:id="239" w:author="Helen  Meskhidze" w:date="2015-10-05T08:47:00Z" w:initials="HM">
    <w:p w14:paraId="0167C50A" w14:textId="0EDADB51" w:rsidR="00404343" w:rsidRDefault="00404343">
      <w:pPr>
        <w:pStyle w:val="CommentText"/>
      </w:pPr>
      <w:r>
        <w:rPr>
          <w:rStyle w:val="CommentReference"/>
        </w:rPr>
        <w:annotationRef/>
      </w:r>
      <w:r>
        <w:t xml:space="preserve">Reminder that these values have not been checked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404343" w:rsidRDefault="00404343" w:rsidP="00763E32">
      <w:r>
        <w:separator/>
      </w:r>
    </w:p>
  </w:endnote>
  <w:endnote w:type="continuationSeparator" w:id="0">
    <w:p w14:paraId="6AE02D31" w14:textId="77777777" w:rsidR="00404343" w:rsidRDefault="00404343"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404343" w:rsidRDefault="0040434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404343" w:rsidRDefault="0040434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404343" w:rsidRDefault="0040434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414D">
      <w:rPr>
        <w:rStyle w:val="PageNumber"/>
        <w:noProof/>
      </w:rPr>
      <w:t>1</w:t>
    </w:r>
    <w:r>
      <w:rPr>
        <w:rStyle w:val="PageNumber"/>
      </w:rPr>
      <w:fldChar w:fldCharType="end"/>
    </w:r>
  </w:p>
  <w:p w14:paraId="5F0CCF3E" w14:textId="77777777" w:rsidR="00404343" w:rsidRDefault="004043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404343" w:rsidRDefault="00404343" w:rsidP="00763E32">
      <w:r>
        <w:separator/>
      </w:r>
    </w:p>
  </w:footnote>
  <w:footnote w:type="continuationSeparator" w:id="0">
    <w:p w14:paraId="451CF4DF" w14:textId="77777777" w:rsidR="00404343" w:rsidRDefault="00404343" w:rsidP="00763E32">
      <w:r>
        <w:continuationSeparator/>
      </w:r>
    </w:p>
  </w:footnote>
  <w:footnote w:id="1">
    <w:p w14:paraId="57E02BF9" w14:textId="6573DDA2" w:rsidR="00404343" w:rsidRDefault="00404343"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B9E6809"/>
    <w:multiLevelType w:val="hybridMultilevel"/>
    <w:tmpl w:val="2F66EC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3"/>
  </w:num>
  <w:num w:numId="4">
    <w:abstractNumId w:val="12"/>
  </w:num>
  <w:num w:numId="5">
    <w:abstractNumId w:val="10"/>
  </w:num>
  <w:num w:numId="6">
    <w:abstractNumId w:val="7"/>
  </w:num>
  <w:num w:numId="7">
    <w:abstractNumId w:val="8"/>
  </w:num>
  <w:num w:numId="8">
    <w:abstractNumId w:val="0"/>
  </w:num>
  <w:num w:numId="9">
    <w:abstractNumId w:val="14"/>
  </w:num>
  <w:num w:numId="10">
    <w:abstractNumId w:val="1"/>
  </w:num>
  <w:num w:numId="11">
    <w:abstractNumId w:val="6"/>
  </w:num>
  <w:num w:numId="12">
    <w:abstractNumId w:val="9"/>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149A1"/>
    <w:rsid w:val="0002266B"/>
    <w:rsid w:val="00026F0D"/>
    <w:rsid w:val="000353A0"/>
    <w:rsid w:val="000360E1"/>
    <w:rsid w:val="0004723D"/>
    <w:rsid w:val="00052E3F"/>
    <w:rsid w:val="00053EEA"/>
    <w:rsid w:val="00067F18"/>
    <w:rsid w:val="000841E7"/>
    <w:rsid w:val="00087940"/>
    <w:rsid w:val="00094014"/>
    <w:rsid w:val="000953A7"/>
    <w:rsid w:val="000A1139"/>
    <w:rsid w:val="000A33F2"/>
    <w:rsid w:val="000A5C09"/>
    <w:rsid w:val="000A5E58"/>
    <w:rsid w:val="000A73FC"/>
    <w:rsid w:val="000B6DD6"/>
    <w:rsid w:val="000C38D8"/>
    <w:rsid w:val="000D3360"/>
    <w:rsid w:val="000D6F99"/>
    <w:rsid w:val="000E0B1F"/>
    <w:rsid w:val="000E7DD9"/>
    <w:rsid w:val="000F5D10"/>
    <w:rsid w:val="000F5F22"/>
    <w:rsid w:val="001031B4"/>
    <w:rsid w:val="001052DD"/>
    <w:rsid w:val="00106B70"/>
    <w:rsid w:val="00115E30"/>
    <w:rsid w:val="00117283"/>
    <w:rsid w:val="0012165C"/>
    <w:rsid w:val="001220AD"/>
    <w:rsid w:val="0012526A"/>
    <w:rsid w:val="00135440"/>
    <w:rsid w:val="00144B4A"/>
    <w:rsid w:val="001466B4"/>
    <w:rsid w:val="00146CC4"/>
    <w:rsid w:val="001501A7"/>
    <w:rsid w:val="00150CF3"/>
    <w:rsid w:val="00150FA4"/>
    <w:rsid w:val="0016379E"/>
    <w:rsid w:val="00163F20"/>
    <w:rsid w:val="00164F90"/>
    <w:rsid w:val="001702A7"/>
    <w:rsid w:val="0017384A"/>
    <w:rsid w:val="0017711A"/>
    <w:rsid w:val="00184601"/>
    <w:rsid w:val="001928F8"/>
    <w:rsid w:val="00194078"/>
    <w:rsid w:val="00197FA5"/>
    <w:rsid w:val="001A1658"/>
    <w:rsid w:val="001A31AD"/>
    <w:rsid w:val="001A60FC"/>
    <w:rsid w:val="001B26EA"/>
    <w:rsid w:val="001C2F80"/>
    <w:rsid w:val="001C6416"/>
    <w:rsid w:val="001D0E5F"/>
    <w:rsid w:val="001D6326"/>
    <w:rsid w:val="001D74FC"/>
    <w:rsid w:val="001D767F"/>
    <w:rsid w:val="001E1A27"/>
    <w:rsid w:val="001E377D"/>
    <w:rsid w:val="001F050F"/>
    <w:rsid w:val="001F262C"/>
    <w:rsid w:val="001F5F7D"/>
    <w:rsid w:val="00214CFB"/>
    <w:rsid w:val="00222249"/>
    <w:rsid w:val="00225018"/>
    <w:rsid w:val="0022641F"/>
    <w:rsid w:val="00232E7B"/>
    <w:rsid w:val="00253641"/>
    <w:rsid w:val="00255BB3"/>
    <w:rsid w:val="00260184"/>
    <w:rsid w:val="002622CD"/>
    <w:rsid w:val="00265514"/>
    <w:rsid w:val="00267F95"/>
    <w:rsid w:val="00270D88"/>
    <w:rsid w:val="002713C5"/>
    <w:rsid w:val="00271752"/>
    <w:rsid w:val="002733FF"/>
    <w:rsid w:val="00275FE3"/>
    <w:rsid w:val="002800E1"/>
    <w:rsid w:val="00292AAE"/>
    <w:rsid w:val="00293104"/>
    <w:rsid w:val="002932F1"/>
    <w:rsid w:val="00294292"/>
    <w:rsid w:val="00294365"/>
    <w:rsid w:val="002A2C60"/>
    <w:rsid w:val="002A506A"/>
    <w:rsid w:val="002A663B"/>
    <w:rsid w:val="002B1456"/>
    <w:rsid w:val="002B3C8F"/>
    <w:rsid w:val="002B7502"/>
    <w:rsid w:val="002C4290"/>
    <w:rsid w:val="002C53C5"/>
    <w:rsid w:val="002C783D"/>
    <w:rsid w:val="002D57DA"/>
    <w:rsid w:val="002D5980"/>
    <w:rsid w:val="002D69A9"/>
    <w:rsid w:val="002E1751"/>
    <w:rsid w:val="002E2EB1"/>
    <w:rsid w:val="002E3F44"/>
    <w:rsid w:val="002E43EB"/>
    <w:rsid w:val="002E5259"/>
    <w:rsid w:val="002F09F8"/>
    <w:rsid w:val="002F21A3"/>
    <w:rsid w:val="002F2A10"/>
    <w:rsid w:val="002F4B4F"/>
    <w:rsid w:val="002F5D66"/>
    <w:rsid w:val="00302452"/>
    <w:rsid w:val="00302AD8"/>
    <w:rsid w:val="00303F4D"/>
    <w:rsid w:val="00304083"/>
    <w:rsid w:val="00305170"/>
    <w:rsid w:val="003106CC"/>
    <w:rsid w:val="00322EBC"/>
    <w:rsid w:val="0032488D"/>
    <w:rsid w:val="00330DB2"/>
    <w:rsid w:val="00332C39"/>
    <w:rsid w:val="00333A6E"/>
    <w:rsid w:val="00333B60"/>
    <w:rsid w:val="00340CF5"/>
    <w:rsid w:val="003429E5"/>
    <w:rsid w:val="00344787"/>
    <w:rsid w:val="0034539A"/>
    <w:rsid w:val="00351561"/>
    <w:rsid w:val="003540D4"/>
    <w:rsid w:val="00355B6B"/>
    <w:rsid w:val="00355BB7"/>
    <w:rsid w:val="0036632D"/>
    <w:rsid w:val="00366745"/>
    <w:rsid w:val="00374B7A"/>
    <w:rsid w:val="00375519"/>
    <w:rsid w:val="00380408"/>
    <w:rsid w:val="00381CD0"/>
    <w:rsid w:val="00383465"/>
    <w:rsid w:val="00391321"/>
    <w:rsid w:val="00391D29"/>
    <w:rsid w:val="003A6563"/>
    <w:rsid w:val="003B2537"/>
    <w:rsid w:val="003B3401"/>
    <w:rsid w:val="003B5E27"/>
    <w:rsid w:val="003C2E09"/>
    <w:rsid w:val="003C44B9"/>
    <w:rsid w:val="003C604A"/>
    <w:rsid w:val="003D1D1A"/>
    <w:rsid w:val="003D20A0"/>
    <w:rsid w:val="003D511D"/>
    <w:rsid w:val="003E6D0E"/>
    <w:rsid w:val="003F3A80"/>
    <w:rsid w:val="003F4C65"/>
    <w:rsid w:val="00403406"/>
    <w:rsid w:val="00404343"/>
    <w:rsid w:val="0040665B"/>
    <w:rsid w:val="004068E2"/>
    <w:rsid w:val="00417594"/>
    <w:rsid w:val="00432DF4"/>
    <w:rsid w:val="00444A56"/>
    <w:rsid w:val="004523E4"/>
    <w:rsid w:val="00454FA0"/>
    <w:rsid w:val="0046186A"/>
    <w:rsid w:val="0046541D"/>
    <w:rsid w:val="00466D7E"/>
    <w:rsid w:val="00475D5D"/>
    <w:rsid w:val="00476DF0"/>
    <w:rsid w:val="0048054E"/>
    <w:rsid w:val="004817B5"/>
    <w:rsid w:val="004838EF"/>
    <w:rsid w:val="00485C43"/>
    <w:rsid w:val="00490DCE"/>
    <w:rsid w:val="00491357"/>
    <w:rsid w:val="00491C56"/>
    <w:rsid w:val="004944A3"/>
    <w:rsid w:val="00496104"/>
    <w:rsid w:val="004A06CD"/>
    <w:rsid w:val="004A3A46"/>
    <w:rsid w:val="004A3E02"/>
    <w:rsid w:val="004B605E"/>
    <w:rsid w:val="004B7071"/>
    <w:rsid w:val="004B7D52"/>
    <w:rsid w:val="004C0109"/>
    <w:rsid w:val="004C3F20"/>
    <w:rsid w:val="004D4B14"/>
    <w:rsid w:val="004E3CAD"/>
    <w:rsid w:val="004E5609"/>
    <w:rsid w:val="004F0E3A"/>
    <w:rsid w:val="004F1956"/>
    <w:rsid w:val="005024BC"/>
    <w:rsid w:val="005025B9"/>
    <w:rsid w:val="005035C0"/>
    <w:rsid w:val="005105AD"/>
    <w:rsid w:val="0051557F"/>
    <w:rsid w:val="00520464"/>
    <w:rsid w:val="00521C04"/>
    <w:rsid w:val="00521E58"/>
    <w:rsid w:val="00525279"/>
    <w:rsid w:val="0052634B"/>
    <w:rsid w:val="00531433"/>
    <w:rsid w:val="0053402E"/>
    <w:rsid w:val="00536265"/>
    <w:rsid w:val="00554E29"/>
    <w:rsid w:val="00556767"/>
    <w:rsid w:val="00565868"/>
    <w:rsid w:val="00571291"/>
    <w:rsid w:val="005717E9"/>
    <w:rsid w:val="00575CF8"/>
    <w:rsid w:val="0058277A"/>
    <w:rsid w:val="005834F7"/>
    <w:rsid w:val="00583B78"/>
    <w:rsid w:val="0058726C"/>
    <w:rsid w:val="00587AD3"/>
    <w:rsid w:val="00587BF0"/>
    <w:rsid w:val="00592442"/>
    <w:rsid w:val="00592D31"/>
    <w:rsid w:val="0059447A"/>
    <w:rsid w:val="005955B8"/>
    <w:rsid w:val="005A1EFB"/>
    <w:rsid w:val="005C257A"/>
    <w:rsid w:val="005C4BFF"/>
    <w:rsid w:val="005D00DA"/>
    <w:rsid w:val="005E4623"/>
    <w:rsid w:val="005F001F"/>
    <w:rsid w:val="005F0A7A"/>
    <w:rsid w:val="005F15A3"/>
    <w:rsid w:val="005F6CE6"/>
    <w:rsid w:val="005F729F"/>
    <w:rsid w:val="00636B4A"/>
    <w:rsid w:val="006374E7"/>
    <w:rsid w:val="006449FB"/>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C15C7"/>
    <w:rsid w:val="006C6ED7"/>
    <w:rsid w:val="006D3DC0"/>
    <w:rsid w:val="006E360C"/>
    <w:rsid w:val="006E5F52"/>
    <w:rsid w:val="006E6D08"/>
    <w:rsid w:val="006E768D"/>
    <w:rsid w:val="006E7DDA"/>
    <w:rsid w:val="006F03BF"/>
    <w:rsid w:val="006F4224"/>
    <w:rsid w:val="007039A8"/>
    <w:rsid w:val="00722751"/>
    <w:rsid w:val="00723B24"/>
    <w:rsid w:val="00731092"/>
    <w:rsid w:val="007326E9"/>
    <w:rsid w:val="0073729D"/>
    <w:rsid w:val="0074022C"/>
    <w:rsid w:val="00741ED2"/>
    <w:rsid w:val="0074797C"/>
    <w:rsid w:val="00751493"/>
    <w:rsid w:val="007524FE"/>
    <w:rsid w:val="007558DC"/>
    <w:rsid w:val="00756119"/>
    <w:rsid w:val="007565E7"/>
    <w:rsid w:val="0075788F"/>
    <w:rsid w:val="00757AB4"/>
    <w:rsid w:val="00761512"/>
    <w:rsid w:val="00762E5D"/>
    <w:rsid w:val="00763E32"/>
    <w:rsid w:val="00776CEE"/>
    <w:rsid w:val="0079029A"/>
    <w:rsid w:val="00794DC3"/>
    <w:rsid w:val="007A274D"/>
    <w:rsid w:val="007A48B9"/>
    <w:rsid w:val="007C15BB"/>
    <w:rsid w:val="007C49EC"/>
    <w:rsid w:val="007C53EE"/>
    <w:rsid w:val="007D1D38"/>
    <w:rsid w:val="007D254F"/>
    <w:rsid w:val="007D42EC"/>
    <w:rsid w:val="007D7D41"/>
    <w:rsid w:val="007E4DA1"/>
    <w:rsid w:val="007F0C8C"/>
    <w:rsid w:val="007F2697"/>
    <w:rsid w:val="00800514"/>
    <w:rsid w:val="00812E27"/>
    <w:rsid w:val="00813622"/>
    <w:rsid w:val="00814071"/>
    <w:rsid w:val="008150D7"/>
    <w:rsid w:val="00817167"/>
    <w:rsid w:val="00823957"/>
    <w:rsid w:val="0084106F"/>
    <w:rsid w:val="008534E4"/>
    <w:rsid w:val="00854A0E"/>
    <w:rsid w:val="00860895"/>
    <w:rsid w:val="008668D7"/>
    <w:rsid w:val="00870AC9"/>
    <w:rsid w:val="00872899"/>
    <w:rsid w:val="00881C47"/>
    <w:rsid w:val="00883E83"/>
    <w:rsid w:val="00886396"/>
    <w:rsid w:val="00892600"/>
    <w:rsid w:val="008A67A6"/>
    <w:rsid w:val="008B2F32"/>
    <w:rsid w:val="008B3821"/>
    <w:rsid w:val="008B55D6"/>
    <w:rsid w:val="008B7B5A"/>
    <w:rsid w:val="008C55FD"/>
    <w:rsid w:val="008D5E81"/>
    <w:rsid w:val="008E3C50"/>
    <w:rsid w:val="008E6650"/>
    <w:rsid w:val="008E7EF0"/>
    <w:rsid w:val="008F1D0A"/>
    <w:rsid w:val="008F20CE"/>
    <w:rsid w:val="008F28AD"/>
    <w:rsid w:val="008F5290"/>
    <w:rsid w:val="009237FE"/>
    <w:rsid w:val="009268CC"/>
    <w:rsid w:val="00927401"/>
    <w:rsid w:val="00932D5E"/>
    <w:rsid w:val="00937316"/>
    <w:rsid w:val="00940C88"/>
    <w:rsid w:val="0094728E"/>
    <w:rsid w:val="009535F2"/>
    <w:rsid w:val="00953E86"/>
    <w:rsid w:val="00960DC7"/>
    <w:rsid w:val="00963882"/>
    <w:rsid w:val="009677A7"/>
    <w:rsid w:val="00973AF6"/>
    <w:rsid w:val="009759EC"/>
    <w:rsid w:val="00982A45"/>
    <w:rsid w:val="00986843"/>
    <w:rsid w:val="00993742"/>
    <w:rsid w:val="009B7621"/>
    <w:rsid w:val="009C1F04"/>
    <w:rsid w:val="009C4FF9"/>
    <w:rsid w:val="009C65F2"/>
    <w:rsid w:val="009D27D2"/>
    <w:rsid w:val="009D4A2E"/>
    <w:rsid w:val="009D771F"/>
    <w:rsid w:val="009F0B1E"/>
    <w:rsid w:val="009F5A72"/>
    <w:rsid w:val="009F5B74"/>
    <w:rsid w:val="00A12860"/>
    <w:rsid w:val="00A15FA2"/>
    <w:rsid w:val="00A17BE0"/>
    <w:rsid w:val="00A20BE1"/>
    <w:rsid w:val="00A246DD"/>
    <w:rsid w:val="00A27B9F"/>
    <w:rsid w:val="00A36456"/>
    <w:rsid w:val="00A36ABB"/>
    <w:rsid w:val="00A36D9C"/>
    <w:rsid w:val="00A428B8"/>
    <w:rsid w:val="00A46941"/>
    <w:rsid w:val="00A57EE0"/>
    <w:rsid w:val="00A85BF3"/>
    <w:rsid w:val="00A92437"/>
    <w:rsid w:val="00AA7DFD"/>
    <w:rsid w:val="00AB7062"/>
    <w:rsid w:val="00AC3935"/>
    <w:rsid w:val="00AC5EF2"/>
    <w:rsid w:val="00AD1F44"/>
    <w:rsid w:val="00AD5F99"/>
    <w:rsid w:val="00AF2D78"/>
    <w:rsid w:val="00AF3350"/>
    <w:rsid w:val="00AF601C"/>
    <w:rsid w:val="00AF677F"/>
    <w:rsid w:val="00B0145D"/>
    <w:rsid w:val="00B0243F"/>
    <w:rsid w:val="00B067B6"/>
    <w:rsid w:val="00B06A06"/>
    <w:rsid w:val="00B37C1D"/>
    <w:rsid w:val="00B451D8"/>
    <w:rsid w:val="00B46C9D"/>
    <w:rsid w:val="00B46D42"/>
    <w:rsid w:val="00B51A29"/>
    <w:rsid w:val="00B52B7C"/>
    <w:rsid w:val="00B60E85"/>
    <w:rsid w:val="00B74F09"/>
    <w:rsid w:val="00B77D01"/>
    <w:rsid w:val="00B84159"/>
    <w:rsid w:val="00B84E09"/>
    <w:rsid w:val="00B90FAB"/>
    <w:rsid w:val="00BA7BA8"/>
    <w:rsid w:val="00BC5408"/>
    <w:rsid w:val="00BC566E"/>
    <w:rsid w:val="00BC735A"/>
    <w:rsid w:val="00BD1256"/>
    <w:rsid w:val="00BD1F1F"/>
    <w:rsid w:val="00BD358F"/>
    <w:rsid w:val="00BD4F38"/>
    <w:rsid w:val="00BD5139"/>
    <w:rsid w:val="00BE2CE4"/>
    <w:rsid w:val="00BE4B40"/>
    <w:rsid w:val="00BF4060"/>
    <w:rsid w:val="00C05651"/>
    <w:rsid w:val="00C07ABE"/>
    <w:rsid w:val="00C14998"/>
    <w:rsid w:val="00C26647"/>
    <w:rsid w:val="00C35444"/>
    <w:rsid w:val="00C46D21"/>
    <w:rsid w:val="00C50EFC"/>
    <w:rsid w:val="00C525EB"/>
    <w:rsid w:val="00C53276"/>
    <w:rsid w:val="00C64D03"/>
    <w:rsid w:val="00C7015B"/>
    <w:rsid w:val="00C741FD"/>
    <w:rsid w:val="00C75D6F"/>
    <w:rsid w:val="00CA1340"/>
    <w:rsid w:val="00CA6135"/>
    <w:rsid w:val="00CA6859"/>
    <w:rsid w:val="00CA6B56"/>
    <w:rsid w:val="00CB0229"/>
    <w:rsid w:val="00CB4641"/>
    <w:rsid w:val="00CD0D37"/>
    <w:rsid w:val="00CD4491"/>
    <w:rsid w:val="00CD6259"/>
    <w:rsid w:val="00CD63A9"/>
    <w:rsid w:val="00CE246B"/>
    <w:rsid w:val="00CE4DC1"/>
    <w:rsid w:val="00CE4FEA"/>
    <w:rsid w:val="00CE5620"/>
    <w:rsid w:val="00CF4C0A"/>
    <w:rsid w:val="00CF4F87"/>
    <w:rsid w:val="00D010AD"/>
    <w:rsid w:val="00D064AE"/>
    <w:rsid w:val="00D06D4F"/>
    <w:rsid w:val="00D07A10"/>
    <w:rsid w:val="00D17FD3"/>
    <w:rsid w:val="00D37116"/>
    <w:rsid w:val="00D421DE"/>
    <w:rsid w:val="00D447C4"/>
    <w:rsid w:val="00D45356"/>
    <w:rsid w:val="00D50CF1"/>
    <w:rsid w:val="00D652FA"/>
    <w:rsid w:val="00D71DF0"/>
    <w:rsid w:val="00D7725F"/>
    <w:rsid w:val="00D83059"/>
    <w:rsid w:val="00D83FA1"/>
    <w:rsid w:val="00D864AE"/>
    <w:rsid w:val="00D90E86"/>
    <w:rsid w:val="00DA07B9"/>
    <w:rsid w:val="00DA35EC"/>
    <w:rsid w:val="00DA3710"/>
    <w:rsid w:val="00DA52CB"/>
    <w:rsid w:val="00DA6411"/>
    <w:rsid w:val="00DB12FD"/>
    <w:rsid w:val="00DB1C09"/>
    <w:rsid w:val="00DB62E4"/>
    <w:rsid w:val="00DC13F0"/>
    <w:rsid w:val="00DC5D54"/>
    <w:rsid w:val="00DD370F"/>
    <w:rsid w:val="00DD5EB6"/>
    <w:rsid w:val="00DE32B4"/>
    <w:rsid w:val="00DF0CF6"/>
    <w:rsid w:val="00E00217"/>
    <w:rsid w:val="00E13208"/>
    <w:rsid w:val="00E2518C"/>
    <w:rsid w:val="00E33BF2"/>
    <w:rsid w:val="00E33D09"/>
    <w:rsid w:val="00E37F6A"/>
    <w:rsid w:val="00E43A08"/>
    <w:rsid w:val="00E44629"/>
    <w:rsid w:val="00E45255"/>
    <w:rsid w:val="00E632BE"/>
    <w:rsid w:val="00E66C5C"/>
    <w:rsid w:val="00E67686"/>
    <w:rsid w:val="00E72D00"/>
    <w:rsid w:val="00E74296"/>
    <w:rsid w:val="00E7786E"/>
    <w:rsid w:val="00E965AD"/>
    <w:rsid w:val="00EA6C79"/>
    <w:rsid w:val="00EB0A03"/>
    <w:rsid w:val="00EB7D3A"/>
    <w:rsid w:val="00EC13E4"/>
    <w:rsid w:val="00EC21BB"/>
    <w:rsid w:val="00EC7F5F"/>
    <w:rsid w:val="00ED009A"/>
    <w:rsid w:val="00ED29F7"/>
    <w:rsid w:val="00ED2C7E"/>
    <w:rsid w:val="00ED5CC8"/>
    <w:rsid w:val="00ED6591"/>
    <w:rsid w:val="00EE0D24"/>
    <w:rsid w:val="00EE15C9"/>
    <w:rsid w:val="00EE1FBF"/>
    <w:rsid w:val="00EE37D9"/>
    <w:rsid w:val="00EF039D"/>
    <w:rsid w:val="00F005AA"/>
    <w:rsid w:val="00F0554E"/>
    <w:rsid w:val="00F05B6F"/>
    <w:rsid w:val="00F062A4"/>
    <w:rsid w:val="00F07620"/>
    <w:rsid w:val="00F20B7D"/>
    <w:rsid w:val="00F36025"/>
    <w:rsid w:val="00F41D21"/>
    <w:rsid w:val="00F427BF"/>
    <w:rsid w:val="00F43F2D"/>
    <w:rsid w:val="00F46434"/>
    <w:rsid w:val="00F46A5A"/>
    <w:rsid w:val="00F46D04"/>
    <w:rsid w:val="00F7442D"/>
    <w:rsid w:val="00F96002"/>
    <w:rsid w:val="00FA6E1D"/>
    <w:rsid w:val="00FA70D3"/>
    <w:rsid w:val="00FB1207"/>
    <w:rsid w:val="00FC2C14"/>
    <w:rsid w:val="00FC36A6"/>
    <w:rsid w:val="00FC5B03"/>
    <w:rsid w:val="00FC69EE"/>
    <w:rsid w:val="00FD342F"/>
    <w:rsid w:val="00FD4C3E"/>
    <w:rsid w:val="00FD73F0"/>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20</Pages>
  <Words>9819</Words>
  <Characters>55972</Characters>
  <Application>Microsoft Macintosh Word</Application>
  <DocSecurity>0</DocSecurity>
  <Lines>466</Lines>
  <Paragraphs>131</Paragraphs>
  <ScaleCrop>false</ScaleCrop>
  <Company/>
  <LinksUpToDate>false</LinksUpToDate>
  <CharactersWithSpaces>65660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17</cp:revision>
  <dcterms:created xsi:type="dcterms:W3CDTF">2015-08-01T17:07:00Z</dcterms:created>
  <dcterms:modified xsi:type="dcterms:W3CDTF">2015-10-05T19:08:00Z</dcterms:modified>
</cp:coreProperties>
</file>