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19408B5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w:t>
      </w:r>
      <w:ins w:id="0" w:author="Chris Richardson" w:date="2016-02-21T17:08:00Z">
        <w:r w:rsidR="00C94E63">
          <w:rPr>
            <w:rFonts w:eastAsia="Times New Roman" w:cs="Times New Roman"/>
            <w:color w:val="000000"/>
          </w:rPr>
          <w:t xml:space="preserve"> as an example of the analysis can be conducted with this atlas </w:t>
        </w:r>
        <w:r w:rsidR="00C94E63" w:rsidRPr="00C94E63">
          <w:rPr>
            <w:rFonts w:eastAsia="Times New Roman" w:cs="Times New Roman"/>
            <w:color w:val="000000"/>
            <w:highlight w:val="yellow"/>
            <w:rPrChange w:id="1" w:author="Chris Richardson" w:date="2016-02-21T17:09:00Z">
              <w:rPr>
                <w:rFonts w:eastAsia="Times New Roman" w:cs="Times New Roman"/>
                <w:color w:val="000000"/>
              </w:rPr>
            </w:rPrChange>
          </w:rPr>
          <w:t>[MAYBE THERE</w:t>
        </w:r>
      </w:ins>
      <w:ins w:id="2" w:author="Chris Richardson" w:date="2016-02-21T17:09:00Z">
        <w:r w:rsidR="00C94E63" w:rsidRPr="00C94E63">
          <w:rPr>
            <w:rFonts w:eastAsia="Times New Roman" w:cs="Times New Roman"/>
            <w:color w:val="000000"/>
            <w:highlight w:val="yellow"/>
            <w:rPrChange w:id="3" w:author="Chris Richardson" w:date="2016-02-21T17:09:00Z">
              <w:rPr>
                <w:rFonts w:eastAsia="Times New Roman" w:cs="Times New Roman"/>
                <w:color w:val="000000"/>
              </w:rPr>
            </w:rPrChange>
          </w:rPr>
          <w:t>’S A MORE ACTIVE WAY TO SAY THIS</w:t>
        </w:r>
        <w:r w:rsidR="00C94E63">
          <w:rPr>
            <w:rFonts w:eastAsia="Times New Roman" w:cs="Times New Roman"/>
            <w:color w:val="000000"/>
          </w:rPr>
          <w:t>]</w:t>
        </w:r>
      </w:ins>
      <w:ins w:id="4" w:author="Chris Richardson" w:date="2016-02-21T17:08:00Z">
        <w:r w:rsidR="00C94E63">
          <w:rPr>
            <w:rFonts w:eastAsia="Times New Roman" w:cs="Times New Roman"/>
            <w:color w:val="000000"/>
          </w:rPr>
          <w:t>,</w:t>
        </w:r>
      </w:ins>
      <w:r>
        <w:rPr>
          <w:rFonts w:eastAsia="Times New Roman" w:cs="Times New Roman"/>
          <w:color w:val="000000"/>
        </w:rPr>
        <w:t xml:space="preserve"> we predict that </w:t>
      </w:r>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5" w:author="Chris Richardson" w:date="2016-02-21T17:05:00Z">
        <w:r w:rsidR="002C2F34">
          <w:rPr>
            <w:rFonts w:cs="Times New Roman"/>
          </w:rPr>
          <w:t>Under conditions present i</w:t>
        </w:r>
      </w:ins>
      <w:del w:id="6" w:author="Chris Richardson" w:date="2016-02-21T17:06:00Z">
        <w:r w:rsidR="00AE36DE" w:rsidDel="002C2F34">
          <w:rPr>
            <w:rFonts w:cs="Times New Roman"/>
          </w:rPr>
          <w:delText>I</w:delText>
        </w:r>
      </w:del>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r w:rsidR="00535147">
        <w:rPr>
          <w:rFonts w:cs="Times New Roman"/>
        </w:rPr>
        <w:t xml:space="preserve"> </w:t>
      </w:r>
      <w:ins w:id="7" w:author="Chris Richardson" w:date="2016-02-21T17:06:00Z">
        <w:r w:rsidR="002C2F34" w:rsidRPr="00C94E63">
          <w:rPr>
            <w:rFonts w:cs="Times New Roman"/>
            <w:highlight w:val="yellow"/>
            <w:rPrChange w:id="8" w:author="Chris Richardson" w:date="2016-02-21T17:09:00Z">
              <w:rPr>
                <w:rFonts w:cs="Times New Roman"/>
              </w:rPr>
            </w:rPrChange>
          </w:rPr>
          <w:t>[ARE THESE THE PEAK VALUES OR ONES GIVEN THE U AND nH SEEN IN LOCAL GALAXIES?]</w:t>
        </w:r>
        <w:r w:rsidR="008A3AFF">
          <w:rPr>
            <w:rFonts w:cs="Times New Roman"/>
          </w:rPr>
          <w:t xml:space="preserve"> </w:t>
        </w:r>
      </w:ins>
      <w:r w:rsidR="00535147">
        <w:rPr>
          <w:rFonts w:cs="Times New Roman"/>
        </w:rPr>
        <w:t xml:space="preserve">to be approximately </w:t>
      </w:r>
      <w:ins w:id="9" w:author="Helen  Meskhidze" w:date="2016-02-12T23:55:00Z">
        <w:r w:rsidR="009F6566">
          <w:rPr>
            <w:rFonts w:cs="Times New Roman"/>
          </w:rPr>
          <w:t xml:space="preserve">158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10" w:author="Helen  Meskhidze" w:date="2016-02-12T23:56:00Z">
        <w:r w:rsidR="009F6566">
          <w:rPr>
            <w:rFonts w:cs="Times New Roman"/>
          </w:rPr>
          <w:t xml:space="preserve">1000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11" w:author="Chris Richardson" w:date="2016-02-23T19:46:00Z"/>
        </w:rPr>
      </w:pPr>
    </w:p>
    <w:p w14:paraId="36ED50E7" w14:textId="16D45F2D" w:rsidR="00E41F31" w:rsidRDefault="00E41F31" w:rsidP="00763E32">
      <w:pPr>
        <w:rPr>
          <w:ins w:id="12" w:author="Chris Richardson" w:date="2016-02-23T19:46:00Z"/>
        </w:rPr>
      </w:pPr>
      <w:ins w:id="13" w:author="Chris Richardson" w:date="2016-02-23T19:46:00Z">
        <w:r w:rsidRPr="00E41F31">
          <w:rPr>
            <w:highlight w:val="yellow"/>
            <w:rPrChange w:id="14" w:author="Chris Richardson" w:date="2016-02-23T19:47:00Z">
              <w:rPr/>
            </w:rPrChange>
          </w:rPr>
          <w:t>[HAVE YOU LOOKED OVER SECTIONS 1 &amp; 2 RECENTLY</w:t>
        </w:r>
      </w:ins>
      <w:ins w:id="15" w:author="Chris Richardson" w:date="2016-02-23T19:47:00Z">
        <w:r w:rsidRPr="00E41F31">
          <w:rPr>
            <w:highlight w:val="yellow"/>
            <w:rPrChange w:id="16" w:author="Chris Richardson" w:date="2016-02-23T19:47:00Z">
              <w:rPr/>
            </w:rPrChange>
          </w:rPr>
          <w:t xml:space="preserve"> FOR SUGGESTIONS, COMMENTS, ETC. LATELY</w:t>
        </w:r>
      </w:ins>
      <w:ins w:id="17" w:author="Chris Richardson" w:date="2016-02-23T19:46:00Z">
        <w:r w:rsidRPr="00E41F31">
          <w:rPr>
            <w:highlight w:val="yellow"/>
            <w:rPrChange w:id="18" w:author="Chris Richardson" w:date="2016-02-23T19:47:00Z">
              <w:rPr/>
            </w:rPrChange>
          </w:rPr>
          <w:t>?]</w:t>
        </w:r>
      </w:ins>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 xml:space="preserve">ing of the BPT diagram. Strong shocks inevitably excite the gas in such galaxies adding </w:t>
      </w:r>
      <w:r w:rsidR="00293104">
        <w:lastRenderedPageBreak/>
        <w:t>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ins w:id="19" w:author="Helen  Meskhidze" w:date="2016-02-13T00:30:00Z">
        <w:r w:rsidR="005D6A6B">
          <w:rPr>
            <w:rFonts w:eastAsia="Times New Roman" w:cs="Times New Roman"/>
            <w:color w:val="000000"/>
          </w:rPr>
          <w:t>2012</w:t>
        </w:r>
      </w:ins>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32A74DF4" w:rsidR="00D95307" w:rsidRPr="00800514" w:rsidDel="002E192A" w:rsidRDefault="00D95307" w:rsidP="00D95307">
      <w:pPr>
        <w:spacing w:after="115"/>
        <w:rPr>
          <w:del w:id="20" w:author="Chris Richardson" w:date="2016-02-21T17:09:00Z"/>
        </w:rPr>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ins w:id="21" w:author="Chris Richardson" w:date="2016-02-21T17:26:00Z">
        <w:r w:rsidR="00C70491">
          <w:t>6</w:t>
        </w:r>
      </w:ins>
      <w:del w:id="22" w:author="Chris Richardson" w:date="2016-02-21T17:26:00Z">
        <w:r w:rsidDel="00C70491">
          <w:delText>5</w:delText>
        </w:r>
      </w:del>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28EA24B1"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ins w:id="23" w:author="Chris Richardson" w:date="2016-02-21T17:11:00Z">
        <w:r w:rsidR="002E192A">
          <w:rPr>
            <w:rFonts w:cs="Times New Roman"/>
          </w:rPr>
          <w:t xml:space="preserve"> </w:t>
        </w:r>
        <w:r w:rsidR="002E192A" w:rsidRPr="002E192A">
          <w:rPr>
            <w:rFonts w:cs="Times New Roman"/>
            <w:highlight w:val="yellow"/>
            <w:rPrChange w:id="24" w:author="Chris Richardson" w:date="2016-02-21T17:13:00Z">
              <w:rPr>
                <w:rFonts w:cs="Times New Roman"/>
              </w:rPr>
            </w:rPrChange>
          </w:rPr>
          <w:t>[FIGURE 2 SHOWS THAT METALLICITY CHANGES INSTANTANEOUS MORE THAN CONTINUOUS</w:t>
        </w:r>
      </w:ins>
      <w:ins w:id="25" w:author="Chris Richardson" w:date="2016-02-21T17:13:00Z">
        <w:r w:rsidR="002E192A" w:rsidRPr="002E192A">
          <w:rPr>
            <w:rFonts w:cs="Times New Roman"/>
            <w:highlight w:val="yellow"/>
            <w:rPrChange w:id="26" w:author="Chris Richardson" w:date="2016-02-21T17:13:00Z">
              <w:rPr>
                <w:rFonts w:cs="Times New Roman"/>
              </w:rPr>
            </w:rPrChange>
          </w:rPr>
          <w:t xml:space="preserve"> FOR TRACKS WITH ROTATION. </w:t>
        </w:r>
      </w:ins>
      <w:ins w:id="27" w:author="Chris Richardson" w:date="2016-02-21T17:18:00Z">
        <w:r w:rsidR="002E192A">
          <w:rPr>
            <w:rFonts w:cs="Times New Roman"/>
            <w:highlight w:val="yellow"/>
          </w:rPr>
          <w:t xml:space="preserve">SO </w:t>
        </w:r>
      </w:ins>
      <w:ins w:id="28" w:author="Chris Richardson" w:date="2016-02-21T17:11:00Z">
        <w:r w:rsidR="002E192A" w:rsidRPr="002E192A">
          <w:rPr>
            <w:rFonts w:cs="Times New Roman"/>
            <w:highlight w:val="yellow"/>
            <w:rPrChange w:id="29" w:author="Chris Richardson" w:date="2016-02-21T17:13:00Z">
              <w:rPr>
                <w:rFonts w:cs="Times New Roman"/>
              </w:rPr>
            </w:rPrChange>
          </w:rPr>
          <w:t xml:space="preserve">IS THIS ONLY TRUE FOR THE </w:t>
        </w:r>
      </w:ins>
      <w:ins w:id="30" w:author="Chris Richardson" w:date="2016-02-21T17:18:00Z">
        <w:r w:rsidR="002E192A">
          <w:rPr>
            <w:rFonts w:cs="Times New Roman"/>
            <w:highlight w:val="yellow"/>
          </w:rPr>
          <w:t>PADOVA TRACK</w:t>
        </w:r>
      </w:ins>
      <w:ins w:id="31" w:author="Chris Richardson" w:date="2016-02-21T17:11:00Z">
        <w:r w:rsidR="002E192A" w:rsidRPr="002E192A">
          <w:rPr>
            <w:rFonts w:cs="Times New Roman"/>
            <w:highlight w:val="yellow"/>
            <w:rPrChange w:id="32" w:author="Chris Richardson" w:date="2016-02-21T17:13:00Z">
              <w:rPr>
                <w:rFonts w:cs="Times New Roman"/>
              </w:rPr>
            </w:rPrChange>
          </w:rPr>
          <w:t xml:space="preserve"> MODELS?]</w:t>
        </w:r>
      </w:ins>
      <w:del w:id="33" w:author="Chris Richardson" w:date="2016-02-21T17:13:00Z">
        <w:r w:rsidR="00646CE1" w:rsidRPr="002E192A" w:rsidDel="002E192A">
          <w:rPr>
            <w:rFonts w:cs="Times New Roman"/>
            <w:highlight w:val="yellow"/>
            <w:rPrChange w:id="34" w:author="Chris Richardson" w:date="2016-02-21T17:13:00Z">
              <w:rPr>
                <w:rFonts w:cs="Times New Roman"/>
              </w:rPr>
            </w:rPrChange>
          </w:rPr>
          <w:delText>.</w:delText>
        </w:r>
      </w:del>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5CAA90FB"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35"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36" w:author="Chris Richardson" w:date="2016-02-21T17:27:00Z">
        <w:r w:rsidR="00C70491">
          <w:rPr>
            <w:rFonts w:eastAsia="Times New Roman" w:cs="Times New Roman"/>
            <w:color w:val="000000"/>
            <w:kern w:val="0"/>
            <w:shd w:val="clear" w:color="auto" w:fill="FFFFFF"/>
            <w:lang w:eastAsia="en-US" w:bidi="ar-SA"/>
          </w:rPr>
          <w:t xml:space="preserve">way et al. </w:t>
        </w:r>
      </w:ins>
      <w:ins w:id="37" w:author="Chris Richardson" w:date="2016-02-21T17:28:00Z">
        <w:r w:rsidR="00C70491">
          <w:rPr>
            <w:rFonts w:eastAsia="Times New Roman" w:cs="Times New Roman"/>
            <w:color w:val="000000"/>
            <w:kern w:val="0"/>
            <w:shd w:val="clear" w:color="auto" w:fill="FFFFFF"/>
            <w:lang w:eastAsia="en-US" w:bidi="ar-SA"/>
          </w:rPr>
          <w:t>2014), however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C79DAA5"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38" w:author="Chris Richardson" w:date="2016-02-21T19:44:00Z">
        <w:r w:rsidR="00B75DB7">
          <w:rPr>
            <w:rFonts w:cs="Times New Roman"/>
          </w:rPr>
          <w:t>, for emission lines that showed positive equivalent width in our baseline model. A full list of emission lines predicted in our simulations is given in Appendix A.</w:t>
        </w:r>
      </w:ins>
      <w:ins w:id="39" w:author="Chris Richardson" w:date="2016-02-21T19:45:00Z">
        <w:r w:rsidR="00B75DB7">
          <w:rPr>
            <w:rFonts w:cs="Times New Roman"/>
          </w:rPr>
          <w:t xml:space="preserve"> </w:t>
        </w:r>
        <w:r w:rsidR="00B75DB7" w:rsidRPr="00B75DB7">
          <w:rPr>
            <w:rFonts w:cs="Times New Roman"/>
            <w:highlight w:val="yellow"/>
            <w:rPrChange w:id="40" w:author="Chris Richardson" w:date="2016-02-21T19:45:00Z">
              <w:rPr>
                <w:rFonts w:cs="Times New Roman"/>
              </w:rPr>
            </w:rPrChange>
          </w:rPr>
          <w:t>[I’M NOT SURE IF THIS IS BEST PLACE BUT SEEMED OK FOR NOW]</w:t>
        </w:r>
      </w:ins>
      <w:del w:id="41" w:author="Chris Richardson" w:date="2016-02-21T19:44:00Z">
        <w:r w:rsidR="00194078" w:rsidRPr="00B75DB7" w:rsidDel="00B75DB7">
          <w:rPr>
            <w:rFonts w:cs="Times New Roman"/>
            <w:highlight w:val="yellow"/>
            <w:rPrChange w:id="42" w:author="Chris Richardson" w:date="2016-02-21T19:45:00Z">
              <w:rPr>
                <w:rFonts w:cs="Times New Roman"/>
              </w:rPr>
            </w:rPrChange>
          </w:rPr>
          <w:delText>.</w:delText>
        </w:r>
      </w:del>
      <w:r w:rsidR="00194078" w:rsidRPr="000A6EB6">
        <w:rPr>
          <w:rFonts w:cs="Times New Roman"/>
        </w:rPr>
        <w:t xml:space="preserve">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ins w:id="43" w:author="Chris Richardson" w:date="2016-02-21T17:37:00Z">
        <w:r w:rsidR="0001776D">
          <w:rPr>
            <w:rFonts w:cs="Times New Roman"/>
          </w:rPr>
          <w:t>.</w:t>
        </w:r>
      </w:ins>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ins w:id="44" w:author="Chris Richardson" w:date="2016-02-21T17:43:00Z">
        <w:r w:rsidR="00530867">
          <w:rPr>
            <w:rFonts w:cs="Times New Roman"/>
          </w:rPr>
          <w:t>14.3</w:t>
        </w:r>
      </w:ins>
      <w:ins w:id="45" w:author="Chris Richardson" w:date="2016-02-21T17:44:00Z">
        <w:r w:rsidR="00530867">
          <w:rPr>
            <w:rFonts w:cs="Times New Roman"/>
          </w:rPr>
          <w:t xml:space="preserve"> µm</w:t>
        </w:r>
      </w:ins>
      <w:ins w:id="46" w:author="Chris Richardson" w:date="2016-02-21T17:43:00Z">
        <w:r w:rsidR="00530867">
          <w:rPr>
            <w:rFonts w:cs="Times New Roman"/>
          </w:rPr>
          <w:t xml:space="preserve"> </w:t>
        </w:r>
      </w:ins>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31C0F01B" w:rsidR="00964892" w:rsidRDefault="00527555" w:rsidP="00D84ED5">
      <w:pPr>
        <w:rPr>
          <w:rFonts w:cs="Times New Roman"/>
        </w:rPr>
      </w:pPr>
      <w:del w:id="47" w:author="Chris Richardson" w:date="2016-02-21T17:38:00Z">
        <w:r w:rsidDel="0001776D">
          <w:rPr>
            <w:rFonts w:cs="Times New Roman"/>
          </w:rPr>
          <w:delText xml:space="preserve"> </w:delText>
        </w:r>
      </w:del>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ins w:id="48" w:author="Chris Richardson" w:date="2016-02-21T17:18:00Z">
        <w:r w:rsidR="00DC5633">
          <w:rPr>
            <w:rFonts w:eastAsia="Times New Roman" w:cs="Times New Roman"/>
            <w:color w:val="000000"/>
            <w:kern w:val="0"/>
            <w:shd w:val="clear" w:color="auto" w:fill="FFFFFF"/>
            <w:lang w:eastAsia="en-US" w:bidi="ar-SA"/>
          </w:rPr>
          <w:t xml:space="preserve"> </w:t>
        </w:r>
      </w:ins>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57BDBE0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ins w:id="49" w:author="Chris Richardson" w:date="2016-02-21T17:47:00Z">
        <w:r w:rsidR="00530867">
          <w:rPr>
            <w:rFonts w:cs="Times New Roman"/>
          </w:rPr>
          <w:t xml:space="preserve"> </w:t>
        </w:r>
        <w:r w:rsidR="00530867" w:rsidRPr="00530867">
          <w:rPr>
            <w:rFonts w:cs="Times New Roman"/>
            <w:highlight w:val="yellow"/>
            <w:rPrChange w:id="50" w:author="Chris Richardson" w:date="2016-02-21T17:48:00Z">
              <w:rPr>
                <w:rFonts w:cs="Times New Roman"/>
              </w:rPr>
            </w:rPrChange>
          </w:rPr>
          <w:t>[IF WE USE TEMPERATURE BOUNDARY FOR OUR HIGH METALLICITY SIMS, THIS NEED A BIT OF REVISION]</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Default="00273867" w:rsidP="00194078">
      <w:pPr>
        <w:rPr>
          <w:ins w:id="51" w:author="Chris Richardson" w:date="2016-02-21T18:07:00Z"/>
          <w:rFonts w:cs="Times New Roman"/>
        </w:rPr>
      </w:pPr>
    </w:p>
    <w:p w14:paraId="433F7A5E" w14:textId="75463C4A" w:rsidR="00AE499A" w:rsidRPr="000A6EB6" w:rsidRDefault="00AE499A" w:rsidP="00194078">
      <w:pPr>
        <w:rPr>
          <w:rFonts w:cs="Times New Roman"/>
        </w:rPr>
      </w:pPr>
      <w:ins w:id="52" w:author="Chris Richardson" w:date="2016-02-21T18:07:00Z">
        <w:r w:rsidRPr="00AE499A">
          <w:rPr>
            <w:rFonts w:cs="Times New Roman"/>
            <w:highlight w:val="yellow"/>
            <w:rPrChange w:id="53" w:author="Chris Richardson" w:date="2016-02-21T18:08:00Z">
              <w:rPr>
                <w:rFonts w:cs="Times New Roman"/>
              </w:rPr>
            </w:rPrChange>
          </w:rPr>
          <w:t>[I COMBINED PARAGRAPHS IN THIS SECTION TO HELP THE FLOW. SEE WHAT YOU THINK.]</w:t>
        </w:r>
      </w:ins>
    </w:p>
    <w:p w14:paraId="1ED5F7DA" w14:textId="582AF053" w:rsidR="00482A77" w:rsidDel="00304994" w:rsidRDefault="00273867" w:rsidP="00527555">
      <w:pPr>
        <w:rPr>
          <w:del w:id="54" w:author="Chris Richardson" w:date="2016-02-21T17:54:00Z"/>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ins w:id="55" w:author="Chris Richardson" w:date="2016-02-21T17:59:00Z">
        <w:r w:rsidR="008D436E">
          <w:rPr>
            <w:rFonts w:cs="Times New Roman"/>
          </w:rPr>
          <w:t xml:space="preserve"> low density limit (LDL)</w:t>
        </w:r>
      </w:ins>
      <w:r w:rsidRPr="000A6EB6">
        <w:rPr>
          <w:rFonts w:cs="Times New Roman"/>
        </w:rPr>
        <w:t xml:space="preserve"> critical density</w:t>
      </w:r>
      <w:r w:rsidR="00010B0D">
        <w:rPr>
          <w:rFonts w:cs="Times New Roman"/>
        </w:rPr>
        <w:t>,</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010B0D">
        <w:rPr>
          <w:rFonts w:cs="Times New Roman"/>
        </w:rPr>
        <w:t>,</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t>
      </w:r>
      <w:ins w:id="56" w:author="Chris Richardson" w:date="2016-02-21T17:50:00Z">
        <w:r w:rsidR="00304994">
          <w:rPr>
            <w:rFonts w:cs="Times New Roman"/>
          </w:rPr>
          <w:t>T</w:t>
        </w:r>
      </w:ins>
      <w:del w:id="57" w:author="Chris Richardson" w:date="2016-02-21T17:50:00Z">
        <w:r w:rsidRPr="000A6EB6" w:rsidDel="00304994">
          <w:rPr>
            <w:rFonts w:cs="Times New Roman"/>
          </w:rPr>
          <w:delText>We know that t</w:delText>
        </w:r>
      </w:del>
      <w:r w:rsidRPr="000A6EB6">
        <w:rPr>
          <w:rFonts w:cs="Times New Roman"/>
        </w:rPr>
        <w:t xml:space="preserve">he </w:t>
      </w:r>
      <w:del w:id="58" w:author="Chris Richardson" w:date="2016-02-21T18:00:00Z">
        <w:r w:rsidRPr="000A6EB6" w:rsidDel="008D436E">
          <w:rPr>
            <w:rFonts w:cs="Times New Roman"/>
          </w:rPr>
          <w:delText>low-density limit (</w:delText>
        </w:r>
      </w:del>
      <w:r w:rsidRPr="000A6EB6">
        <w:rPr>
          <w:rFonts w:cs="Times New Roman"/>
        </w:rPr>
        <w:t>LDL</w:t>
      </w:r>
      <w:del w:id="59" w:author="Chris Richardson" w:date="2016-02-21T18:00:00Z">
        <w:r w:rsidRPr="000A6EB6" w:rsidDel="008D436E">
          <w:rPr>
            <w:rFonts w:cs="Times New Roman"/>
          </w:rPr>
          <w:delText>)</w:delText>
        </w:r>
      </w:del>
      <w:r w:rsidRPr="000A6EB6">
        <w:rPr>
          <w:rFonts w:cs="Times New Roman"/>
        </w:rPr>
        <w:t xml:space="preserve">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ins w:id="60" w:author="Chris Richardson" w:date="2016-02-21T17:54:00Z">
        <w:r w:rsidR="00304994">
          <w:rPr>
            <w:rFonts w:cs="Times New Roman"/>
          </w:rPr>
          <w:t xml:space="preserve">chose </w:t>
        </w:r>
      </w:ins>
      <w:del w:id="61" w:author="Chris Richardson" w:date="2016-02-21T17:54:00Z">
        <w:r w:rsidRPr="000A6EB6" w:rsidDel="00304994">
          <w:rPr>
            <w:rFonts w:cs="Times New Roman"/>
          </w:rPr>
          <w:delText xml:space="preserve">assumed </w:delText>
        </w:r>
      </w:del>
      <w:r w:rsidRPr="000A6EB6">
        <w:rPr>
          <w:rFonts w:cs="Times New Roman"/>
        </w:rPr>
        <w:t>this as our</w:t>
      </w:r>
      <w:ins w:id="62" w:author="Chris Richardson" w:date="2016-02-21T17:54:00Z">
        <w:r w:rsidR="00304994">
          <w:rPr>
            <w:rFonts w:cs="Times New Roman"/>
          </w:rPr>
          <w:t xml:space="preserve"> lowest </w:t>
        </w:r>
        <w:r w:rsidR="00304994" w:rsidRPr="000A6EB6">
          <w:rPr>
            <w:rFonts w:cs="Times New Roman"/>
            <w:i/>
          </w:rPr>
          <w:t>n</w:t>
        </w:r>
        <w:r w:rsidR="00304994" w:rsidRPr="000A6EB6">
          <w:rPr>
            <w:rFonts w:cs="Times New Roman"/>
            <w:vertAlign w:val="subscript"/>
          </w:rPr>
          <w:t>H</w:t>
        </w:r>
        <w:r w:rsidR="00304994">
          <w:rPr>
            <w:rFonts w:cs="Times New Roman"/>
          </w:rPr>
          <w:t xml:space="preserve"> value.</w:t>
        </w:r>
      </w:ins>
      <w:del w:id="63" w:author="Chris Richardson" w:date="2016-02-21T17:54:00Z">
        <w:r w:rsidRPr="000A6EB6" w:rsidDel="00304994">
          <w:rPr>
            <w:rFonts w:cs="Times New Roman"/>
          </w:rPr>
          <w:delText xml:space="preserve"> LDL</w:delText>
        </w:r>
      </w:del>
      <w:r w:rsidRPr="000A6EB6">
        <w:rPr>
          <w:rFonts w:cs="Times New Roman"/>
        </w:rPr>
        <w:t xml:space="preserve">. </w:t>
      </w:r>
      <w:del w:id="64" w:author="Chris Richardson" w:date="2016-02-21T17:53:00Z">
        <w:r w:rsidRPr="000A6EB6" w:rsidDel="00304994">
          <w:rPr>
            <w:rFonts w:cs="Times New Roman"/>
          </w:rPr>
          <w:delText xml:space="preserve">The upper limit on hydrogen density was based on the </w:delText>
        </w:r>
        <w:r w:rsidRPr="000A6EB6" w:rsidDel="00304994">
          <w:rPr>
            <w:rFonts w:cs="Times New Roman"/>
            <w:i/>
          </w:rPr>
          <w:delText>n</w:delText>
        </w:r>
        <w:r w:rsidRPr="000A6EB6" w:rsidDel="00304994">
          <w:rPr>
            <w:rFonts w:cs="Times New Roman"/>
            <w:vertAlign w:val="subscript"/>
          </w:rPr>
          <w:delText xml:space="preserve">crit </w:delText>
        </w:r>
        <w:r w:rsidRPr="000A6EB6" w:rsidDel="00304994">
          <w:rPr>
            <w:rFonts w:cs="Times New Roman"/>
          </w:rPr>
          <w:delText xml:space="preserve">values of the higher ionization potential elements we track. For example, </w:delText>
        </w:r>
        <w:r w:rsidR="00527555" w:rsidDel="00304994">
          <w:rPr>
            <w:rFonts w:cs="Times New Roman"/>
          </w:rPr>
          <w:delText>log(</w:delText>
        </w:r>
        <w:r w:rsidR="00010B0D" w:rsidDel="00304994">
          <w:rPr>
            <w:rFonts w:cs="Times New Roman"/>
            <w:i/>
          </w:rPr>
          <w:delText>n</w:delText>
        </w:r>
        <w:r w:rsidR="00527555" w:rsidRPr="000A6EB6" w:rsidDel="00304994">
          <w:rPr>
            <w:rFonts w:cs="Times New Roman"/>
            <w:vertAlign w:val="subscript"/>
          </w:rPr>
          <w:delText>cr</w:delText>
        </w:r>
        <w:r w:rsidR="00010B0D" w:rsidDel="00304994">
          <w:rPr>
            <w:rFonts w:cs="Times New Roman"/>
            <w:vertAlign w:val="subscript"/>
          </w:rPr>
          <w:delText>it</w:delText>
        </w:r>
        <w:r w:rsidR="00527555" w:rsidDel="00304994">
          <w:rPr>
            <w:rFonts w:cs="Times New Roman"/>
          </w:rPr>
          <w:delText>(</w:delText>
        </w:r>
        <w:r w:rsidR="00527555" w:rsidRPr="000A6EB6" w:rsidDel="00304994">
          <w:rPr>
            <w:rFonts w:cs="Times New Roman"/>
          </w:rPr>
          <w:delText xml:space="preserve">[C III </w:delText>
        </w:r>
        <w:r w:rsidR="00527555" w:rsidRPr="000A6EB6" w:rsidDel="00304994">
          <w:rPr>
            <w:rFonts w:eastAsia="Times New Roman" w:cs="Times New Roman"/>
            <w:color w:val="000000"/>
            <w:shd w:val="clear" w:color="auto" w:fill="FFFFFF"/>
          </w:rPr>
          <w:delText>λ</w:delText>
        </w:r>
        <w:r w:rsidR="00527555" w:rsidRPr="000A6EB6" w:rsidDel="00304994">
          <w:rPr>
            <w:rFonts w:cs="Times New Roman"/>
          </w:rPr>
          <w:delText>1909</w:delText>
        </w:r>
        <w:r w:rsidR="00527555" w:rsidDel="00304994">
          <w:rPr>
            <w:rFonts w:cs="Times New Roman"/>
          </w:rPr>
          <w:delText>))</w:delText>
        </w:r>
        <w:r w:rsidR="00527555" w:rsidRPr="000A6EB6" w:rsidDel="00304994">
          <w:rPr>
            <w:rFonts w:cs="Times New Roman"/>
          </w:rPr>
          <w:delText xml:space="preserve"> </w:delText>
        </w:r>
        <w:r w:rsidR="00527555" w:rsidDel="00304994">
          <w:rPr>
            <w:rFonts w:cs="Times New Roman"/>
          </w:rPr>
          <w:delText xml:space="preserve"> =</w:delText>
        </w:r>
        <w:r w:rsidRPr="000A6EB6" w:rsidDel="00304994">
          <w:rPr>
            <w:rFonts w:cs="Times New Roman"/>
          </w:rPr>
          <w:delText xml:space="preserve"> </w:delText>
        </w:r>
        <w:r w:rsidR="00527555" w:rsidDel="00304994">
          <w:rPr>
            <w:rFonts w:cs="Times New Roman"/>
          </w:rPr>
          <w:delText>9,</w:delText>
        </w:r>
        <w:r w:rsidRPr="000A6EB6" w:rsidDel="00304994">
          <w:rPr>
            <w:rFonts w:cs="Times New Roman"/>
          </w:rPr>
          <w:delText xml:space="preserve"> and </w:delText>
        </w:r>
        <w:r w:rsidR="00527555" w:rsidDel="00304994">
          <w:rPr>
            <w:rFonts w:cs="Times New Roman"/>
          </w:rPr>
          <w:delText>log(</w:delText>
        </w:r>
        <w:r w:rsidR="00010B0D" w:rsidDel="00304994">
          <w:rPr>
            <w:rFonts w:cs="Times New Roman"/>
            <w:i/>
          </w:rPr>
          <w:delText>n</w:delText>
        </w:r>
        <w:r w:rsidR="00527555" w:rsidRPr="000A6EB6" w:rsidDel="00304994">
          <w:rPr>
            <w:rFonts w:cs="Times New Roman"/>
            <w:vertAlign w:val="subscript"/>
          </w:rPr>
          <w:delText>cr</w:delText>
        </w:r>
        <w:r w:rsidR="00010B0D" w:rsidDel="00304994">
          <w:rPr>
            <w:rFonts w:cs="Times New Roman"/>
            <w:vertAlign w:val="subscript"/>
          </w:rPr>
          <w:delText>it</w:delText>
        </w:r>
        <w:r w:rsidR="00527555" w:rsidDel="00304994">
          <w:rPr>
            <w:rFonts w:cs="Times New Roman"/>
          </w:rPr>
          <w:delText>(</w:delText>
        </w:r>
        <w:r w:rsidR="00527555" w:rsidRPr="000A6EB6" w:rsidDel="00304994">
          <w:rPr>
            <w:rFonts w:cs="Times New Roman"/>
          </w:rPr>
          <w:delText xml:space="preserve">[Ne II] </w:delText>
        </w:r>
        <w:r w:rsidR="00527555" w:rsidRPr="000A6EB6" w:rsidDel="00304994">
          <w:rPr>
            <w:rFonts w:eastAsia="Times New Roman" w:cs="Times New Roman"/>
            <w:color w:val="000000"/>
            <w:shd w:val="clear" w:color="auto" w:fill="FFFFFF"/>
          </w:rPr>
          <w:delText>λ</w:delText>
        </w:r>
        <w:r w:rsidR="00527555" w:rsidRPr="000A6EB6" w:rsidDel="00304994">
          <w:rPr>
            <w:rFonts w:cs="Times New Roman"/>
          </w:rPr>
          <w:delText>5754</w:delText>
        </w:r>
        <w:r w:rsidR="00527555" w:rsidDel="00304994">
          <w:rPr>
            <w:rFonts w:cs="Times New Roman"/>
          </w:rPr>
          <w:delText>))</w:delText>
        </w:r>
        <w:r w:rsidR="00527555" w:rsidRPr="000A6EB6" w:rsidDel="00304994">
          <w:rPr>
            <w:rFonts w:cs="Times New Roman"/>
          </w:rPr>
          <w:delText xml:space="preserve"> </w:delText>
        </w:r>
        <w:r w:rsidR="00527555" w:rsidDel="00304994">
          <w:rPr>
            <w:rFonts w:cs="Times New Roman"/>
          </w:rPr>
          <w:delText xml:space="preserve"> =</w:delText>
        </w:r>
        <w:r w:rsidR="00527555" w:rsidRPr="000A6EB6" w:rsidDel="00304994">
          <w:rPr>
            <w:rFonts w:cs="Times New Roman"/>
          </w:rPr>
          <w:delText xml:space="preserve"> </w:delText>
        </w:r>
        <w:r w:rsidR="00527555" w:rsidDel="00304994">
          <w:rPr>
            <w:rFonts w:cs="Times New Roman"/>
          </w:rPr>
          <w:delText xml:space="preserve">7.5. </w:delText>
        </w:r>
        <w:r w:rsidRPr="000A6EB6" w:rsidDel="00304994">
          <w:rPr>
            <w:rFonts w:cs="Times New Roman"/>
          </w:rPr>
          <w:delText xml:space="preserve">With </w:delText>
        </w:r>
        <w:r w:rsidR="00527555" w:rsidDel="00304994">
          <w:rPr>
            <w:rFonts w:cs="Times New Roman"/>
            <w:i/>
          </w:rPr>
          <w:delText>N</w:delText>
        </w:r>
        <w:r w:rsidRPr="000A6EB6" w:rsidDel="00304994">
          <w:rPr>
            <w:rFonts w:cs="Times New Roman"/>
            <w:vertAlign w:val="subscript"/>
          </w:rPr>
          <w:delText>H</w:delText>
        </w:r>
        <w:r w:rsidRPr="000A6EB6" w:rsidDel="00304994">
          <w:rPr>
            <w:rFonts w:cs="Times New Roman"/>
            <w:i/>
          </w:rPr>
          <w:delText xml:space="preserve"> </w:delText>
        </w:r>
        <w:r w:rsidRPr="000A6EB6" w:rsidDel="00304994">
          <w:rPr>
            <w:rFonts w:cs="Times New Roman"/>
          </w:rPr>
          <w:delText>≈ 10</w:delText>
        </w:r>
        <w:r w:rsidRPr="000A6EB6" w:rsidDel="00304994">
          <w:rPr>
            <w:rFonts w:cs="Times New Roman"/>
            <w:vertAlign w:val="superscript"/>
          </w:rPr>
          <w:delText xml:space="preserve">10 </w:delText>
        </w:r>
        <w:r w:rsidRPr="000A6EB6" w:rsidDel="00304994">
          <w:rPr>
            <w:rFonts w:cs="Times New Roman"/>
          </w:rPr>
          <w:delText>cm</w:delText>
        </w:r>
        <w:r w:rsidRPr="000A6EB6" w:rsidDel="00304994">
          <w:rPr>
            <w:rFonts w:cs="Times New Roman"/>
            <w:vertAlign w:val="superscript"/>
          </w:rPr>
          <w:delText>-3</w:delText>
        </w:r>
        <w:r w:rsidRPr="000A6EB6" w:rsidDel="00304994">
          <w:rPr>
            <w:rFonts w:cs="Times New Roman"/>
          </w:rPr>
          <w:delText xml:space="preserve"> being our peak </w:delText>
        </w:r>
        <w:r w:rsidR="00E45146" w:rsidDel="00304994">
          <w:rPr>
            <w:rFonts w:cs="Times New Roman"/>
            <w:i/>
          </w:rPr>
          <w:delText>n</w:delText>
        </w:r>
        <w:r w:rsidR="00482A77" w:rsidRPr="000A6EB6" w:rsidDel="00304994">
          <w:rPr>
            <w:rFonts w:cs="Times New Roman"/>
            <w:vertAlign w:val="subscript"/>
          </w:rPr>
          <w:delText>cr</w:delText>
        </w:r>
        <w:r w:rsidR="00E45146" w:rsidDel="00304994">
          <w:rPr>
            <w:rFonts w:cs="Times New Roman"/>
            <w:vertAlign w:val="subscript"/>
          </w:rPr>
          <w:delText>it</w:delText>
        </w:r>
        <w:r w:rsidRPr="000A6EB6" w:rsidDel="00304994">
          <w:rPr>
            <w:rFonts w:cs="Times New Roman"/>
          </w:rPr>
          <w:delText>, we set 10</w:delText>
        </w:r>
        <w:r w:rsidRPr="000A6EB6" w:rsidDel="00304994">
          <w:rPr>
            <w:rFonts w:cs="Times New Roman"/>
            <w:vertAlign w:val="superscript"/>
          </w:rPr>
          <w:delText xml:space="preserve">10 </w:delText>
        </w:r>
        <w:r w:rsidRPr="000A6EB6" w:rsidDel="00304994">
          <w:rPr>
            <w:rFonts w:cs="Times New Roman"/>
          </w:rPr>
          <w:delText>cm</w:delText>
        </w:r>
        <w:r w:rsidRPr="000A6EB6" w:rsidDel="00304994">
          <w:rPr>
            <w:rFonts w:cs="Times New Roman"/>
            <w:vertAlign w:val="superscript"/>
          </w:rPr>
          <w:delText>-3</w:delText>
        </w:r>
        <w:r w:rsidRPr="000A6EB6" w:rsidDel="00304994">
          <w:rPr>
            <w:rFonts w:cs="Times New Roman"/>
          </w:rPr>
          <w:delText xml:space="preserve"> to be our upper limit</w:delText>
        </w:r>
        <w:r w:rsidR="00482A77" w:rsidDel="00304994">
          <w:rPr>
            <w:rFonts w:cs="Times New Roman"/>
          </w:rPr>
          <w:delText xml:space="preserve"> on</w:delText>
        </w:r>
        <w:r w:rsidR="00482A77" w:rsidRPr="00482A77" w:rsidDel="00304994">
          <w:rPr>
            <w:rFonts w:cs="Times New Roman"/>
            <w:i/>
          </w:rPr>
          <w:delText xml:space="preserve"> </w:delText>
        </w:r>
        <w:r w:rsidR="00482A77" w:rsidRPr="000A6EB6" w:rsidDel="00304994">
          <w:rPr>
            <w:rFonts w:cs="Times New Roman"/>
            <w:i/>
          </w:rPr>
          <w:delText>n</w:delText>
        </w:r>
        <w:r w:rsidR="00482A77" w:rsidRPr="000A6EB6" w:rsidDel="00304994">
          <w:rPr>
            <w:rFonts w:cs="Times New Roman"/>
            <w:vertAlign w:val="subscript"/>
          </w:rPr>
          <w:delText>H</w:delText>
        </w:r>
        <w:r w:rsidRPr="000A6EB6" w:rsidDel="00304994">
          <w:rPr>
            <w:rFonts w:cs="Times New Roman"/>
          </w:rPr>
          <w:delText xml:space="preserve">. </w:delText>
        </w:r>
      </w:del>
    </w:p>
    <w:p w14:paraId="309BA2DE" w14:textId="77777777" w:rsidR="00482A77" w:rsidDel="00304994" w:rsidRDefault="00482A77" w:rsidP="00527555">
      <w:pPr>
        <w:rPr>
          <w:del w:id="65" w:author="Chris Richardson" w:date="2016-02-21T17:53:00Z"/>
          <w:rFonts w:cs="Times New Roman"/>
        </w:rPr>
      </w:pPr>
    </w:p>
    <w:p w14:paraId="763535F3" w14:textId="38450D53" w:rsidR="00304994" w:rsidRPr="000A6EB6" w:rsidRDefault="00273867" w:rsidP="00527555">
      <w:pPr>
        <w:rPr>
          <w:rFonts w:cs="Times New Roman"/>
        </w:rPr>
      </w:pPr>
      <w:del w:id="66" w:author="Chris Richardson" w:date="2016-02-21T17:53:00Z">
        <w:r w:rsidRPr="000A6EB6" w:rsidDel="00304994">
          <w:rPr>
            <w:rFonts w:cs="Times New Roman"/>
          </w:rPr>
          <w:delText xml:space="preserve">We observationally justify </w:delText>
        </w:r>
      </w:del>
      <w:del w:id="67" w:author="Chris Richardson" w:date="2016-02-21T17:55:00Z">
        <w:r w:rsidRPr="000A6EB6" w:rsidDel="00304994">
          <w:rPr>
            <w:rFonts w:cs="Times New Roman"/>
          </w:rPr>
          <w:delText xml:space="preserve">our </w:delText>
        </w:r>
        <w:r w:rsidR="00482A77" w:rsidRPr="000A6EB6" w:rsidDel="00304994">
          <w:rPr>
            <w:rFonts w:cs="Times New Roman"/>
            <w:i/>
          </w:rPr>
          <w:delText>n</w:delText>
        </w:r>
        <w:r w:rsidR="00482A77" w:rsidRPr="000A6EB6" w:rsidDel="00304994">
          <w:rPr>
            <w:rFonts w:cs="Times New Roman"/>
            <w:vertAlign w:val="subscript"/>
          </w:rPr>
          <w:delText>H</w:delText>
        </w:r>
        <w:r w:rsidR="00482A77" w:rsidRPr="000A6EB6" w:rsidDel="00304994">
          <w:rPr>
            <w:rFonts w:cs="Times New Roman"/>
          </w:rPr>
          <w:delText xml:space="preserve"> </w:delText>
        </w:r>
        <w:r w:rsidRPr="000A6EB6" w:rsidDel="00304994">
          <w:rPr>
            <w:rFonts w:cs="Times New Roman"/>
          </w:rPr>
          <w:delText>l</w:delText>
        </w:r>
      </w:del>
      <w:ins w:id="68" w:author="Chris Richardson" w:date="2016-02-21T17:55:00Z">
        <w:r w:rsidR="00304994">
          <w:rPr>
            <w:rFonts w:cs="Times New Roman"/>
          </w:rPr>
          <w:t>R</w:t>
        </w:r>
      </w:ins>
      <w:del w:id="69" w:author="Chris Richardson" w:date="2016-02-21T17:55:00Z">
        <w:r w:rsidRPr="000A6EB6" w:rsidDel="00304994">
          <w:rPr>
            <w:rFonts w:cs="Times New Roman"/>
          </w:rPr>
          <w:delText>imit through r</w:delText>
        </w:r>
      </w:del>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ins w:id="70" w:author="Chris Richardson" w:date="2016-02-21T17:55:00Z">
        <w:r w:rsidR="00304994">
          <w:rPr>
            <w:rFonts w:cs="Times New Roman"/>
          </w:rPr>
          <w:t xml:space="preserve"> provide insight </w:t>
        </w:r>
      </w:ins>
      <w:ins w:id="71" w:author="Chris Richardson" w:date="2016-02-21T17:57:00Z">
        <w:r w:rsidR="00304994">
          <w:rPr>
            <w:rFonts w:cs="Times New Roman"/>
          </w:rPr>
          <w:t xml:space="preserve">for </w:t>
        </w:r>
      </w:ins>
      <w:ins w:id="72" w:author="Chris Richardson" w:date="2016-02-21T17:55:00Z">
        <w:r w:rsidR="00304994">
          <w:rPr>
            <w:rFonts w:cs="Times New Roman"/>
          </w:rPr>
          <w:t>identifying a suitable</w:t>
        </w:r>
      </w:ins>
      <w:ins w:id="73" w:author="Chris Richardson" w:date="2016-02-21T17:56:00Z">
        <w:r w:rsidR="00304994">
          <w:rPr>
            <w:rFonts w:cs="Times New Roman"/>
          </w:rPr>
          <w:t xml:space="preserve"> </w:t>
        </w:r>
        <w:r w:rsidR="00304994" w:rsidRPr="000A6EB6">
          <w:rPr>
            <w:rFonts w:cs="Times New Roman"/>
            <w:i/>
          </w:rPr>
          <w:t>n</w:t>
        </w:r>
        <w:r w:rsidR="00304994" w:rsidRPr="000A6EB6">
          <w:rPr>
            <w:rFonts w:cs="Times New Roman"/>
            <w:vertAlign w:val="subscript"/>
          </w:rPr>
          <w:t>H</w:t>
        </w:r>
      </w:ins>
      <w:ins w:id="74" w:author="Chris Richardson" w:date="2016-02-21T17:55:00Z">
        <w:r w:rsidR="00304994">
          <w:rPr>
            <w:rFonts w:cs="Times New Roman"/>
          </w:rPr>
          <w:t xml:space="preserve"> upper limit</w:t>
        </w:r>
      </w:ins>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moveFromRangeStart w:id="75" w:author="Chris Richardson" w:date="2016-02-21T17:56:00Z" w:name="move317696740"/>
      <w:moveFrom w:id="76" w:author="Chris Richardson" w:date="2016-02-21T17:56:00Z">
        <w:del w:id="77" w:author="Chris Richardson" w:date="2016-02-21T18:00:00Z">
          <w:r w:rsidRPr="000A6EB6" w:rsidDel="008D436E">
            <w:rPr>
              <w:rFonts w:cs="Times New Roman"/>
            </w:rPr>
            <w:delText xml:space="preserve">Combining the theoretically possible with the observed, we </w:delText>
          </w:r>
          <w:r w:rsidDel="008D436E">
            <w:rPr>
              <w:rFonts w:cs="Times New Roman"/>
            </w:rPr>
            <w:delText>limit</w:delText>
          </w:r>
          <w:r w:rsidRPr="000A6EB6" w:rsidDel="008D436E">
            <w:rPr>
              <w:rFonts w:cs="Times New Roman"/>
            </w:rPr>
            <w:delText xml:space="preserve"> the </w:delText>
          </w:r>
          <w:r w:rsidR="00482A77" w:rsidRPr="000A6EB6" w:rsidDel="008D436E">
            <w:rPr>
              <w:rFonts w:cs="Times New Roman"/>
              <w:i/>
            </w:rPr>
            <w:delText>n</w:delText>
          </w:r>
          <w:r w:rsidR="00482A77" w:rsidRPr="000A6EB6" w:rsidDel="008D436E">
            <w:rPr>
              <w:rFonts w:cs="Times New Roman"/>
              <w:vertAlign w:val="subscript"/>
            </w:rPr>
            <w:delText>H</w:delText>
          </w:r>
          <w:r w:rsidRPr="000A6EB6" w:rsidDel="008D436E">
            <w:rPr>
              <w:rFonts w:cs="Times New Roman"/>
            </w:rPr>
            <w:delText xml:space="preserve"> to 0 ≤ log(</w:delText>
          </w:r>
          <w:r w:rsidRPr="000A6EB6" w:rsidDel="008D436E">
            <w:rPr>
              <w:rFonts w:cs="Times New Roman"/>
              <w:i/>
            </w:rPr>
            <w:delText>n</w:delText>
          </w:r>
          <w:r w:rsidRPr="000A6EB6" w:rsidDel="008D436E">
            <w:rPr>
              <w:rFonts w:cs="Times New Roman"/>
              <w:vertAlign w:val="subscript"/>
            </w:rPr>
            <w:delText>H</w:delText>
          </w:r>
          <w:r w:rsidRPr="000A6EB6" w:rsidDel="008D436E">
            <w:rPr>
              <w:rFonts w:cs="Times New Roman"/>
            </w:rPr>
            <w:delText xml:space="preserve">) ≤ 10. </w:delText>
          </w:r>
        </w:del>
      </w:moveFrom>
      <w:moveFromRangeEnd w:id="75"/>
      <w:ins w:id="78" w:author="Chris Richardson" w:date="2016-02-21T17:53:00Z">
        <w:r w:rsidR="008D436E">
          <w:rPr>
            <w:rFonts w:cs="Times New Roman"/>
          </w:rPr>
          <w:t>T</w:t>
        </w:r>
        <w:r w:rsidR="00304994" w:rsidRPr="000A6EB6">
          <w:rPr>
            <w:rFonts w:cs="Times New Roman"/>
          </w:rPr>
          <w:t xml:space="preserve">he </w:t>
        </w:r>
        <w:r w:rsidR="00304994" w:rsidRPr="000A6EB6">
          <w:rPr>
            <w:rFonts w:cs="Times New Roman"/>
            <w:i/>
          </w:rPr>
          <w:t>n</w:t>
        </w:r>
        <w:r w:rsidR="00304994" w:rsidRPr="000A6EB6">
          <w:rPr>
            <w:rFonts w:cs="Times New Roman"/>
            <w:vertAlign w:val="subscript"/>
          </w:rPr>
          <w:t xml:space="preserve">crit </w:t>
        </w:r>
        <w:r w:rsidR="00304994" w:rsidRPr="000A6EB6">
          <w:rPr>
            <w:rFonts w:cs="Times New Roman"/>
          </w:rPr>
          <w:t>values of the higher ionization potential elements we track</w:t>
        </w:r>
      </w:ins>
      <w:ins w:id="79" w:author="Chris Richardson" w:date="2016-02-21T18:01:00Z">
        <w:r w:rsidR="008D436E">
          <w:rPr>
            <w:rFonts w:cs="Times New Roman"/>
          </w:rPr>
          <w:t xml:space="preserve"> are about an order of magnitude </w:t>
        </w:r>
      </w:ins>
      <w:ins w:id="80" w:author="Chris Richardson" w:date="2016-02-21T18:04:00Z">
        <w:r w:rsidR="008D436E">
          <w:rPr>
            <w:rFonts w:cs="Times New Roman"/>
          </w:rPr>
          <w:t xml:space="preserve">or two </w:t>
        </w:r>
      </w:ins>
      <w:ins w:id="81" w:author="Chris Richardson" w:date="2016-02-21T18:01:00Z">
        <w:r w:rsidR="008D436E">
          <w:rPr>
            <w:rFonts w:cs="Times New Roman"/>
          </w:rPr>
          <w:t>above these deduced values</w:t>
        </w:r>
      </w:ins>
      <w:ins w:id="82" w:author="Chris Richardson" w:date="2016-02-21T17:53:00Z">
        <w:r w:rsidR="008D436E">
          <w:rPr>
            <w:rFonts w:cs="Times New Roman"/>
          </w:rPr>
          <w:t>, f</w:t>
        </w:r>
        <w:r w:rsidR="00304994" w:rsidRPr="000A6EB6">
          <w:rPr>
            <w:rFonts w:cs="Times New Roman"/>
          </w:rPr>
          <w:t>or example,</w:t>
        </w:r>
      </w:ins>
      <w:ins w:id="83" w:author="Chris Richardson" w:date="2016-02-21T18:01:00Z">
        <w:r w:rsidR="008D436E">
          <w:rPr>
            <w:rFonts w:cs="Times New Roman"/>
          </w:rPr>
          <w:t xml:space="preserve"> log(</w:t>
        </w:r>
        <w:r w:rsidR="008D436E">
          <w:rPr>
            <w:rFonts w:cs="Times New Roman"/>
            <w:i/>
          </w:rPr>
          <w:t>n</w:t>
        </w:r>
        <w:r w:rsidR="008D436E" w:rsidRPr="000A6EB6">
          <w:rPr>
            <w:rFonts w:cs="Times New Roman"/>
            <w:vertAlign w:val="subscript"/>
          </w:rPr>
          <w:t>cr</w:t>
        </w:r>
        <w:r w:rsidR="008D436E">
          <w:rPr>
            <w:rFonts w:cs="Times New Roman"/>
            <w:vertAlign w:val="subscript"/>
          </w:rPr>
          <w:t>it</w:t>
        </w:r>
        <w:r w:rsidR="008D436E">
          <w:rPr>
            <w:rFonts w:cs="Times New Roman"/>
          </w:rPr>
          <w:t>(</w:t>
        </w:r>
        <w:r w:rsidR="008D436E" w:rsidRPr="000A6EB6">
          <w:rPr>
            <w:rFonts w:cs="Times New Roman"/>
          </w:rPr>
          <w:t xml:space="preserve">[Ne II] </w:t>
        </w:r>
        <w:r w:rsidR="008D436E" w:rsidRPr="000A6EB6">
          <w:rPr>
            <w:rFonts w:eastAsia="Times New Roman" w:cs="Times New Roman"/>
            <w:color w:val="000000"/>
            <w:shd w:val="clear" w:color="auto" w:fill="FFFFFF"/>
          </w:rPr>
          <w:t>λ</w:t>
        </w:r>
        <w:r w:rsidR="008D436E" w:rsidRPr="000A6EB6">
          <w:rPr>
            <w:rFonts w:cs="Times New Roman"/>
          </w:rPr>
          <w:t>5754</w:t>
        </w:r>
        <w:r w:rsidR="008D436E">
          <w:rPr>
            <w:rFonts w:cs="Times New Roman"/>
          </w:rPr>
          <w:t>))</w:t>
        </w:r>
        <w:r w:rsidR="008D436E" w:rsidRPr="000A6EB6">
          <w:rPr>
            <w:rFonts w:cs="Times New Roman"/>
          </w:rPr>
          <w:t xml:space="preserve"> </w:t>
        </w:r>
        <w:r w:rsidR="008D436E">
          <w:rPr>
            <w:rFonts w:cs="Times New Roman"/>
          </w:rPr>
          <w:t xml:space="preserve"> =</w:t>
        </w:r>
        <w:r w:rsidR="008D436E" w:rsidRPr="000A6EB6">
          <w:rPr>
            <w:rFonts w:cs="Times New Roman"/>
          </w:rPr>
          <w:t xml:space="preserve"> </w:t>
        </w:r>
        <w:r w:rsidR="008D436E">
          <w:rPr>
            <w:rFonts w:cs="Times New Roman"/>
          </w:rPr>
          <w:t>7.5 and</w:t>
        </w:r>
      </w:ins>
      <w:ins w:id="84" w:author="Chris Richardson" w:date="2016-02-21T17:53:00Z">
        <w:r w:rsidR="00304994" w:rsidRPr="000A6EB6">
          <w:rPr>
            <w:rFonts w:cs="Times New Roman"/>
          </w:rPr>
          <w:t xml:space="preserve"> </w:t>
        </w:r>
        <w:r w:rsidR="00304994">
          <w:rPr>
            <w:rFonts w:cs="Times New Roman"/>
          </w:rPr>
          <w:t>log(</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Pr>
            <w:rFonts w:cs="Times New Roman"/>
          </w:rPr>
          <w:t>(</w:t>
        </w:r>
        <w:r w:rsidR="00304994" w:rsidRPr="000A6EB6">
          <w:rPr>
            <w:rFonts w:cs="Times New Roman"/>
          </w:rPr>
          <w:t xml:space="preserve">[C III </w:t>
        </w:r>
        <w:r w:rsidR="00304994" w:rsidRPr="000A6EB6">
          <w:rPr>
            <w:rFonts w:eastAsia="Times New Roman" w:cs="Times New Roman"/>
            <w:color w:val="000000"/>
            <w:shd w:val="clear" w:color="auto" w:fill="FFFFFF"/>
          </w:rPr>
          <w:t>λ</w:t>
        </w:r>
        <w:r w:rsidR="00304994" w:rsidRPr="000A6EB6">
          <w:rPr>
            <w:rFonts w:cs="Times New Roman"/>
          </w:rPr>
          <w:t>1909</w:t>
        </w:r>
        <w:r w:rsidR="00304994">
          <w:rPr>
            <w:rFonts w:cs="Times New Roman"/>
          </w:rPr>
          <w:t>))</w:t>
        </w:r>
        <w:r w:rsidR="00304994" w:rsidRPr="000A6EB6">
          <w:rPr>
            <w:rFonts w:cs="Times New Roman"/>
          </w:rPr>
          <w:t xml:space="preserve"> </w:t>
        </w:r>
        <w:r w:rsidR="00304994">
          <w:rPr>
            <w:rFonts w:cs="Times New Roman"/>
          </w:rPr>
          <w:t xml:space="preserve"> =</w:t>
        </w:r>
        <w:r w:rsidR="00304994" w:rsidRPr="000A6EB6">
          <w:rPr>
            <w:rFonts w:cs="Times New Roman"/>
          </w:rPr>
          <w:t xml:space="preserve"> </w:t>
        </w:r>
        <w:r w:rsidR="00304994">
          <w:rPr>
            <w:rFonts w:cs="Times New Roman"/>
          </w:rPr>
          <w:t xml:space="preserve">9.0. </w:t>
        </w:r>
      </w:ins>
      <w:ins w:id="85" w:author="Chris Richardson" w:date="2016-02-21T18:04:00Z">
        <w:r w:rsidR="008D436E">
          <w:rPr>
            <w:rFonts w:cs="Times New Roman"/>
          </w:rPr>
          <w:t>W</w:t>
        </w:r>
      </w:ins>
      <w:ins w:id="86" w:author="Chris Richardson" w:date="2016-02-21T17:53:00Z">
        <w:r w:rsidR="00304994" w:rsidRPr="000A6EB6">
          <w:rPr>
            <w:rFonts w:cs="Times New Roman"/>
          </w:rPr>
          <w:t xml:space="preserve">ith </w:t>
        </w:r>
      </w:ins>
      <w:ins w:id="87" w:author="Chris Richardson" w:date="2016-02-21T17:59:00Z">
        <w:r w:rsidR="00304994">
          <w:rPr>
            <w:rFonts w:cs="Times New Roman"/>
            <w:i/>
          </w:rPr>
          <w:t>n</w:t>
        </w:r>
      </w:ins>
      <w:ins w:id="88" w:author="Chris Richardson" w:date="2016-02-21T17:53:00Z">
        <w:r w:rsidR="00304994" w:rsidRPr="000A6EB6">
          <w:rPr>
            <w:rFonts w:cs="Times New Roman"/>
            <w:vertAlign w:val="subscript"/>
          </w:rPr>
          <w:t>H</w:t>
        </w:r>
        <w:r w:rsidR="00304994" w:rsidRPr="000A6EB6">
          <w:rPr>
            <w:rFonts w:cs="Times New Roman"/>
            <w:i/>
          </w:rPr>
          <w:t xml:space="preserve"> </w:t>
        </w:r>
        <w:r w:rsidR="00304994" w:rsidRPr="000A6EB6">
          <w:rPr>
            <w:rFonts w:cs="Times New Roman"/>
          </w:rPr>
          <w: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being our peak </w:t>
        </w:r>
        <w:r w:rsidR="00304994">
          <w:rPr>
            <w:rFonts w:cs="Times New Roman"/>
            <w:i/>
          </w:rPr>
          <w:t>n</w:t>
        </w:r>
        <w:r w:rsidR="00304994" w:rsidRPr="000A6EB6">
          <w:rPr>
            <w:rFonts w:cs="Times New Roman"/>
            <w:vertAlign w:val="subscript"/>
          </w:rPr>
          <w:t>cr</w:t>
        </w:r>
        <w:r w:rsidR="00304994">
          <w:rPr>
            <w:rFonts w:cs="Times New Roman"/>
            <w:vertAlign w:val="subscript"/>
          </w:rPr>
          <w:t>it</w:t>
        </w:r>
        <w:r w:rsidR="00304994" w:rsidRPr="000A6EB6">
          <w:rPr>
            <w:rFonts w:cs="Times New Roman"/>
          </w:rPr>
          <w:t>, we set 10</w:t>
        </w:r>
        <w:r w:rsidR="00304994" w:rsidRPr="000A6EB6">
          <w:rPr>
            <w:rFonts w:cs="Times New Roman"/>
            <w:vertAlign w:val="superscript"/>
          </w:rPr>
          <w:t xml:space="preserve">10 </w:t>
        </w:r>
        <w:r w:rsidR="00304994" w:rsidRPr="000A6EB6">
          <w:rPr>
            <w:rFonts w:cs="Times New Roman"/>
          </w:rPr>
          <w:t>cm</w:t>
        </w:r>
        <w:r w:rsidR="00304994" w:rsidRPr="000A6EB6">
          <w:rPr>
            <w:rFonts w:cs="Times New Roman"/>
            <w:vertAlign w:val="superscript"/>
          </w:rPr>
          <w:t>-3</w:t>
        </w:r>
        <w:r w:rsidR="00304994" w:rsidRPr="000A6EB6">
          <w:rPr>
            <w:rFonts w:cs="Times New Roman"/>
          </w:rPr>
          <w:t xml:space="preserve"> to be our upper limit</w:t>
        </w:r>
        <w:r w:rsidR="00304994">
          <w:rPr>
            <w:rFonts w:cs="Times New Roman"/>
          </w:rPr>
          <w:t xml:space="preserve"> on</w:t>
        </w:r>
        <w:r w:rsidR="00304994" w:rsidRPr="00482A77">
          <w:rPr>
            <w:rFonts w:cs="Times New Roman"/>
            <w:i/>
          </w:rPr>
          <w:t xml:space="preserv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w:t>
        </w:r>
      </w:ins>
      <w:ins w:id="89" w:author="Chris Richardson" w:date="2016-02-21T18:04:00Z">
        <w:r w:rsidR="008D436E">
          <w:rPr>
            <w:rFonts w:cs="Times New Roman"/>
          </w:rPr>
          <w:t>Thus, c</w:t>
        </w:r>
      </w:ins>
      <w:moveToRangeStart w:id="90" w:author="Chris Richardson" w:date="2016-02-21T17:56:00Z" w:name="move317696740"/>
      <w:moveTo w:id="91" w:author="Chris Richardson" w:date="2016-02-21T17:56:00Z">
        <w:del w:id="92" w:author="Chris Richardson" w:date="2016-02-21T18:04:00Z">
          <w:r w:rsidR="00304994" w:rsidRPr="000A6EB6" w:rsidDel="008D436E">
            <w:rPr>
              <w:rFonts w:cs="Times New Roman"/>
            </w:rPr>
            <w:delText>C</w:delText>
          </w:r>
        </w:del>
        <w:r w:rsidR="00304994" w:rsidRPr="000A6EB6">
          <w:rPr>
            <w:rFonts w:cs="Times New Roman"/>
          </w:rPr>
          <w:t xml:space="preserve">ombining the </w:t>
        </w:r>
        <w:del w:id="93" w:author="Chris Richardson" w:date="2016-02-21T18:04:00Z">
          <w:r w:rsidR="00304994" w:rsidRPr="000A6EB6" w:rsidDel="008D436E">
            <w:rPr>
              <w:rFonts w:cs="Times New Roman"/>
            </w:rPr>
            <w:delText>theoretically possible</w:delText>
          </w:r>
        </w:del>
      </w:moveTo>
      <w:ins w:id="94" w:author="Chris Richardson" w:date="2016-02-21T18:04:00Z">
        <w:r w:rsidR="008D436E">
          <w:rPr>
            <w:rFonts w:cs="Times New Roman"/>
          </w:rPr>
          <w:t>atomic limits of our emission line list</w:t>
        </w:r>
      </w:ins>
      <w:moveTo w:id="95" w:author="Chris Richardson" w:date="2016-02-21T17:56:00Z">
        <w:r w:rsidR="00304994" w:rsidRPr="000A6EB6">
          <w:rPr>
            <w:rFonts w:cs="Times New Roman"/>
          </w:rPr>
          <w:t xml:space="preserve"> with the observed</w:t>
        </w:r>
      </w:moveTo>
      <w:ins w:id="96" w:author="Chris Richardson" w:date="2016-02-21T18:05:00Z">
        <w:r w:rsidR="008D436E" w:rsidRPr="008D436E">
          <w:rPr>
            <w:rFonts w:cs="Times New Roman"/>
            <w:i/>
          </w:rPr>
          <w:t xml:space="preserve"> </w:t>
        </w:r>
        <w:r w:rsidR="008D436E" w:rsidRPr="000A6EB6">
          <w:rPr>
            <w:rFonts w:cs="Times New Roman"/>
            <w:i/>
          </w:rPr>
          <w:t>n</w:t>
        </w:r>
        <w:r w:rsidR="008D436E" w:rsidRPr="000A6EB6">
          <w:rPr>
            <w:rFonts w:cs="Times New Roman"/>
            <w:vertAlign w:val="subscript"/>
          </w:rPr>
          <w:t>H</w:t>
        </w:r>
        <w:r w:rsidR="008D436E">
          <w:rPr>
            <w:rFonts w:cs="Times New Roman"/>
          </w:rPr>
          <w:t xml:space="preserve"> values</w:t>
        </w:r>
      </w:ins>
      <w:moveTo w:id="97" w:author="Chris Richardson" w:date="2016-02-21T17:56:00Z">
        <w:r w:rsidR="00304994" w:rsidRPr="000A6EB6">
          <w:rPr>
            <w:rFonts w:cs="Times New Roman"/>
          </w:rPr>
          <w:t xml:space="preserve">, we </w:t>
        </w:r>
        <w:r w:rsidR="00304994">
          <w:rPr>
            <w:rFonts w:cs="Times New Roman"/>
          </w:rPr>
          <w:t>limit</w:t>
        </w:r>
        <w:r w:rsidR="00304994" w:rsidRPr="000A6EB6">
          <w:rPr>
            <w:rFonts w:cs="Times New Roman"/>
          </w:rPr>
          <w:t xml:space="preserve"> the </w:t>
        </w:r>
        <w:r w:rsidR="00304994" w:rsidRPr="000A6EB6">
          <w:rPr>
            <w:rFonts w:cs="Times New Roman"/>
            <w:i/>
          </w:rPr>
          <w:t>n</w:t>
        </w:r>
        <w:r w:rsidR="00304994" w:rsidRPr="000A6EB6">
          <w:rPr>
            <w:rFonts w:cs="Times New Roman"/>
            <w:vertAlign w:val="subscript"/>
          </w:rPr>
          <w:t>H</w:t>
        </w:r>
        <w:r w:rsidR="00304994" w:rsidRPr="000A6EB6">
          <w:rPr>
            <w:rFonts w:cs="Times New Roman"/>
          </w:rPr>
          <w:t xml:space="preserve"> to 0 ≤ log(</w:t>
        </w:r>
        <w:r w:rsidR="00304994" w:rsidRPr="000A6EB6">
          <w:rPr>
            <w:rFonts w:cs="Times New Roman"/>
            <w:i/>
          </w:rPr>
          <w:t>n</w:t>
        </w:r>
        <w:r w:rsidR="00304994" w:rsidRPr="000A6EB6">
          <w:rPr>
            <w:rFonts w:cs="Times New Roman"/>
            <w:vertAlign w:val="subscript"/>
          </w:rPr>
          <w:t>H</w:t>
        </w:r>
        <w:r w:rsidR="00304994" w:rsidRPr="000A6EB6">
          <w:rPr>
            <w:rFonts w:cs="Times New Roman"/>
          </w:rPr>
          <w:t>) ≤ 10.</w:t>
        </w:r>
      </w:moveTo>
      <w:moveToRangeEnd w:id="90"/>
    </w:p>
    <w:p w14:paraId="54799C26" w14:textId="77777777" w:rsidR="00273867" w:rsidRDefault="00273867" w:rsidP="00194078">
      <w:pPr>
        <w:rPr>
          <w:rFonts w:cs="Times New Roman"/>
        </w:rPr>
      </w:pPr>
    </w:p>
    <w:p w14:paraId="5AD4E8DF" w14:textId="5EEBA661"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98" w:author="Helen  Meskhidze" w:date="2016-01-15T14:20:00Z"/>
          <w:rFonts w:cs="Times New Roman"/>
        </w:rPr>
      </w:pPr>
    </w:p>
    <w:p w14:paraId="56ED76B0" w14:textId="7CAF3D70" w:rsidR="003A7C7C" w:rsidRPr="003A7C7C" w:rsidRDefault="003A7C7C" w:rsidP="00194078">
      <w:pPr>
        <w:rPr>
          <w:ins w:id="99" w:author="Helen  Meskhidze" w:date="2016-01-15T14:20:00Z"/>
          <w:rFonts w:cs="Times New Roman"/>
          <w:i/>
        </w:rPr>
      </w:pPr>
      <w:ins w:id="100" w:author="Helen  Meskhidze" w:date="2016-01-15T14:20:00Z">
        <w:r w:rsidRPr="00DF4AA9">
          <w:rPr>
            <w:rFonts w:cs="Times New Roman"/>
            <w:i/>
            <w:highlight w:val="yellow"/>
          </w:rPr>
          <w:t>3.1.5 Alternative Representations of Our Parameter Space</w:t>
        </w:r>
      </w:ins>
      <w:ins w:id="101" w:author="Chris Richardson" w:date="2016-01-23T22:01:00Z">
        <w:r w:rsidR="00C41639" w:rsidRPr="00DF4AA9">
          <w:rPr>
            <w:rFonts w:cs="Times New Roman"/>
            <w:i/>
            <w:highlight w:val="yellow"/>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04FC78EB" w:rsidR="003A7C7C" w:rsidRPr="000A6EB6" w:rsidRDefault="003A7C7C" w:rsidP="00A50109">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sidR="00A50109">
        <w:rPr>
          <w:rFonts w:cs="Times New Roman"/>
        </w:rPr>
        <w:t xml:space="preserve">Vacca, </w:t>
      </w:r>
      <w:r w:rsidR="00A50109" w:rsidRPr="00A50109">
        <w:rPr>
          <w:rFonts w:cs="Times New Roman"/>
        </w:rPr>
        <w:t>Garmany</w:t>
      </w:r>
      <w:r w:rsidR="00A50109">
        <w:rPr>
          <w:rFonts w:cs="Times New Roman"/>
        </w:rPr>
        <w:t xml:space="preserve"> &amp; Shull 1996</w:t>
      </w:r>
      <w:r w:rsidRPr="000A6EB6">
        <w:rPr>
          <w:rFonts w:cs="Times New Roman"/>
        </w:rPr>
        <w:t xml:space="preserve">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DED4A12"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ins w:id="102" w:author="Chris Richardson" w:date="2016-02-21T18:07:00Z">
        <w:r w:rsidR="00AE499A">
          <w:rPr>
            <w:rFonts w:cs="Times New Roman"/>
          </w:rPr>
          <w:t xml:space="preserve"> </w:t>
        </w:r>
      </w:ins>
      <w:del w:id="103" w:author="Chris Richardson" w:date="2016-02-21T18:07:00Z">
        <w:r w:rsidRPr="000A6EB6" w:rsidDel="00AE499A">
          <w:rPr>
            <w:rFonts w:cs="Times New Roman"/>
          </w:rPr>
          <w:delText>.</w:delText>
        </w:r>
      </w:del>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051AA6C9"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ins w:id="104" w:author="Chris Richardson" w:date="2016-02-21T18:59:00Z">
        <w:r w:rsidR="00833891" w:rsidRPr="00833891">
          <w:rPr>
            <w:rFonts w:cs="Times New Roman"/>
            <w:highlight w:val="yellow"/>
            <w:rPrChange w:id="105" w:author="Chris Richardson" w:date="2016-02-21T18:59:00Z">
              <w:rPr>
                <w:rFonts w:cs="Times New Roman"/>
              </w:rPr>
            </w:rPrChange>
          </w:rPr>
          <w:t>[IN ORDER TO REMAIN CONSISTENT WITH THE OTHER FIGURES, SHOULD WE CHANGE THIS TO A COLOR MAP?]</w:t>
        </w:r>
      </w:ins>
    </w:p>
    <w:p w14:paraId="7B369C52" w14:textId="77777777" w:rsidR="00194078" w:rsidRPr="000A6EB6" w:rsidRDefault="00194078" w:rsidP="00194078">
      <w:pPr>
        <w:tabs>
          <w:tab w:val="left" w:pos="1163"/>
        </w:tabs>
        <w:rPr>
          <w:rFonts w:cs="Times New Roman"/>
        </w:rPr>
      </w:pPr>
    </w:p>
    <w:p w14:paraId="7917FB88" w14:textId="2BB70A9C"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ins w:id="106" w:author="Chris Richardson" w:date="2016-02-21T19:02:00Z">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ins>
      <w:del w:id="107" w:author="Chris Richardson" w:date="2016-02-21T19:02:00Z">
        <w:r w:rsidRPr="00DE0418" w:rsidDel="007C5AEC">
          <w:rPr>
            <w:rFonts w:cs="Times New Roman"/>
          </w:rPr>
          <w:delText xml:space="preserve">gas density </w:delText>
        </w:r>
      </w:del>
      <w:r w:rsidRPr="00DE0418">
        <w:rPr>
          <w:rFonts w:cs="Times New Roman"/>
        </w:rPr>
        <w:t>and</w:t>
      </w:r>
      <w:ins w:id="108" w:author="Chris Richardson" w:date="2016-02-21T19:02:00Z">
        <w:r w:rsidR="007C5AEC">
          <w:rPr>
            <w:rFonts w:cs="Times New Roman"/>
          </w:rPr>
          <w:t xml:space="preserve"> </w:t>
        </w:r>
      </w:ins>
      <w:del w:id="109" w:author="Chris Richardson" w:date="2016-02-21T19:02:00Z">
        <w:r w:rsidRPr="00DE0418" w:rsidDel="007C5AEC">
          <w:rPr>
            <w:rFonts w:cs="Times New Roman"/>
          </w:rPr>
          <w:delText xml:space="preserve"> </w:delText>
        </w:r>
      </w:del>
      <w:ins w:id="110" w:author="Chris Richardson" w:date="2016-02-21T19:02:00Z">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ins>
      <w:del w:id="111" w:author="Chris Richardson" w:date="2016-02-21T19:02:00Z">
        <w:r w:rsidRPr="00DE0418" w:rsidDel="007C5AEC">
          <w:rPr>
            <w:rFonts w:cs="Times New Roman"/>
          </w:rPr>
          <w:delText>temperature</w:delText>
        </w:r>
      </w:del>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704B2992"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ins w:id="112" w:author="Chris Richardson" w:date="2016-02-21T19:03:00Z">
        <w:r w:rsidR="00796A97">
          <w:rPr>
            <w:rFonts w:cs="Times New Roman"/>
          </w:rPr>
          <w:t xml:space="preserve"> </w:t>
        </w:r>
        <w:r w:rsidR="00796A97" w:rsidRPr="00796A97">
          <w:rPr>
            <w:rFonts w:cs="Times New Roman"/>
            <w:highlight w:val="yellow"/>
            <w:rPrChange w:id="113" w:author="Chris Richardson" w:date="2016-02-21T19:03:00Z">
              <w:rPr>
                <w:rFonts w:cs="Times New Roman"/>
              </w:rPr>
            </w:rPrChange>
          </w:rPr>
          <w:t>[WHAT LITERATURE?]</w:t>
        </w:r>
      </w:ins>
      <w:r w:rsidRPr="00313F9A">
        <w:rPr>
          <w:rFonts w:cs="Times New Roman"/>
        </w:rPr>
        <w:t xml:space="preserv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del w:id="114" w:author="Chris Richardson" w:date="2016-02-21T19:02:00Z">
        <w:r w:rsidRPr="00D32E6E" w:rsidDel="007C5AEC">
          <w:rPr>
            <w:rFonts w:cs="Times New Roman"/>
            <w:vertAlign w:val="subscript"/>
          </w:rPr>
          <w:delText xml:space="preserve"> </w:delText>
        </w:r>
      </w:del>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15" w:author="Chris Richardson" w:date="2016-02-21T19:02:00Z">
        <w:r w:rsidR="00DE0418" w:rsidRPr="00DE0418" w:rsidDel="007C5AEC">
          <w:rPr>
            <w:rFonts w:cs="Times New Roman"/>
            <w:vertAlign w:val="subscript"/>
          </w:rPr>
          <w:delText xml:space="preserve"> </w:delText>
        </w:r>
      </w:del>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16" w:author="Chris Richardson" w:date="2016-02-21T19:01:00Z">
        <w:r w:rsidR="00DE0418" w:rsidRPr="00DE0418" w:rsidDel="007C5AEC">
          <w:rPr>
            <w:rFonts w:cs="Times New Roman"/>
            <w:vertAlign w:val="subscript"/>
          </w:rPr>
          <w:delText xml:space="preserve"> </w:delText>
        </w:r>
      </w:del>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del w:id="117" w:author="Chris Richardson" w:date="2016-02-21T19:02:00Z">
        <w:r w:rsidR="00DE0418" w:rsidRPr="00DE0418" w:rsidDel="007C5AEC">
          <w:rPr>
            <w:rFonts w:cs="Times New Roman"/>
            <w:vertAlign w:val="subscript"/>
          </w:rPr>
          <w:delText xml:space="preserve"> </w:delText>
        </w:r>
      </w:del>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del w:id="118" w:author="Chris Richardson" w:date="2016-02-21T19:02:00Z">
        <w:r w:rsidR="002A3899" w:rsidRPr="00DE0418" w:rsidDel="007C5AEC">
          <w:rPr>
            <w:rFonts w:cs="Times New Roman"/>
            <w:vertAlign w:val="subscript"/>
          </w:rPr>
          <w:delText xml:space="preserve"> </w:delText>
        </w:r>
      </w:del>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463ECB31" w:rsidR="00194078" w:rsidRDefault="00194078" w:rsidP="003B09A5">
      <w:pPr>
        <w:tabs>
          <w:tab w:val="left" w:pos="1080"/>
        </w:tabs>
        <w:rPr>
          <w:rFonts w:cs="Times New Roman"/>
        </w:rPr>
      </w:pPr>
      <w:r w:rsidRPr="000A6EB6">
        <w:rPr>
          <w:rFonts w:cs="Times New Roman"/>
        </w:rPr>
        <w:t xml:space="preserve">Contrarily, optically thick clouds are located diagonally across the grids from the lower left corner to the upper right. The reprocessing efficiency in optically thick clouds </w:t>
      </w:r>
      <w:del w:id="119" w:author="Chris Richardson" w:date="2016-02-21T19:18:00Z">
        <w:r w:rsidRPr="000A6EB6" w:rsidDel="004C23FE">
          <w:rPr>
            <w:rFonts w:cs="Times New Roman"/>
          </w:rPr>
          <w:delText xml:space="preserve">(as opposed to optically thin clouds) </w:delText>
        </w:r>
      </w:del>
      <w:r w:rsidRPr="000A6EB6">
        <w:rPr>
          <w:rFonts w:cs="Times New Roman"/>
        </w:rPr>
        <w:t>is much higher for most of our emission lines</w:t>
      </w:r>
      <w:ins w:id="120" w:author="Chris Richardson" w:date="2016-02-21T19:20:00Z">
        <w:r w:rsidR="009F1F05">
          <w:rPr>
            <w:rFonts w:cs="Times New Roman"/>
          </w:rPr>
          <w:t>,</w:t>
        </w:r>
      </w:ins>
      <w:del w:id="121" w:author="Chris Richardson" w:date="2016-02-21T19:20:00Z">
        <w:r w:rsidRPr="000A6EB6" w:rsidDel="009F1F05">
          <w:rPr>
            <w:rFonts w:cs="Times New Roman"/>
          </w:rPr>
          <w:delText>. This is expected</w:delText>
        </w:r>
      </w:del>
      <w:r w:rsidRPr="000A6EB6">
        <w:rPr>
          <w:rFonts w:cs="Times New Roman"/>
        </w:rPr>
        <w:t xml:space="preserve"> because ionizing photons in optically thick clouds </w:t>
      </w:r>
      <w:del w:id="122" w:author="Chris Richardson" w:date="2016-02-21T19:21:00Z">
        <w:r w:rsidRPr="000A6EB6" w:rsidDel="009F1F05">
          <w:rPr>
            <w:rFonts w:cs="Times New Roman"/>
          </w:rPr>
          <w:delText>collide more</w:delText>
        </w:r>
      </w:del>
      <w:ins w:id="123" w:author="Chris Richardson" w:date="2016-02-21T19:21:00Z">
        <w:r w:rsidR="009F1F05">
          <w:rPr>
            <w:rFonts w:cs="Times New Roman"/>
          </w:rPr>
          <w:t>face a greater probability of absorption</w:t>
        </w:r>
      </w:ins>
      <w:r w:rsidRPr="000A6EB6">
        <w:rPr>
          <w:rFonts w:cs="Times New Roman"/>
        </w:rPr>
        <w:t xml:space="preserve"> </w:t>
      </w:r>
      <w:del w:id="124" w:author="Chris Richardson" w:date="2016-02-21T19:21:00Z">
        <w:r w:rsidRPr="000A6EB6" w:rsidDel="009F1F05">
          <w:rPr>
            <w:rFonts w:cs="Times New Roman"/>
          </w:rPr>
          <w:delText xml:space="preserve">frequently </w:delText>
        </w:r>
      </w:del>
      <w:r w:rsidRPr="000A6EB6">
        <w:rPr>
          <w:rFonts w:cs="Times New Roman"/>
        </w:rPr>
        <w:t>before escaping</w:t>
      </w:r>
      <w:del w:id="125" w:author="Chris Richardson" w:date="2016-02-21T19:21:00Z">
        <w:r w:rsidRPr="000A6EB6" w:rsidDel="009F1F05">
          <w:rPr>
            <w:rFonts w:cs="Times New Roman"/>
          </w:rPr>
          <w:delText xml:space="preserve"> than in optically thin clouds.</w:delText>
        </w:r>
      </w:del>
      <w:r w:rsidRPr="000A6EB6">
        <w:rPr>
          <w:rFonts w:cs="Times New Roman"/>
        </w:rPr>
        <w:t xml:space="preserve"> </w:t>
      </w:r>
      <w:ins w:id="126" w:author="Chris Richardson" w:date="2016-02-21T19:21:00Z">
        <w:r w:rsidR="009F1F05">
          <w:rPr>
            <w:rFonts w:cs="Times New Roman"/>
          </w:rPr>
          <w:t>and t</w:t>
        </w:r>
      </w:ins>
      <w:del w:id="127" w:author="Chris Richardson" w:date="2016-02-21T19:21:00Z">
        <w:r w:rsidRPr="000A6EB6" w:rsidDel="009F1F05">
          <w:rPr>
            <w:rFonts w:cs="Times New Roman"/>
          </w:rPr>
          <w:delText>T</w:delText>
        </w:r>
      </w:del>
      <w:r w:rsidRPr="000A6EB6">
        <w:rPr>
          <w:rFonts w:cs="Times New Roman"/>
        </w:rPr>
        <w:t>hus</w:t>
      </w:r>
      <w:del w:id="128" w:author="Chris Richardson" w:date="2016-02-21T19:21:00Z">
        <w:r w:rsidRPr="000A6EB6" w:rsidDel="009F1F05">
          <w:rPr>
            <w:rFonts w:cs="Times New Roman"/>
          </w:rPr>
          <w:delText>,</w:delText>
        </w:r>
      </w:del>
      <w:r w:rsidRPr="000A6EB6">
        <w:rPr>
          <w:rFonts w:cs="Times New Roman"/>
        </w:rPr>
        <w:t xml:space="preserve"> the emission lines emit more</w:t>
      </w:r>
      <w:del w:id="129" w:author="Chris Richardson" w:date="2016-02-21T19:22:00Z">
        <w:r w:rsidRPr="000A6EB6" w:rsidDel="009F1F05">
          <w:rPr>
            <w:rFonts w:cs="Times New Roman"/>
          </w:rPr>
          <w:delText xml:space="preserve"> </w:delText>
        </w:r>
      </w:del>
      <w:ins w:id="130" w:author="Chris Richardson" w:date="2016-02-21T19:22:00Z">
        <w:r w:rsidR="009F1F05">
          <w:rPr>
            <w:rFonts w:cs="Times New Roman"/>
          </w:rPr>
          <w:t xml:space="preserve"> strongly</w:t>
        </w:r>
      </w:ins>
      <w:del w:id="131" w:author="Chris Richardson" w:date="2016-02-21T19:22:00Z">
        <w:r w:rsidRPr="000A6EB6" w:rsidDel="009F1F05">
          <w:rPr>
            <w:rFonts w:cs="Times New Roman"/>
          </w:rPr>
          <w:delText>strongly in the optically thick region</w:delText>
        </w:r>
      </w:del>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5F2A7BBC"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ins w:id="132" w:author="Helen  Meskhidze" w:date="2016-02-18T17:06:00Z">
        <w:r w:rsidR="00C92C3E">
          <w:rPr>
            <w:rFonts w:cs="Times New Roman"/>
            <w:i/>
          </w:rPr>
          <w:t xml:space="preserve"> </w:t>
        </w:r>
      </w:ins>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w:t>
      </w:r>
      <w:del w:id="133" w:author="Chris Richardson" w:date="2016-02-21T19:47:00Z">
        <w:r w:rsidR="00194078" w:rsidRPr="000A6EB6" w:rsidDel="00B75DB7">
          <w:rPr>
            <w:rFonts w:cs="Times New Roman"/>
          </w:rPr>
          <w:delText>(</w:delText>
        </w:r>
      </w:del>
      <w:ins w:id="134" w:author="Chris Richardson" w:date="2016-02-21T19:47:00Z">
        <w:r w:rsidR="00B75DB7">
          <w:rPr>
            <w:rFonts w:cs="Times New Roman"/>
          </w:rPr>
          <w:t>,</w:t>
        </w:r>
      </w:ins>
      <w:r w:rsidR="00194078" w:rsidRPr="000A6EB6">
        <w:rPr>
          <w:rFonts w:cs="Times New Roman"/>
        </w:rPr>
        <w:t>one of the stopping criterion of our simulations</w:t>
      </w:r>
      <w:del w:id="135" w:author="Chris Richardson" w:date="2016-02-21T19:47:00Z">
        <w:r w:rsidR="00194078" w:rsidRPr="000A6EB6" w:rsidDel="00B75DB7">
          <w:rPr>
            <w:rFonts w:cs="Times New Roman"/>
          </w:rPr>
          <w:delText>)</w:delText>
        </w:r>
      </w:del>
      <w:r w:rsidR="00194078" w:rsidRPr="000A6EB6">
        <w:rPr>
          <w:rFonts w:cs="Times New Roman"/>
        </w:rPr>
        <w:t>,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7DAB5956" w:rsidR="00194078" w:rsidRPr="000A6EB6" w:rsidRDefault="00194078" w:rsidP="00194078">
      <w:pPr>
        <w:rPr>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ins w:id="136" w:author="Chris Richardson" w:date="2016-02-21T19:51:00Z">
        <w:r w:rsidR="00D86DBD">
          <w:rPr>
            <w:rFonts w:cs="Times New Roman"/>
          </w:rPr>
          <w:t>, which is consistent with Figure 3</w:t>
        </w:r>
      </w:ins>
      <w:r w:rsidRPr="000A6EB6">
        <w:rPr>
          <w:rFonts w:cs="Times New Roman"/>
        </w:rPr>
        <w:t>. Alternatively, the ratio of [C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w:t>
      </w:r>
      <w:r w:rsidR="00C92C3E">
        <w:rPr>
          <w:rFonts w:cs="Times New Roman"/>
        </w:rPr>
        <w:t>highest</w:t>
      </w:r>
      <w:r w:rsidR="00C92C3E" w:rsidRPr="000A6EB6">
        <w:rPr>
          <w:rFonts w:cs="Times New Roman"/>
        </w:rPr>
        <w:t xml:space="preserve"> </w:t>
      </w:r>
      <w:r w:rsidRPr="000A6EB6">
        <w:rPr>
          <w:rFonts w:cs="Times New Roman"/>
        </w:rPr>
        <w:t xml:space="preserve">around 0.2, indicating </w:t>
      </w:r>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Pr="000A6EB6">
        <w:rPr>
          <w:rFonts w:cs="Times New Roman"/>
        </w:rPr>
        <w:t xml:space="preserve">. </w:t>
      </w:r>
      <w:ins w:id="137" w:author="Chris Richardson" w:date="2016-02-21T19:53:00Z">
        <w:r w:rsidR="00D86DBD" w:rsidRPr="00D86DBD">
          <w:rPr>
            <w:rFonts w:cs="Times New Roman"/>
            <w:highlight w:val="yellow"/>
            <w:rPrChange w:id="138" w:author="Chris Richardson" w:date="2016-02-21T19:54:00Z">
              <w:rPr>
                <w:rFonts w:cs="Times New Roman"/>
              </w:rPr>
            </w:rPrChange>
          </w:rPr>
          <w:t>[IT LOOKS LIKE THE RATIO IS ONE AT LOW DENSITY, BUT ORDERS OF MAGNITUDE LOWER AT HIGH DENSITY. THIS SEEMS CONSISTENT WITH WHAT’S WRITTEN, BUT I</w:t>
        </w:r>
      </w:ins>
      <w:ins w:id="139" w:author="Chris Richardson" w:date="2016-02-21T19:54:00Z">
        <w:r w:rsidR="00D86DBD" w:rsidRPr="00D86DBD">
          <w:rPr>
            <w:rFonts w:cs="Times New Roman"/>
            <w:highlight w:val="yellow"/>
            <w:rPrChange w:id="140" w:author="Chris Richardson" w:date="2016-02-21T19:54:00Z">
              <w:rPr>
                <w:rFonts w:cs="Times New Roman"/>
              </w:rPr>
            </w:rPrChange>
          </w:rPr>
          <w:t>’M NOT SURE IF ONE IS CLASSIFIED AS ‘LOW’]</w:t>
        </w:r>
      </w:ins>
    </w:p>
    <w:p w14:paraId="633AADE2" w14:textId="77777777" w:rsidR="00194078" w:rsidRPr="000A6EB6" w:rsidRDefault="00194078" w:rsidP="00194078">
      <w:pPr>
        <w:rPr>
          <w:rFonts w:cs="Times New Roman"/>
        </w:rPr>
      </w:pPr>
    </w:p>
    <w:p w14:paraId="5D2DA399" w14:textId="155F1BCB"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ins w:id="141" w:author="Chris Richardson" w:date="2016-02-21T21:15:00Z">
        <w:r w:rsidR="008E5CFB">
          <w:rPr>
            <w:rFonts w:cs="Times New Roman"/>
          </w:rPr>
          <w:t xml:space="preserve"> of</w:t>
        </w:r>
      </w:ins>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ins w:id="142" w:author="Chris Richardson" w:date="2016-02-21T21:15:00Z">
        <w:r w:rsidR="008E5CFB">
          <w:rPr>
            <w:rFonts w:cs="Times New Roman"/>
          </w:rPr>
          <w:t xml:space="preserve"> is </w:t>
        </w:r>
      </w:ins>
      <w:del w:id="143" w:author="Chris Richardson" w:date="2016-02-21T21:15:00Z">
        <w:r w:rsidR="00C92C3E" w:rsidDel="008E5CFB">
          <w:rPr>
            <w:rFonts w:cs="Times New Roman"/>
          </w:rPr>
          <w:delText xml:space="preserve">, </w:delText>
        </w:r>
      </w:del>
      <w:r w:rsidRPr="000A6EB6">
        <w:rPr>
          <w:rFonts w:cs="Times New Roman"/>
        </w:rPr>
        <w:t>higher than that of C IV λ1549</w:t>
      </w:r>
      <w:ins w:id="144" w:author="Chris Richardson" w:date="2016-02-21T21:15:00Z">
        <w:r w:rsidR="008E5CFB">
          <w:rPr>
            <w:rFonts w:cs="Times New Roman"/>
          </w:rPr>
          <w:t>,</w:t>
        </w:r>
      </w:ins>
      <w:r w:rsidR="00C92C3E">
        <w:rPr>
          <w:rFonts w:cs="Times New Roman"/>
        </w:rPr>
        <w:t xml:space="preserve"> </w:t>
      </w:r>
      <w:del w:id="145" w:author="Chris Richardson" w:date="2016-02-21T21:15:00Z">
        <w:r w:rsidR="00C92C3E" w:rsidDel="008E5CFB">
          <w:rPr>
            <w:rFonts w:cs="Times New Roman"/>
          </w:rPr>
          <w:delText>(</w:delText>
        </w:r>
      </w:del>
      <w:ins w:id="146" w:author="Chris Richardson" w:date="2016-02-21T21:15:00Z">
        <w:r w:rsidR="008E5CFB">
          <w:rPr>
            <w:rFonts w:cs="Times New Roman"/>
          </w:rPr>
          <w:t xml:space="preserve">which peaks at </w:t>
        </w:r>
      </w:ins>
      <w:del w:id="147" w:author="Chris Richardson" w:date="2016-02-21T21:15:00Z">
        <w:r w:rsidR="00C92C3E" w:rsidDel="008E5CFB">
          <w:rPr>
            <w:rFonts w:cs="Times New Roman"/>
          </w:rPr>
          <w:delText>whose peak</w:delText>
        </w:r>
      </w:del>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del w:id="148" w:author="Chris Richardson" w:date="2016-02-21T21:16:00Z">
        <w:r w:rsidR="00C92C3E" w:rsidDel="008E5CFB">
          <w:rPr>
            <w:rFonts w:cs="Times New Roman"/>
          </w:rPr>
          <w:delText>)</w:delText>
        </w:r>
      </w:del>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49" w:author="Helen  Meskhidze" w:date="2016-02-18T00:04:00Z"/>
          <w:rFonts w:cs="Times New Roman"/>
          <w:i/>
        </w:rPr>
      </w:pPr>
    </w:p>
    <w:p w14:paraId="458E4441" w14:textId="60128E59" w:rsidR="005815C2" w:rsidRDefault="00960BCC" w:rsidP="00194078">
      <w:pPr>
        <w:rPr>
          <w:ins w:id="150" w:author="Helen  Meskhidze" w:date="2016-02-12T11:02:00Z"/>
          <w:rFonts w:cs="Times New Roman"/>
        </w:rPr>
      </w:pPr>
      <w:r w:rsidRPr="00B80502">
        <w:rPr>
          <w:rFonts w:cs="Times New Roman"/>
          <w:highlight w:val="yellow"/>
          <w:rPrChange w:id="151" w:author="Chris Richardson" w:date="2016-02-21T21:32:00Z">
            <w:rPr>
              <w:rFonts w:cs="Times New Roman"/>
            </w:rPr>
          </w:rPrChange>
        </w:rPr>
        <w:t>Raiter, Schaerer, and Fosbury (2013) discuss</w:t>
      </w:r>
      <w:r w:rsidR="002B31C4" w:rsidRPr="00B80502">
        <w:rPr>
          <w:rFonts w:cs="Times New Roman"/>
          <w:highlight w:val="yellow"/>
          <w:rPrChange w:id="152" w:author="Chris Richardson" w:date="2016-02-21T21:32:00Z">
            <w:rPr>
              <w:rFonts w:cs="Times New Roman"/>
            </w:rPr>
          </w:rPrChange>
        </w:rPr>
        <w:t xml:space="preserve"> the equivalent widths of recombination lines</w:t>
      </w:r>
      <w:r w:rsidRPr="00B80502">
        <w:rPr>
          <w:rFonts w:cs="Times New Roman"/>
          <w:highlight w:val="yellow"/>
          <w:rPrChange w:id="153" w:author="Chris Richardson" w:date="2016-02-21T21:32:00Z">
            <w:rPr>
              <w:rFonts w:cs="Times New Roman"/>
            </w:rPr>
          </w:rPrChange>
        </w:rPr>
        <w:t xml:space="preserve"> </w:t>
      </w:r>
      <w:r w:rsidR="00641061" w:rsidRPr="00B80502">
        <w:rPr>
          <w:rFonts w:cs="Times New Roman"/>
          <w:highlight w:val="yellow"/>
          <w:rPrChange w:id="154" w:author="Chris Richardson" w:date="2016-02-21T21:32:00Z">
            <w:rPr>
              <w:rFonts w:cs="Times New Roman"/>
            </w:rPr>
          </w:rPrChange>
        </w:rPr>
        <w:t>Ly</w:t>
      </w:r>
      <w:r w:rsidRPr="00B80502">
        <w:rPr>
          <w:rFonts w:cs="Times New Roman"/>
          <w:highlight w:val="yellow"/>
          <w:rPrChange w:id="155" w:author="Chris Richardson" w:date="2016-02-21T21:32:00Z">
            <w:rPr>
              <w:rFonts w:cs="Times New Roman"/>
            </w:rPr>
          </w:rPrChange>
        </w:rPr>
        <w:t xml:space="preserve">α and He II λ1640 </w:t>
      </w:r>
      <w:del w:id="156" w:author="Chris Richardson" w:date="2016-02-21T21:17:00Z">
        <w:r w:rsidR="00641061" w:rsidRPr="00B80502" w:rsidDel="008E5CFB">
          <w:rPr>
            <w:rFonts w:cs="Times New Roman"/>
            <w:highlight w:val="yellow"/>
            <w:rPrChange w:id="157" w:author="Chris Richardson" w:date="2016-02-21T21:32:00Z">
              <w:rPr>
                <w:rFonts w:cs="Times New Roman"/>
              </w:rPr>
            </w:rPrChange>
          </w:rPr>
          <w:delText>(</w:delText>
        </w:r>
      </w:del>
      <w:r w:rsidR="00641061" w:rsidRPr="00B80502">
        <w:rPr>
          <w:rFonts w:cs="Times New Roman"/>
          <w:highlight w:val="yellow"/>
          <w:rPrChange w:id="158" w:author="Chris Richardson" w:date="2016-02-21T21:32:00Z">
            <w:rPr>
              <w:rFonts w:cs="Times New Roman"/>
            </w:rPr>
          </w:rPrChange>
        </w:rPr>
        <w:t>in a larger critique of the assumptions made with Case B approximations</w:t>
      </w:r>
      <w:del w:id="159" w:author="Chris Richardson" w:date="2016-02-21T21:17:00Z">
        <w:r w:rsidR="00641061" w:rsidRPr="00B80502" w:rsidDel="008E5CFB">
          <w:rPr>
            <w:rFonts w:cs="Times New Roman"/>
            <w:highlight w:val="yellow"/>
            <w:rPrChange w:id="160" w:author="Chris Richardson" w:date="2016-02-21T21:32:00Z">
              <w:rPr>
                <w:rFonts w:cs="Times New Roman"/>
              </w:rPr>
            </w:rPrChange>
          </w:rPr>
          <w:delText>)</w:delText>
        </w:r>
      </w:del>
      <w:r w:rsidR="00641061" w:rsidRPr="00B80502">
        <w:rPr>
          <w:rFonts w:cs="Times New Roman"/>
          <w:highlight w:val="yellow"/>
          <w:rPrChange w:id="161" w:author="Chris Richardson" w:date="2016-02-21T21:32:00Z">
            <w:rPr>
              <w:rFonts w:cs="Times New Roman"/>
            </w:rPr>
          </w:rPrChange>
        </w:rPr>
        <w:t>. They discuss the dependence of Lyα on temperature. Since the Lyα luminosity increases more rapidly than the continuum flux near Lyα, the equivalent width is sensitive to temperature. Alternatively, the He II λ1640 equivalent width depends more strongly on ionization parameter since the line luminosity changes due to the “Stasinska-Tylenda effect.”</w:t>
      </w:r>
      <w:r w:rsidR="002B31C4" w:rsidRPr="00B80502">
        <w:rPr>
          <w:rFonts w:cs="Times New Roman"/>
          <w:highlight w:val="yellow"/>
          <w:rPrChange w:id="162" w:author="Chris Richardson" w:date="2016-02-21T21:32:00Z">
            <w:rPr>
              <w:rFonts w:cs="Times New Roman"/>
            </w:rPr>
          </w:rPrChange>
        </w:rPr>
        <w:t xml:space="preserve"> With an ionization energy 4 times larger than Lyα, He II λ1640 emission is much less abundant</w:t>
      </w:r>
      <w:r w:rsidR="00470B05" w:rsidRPr="00B80502">
        <w:rPr>
          <w:rFonts w:cs="Times New Roman"/>
          <w:highlight w:val="yellow"/>
          <w:rPrChange w:id="163" w:author="Chris Richardson" w:date="2016-02-21T21:32:00Z">
            <w:rPr>
              <w:rFonts w:cs="Times New Roman"/>
            </w:rPr>
          </w:rPrChange>
        </w:rPr>
        <w:t xml:space="preserve"> on our grids</w:t>
      </w:r>
      <w:r w:rsidR="002B31C4" w:rsidRPr="00B80502">
        <w:rPr>
          <w:rFonts w:cs="Times New Roman"/>
          <w:highlight w:val="yellow"/>
          <w:rPrChange w:id="164" w:author="Chris Richardson" w:date="2016-02-21T21:32:00Z">
            <w:rPr>
              <w:rFonts w:cs="Times New Roman"/>
            </w:rPr>
          </w:rPrChange>
        </w:rPr>
        <w:t>. Ly</w:t>
      </w:r>
      <w:del w:id="165" w:author="Chris Richardson" w:date="2016-02-21T21:31:00Z">
        <w:r w:rsidR="002B31C4" w:rsidRPr="00B80502" w:rsidDel="00B80502">
          <w:rPr>
            <w:rFonts w:cs="Times New Roman"/>
            <w:highlight w:val="yellow"/>
            <w:rPrChange w:id="166" w:author="Chris Richardson" w:date="2016-02-21T21:32:00Z">
              <w:rPr>
                <w:rFonts w:cs="Times New Roman"/>
              </w:rPr>
            </w:rPrChange>
          </w:rPr>
          <w:delText xml:space="preserve"> </w:delText>
        </w:r>
      </w:del>
      <w:r w:rsidR="002B31C4" w:rsidRPr="00B80502">
        <w:rPr>
          <w:rFonts w:cs="Times New Roman"/>
          <w:highlight w:val="yellow"/>
          <w:rPrChange w:id="167" w:author="Chris Richardson" w:date="2016-02-21T21:32:00Z">
            <w:rPr>
              <w:rFonts w:cs="Times New Roman"/>
            </w:rPr>
          </w:rPrChange>
        </w:rPr>
        <w:t>α emits strongly on our plane with typical emission around log(</w:t>
      </w:r>
      <w:r w:rsidR="002B31C4" w:rsidRPr="00B80502">
        <w:rPr>
          <w:rFonts w:cs="Times New Roman"/>
          <w:i/>
          <w:highlight w:val="yellow"/>
          <w:rPrChange w:id="168" w:author="Chris Richardson" w:date="2016-02-21T21:32:00Z">
            <w:rPr>
              <w:rFonts w:cs="Times New Roman"/>
              <w:i/>
            </w:rPr>
          </w:rPrChange>
        </w:rPr>
        <w:t>W</w:t>
      </w:r>
      <w:r w:rsidR="002B31C4" w:rsidRPr="00B80502">
        <w:rPr>
          <w:rFonts w:cs="Times New Roman"/>
          <w:highlight w:val="yellow"/>
          <w:vertAlign w:val="subscript"/>
          <w:rPrChange w:id="169" w:author="Chris Richardson" w:date="2016-02-21T21:32:00Z">
            <w:rPr>
              <w:rFonts w:cs="Times New Roman"/>
              <w:vertAlign w:val="subscript"/>
            </w:rPr>
          </w:rPrChange>
        </w:rPr>
        <w:t>λ</w:t>
      </w:r>
      <w:r w:rsidR="002B31C4" w:rsidRPr="00B80502">
        <w:rPr>
          <w:rFonts w:cs="Times New Roman"/>
          <w:highlight w:val="yellow"/>
          <w:rPrChange w:id="170" w:author="Chris Richardson" w:date="2016-02-21T21:32:00Z">
            <w:rPr>
              <w:rFonts w:cs="Times New Roman"/>
            </w:rPr>
          </w:rPrChange>
        </w:rPr>
        <w:t>) = 3.5</w:t>
      </w:r>
      <w:r w:rsidR="00470B05" w:rsidRPr="00B80502">
        <w:rPr>
          <w:rFonts w:cs="Times New Roman"/>
          <w:highlight w:val="yellow"/>
          <w:rPrChange w:id="171" w:author="Chris Richardson" w:date="2016-02-21T21:32:00Z">
            <w:rPr>
              <w:rFonts w:cs="Times New Roman"/>
            </w:rPr>
          </w:rPrChange>
        </w:rPr>
        <w:t xml:space="preserve"> (Figure 4a, row b)</w:t>
      </w:r>
      <w:r w:rsidR="002B31C4" w:rsidRPr="00B80502">
        <w:rPr>
          <w:rFonts w:cs="Times New Roman"/>
          <w:highlight w:val="yellow"/>
          <w:rPrChange w:id="172" w:author="Chris Richardson" w:date="2016-02-21T21:32:00Z">
            <w:rPr>
              <w:rFonts w:cs="Times New Roman"/>
            </w:rPr>
          </w:rPrChange>
        </w:rPr>
        <w:t xml:space="preserve">, while </w:t>
      </w:r>
      <w:r w:rsidR="007D2008" w:rsidRPr="00B80502">
        <w:rPr>
          <w:rFonts w:cs="Times New Roman"/>
          <w:highlight w:val="yellow"/>
          <w:rPrChange w:id="173" w:author="Chris Richardson" w:date="2016-02-21T21:32:00Z">
            <w:rPr>
              <w:rFonts w:cs="Times New Roman"/>
            </w:rPr>
          </w:rPrChange>
        </w:rPr>
        <w:t>He II λ1640</w:t>
      </w:r>
      <w:r w:rsidR="002B31C4" w:rsidRPr="00B80502">
        <w:rPr>
          <w:rFonts w:cs="Times New Roman"/>
          <w:highlight w:val="yellow"/>
          <w:rPrChange w:id="174" w:author="Chris Richardson" w:date="2016-02-21T21:32:00Z">
            <w:rPr>
              <w:rFonts w:cs="Times New Roman"/>
            </w:rPr>
          </w:rPrChange>
        </w:rPr>
        <w:t xml:space="preserve"> </w:t>
      </w:r>
      <w:r w:rsidR="007D2008" w:rsidRPr="00B80502">
        <w:rPr>
          <w:rFonts w:cs="Times New Roman"/>
          <w:highlight w:val="yellow"/>
          <w:rPrChange w:id="175" w:author="Chris Richardson" w:date="2016-02-21T21:32:00Z">
            <w:rPr>
              <w:rFonts w:cs="Times New Roman"/>
            </w:rPr>
          </w:rPrChange>
        </w:rPr>
        <w:t xml:space="preserve">emits </w:t>
      </w:r>
      <w:r w:rsidR="00BC583C" w:rsidRPr="00B80502">
        <w:rPr>
          <w:rFonts w:cs="Times New Roman"/>
          <w:highlight w:val="yellow"/>
          <w:rPrChange w:id="176" w:author="Chris Richardson" w:date="2016-02-21T21:32:00Z">
            <w:rPr>
              <w:rFonts w:cs="Times New Roman"/>
            </w:rPr>
          </w:rPrChange>
        </w:rPr>
        <w:t>faintly</w:t>
      </w:r>
      <w:r w:rsidR="002B31C4" w:rsidRPr="00B80502">
        <w:rPr>
          <w:rFonts w:cs="Times New Roman"/>
          <w:highlight w:val="yellow"/>
          <w:rPrChange w:id="177" w:author="Chris Richardson" w:date="2016-02-21T21:32:00Z">
            <w:rPr>
              <w:rFonts w:cs="Times New Roman"/>
            </w:rPr>
          </w:rPrChange>
        </w:rPr>
        <w:t xml:space="preserve"> across our grid with </w:t>
      </w:r>
      <w:r w:rsidR="00FD7B66" w:rsidRPr="00B80502">
        <w:rPr>
          <w:rFonts w:cs="Times New Roman"/>
          <w:highlight w:val="yellow"/>
          <w:rPrChange w:id="178" w:author="Chris Richardson" w:date="2016-02-21T21:32:00Z">
            <w:rPr>
              <w:rFonts w:cs="Times New Roman"/>
            </w:rPr>
          </w:rPrChange>
        </w:rPr>
        <w:t>typical</w:t>
      </w:r>
      <w:r w:rsidR="00BC583C" w:rsidRPr="00B80502">
        <w:rPr>
          <w:rFonts w:cs="Times New Roman"/>
          <w:highlight w:val="yellow"/>
          <w:rPrChange w:id="179" w:author="Chris Richardson" w:date="2016-02-21T21:32:00Z">
            <w:rPr>
              <w:rFonts w:cs="Times New Roman"/>
            </w:rPr>
          </w:rPrChange>
        </w:rPr>
        <w:t xml:space="preserve"> </w:t>
      </w:r>
      <w:r w:rsidR="002B31C4" w:rsidRPr="00B80502">
        <w:rPr>
          <w:rFonts w:cs="Times New Roman"/>
          <w:highlight w:val="yellow"/>
          <w:rPrChange w:id="180" w:author="Chris Richardson" w:date="2016-02-21T21:32:00Z">
            <w:rPr>
              <w:rFonts w:cs="Times New Roman"/>
            </w:rPr>
          </w:rPrChange>
        </w:rPr>
        <w:t xml:space="preserve">emission around </w:t>
      </w:r>
      <w:r w:rsidR="00BC583C" w:rsidRPr="00B80502">
        <w:rPr>
          <w:rFonts w:cs="Times New Roman"/>
          <w:highlight w:val="yellow"/>
          <w:rPrChange w:id="181" w:author="Chris Richardson" w:date="2016-02-21T21:32:00Z">
            <w:rPr>
              <w:rFonts w:cs="Times New Roman"/>
            </w:rPr>
          </w:rPrChange>
        </w:rPr>
        <w:t>log(</w:t>
      </w:r>
      <w:r w:rsidR="00BC583C" w:rsidRPr="00B80502">
        <w:rPr>
          <w:rFonts w:cs="Times New Roman"/>
          <w:i/>
          <w:highlight w:val="yellow"/>
          <w:rPrChange w:id="182" w:author="Chris Richardson" w:date="2016-02-21T21:32:00Z">
            <w:rPr>
              <w:rFonts w:cs="Times New Roman"/>
              <w:i/>
            </w:rPr>
          </w:rPrChange>
        </w:rPr>
        <w:t>W</w:t>
      </w:r>
      <w:r w:rsidR="00BC583C" w:rsidRPr="00B80502">
        <w:rPr>
          <w:rFonts w:cs="Times New Roman"/>
          <w:highlight w:val="yellow"/>
          <w:vertAlign w:val="subscript"/>
          <w:rPrChange w:id="183" w:author="Chris Richardson" w:date="2016-02-21T21:32:00Z">
            <w:rPr>
              <w:rFonts w:cs="Times New Roman"/>
              <w:vertAlign w:val="subscript"/>
            </w:rPr>
          </w:rPrChange>
        </w:rPr>
        <w:t>λ</w:t>
      </w:r>
      <w:r w:rsidR="00BC583C" w:rsidRPr="00B80502">
        <w:rPr>
          <w:rFonts w:cs="Times New Roman"/>
          <w:highlight w:val="yellow"/>
          <w:rPrChange w:id="184" w:author="Chris Richardson" w:date="2016-02-21T21:32:00Z">
            <w:rPr>
              <w:rFonts w:cs="Times New Roman"/>
            </w:rPr>
          </w:rPrChange>
        </w:rPr>
        <w:t xml:space="preserve">) </w:t>
      </w:r>
      <w:r w:rsidR="002B31C4" w:rsidRPr="00B80502">
        <w:rPr>
          <w:rFonts w:cs="Times New Roman"/>
          <w:highlight w:val="yellow"/>
          <w:rPrChange w:id="185" w:author="Chris Richardson" w:date="2016-02-21T21:32:00Z">
            <w:rPr>
              <w:rFonts w:cs="Times New Roman"/>
            </w:rPr>
          </w:rPrChange>
        </w:rPr>
        <w:t>=</w:t>
      </w:r>
      <w:r w:rsidR="00BC583C" w:rsidRPr="00B80502">
        <w:rPr>
          <w:rFonts w:cs="Times New Roman"/>
          <w:highlight w:val="yellow"/>
          <w:rPrChange w:id="186" w:author="Chris Richardson" w:date="2016-02-21T21:32:00Z">
            <w:rPr>
              <w:rFonts w:cs="Times New Roman"/>
            </w:rPr>
          </w:rPrChange>
        </w:rPr>
        <w:t xml:space="preserve"> 1.0 (Figure 4a, row e).</w:t>
      </w:r>
      <w:r w:rsidR="00BC583C">
        <w:rPr>
          <w:rFonts w:cs="Times New Roman"/>
        </w:rPr>
        <w:t xml:space="preserve"> </w:t>
      </w:r>
      <w:ins w:id="187" w:author="Chris Richardson" w:date="2016-02-21T21:32:00Z">
        <w:r w:rsidR="00B80502">
          <w:rPr>
            <w:rFonts w:cs="Times New Roman"/>
          </w:rPr>
          <w:t>[I NEED TO TAKE A LOOK AT THIS PAPER]</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094A6873"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r w:rsidR="000F40A4">
        <w:rPr>
          <w:rFonts w:cs="Times New Roman"/>
        </w:rPr>
        <w:t>on</w:t>
      </w:r>
      <w:r w:rsidR="000F40A4" w:rsidRPr="00FA566A">
        <w:rPr>
          <w:rFonts w:cs="Times New Roman"/>
        </w:rPr>
        <w:t xml:space="preserve"> </w:t>
      </w:r>
      <w:r w:rsidR="00194078" w:rsidRPr="00FA566A">
        <w:rPr>
          <w:rFonts w:cs="Times New Roman"/>
        </w:rPr>
        <w:t xml:space="preserve">the LOC plane than the </w:t>
      </w:r>
      <w:r w:rsidR="00366766">
        <w:rPr>
          <w:rFonts w:cs="Times New Roman"/>
        </w:rPr>
        <w:t xml:space="preserve">other </w:t>
      </w:r>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ins w:id="188" w:author="Chris Richardson" w:date="2016-02-21T22:25:00Z">
        <w:r w:rsidR="0015241B">
          <w:rPr>
            <w:rFonts w:cs="Times New Roman"/>
          </w:rPr>
          <w:t xml:space="preserve">, because H I , He I, and He II </w:t>
        </w:r>
      </w:ins>
      <w:ins w:id="189" w:author="Chris Richardson" w:date="2016-02-21T22:26:00Z">
        <w:r w:rsidR="0015241B">
          <w:rPr>
            <w:rFonts w:cs="Times New Roman"/>
          </w:rPr>
          <w:t xml:space="preserve">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ins>
      <w:ins w:id="190" w:author="Chris Richardson" w:date="2016-02-21T22:27:00Z">
        <w:r w:rsidR="0015241B">
          <w:rPr>
            <w:rFonts w:cs="Times New Roman"/>
          </w:rPr>
          <w:t xml:space="preserve"> cm</w:t>
        </w:r>
        <w:r w:rsidR="0015241B">
          <w:rPr>
            <w:rFonts w:cs="Times New Roman"/>
            <w:vertAlign w:val="superscript"/>
          </w:rPr>
          <w:t>-3</w:t>
        </w:r>
        <w:r w:rsidR="004E686D">
          <w:rPr>
            <w:rFonts w:cs="Times New Roman"/>
          </w:rPr>
          <w:t xml:space="preserve"> and</w:t>
        </w:r>
      </w:ins>
      <w:ins w:id="191" w:author="Chris Richardson" w:date="2016-02-21T22:29:00Z">
        <w:r w:rsidR="004E686D">
          <w:rPr>
            <w:rFonts w:cs="Times New Roman"/>
          </w:rPr>
          <w:t xml:space="preserve"> thus</w:t>
        </w:r>
      </w:ins>
      <w:ins w:id="192" w:author="Chris Richardson" w:date="2016-02-21T22:27:00Z">
        <w:r w:rsidR="004E686D">
          <w:rPr>
            <w:rFonts w:cs="Times New Roman"/>
          </w:rPr>
          <w:t xml:space="preserve"> are</w:t>
        </w:r>
        <w:r w:rsidR="0015241B">
          <w:rPr>
            <w:rFonts w:cs="Times New Roman"/>
          </w:rPr>
          <w:t xml:space="preserve"> usually in LDL.</w:t>
        </w:r>
      </w:ins>
      <w:ins w:id="193" w:author="Chris Richardson" w:date="2016-02-21T22:26:00Z">
        <w:r w:rsidR="0015241B">
          <w:rPr>
            <w:rFonts w:cs="Times New Roman"/>
          </w:rPr>
          <w:t xml:space="preserve"> </w:t>
        </w:r>
      </w:ins>
      <w:del w:id="194" w:author="Chris Richardson" w:date="2016-02-21T22:25:00Z">
        <w:r w:rsidR="00194078" w:rsidRPr="00FA566A" w:rsidDel="0015241B">
          <w:rPr>
            <w:rFonts w:cs="Times New Roman"/>
          </w:rPr>
          <w:delText>. This is because these ions emit under a wider range of conditions than others.</w:delText>
        </w:r>
        <w:r w:rsidR="00FA566A" w:rsidDel="0015241B">
          <w:rPr>
            <w:rFonts w:cs="Times New Roman"/>
          </w:rPr>
          <w:delText xml:space="preserve"> </w:delText>
        </w:r>
      </w:del>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195" w:author="Chris Richardson" w:date="2016-02-21T22:40:00Z"/>
          <w:rFonts w:cs="Times New Roman"/>
        </w:rPr>
      </w:pPr>
    </w:p>
    <w:p w14:paraId="44846C02" w14:textId="413052DE" w:rsidR="00AB464A" w:rsidRDefault="00AB464A" w:rsidP="00194078">
      <w:pPr>
        <w:rPr>
          <w:rFonts w:cs="Times New Roman"/>
        </w:rPr>
      </w:pPr>
      <w:ins w:id="196" w:author="Chris Richardson" w:date="2016-02-21T22:40:00Z">
        <w:r w:rsidRPr="00AB464A">
          <w:rPr>
            <w:rFonts w:cs="Times New Roman"/>
            <w:highlight w:val="yellow"/>
            <w:rPrChange w:id="197" w:author="Chris Richardson" w:date="2016-02-21T22:41:00Z">
              <w:rPr>
                <w:rFonts w:cs="Times New Roman"/>
              </w:rPr>
            </w:rPrChange>
          </w:rPr>
          <w:t>[I DON’T HAVE A SPECIFIC SUGGESTION FOR THE PARAGRAPH BELOW, BUT THERE</w:t>
        </w:r>
      </w:ins>
      <w:ins w:id="198" w:author="Chris Richardson" w:date="2016-02-21T22:41:00Z">
        <w:r w:rsidRPr="00AB464A">
          <w:rPr>
            <w:rFonts w:cs="Times New Roman"/>
            <w:highlight w:val="yellow"/>
            <w:rPrChange w:id="199" w:author="Chris Richardson" w:date="2016-02-21T22:41:00Z">
              <w:rPr>
                <w:rFonts w:cs="Times New Roman"/>
              </w:rPr>
            </w:rPrChange>
          </w:rPr>
          <w:t>’S SOMETHING MISSING AS IT MAINLY JUST COMPARES PEAK VALUES]</w:t>
        </w:r>
      </w:ins>
    </w:p>
    <w:p w14:paraId="5B6DE63D" w14:textId="2A191866"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 Consequently, selectively emphasizing these different parts of the grid give different ratios that are then used in</w:t>
      </w:r>
      <w:r w:rsidR="008E41E0">
        <w:rPr>
          <w:rFonts w:cs="Times New Roman"/>
        </w:rPr>
        <w:t xml:space="preserve"> the</w:t>
      </w:r>
      <w:r w:rsidRPr="000A6EB6">
        <w:rPr>
          <w:rFonts w:cs="Times New Roman"/>
        </w:rPr>
        <w:t xml:space="preserve"> BPT diagram</w:t>
      </w:r>
      <w:r w:rsidR="008E41E0">
        <w:rPr>
          <w:rFonts w:cs="Times New Roman"/>
        </w:rPr>
        <w:t xml:space="preserve"> and other similar diagnostic diagrams</w:t>
      </w:r>
      <w:r w:rsidRPr="000A6EB6">
        <w:rPr>
          <w:rFonts w:cs="Times New Roman"/>
        </w:rPr>
        <w:t xml:space="preserve">. </w:t>
      </w:r>
    </w:p>
    <w:p w14:paraId="345214BB" w14:textId="77777777" w:rsidR="00194078" w:rsidRPr="000A6EB6" w:rsidRDefault="00194078" w:rsidP="00194078">
      <w:pPr>
        <w:rPr>
          <w:rFonts w:cs="Times New Roman"/>
        </w:rPr>
      </w:pPr>
    </w:p>
    <w:p w14:paraId="4BF21337" w14:textId="1DF09417"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ins w:id="200" w:author="Chris Richardson" w:date="2016-02-21T22:43:00Z">
        <w:r w:rsidR="00AB464A">
          <w:rPr>
            <w:rFonts w:cs="Times New Roman"/>
          </w:rPr>
          <w:t>n electron</w:t>
        </w:r>
      </w:ins>
      <w:r w:rsidRPr="000A6EB6">
        <w:rPr>
          <w:rFonts w:cs="Times New Roman"/>
        </w:rPr>
        <w:t xml:space="preserve"> temperature indicator</w:t>
      </w:r>
      <w:ins w:id="201" w:author="Helen  Meskhidze" w:date="2016-02-18T17:29:00Z">
        <w:r w:rsidR="00470B05">
          <w:rPr>
            <w:rFonts w:cs="Times New Roman"/>
          </w:rPr>
          <w:t xml:space="preserve"> </w:t>
        </w:r>
      </w:ins>
      <w:r w:rsidR="00470B05">
        <w:rPr>
          <w:rFonts w:cs="Times New Roman"/>
        </w:rPr>
        <w:t>(Figure 4b, rows f and d)</w:t>
      </w:r>
      <w:r w:rsidRPr="000A6EB6">
        <w:rPr>
          <w:rFonts w:cs="Times New Roman"/>
        </w:rPr>
        <w:t xml:space="preserve">. </w:t>
      </w:r>
      <w:ins w:id="202" w:author="Chris Richardson" w:date="2016-02-21T22:43:00Z">
        <w:r w:rsidR="00AB464A">
          <w:rPr>
            <w:rFonts w:cs="Times New Roman"/>
          </w:rPr>
          <w:t xml:space="preserve">A smaller </w:t>
        </w:r>
      </w:ins>
      <w:del w:id="203" w:author="Chris Richardson" w:date="2016-02-21T22:43:00Z">
        <w:r w:rsidRPr="000A6EB6" w:rsidDel="00AB464A">
          <w:rPr>
            <w:rFonts w:cs="Times New Roman"/>
          </w:rPr>
          <w:delText xml:space="preserve">As before, when this </w:delText>
        </w:r>
      </w:del>
      <w:r w:rsidRPr="000A6EB6">
        <w:rPr>
          <w:rFonts w:cs="Times New Roman"/>
        </w:rPr>
        <w:t xml:space="preserve">ratio </w:t>
      </w:r>
      <w:ins w:id="204" w:author="Chris Richardson" w:date="2016-02-21T22:44:00Z">
        <w:r w:rsidR="00AB464A">
          <w:rPr>
            <w:rFonts w:cs="Times New Roman"/>
          </w:rPr>
          <w:t xml:space="preserve">indicates a higher electron </w:t>
        </w:r>
      </w:ins>
      <w:del w:id="205" w:author="Chris Richardson" w:date="2016-02-21T22:43:00Z">
        <w:r w:rsidRPr="000A6EB6" w:rsidDel="00AB464A">
          <w:rPr>
            <w:rFonts w:cs="Times New Roman"/>
          </w:rPr>
          <w:delText xml:space="preserve">is small, </w:delText>
        </w:r>
      </w:del>
      <w:del w:id="206" w:author="Chris Richardson" w:date="2016-02-21T22:44:00Z">
        <w:r w:rsidRPr="000A6EB6" w:rsidDel="00AB464A">
          <w:rPr>
            <w:rFonts w:cs="Times New Roman"/>
          </w:rPr>
          <w:delText xml:space="preserve">the </w:delText>
        </w:r>
      </w:del>
      <w:r w:rsidRPr="000A6EB6">
        <w:rPr>
          <w:rFonts w:cs="Times New Roman"/>
        </w:rPr>
        <w:t>temperature</w:t>
      </w:r>
      <w:del w:id="207" w:author="Chris Richardson" w:date="2016-02-21T22:44:00Z">
        <w:r w:rsidRPr="000A6EB6" w:rsidDel="00AB464A">
          <w:rPr>
            <w:rFonts w:cs="Times New Roman"/>
          </w:rPr>
          <w:delText xml:space="preserve"> of the nebula is large</w:delText>
        </w:r>
      </w:del>
      <w:r w:rsidRPr="000A6EB6">
        <w:rPr>
          <w:rFonts w:cs="Times New Roman"/>
        </w:rPr>
        <w:t xml:space="preserve">. However, as Richardson et al. (2013) note, at high densities, [O III] (λ4959 + λ5007) / λ4363 </w:t>
      </w:r>
      <w:del w:id="208" w:author="Chris Richardson" w:date="2016-02-21T22:45:00Z">
        <w:r w:rsidRPr="000A6EB6" w:rsidDel="00AB464A">
          <w:rPr>
            <w:rFonts w:cs="Times New Roman"/>
          </w:rPr>
          <w:delText xml:space="preserve">ratio </w:delText>
        </w:r>
      </w:del>
      <w:r w:rsidRPr="000A6EB6">
        <w:rPr>
          <w:rFonts w:cs="Times New Roman"/>
        </w:rPr>
        <w:t>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0F9B6C4"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ins w:id="209" w:author="Helen  Meskhidze" w:date="2016-02-18T17:33:00Z">
        <w:r w:rsidR="00470B05">
          <w:rPr>
            <w:rFonts w:cs="Times New Roman"/>
          </w:rPr>
          <w:t xml:space="preserve"> </w:t>
        </w:r>
      </w:ins>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w:t>
      </w:r>
      <w:del w:id="210" w:author="Chris Richardson" w:date="2016-02-23T17:25:00Z">
        <w:r w:rsidR="004A2D4A" w:rsidDel="006471CB">
          <w:rPr>
            <w:rFonts w:cs="Times New Roman"/>
          </w:rPr>
          <w:delText xml:space="preserve">see </w:delText>
        </w:r>
      </w:del>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w:t>
      </w:r>
      <w:del w:id="211" w:author="Chris Richardson" w:date="2016-02-23T17:25:00Z">
        <w:r w:rsidR="004A2D4A" w:rsidDel="006471CB">
          <w:rPr>
            <w:rFonts w:cs="Times New Roman"/>
          </w:rPr>
          <w:delText xml:space="preserve">see </w:delText>
        </w:r>
      </w:del>
      <w:r w:rsidR="004A2D4A">
        <w:rPr>
          <w:rFonts w:cs="Times New Roman"/>
        </w:rPr>
        <w:t>Figure 7c, rows a and b).</w:t>
      </w:r>
    </w:p>
    <w:p w14:paraId="1A4EEEA5" w14:textId="77777777" w:rsidR="00194078" w:rsidRPr="000A6EB6" w:rsidRDefault="00194078" w:rsidP="00194078">
      <w:pPr>
        <w:rPr>
          <w:rFonts w:cs="Times New Roman"/>
        </w:rPr>
      </w:pPr>
    </w:p>
    <w:p w14:paraId="6125F2B3" w14:textId="5B402D12"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del w:id="212" w:author="Chris Richardson" w:date="2016-02-21T21:47:00Z">
        <w:r w:rsidRPr="000A6EB6" w:rsidDel="00DC5B41">
          <w:rPr>
            <w:rFonts w:cs="Times New Roman"/>
          </w:rPr>
          <w:delText>determine</w:delText>
        </w:r>
        <w:r w:rsidR="00DB1A29" w:rsidDel="00DC5B41">
          <w:rPr>
            <w:rFonts w:cs="Times New Roman"/>
          </w:rPr>
          <w:delText>d</w:delText>
        </w:r>
        <w:r w:rsidRPr="000A6EB6" w:rsidDel="00DC5B41">
          <w:rPr>
            <w:rFonts w:cs="Times New Roman"/>
          </w:rPr>
          <w:delText xml:space="preserve"> </w:delText>
        </w:r>
      </w:del>
      <w:ins w:id="213" w:author="Chris Richardson" w:date="2016-02-21T21:47:00Z">
        <w:r w:rsidR="00DC5B41">
          <w:rPr>
            <w:rFonts w:cs="Times New Roman"/>
          </w:rPr>
          <w:t>verified</w:t>
        </w:r>
        <w:r w:rsidR="00DC5B41" w:rsidRPr="000A6EB6">
          <w:rPr>
            <w:rFonts w:cs="Times New Roman"/>
          </w:rPr>
          <w:t xml:space="preserve"> </w:t>
        </w:r>
      </w:ins>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ins w:id="214" w:author="Chris Richardson" w:date="2016-02-21T21:44:00Z">
        <w:r w:rsidR="00B94CC4">
          <w:rPr>
            <w:rFonts w:cs="Times New Roman"/>
          </w:rPr>
          <w:t xml:space="preserve">This is due primarily due to IR lines typically having lower Einstein coefficients, </w:t>
        </w:r>
      </w:ins>
      <w:ins w:id="215" w:author="Chris Richardson" w:date="2016-02-21T21:46:00Z">
        <w:r w:rsidR="00B94CC4">
          <w:rPr>
            <w:rFonts w:cs="Times New Roman"/>
            <w:i/>
          </w:rPr>
          <w:t>A</w:t>
        </w:r>
        <w:r w:rsidR="00B94CC4" w:rsidRPr="00B94CC4">
          <w:rPr>
            <w:rFonts w:cs="Times New Roman"/>
            <w:i/>
            <w:vertAlign w:val="subscript"/>
            <w:rPrChange w:id="216" w:author="Chris Richardson" w:date="2016-02-21T21:46:00Z">
              <w:rPr>
                <w:rFonts w:cs="Times New Roman"/>
                <w:i/>
              </w:rPr>
            </w:rPrChange>
          </w:rPr>
          <w:t>ij</w:t>
        </w:r>
        <w:r w:rsidR="00B94CC4" w:rsidRPr="00B94CC4">
          <w:rPr>
            <w:rFonts w:cs="Times New Roman"/>
            <w:rPrChange w:id="217" w:author="Chris Richardson" w:date="2016-02-21T21:46:00Z">
              <w:rPr>
                <w:rFonts w:cs="Times New Roman"/>
                <w:i/>
              </w:rPr>
            </w:rPrChange>
          </w:rPr>
          <w:t>,</w:t>
        </w:r>
        <w:r w:rsidR="00B94CC4">
          <w:rPr>
            <w:rFonts w:cs="Times New Roman"/>
            <w:i/>
          </w:rPr>
          <w:t xml:space="preserve"> </w:t>
        </w:r>
      </w:ins>
      <w:ins w:id="218" w:author="Chris Richardson" w:date="2016-02-21T21:47:00Z">
        <w:r w:rsidR="00B94CC4">
          <w:rPr>
            <w:rFonts w:cs="Times New Roman"/>
          </w:rPr>
          <w:t>compared to shorter wavelength emission lines</w:t>
        </w:r>
      </w:ins>
      <w:ins w:id="219" w:author="Chris Richardson" w:date="2016-02-21T21:49:00Z">
        <w:r w:rsidR="00BC34F5">
          <w:rPr>
            <w:rFonts w:cs="Times New Roman"/>
          </w:rPr>
          <w:t>, although exceptions do exist</w:t>
        </w:r>
      </w:ins>
      <w:ins w:id="220" w:author="Chris Richardson" w:date="2016-02-21T21:47:00Z">
        <w:r w:rsidR="00B94CC4">
          <w:rPr>
            <w:rFonts w:cs="Times New Roman"/>
          </w:rPr>
          <w:t>.</w:t>
        </w:r>
      </w:ins>
      <w:ins w:id="221" w:author="Chris Richardson" w:date="2016-02-21T21:44:00Z">
        <w:r w:rsidR="00B94CC4">
          <w:rPr>
            <w:rFonts w:cs="Times New Roman"/>
          </w:rPr>
          <w:t xml:space="preserve"> F</w:t>
        </w:r>
      </w:ins>
      <w:del w:id="222" w:author="Chris Richardson" w:date="2016-02-21T21:44:00Z">
        <w:r w:rsidRPr="000A6EB6" w:rsidDel="00B94CC4">
          <w:rPr>
            <w:rFonts w:cs="Times New Roman"/>
          </w:rPr>
          <w:delText>F</w:delText>
        </w:r>
      </w:del>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del w:id="223" w:author="Chris Richardson" w:date="2016-02-23T17:25:00Z">
        <w:r w:rsidRPr="000A6EB6" w:rsidDel="006471CB">
          <w:rPr>
            <w:rFonts w:cs="Times New Roman"/>
          </w:rPr>
          <w:delText xml:space="preserve">see </w:delText>
        </w:r>
      </w:del>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del w:id="224" w:author="Chris Richardson" w:date="2016-02-23T17:26:00Z">
        <w:r w:rsidRPr="000A6EB6" w:rsidDel="006471CB">
          <w:rPr>
            <w:rFonts w:cs="Times New Roman"/>
          </w:rPr>
          <w:delText xml:space="preserve">see </w:delText>
        </w:r>
      </w:del>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6250F25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ins w:id="225" w:author="Helen  Meskhidze" w:date="2016-02-18T17:39:00Z">
        <w:r w:rsidR="004A2D4A">
          <w:rPr>
            <w:rFonts w:cs="Times New Roman"/>
          </w:rPr>
          <w:t>As discussed above</w:t>
        </w:r>
      </w:ins>
      <w:ins w:id="226" w:author="Chris Richardson" w:date="2016-02-23T17:26:00Z">
        <w:r w:rsidR="006471CB">
          <w:rPr>
            <w:rFonts w:cs="Times New Roman"/>
          </w:rPr>
          <w:t xml:space="preserve"> </w:t>
        </w:r>
        <w:r w:rsidR="0087194E" w:rsidRPr="0087194E">
          <w:rPr>
            <w:rFonts w:cs="Times New Roman"/>
            <w:highlight w:val="yellow"/>
            <w:rPrChange w:id="227" w:author="Chris Richardson" w:date="2016-02-23T17:26:00Z">
              <w:rPr>
                <w:rFonts w:cs="Times New Roman"/>
              </w:rPr>
            </w:rPrChange>
          </w:rPr>
          <w:t>[WHERE ABOVE?]</w:t>
        </w:r>
      </w:ins>
      <w:ins w:id="228" w:author="Helen  Meskhidze" w:date="2016-02-18T17:39:00Z">
        <w:r w:rsidR="004A2D4A">
          <w:rPr>
            <w:rFonts w:cs="Times New Roman"/>
          </w:rPr>
          <w:t>, the</w:t>
        </w:r>
        <w:r w:rsidR="004A2D4A" w:rsidRPr="000A6EB6">
          <w:rPr>
            <w:rFonts w:cs="Times New Roman"/>
          </w:rPr>
          <w:t xml:space="preserve"> </w:t>
        </w:r>
      </w:ins>
      <w:r w:rsidRPr="000A6EB6">
        <w:rPr>
          <w:rFonts w:cs="Times New Roman"/>
        </w:rPr>
        <w:t>IR emission lines (</w:t>
      </w:r>
      <w:ins w:id="229" w:author="Chris Richardson" w:date="2016-02-23T17:33:00Z">
        <w:r w:rsidR="000B5219">
          <w:rPr>
            <w:rFonts w:cs="Times New Roman"/>
          </w:rPr>
          <w:t xml:space="preserve">e.g. </w:t>
        </w:r>
      </w:ins>
      <w:r w:rsidRPr="000A6EB6">
        <w:rPr>
          <w:rFonts w:cs="Times New Roman"/>
        </w:rPr>
        <w:t>[O</w:t>
      </w:r>
      <w:ins w:id="230" w:author="Chris Richardson" w:date="2016-02-23T17:33:00Z">
        <w:r w:rsidR="000B5219">
          <w:t> </w:t>
        </w:r>
      </w:ins>
      <w:del w:id="231" w:author="Chris Richardson" w:date="2016-02-23T17:33:00Z">
        <w:r w:rsidRPr="000A6EB6" w:rsidDel="000B5219">
          <w:rPr>
            <w:rFonts w:cs="Times New Roman"/>
          </w:rPr>
          <w:delText xml:space="preserve"> </w:delText>
        </w:r>
      </w:del>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ins w:id="232" w:author="Chris Richardson" w:date="2016-02-23T17:34:00Z">
        <w:r w:rsidR="000B5219">
          <w:rPr>
            <w:rFonts w:cs="Times New Roman"/>
          </w:rPr>
          <w:t>,</w:t>
        </w:r>
      </w:ins>
      <w:del w:id="233" w:author="Chris Richardson" w:date="2016-02-23T17:34:00Z">
        <w:r w:rsidRPr="000A6EB6" w:rsidDel="000B5219">
          <w:rPr>
            <w:rFonts w:cs="Times New Roman"/>
          </w:rPr>
          <w:delText>.</w:delText>
        </w:r>
      </w:del>
      <w:r w:rsidRPr="000A6EB6">
        <w:rPr>
          <w:rFonts w:cs="Times New Roman"/>
        </w:rPr>
        <w:t xml:space="preserve"> </w:t>
      </w:r>
      <w:ins w:id="234" w:author="Chris Richardson" w:date="2016-02-23T17:34:00Z">
        <w:r w:rsidR="000B5219">
          <w:rPr>
            <w:rFonts w:cs="Times New Roman"/>
          </w:rPr>
          <w:t>h</w:t>
        </w:r>
      </w:ins>
      <w:del w:id="235" w:author="Chris Richardson" w:date="2016-02-23T17:34:00Z">
        <w:r w:rsidRPr="000A6EB6" w:rsidDel="000B5219">
          <w:rPr>
            <w:rFonts w:cs="Times New Roman"/>
          </w:rPr>
          <w:delText>H</w:delText>
        </w:r>
      </w:del>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ins w:id="236" w:author="Chris Richardson" w:date="2016-02-23T17:35:00Z">
        <w:r w:rsidR="000B5219">
          <w:rPr>
            <w:rFonts w:cs="Times New Roman"/>
          </w:rPr>
          <w:t>, which is consistent with Figure 3</w:t>
        </w:r>
      </w:ins>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ins w:id="237" w:author="Chris Richardson" w:date="2016-02-23T17:39:00Z">
        <w:r w:rsidR="000011E1">
          <w:rPr>
            <w:rFonts w:cs="Times New Roman"/>
          </w:rPr>
          <w:t xml:space="preserve">unobserved </w:t>
        </w:r>
      </w:ins>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commentRangeStart w:id="238"/>
      <w:r w:rsidRPr="000A6EB6">
        <w:rPr>
          <w:rFonts w:cs="Times New Roman"/>
        </w:rPr>
        <w:t xml:space="preserve">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commentRangeEnd w:id="238"/>
      <w:r w:rsidR="00CE7E1E">
        <w:rPr>
          <w:rStyle w:val="CommentReference"/>
          <w:rFonts w:asciiTheme="minorHAnsi" w:eastAsiaTheme="minorEastAsia" w:hAnsiTheme="minorHAnsi" w:cstheme="minorBidi"/>
          <w:kern w:val="0"/>
          <w:lang w:eastAsia="en-US" w:bidi="ar-SA"/>
        </w:rPr>
        <w:commentReference w:id="238"/>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524AB570"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r w:rsidR="004A2D4A">
        <w:rPr>
          <w:rFonts w:cs="Times New Roman"/>
        </w:rPr>
        <w:t>star-formation history</w:t>
      </w:r>
      <w:r w:rsidRPr="000A6EB6">
        <w:rPr>
          <w:rFonts w:cs="Times New Roman"/>
        </w:rPr>
        <w:t xml:space="preserve">, and dust. For our baseline model, we made assumptions </w:t>
      </w:r>
      <w:del w:id="239" w:author="Chris Richardson" w:date="2016-02-23T19:28:00Z">
        <w:r w:rsidRPr="000A6EB6" w:rsidDel="009A6042">
          <w:rPr>
            <w:rFonts w:cs="Times New Roman"/>
          </w:rPr>
          <w:delText xml:space="preserve">(detailed above) </w:delText>
        </w:r>
      </w:del>
      <w:r w:rsidRPr="000A6EB6">
        <w:rPr>
          <w:rFonts w:cs="Times New Roman"/>
        </w:rPr>
        <w:t>about these values. Here</w:t>
      </w:r>
      <w:ins w:id="240" w:author="Chris Richardson" w:date="2016-02-23T19:28:00Z">
        <w:r w:rsidR="009A6042">
          <w:rPr>
            <w:rFonts w:cs="Times New Roman"/>
          </w:rPr>
          <w:t>,</w:t>
        </w:r>
      </w:ins>
      <w:r w:rsidRPr="000A6EB6">
        <w:rPr>
          <w:rFonts w:cs="Times New Roman"/>
        </w:rPr>
        <w:t xml:space="preserve"> we </w:t>
      </w:r>
      <w:del w:id="241" w:author="Chris Richardson" w:date="2016-02-23T19:28:00Z">
        <w:r w:rsidRPr="000A6EB6" w:rsidDel="009A6042">
          <w:rPr>
            <w:rFonts w:cs="Times New Roman"/>
          </w:rPr>
          <w:delText xml:space="preserve">hope to </w:delText>
        </w:r>
      </w:del>
      <w:r w:rsidRPr="000A6EB6">
        <w:rPr>
          <w:rFonts w:cs="Times New Roman"/>
        </w:rPr>
        <w:t xml:space="preserve">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51B4E5E8"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ins w:id="242" w:author="Chris Richardson" w:date="2016-02-23T19:29:00Z">
        <w:r w:rsidR="009A6042">
          <w:rPr>
            <w:rFonts w:cs="Times New Roman"/>
          </w:rPr>
          <w:t xml:space="preserve">grid </w:t>
        </w:r>
      </w:ins>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w:t>
      </w:r>
      <w:ins w:id="243" w:author="Chris Richardson" w:date="2016-02-23T19:29:00Z">
        <w:r w:rsidR="009A6042">
          <w:rPr>
            <w:rFonts w:cs="Times New Roman"/>
          </w:rPr>
          <w:t xml:space="preserve"> </w:t>
        </w:r>
        <w:r w:rsidR="009A6042" w:rsidRPr="009A6042">
          <w:rPr>
            <w:rFonts w:cs="Times New Roman"/>
            <w:highlight w:val="yellow"/>
            <w:rPrChange w:id="244" w:author="Chris Richardson" w:date="2016-02-23T19:30:00Z">
              <w:rPr>
                <w:rFonts w:cs="Times New Roman"/>
              </w:rPr>
            </w:rPrChange>
          </w:rPr>
          <w:t>[IS THIS HIGH COLUMN DENSITY OR HIGH HYDROGEN DENSITY?]</w:t>
        </w:r>
      </w:ins>
      <w:r w:rsidRPr="000A6EB6">
        <w:rPr>
          <w:rFonts w:cs="Times New Roman"/>
        </w:rPr>
        <w:t xml:space="preserve">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75172C"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6A3CE2C3"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306A12">
        <w:rPr>
          <w:rFonts w:cs="Times New Roman"/>
        </w:rPr>
        <w:t xml:space="preserve"> </w:t>
      </w:r>
      <w:del w:id="245" w:author="Chris Richardson" w:date="2016-02-23T19:43:00Z">
        <w:r w:rsidR="00306A12" w:rsidDel="00E41F31">
          <w:rPr>
            <w:rFonts w:cs="Times New Roman"/>
          </w:rPr>
          <w:delText>and thes</w:delText>
        </w:r>
      </w:del>
      <w:ins w:id="246" w:author="Chris Richardson" w:date="2016-02-23T19:43:00Z">
        <w:r w:rsidR="00E41F31">
          <w:rPr>
            <w:rFonts w:cs="Times New Roman"/>
          </w:rPr>
          <w:t>, which</w:t>
        </w:r>
      </w:ins>
      <w:del w:id="247" w:author="Chris Richardson" w:date="2016-02-23T19:43:00Z">
        <w:r w:rsidR="00306A12" w:rsidDel="00E41F31">
          <w:rPr>
            <w:rFonts w:cs="Times New Roman"/>
          </w:rPr>
          <w:delText>e</w:delText>
        </w:r>
      </w:del>
      <w:r w:rsidR="00306A12">
        <w:rPr>
          <w:rFonts w:cs="Times New Roman"/>
        </w:rPr>
        <w:t xml:space="preserve"> can contribute to excitation</w:t>
      </w:r>
      <w:ins w:id="248" w:author="Chris Richardson" w:date="2016-02-23T19:43:00Z">
        <w:r w:rsidR="00E41F31">
          <w:rPr>
            <w:rFonts w:cs="Times New Roman"/>
          </w:rPr>
          <w:t xml:space="preserve">, however their inclusion had a </w:t>
        </w:r>
      </w:ins>
      <w:ins w:id="249" w:author="Chris Richardson" w:date="2016-02-23T19:44:00Z">
        <w:r w:rsidR="00E41F31">
          <w:rPr>
            <w:rFonts w:cs="Times New Roman"/>
          </w:rPr>
          <w:t>negligible</w:t>
        </w:r>
      </w:ins>
      <w:ins w:id="250" w:author="Chris Richardson" w:date="2016-02-23T19:43:00Z">
        <w:r w:rsidR="00E41F31">
          <w:rPr>
            <w:rFonts w:cs="Times New Roman"/>
          </w:rPr>
          <w:t xml:space="preserve"> </w:t>
        </w:r>
      </w:ins>
      <w:ins w:id="251" w:author="Chris Richardson" w:date="2016-02-23T19:44:00Z">
        <w:r w:rsidR="00E41F31">
          <w:rPr>
            <w:rFonts w:cs="Times New Roman"/>
          </w:rPr>
          <w:t xml:space="preserve">effect on emission line strengths </w:t>
        </w:r>
        <w:r w:rsidR="00E41F31" w:rsidRPr="00E41F31">
          <w:rPr>
            <w:rFonts w:cs="Times New Roman"/>
            <w:highlight w:val="yellow"/>
            <w:rPrChange w:id="252" w:author="Chris Richardson" w:date="2016-02-23T19:45:00Z">
              <w:rPr>
                <w:rFonts w:cs="Times New Roman"/>
              </w:rPr>
            </w:rPrChange>
          </w:rPr>
          <w:t>[TRUE?]</w:t>
        </w:r>
      </w:ins>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20F8114F" w:rsidR="0049421D" w:rsidRDefault="0049421D" w:rsidP="0049421D">
      <w:pPr>
        <w:rPr>
          <w:rFonts w:cs="Times New Roman"/>
        </w:rPr>
      </w:pPr>
      <w:r>
        <w:rPr>
          <w:rFonts w:cs="Times New Roman"/>
        </w:rPr>
        <w:t>First, o</w:t>
      </w:r>
      <w:r w:rsidRPr="000A6EB6">
        <w:rPr>
          <w:rFonts w:cs="Times New Roman"/>
        </w:rPr>
        <w:t xml:space="preserve">ur </w:t>
      </w:r>
      <w:del w:id="253" w:author="Chris Richardson" w:date="2016-02-23T19:49:00Z">
        <w:r w:rsidRPr="000A6EB6" w:rsidDel="00E41F31">
          <w:rPr>
            <w:rFonts w:cs="Times New Roman"/>
          </w:rPr>
          <w:delText xml:space="preserve">high-resolution </w:delText>
        </w:r>
      </w:del>
      <w:r w:rsidRPr="000A6EB6">
        <w:rPr>
          <w:rFonts w:cs="Times New Roman"/>
        </w:rPr>
        <w:t>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w:t>
      </w:r>
      <w:del w:id="254" w:author="Chris Richardson" w:date="2016-02-23T19:50:00Z">
        <w:r w:rsidRPr="000A6EB6" w:rsidDel="00E41F31">
          <w:rPr>
            <w:rFonts w:cs="Times New Roman"/>
          </w:rPr>
          <w:delText xml:space="preserve">past </w:delText>
        </w:r>
        <w:r w:rsidDel="00E41F31">
          <w:rPr>
            <w:rFonts w:cs="Times New Roman"/>
          </w:rPr>
          <w:delText xml:space="preserve">researchers </w:delText>
        </w:r>
      </w:del>
      <w:r>
        <w:rPr>
          <w:rFonts w:cs="Times New Roman"/>
        </w:rPr>
        <w:t>ha</w:t>
      </w:r>
      <w:del w:id="255" w:author="Chris Richardson" w:date="2016-02-23T19:50:00Z">
        <w:r w:rsidDel="00E41F31">
          <w:rPr>
            <w:rFonts w:cs="Times New Roman"/>
          </w:rPr>
          <w:delText xml:space="preserve">ve </w:delText>
        </w:r>
      </w:del>
      <w:r>
        <w:rPr>
          <w:rFonts w:cs="Times New Roman"/>
        </w:rPr>
        <w:t>s</w:t>
      </w:r>
      <w:ins w:id="256" w:author="Chris Richardson" w:date="2016-02-23T19:50:00Z">
        <w:r w:rsidR="00E41F31">
          <w:rPr>
            <w:rFonts w:cs="Times New Roman"/>
          </w:rPr>
          <w:t xml:space="preserve"> been s</w:t>
        </w:r>
      </w:ins>
      <w:r>
        <w:rPr>
          <w:rFonts w:cs="Times New Roman"/>
        </w:rPr>
        <w:t>tudied</w:t>
      </w:r>
      <w:r w:rsidRPr="000A6EB6">
        <w:rPr>
          <w:rFonts w:cs="Times New Roman"/>
        </w:rPr>
        <w:t xml:space="preserve"> extensively (</w:t>
      </w:r>
      <w:del w:id="257" w:author="Chris Richardson" w:date="2016-02-23T19:50:00Z">
        <w:r w:rsidRPr="000A6EB6" w:rsidDel="00B93DDB">
          <w:rPr>
            <w:rFonts w:cs="Times New Roman"/>
          </w:rPr>
          <w:delText xml:space="preserve">see </w:delText>
        </w:r>
      </w:del>
      <w:r w:rsidRPr="000A6EB6">
        <w:rPr>
          <w:rFonts w:cs="Times New Roman"/>
        </w:rPr>
        <w:t>§</w:t>
      </w:r>
      <w:r>
        <w:rPr>
          <w:rFonts w:cs="Times New Roman"/>
        </w:rPr>
        <w:t>3.1.4</w:t>
      </w:r>
      <w:del w:id="258" w:author="Chris Richardson" w:date="2016-02-23T19:50:00Z">
        <w:r w:rsidRPr="000A6EB6" w:rsidDel="00E41F31">
          <w:rPr>
            <w:rFonts w:cs="Times New Roman"/>
          </w:rPr>
          <w:delText xml:space="preserve"> for more about their studies and our representation of their parameter range on the LOC plane</w:delText>
        </w:r>
      </w:del>
      <w:r w:rsidRPr="000A6EB6">
        <w:rPr>
          <w:rFonts w:cs="Times New Roman"/>
        </w:rPr>
        <w:t xml:space="preserv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w:t>
      </w:r>
      <w:del w:id="259" w:author="Chris Richardson" w:date="2016-02-23T19:53:00Z">
        <w:r w:rsidDel="00B93DDB">
          <w:rPr>
            <w:rFonts w:cs="Times New Roman"/>
          </w:rPr>
          <w:delText>only completing a few zones in Cloudy</w:delText>
        </w:r>
      </w:del>
      <w:ins w:id="260" w:author="Chris Richardson" w:date="2016-02-23T19:53:00Z">
        <w:r w:rsidR="00B93DDB">
          <w:rPr>
            <w:rFonts w:cs="Times New Roman"/>
          </w:rPr>
          <w:t xml:space="preserve">optically thin </w:t>
        </w:r>
        <w:r w:rsidR="00B93DDB" w:rsidRPr="00B93DDB">
          <w:rPr>
            <w:rFonts w:cs="Times New Roman"/>
            <w:highlight w:val="yellow"/>
            <w:rPrChange w:id="261" w:author="Chris Richardson" w:date="2016-02-23T19:55:00Z">
              <w:rPr>
                <w:rFonts w:cs="Times New Roman"/>
              </w:rPr>
            </w:rPrChange>
          </w:rPr>
          <w:t>[TRUE?]</w:t>
        </w:r>
      </w:ins>
      <w:r>
        <w:rPr>
          <w:rFonts w:cs="Times New Roman"/>
        </w:rPr>
        <w:t xml:space="preserve"> </w:t>
      </w:r>
      <w:ins w:id="262" w:author="Chris Richardson" w:date="2016-02-23T19:53:00Z">
        <w:r w:rsidR="00B93DDB">
          <w:rPr>
            <w:rFonts w:cs="Times New Roman"/>
          </w:rPr>
          <w:t>and quickly</w:t>
        </w:r>
      </w:ins>
      <w:del w:id="263" w:author="Chris Richardson" w:date="2016-02-23T19:53:00Z">
        <w:r w:rsidDel="00B93DDB">
          <w:rPr>
            <w:rFonts w:cs="Times New Roman"/>
          </w:rPr>
          <w:delText>before</w:delText>
        </w:r>
      </w:del>
      <w:r>
        <w:rPr>
          <w:rFonts w:cs="Times New Roman"/>
        </w:rPr>
        <w:t xml:space="preserve"> reaching the lower temperature limit </w:t>
      </w:r>
      <w:ins w:id="264" w:author="Chris Richardson" w:date="2016-02-23T19:56:00Z">
        <w:r w:rsidR="00B93DDB">
          <w:rPr>
            <w:rFonts w:cs="Times New Roman"/>
          </w:rPr>
          <w:t xml:space="preserve">of </w:t>
        </w:r>
      </w:ins>
      <w:del w:id="265" w:author="Chris Richardson" w:date="2016-02-23T19:56:00Z">
        <w:r w:rsidDel="00B93DDB">
          <w:rPr>
            <w:rFonts w:cs="Times New Roman"/>
          </w:rPr>
          <w:delText>(</w:delText>
        </w:r>
      </w:del>
      <w:r>
        <w:rPr>
          <w:rFonts w:cs="Times New Roman"/>
        </w:rPr>
        <w:t>4000 K</w:t>
      </w:r>
      <w:del w:id="266" w:author="Chris Richardson" w:date="2016-02-23T19:56:00Z">
        <w:r w:rsidDel="00B93DDB">
          <w:rPr>
            <w:rFonts w:cs="Times New Roman"/>
          </w:rPr>
          <w:delText>)</w:delText>
        </w:r>
      </w:del>
      <w:r>
        <w:rPr>
          <w:rFonts w:cs="Times New Roman"/>
        </w:rPr>
        <w:t xml:space="preserve">, which was not allowing the gas to become ionized. </w:t>
      </w:r>
      <w:ins w:id="267" w:author="Chris Richardson" w:date="2016-02-23T19:54:00Z">
        <w:r w:rsidR="009276F6" w:rsidRPr="009276F6">
          <w:rPr>
            <w:rFonts w:cs="Times New Roman"/>
            <w:highlight w:val="yellow"/>
          </w:rPr>
          <w:t>[</w:t>
        </w:r>
        <w:r w:rsidR="00B93DDB" w:rsidRPr="00B93DDB">
          <w:rPr>
            <w:rFonts w:cs="Times New Roman"/>
            <w:highlight w:val="yellow"/>
            <w:rPrChange w:id="268" w:author="Chris Richardson" w:date="2016-02-23T19:56:00Z">
              <w:rPr>
                <w:rFonts w:cs="Times New Roman"/>
              </w:rPr>
            </w:rPrChange>
          </w:rPr>
          <w:t>HOW IS THE GAS NOT IONIZED? DID YOU CHECK THIS</w:t>
        </w:r>
      </w:ins>
      <w:ins w:id="269" w:author="Chris Richardson" w:date="2016-02-24T20:30:00Z">
        <w:r w:rsidR="009276F6">
          <w:rPr>
            <w:rFonts w:cs="Times New Roman"/>
            <w:highlight w:val="yellow"/>
          </w:rPr>
          <w:t xml:space="preserve"> IN CLOUDY</w:t>
        </w:r>
      </w:ins>
      <w:ins w:id="270" w:author="Chris Richardson" w:date="2016-02-23T19:54:00Z">
        <w:r w:rsidR="00B93DDB" w:rsidRPr="00B93DDB">
          <w:rPr>
            <w:rFonts w:cs="Times New Roman"/>
            <w:highlight w:val="yellow"/>
            <w:rPrChange w:id="271" w:author="Chris Richardson" w:date="2016-02-23T19:56:00Z">
              <w:rPr>
                <w:rFonts w:cs="Times New Roman"/>
              </w:rPr>
            </w:rPrChange>
          </w:rPr>
          <w:t>?</w:t>
        </w:r>
      </w:ins>
      <w:ins w:id="272" w:author="Chris Richardson" w:date="2016-02-23T19:55:00Z">
        <w:r w:rsidR="00B93DDB" w:rsidRPr="00B93DDB">
          <w:rPr>
            <w:rFonts w:cs="Times New Roman"/>
            <w:highlight w:val="yellow"/>
            <w:rPrChange w:id="273" w:author="Chris Richardson" w:date="2016-02-23T19:56:00Z">
              <w:rPr>
                <w:rFonts w:cs="Times New Roman"/>
              </w:rPr>
            </w:rPrChange>
          </w:rPr>
          <w:t>]</w:t>
        </w:r>
      </w:ins>
      <w:del w:id="274" w:author="Chris Richardson" w:date="2016-02-23T19:57:00Z">
        <w:r w:rsidDel="00B93DDB">
          <w:rPr>
            <w:rFonts w:cs="Times New Roman"/>
          </w:rPr>
          <w:delText xml:space="preserve">In the regions where there was emission, Cloudy was running 90-130 zones. </w:delText>
        </w:r>
      </w:del>
    </w:p>
    <w:p w14:paraId="72BB33A2" w14:textId="77777777" w:rsidR="0049421D" w:rsidRDefault="0049421D" w:rsidP="0049421D">
      <w:pPr>
        <w:rPr>
          <w:rFonts w:cs="Times New Roman"/>
        </w:rPr>
      </w:pPr>
    </w:p>
    <w:p w14:paraId="12B8B781" w14:textId="34DC997E" w:rsidR="0049421D" w:rsidDel="00B93DDB" w:rsidRDefault="0049421D" w:rsidP="0049421D">
      <w:pPr>
        <w:rPr>
          <w:del w:id="275" w:author="Chris Richardson" w:date="2016-02-23T19:58:00Z"/>
          <w:rFonts w:cs="Times New Roman"/>
        </w:rPr>
      </w:pPr>
      <w:r>
        <w:rPr>
          <w:rFonts w:cs="Times New Roman"/>
        </w:rPr>
        <w:t xml:space="preserve">When the electron temperature cut-off was </w:t>
      </w:r>
      <w:del w:id="276" w:author="Chris Richardson" w:date="2016-02-23T19:58:00Z">
        <w:r w:rsidDel="00B93DDB">
          <w:rPr>
            <w:rFonts w:cs="Times New Roman"/>
          </w:rPr>
          <w:delText>relaxed (</w:delText>
        </w:r>
      </w:del>
      <w:r>
        <w:rPr>
          <w:rFonts w:cs="Times New Roman"/>
        </w:rPr>
        <w:t>lowered from the default value of 4000 K</w:t>
      </w:r>
      <w:del w:id="277" w:author="Chris Richardson" w:date="2016-02-23T19:58:00Z">
        <w:r w:rsidDel="00B93DDB">
          <w:rPr>
            <w:rFonts w:cs="Times New Roman"/>
          </w:rPr>
          <w:delText>)</w:delText>
        </w:r>
      </w:del>
      <w:r>
        <w:rPr>
          <w:rFonts w:cs="Times New Roman"/>
        </w:rPr>
        <w:t xml:space="preserve">, this pocket of no emission began to fill in, finally disappearing when the temperature cut-off was relaxed to 500 K. The pocket of no emission was neither present in our solar simulations nor in our subsolar simulations. </w:t>
      </w:r>
    </w:p>
    <w:p w14:paraId="536487D5" w14:textId="77777777" w:rsidR="0049421D" w:rsidDel="00B93DDB" w:rsidRDefault="0049421D" w:rsidP="0049421D">
      <w:pPr>
        <w:rPr>
          <w:del w:id="278" w:author="Chris Richardson" w:date="2016-02-23T19:58:00Z"/>
          <w:rFonts w:cs="Times New Roman"/>
        </w:rPr>
      </w:pPr>
    </w:p>
    <w:p w14:paraId="52BBEA84" w14:textId="0DF937D1" w:rsidR="0049421D" w:rsidRDefault="0049421D" w:rsidP="0049421D">
      <w:pPr>
        <w:rPr>
          <w:rFonts w:cs="Times New Roman"/>
        </w:rPr>
      </w:pPr>
      <w:r>
        <w:rPr>
          <w:rFonts w:cs="Times New Roman"/>
        </w:rPr>
        <w:t>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w:t>
      </w:r>
      <w:del w:id="279" w:author="Chris Richardson" w:date="2016-02-23T19:58:00Z">
        <w:r w:rsidDel="00B93DDB">
          <w:rPr>
            <w:rFonts w:cs="Times New Roman"/>
          </w:rPr>
          <w:delText xml:space="preserve">(including metals) </w:delText>
        </w:r>
      </w:del>
      <w:r>
        <w:rPr>
          <w:rFonts w:cs="Times New Roman"/>
        </w:rPr>
        <w:t xml:space="preserve">from the UV to the IR. </w:t>
      </w:r>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p>
    <w:p w14:paraId="1D764032" w14:textId="77777777" w:rsidR="00194078" w:rsidRPr="000A6EB6" w:rsidRDefault="00194078" w:rsidP="00194078">
      <w:pPr>
        <w:rPr>
          <w:rFonts w:cs="Times New Roman"/>
        </w:rPr>
      </w:pPr>
    </w:p>
    <w:p w14:paraId="5C897DDA" w14:textId="63303E39" w:rsidR="00194078" w:rsidRPr="000A6EB6" w:rsidRDefault="00194078" w:rsidP="00194078">
      <w:pPr>
        <w:rPr>
          <w:rFonts w:cs="Times New Roman"/>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del w:id="280" w:author="Chris Richardson" w:date="2016-02-23T20:00:00Z">
        <w:r w:rsidR="00255115" w:rsidDel="00B93DDB">
          <w:rPr>
            <w:rFonts w:cs="Times New Roman"/>
          </w:rPr>
          <w:delText xml:space="preserve"> (originally</w:delText>
        </w:r>
      </w:del>
      <w:r w:rsidR="00255115">
        <w:rPr>
          <w:rFonts w:cs="Times New Roman"/>
        </w:rPr>
        <w:t xml:space="preserve"> in §3.3.2</w:t>
      </w:r>
      <w:del w:id="281" w:author="Chris Richardson" w:date="2016-02-23T20:00:00Z">
        <w:r w:rsidR="00255115" w:rsidDel="00B93DDB">
          <w:rPr>
            <w:rFonts w:cs="Times New Roman"/>
          </w:rPr>
          <w:delText>)</w:delText>
        </w:r>
      </w:del>
      <w:r w:rsidRPr="000A6EB6">
        <w:rPr>
          <w:rFonts w:cs="Times New Roman"/>
        </w:rPr>
        <w:t>. Specifically, the island of emission feature is evident in</w:t>
      </w:r>
      <w:ins w:id="282" w:author="Chris Richardson" w:date="2016-02-23T20:02:00Z">
        <w:r w:rsidR="00071D04">
          <w:rPr>
            <w:rFonts w:cs="Times New Roman"/>
          </w:rPr>
          <w:t>:</w:t>
        </w:r>
      </w:ins>
      <w:r w:rsidRPr="000A6EB6">
        <w:rPr>
          <w:rFonts w:cs="Times New Roman"/>
        </w:rPr>
        <w:t xml:space="preserve"> </w:t>
      </w:r>
      <w:del w:id="283" w:author="Chris Richardson" w:date="2016-02-23T20:01:00Z">
        <w:r w:rsidRPr="000A6EB6" w:rsidDel="00071D04">
          <w:rPr>
            <w:rFonts w:cs="Times New Roman"/>
          </w:rPr>
          <w:delText xml:space="preserve">UV lines (i.e. </w:delText>
        </w:r>
      </w:del>
      <w:r w:rsidRPr="000A6EB6">
        <w:rPr>
          <w:rFonts w:cs="Times New Roman"/>
        </w:rPr>
        <w:t>C III] λ1907 and [O II] λ2471</w:t>
      </w:r>
      <w:ins w:id="284" w:author="Chris Richardson" w:date="2016-02-23T20:01:00Z">
        <w:r w:rsidR="00071D04">
          <w:rPr>
            <w:rFonts w:cs="Times New Roman"/>
          </w:rPr>
          <w:t xml:space="preserve"> </w:t>
        </w:r>
        <w:r w:rsidR="00071D04" w:rsidRPr="00071D04">
          <w:rPr>
            <w:rFonts w:cs="Times New Roman"/>
            <w:highlight w:val="yellow"/>
            <w:rPrChange w:id="285" w:author="Chris Richardson" w:date="2016-02-23T20:03:00Z">
              <w:rPr>
                <w:rFonts w:cs="Times New Roman"/>
              </w:rPr>
            </w:rPrChange>
          </w:rPr>
          <w:t>(FIGURE, ROW)</w:t>
        </w:r>
      </w:ins>
      <w:del w:id="286" w:author="Chris Richardson" w:date="2016-02-23T20:01:00Z">
        <w:r w:rsidRPr="000A6EB6" w:rsidDel="00071D04">
          <w:rPr>
            <w:rFonts w:cs="Times New Roman"/>
          </w:rPr>
          <w:delText>)</w:delText>
        </w:r>
      </w:del>
      <w:ins w:id="287" w:author="Chris Richardson" w:date="2016-02-23T20:02:00Z">
        <w:r w:rsidR="00071D04">
          <w:rPr>
            <w:rFonts w:cs="Times New Roman"/>
          </w:rPr>
          <w:t>;</w:t>
        </w:r>
      </w:ins>
      <w:del w:id="288" w:author="Chris Richardson" w:date="2016-02-23T20:02:00Z">
        <w:r w:rsidRPr="000A6EB6" w:rsidDel="00071D04">
          <w:rPr>
            <w:rFonts w:cs="Times New Roman"/>
          </w:rPr>
          <w:delText>,</w:delText>
        </w:r>
      </w:del>
      <w:r w:rsidRPr="000A6EB6">
        <w:rPr>
          <w:rFonts w:cs="Times New Roman"/>
        </w:rPr>
        <w:t xml:space="preserve"> </w:t>
      </w:r>
      <w:del w:id="289" w:author="Chris Richardson" w:date="2016-02-23T20:01:00Z">
        <w:r w:rsidRPr="000A6EB6" w:rsidDel="00071D04">
          <w:rPr>
            <w:rFonts w:cs="Times New Roman"/>
          </w:rPr>
          <w:delText xml:space="preserve">optical lines (i.e. </w:delText>
        </w:r>
      </w:del>
      <w:r w:rsidRPr="000A6EB6">
        <w:rPr>
          <w:rFonts w:cs="Times New Roman"/>
        </w:rPr>
        <w:t xml:space="preserve">all </w:t>
      </w:r>
      <w:ins w:id="290" w:author="Chris Richardson" w:date="2016-02-23T20:01:00Z">
        <w:r w:rsidR="00071D04">
          <w:rPr>
            <w:rFonts w:cs="Times New Roman"/>
          </w:rPr>
          <w:t>optical</w:t>
        </w:r>
      </w:ins>
      <w:del w:id="291" w:author="Chris Richardson" w:date="2016-02-23T20:01:00Z">
        <w:r w:rsidRPr="000A6EB6" w:rsidDel="00071D04">
          <w:rPr>
            <w:rFonts w:cs="Times New Roman"/>
          </w:rPr>
          <w:delText>the</w:delText>
        </w:r>
      </w:del>
      <w:r w:rsidRPr="000A6EB6">
        <w:rPr>
          <w:rFonts w:cs="Times New Roman"/>
        </w:rPr>
        <w:t xml:space="preserve"> sulfur lines</w:t>
      </w:r>
      <w:ins w:id="292" w:author="Chris Richardson" w:date="2016-02-23T20:02:00Z">
        <w:r w:rsidR="00071D04">
          <w:rPr>
            <w:rFonts w:cs="Times New Roman"/>
          </w:rPr>
          <w:t>;</w:t>
        </w:r>
      </w:ins>
      <w:del w:id="293" w:author="Chris Richardson" w:date="2016-02-23T20:02:00Z">
        <w:r w:rsidRPr="000A6EB6" w:rsidDel="00071D04">
          <w:rPr>
            <w:rFonts w:cs="Times New Roman"/>
          </w:rPr>
          <w:delText>,</w:delText>
        </w:r>
      </w:del>
      <w:r w:rsidRPr="000A6EB6">
        <w:rPr>
          <w:rFonts w:cs="Times New Roman"/>
        </w:rPr>
        <w:t xml:space="preserve"> [O III] λ4959, [N II] λ5755, and [O I] λ6300</w:t>
      </w:r>
      <w:ins w:id="294" w:author="Chris Richardson" w:date="2016-02-23T20:02:00Z">
        <w:r w:rsidR="00071D04">
          <w:rPr>
            <w:rFonts w:cs="Times New Roman"/>
          </w:rPr>
          <w:t xml:space="preserve"> </w:t>
        </w:r>
        <w:r w:rsidR="00071D04" w:rsidRPr="00071D04">
          <w:rPr>
            <w:rFonts w:cs="Times New Roman"/>
            <w:highlight w:val="yellow"/>
            <w:rPrChange w:id="295" w:author="Chris Richardson" w:date="2016-02-23T20:03:00Z">
              <w:rPr>
                <w:rFonts w:cs="Times New Roman"/>
              </w:rPr>
            </w:rPrChange>
          </w:rPr>
          <w:t>(FIGURE, ROW)</w:t>
        </w:r>
      </w:ins>
      <w:del w:id="296" w:author="Chris Richardson" w:date="2016-02-23T20:02:00Z">
        <w:r w:rsidRPr="000A6EB6" w:rsidDel="00071D04">
          <w:rPr>
            <w:rFonts w:cs="Times New Roman"/>
          </w:rPr>
          <w:delText>)</w:delText>
        </w:r>
      </w:del>
      <w:del w:id="297" w:author="Chris Richardson" w:date="2016-02-23T20:03:00Z">
        <w:r w:rsidRPr="000A6EB6" w:rsidDel="00071D04">
          <w:rPr>
            <w:rFonts w:cs="Times New Roman"/>
          </w:rPr>
          <w:delText>,</w:delText>
        </w:r>
      </w:del>
      <w:ins w:id="298" w:author="Chris Richardson" w:date="2016-02-23T20:03:00Z">
        <w:r w:rsidR="00071D04">
          <w:rPr>
            <w:rFonts w:cs="Times New Roman"/>
          </w:rPr>
          <w:t>;</w:t>
        </w:r>
      </w:ins>
      <w:r w:rsidRPr="000A6EB6">
        <w:rPr>
          <w:rFonts w:cs="Times New Roman"/>
        </w:rPr>
        <w:t xml:space="preserve"> </w:t>
      </w:r>
      <w:del w:id="299" w:author="Chris Richardson" w:date="2016-02-23T20:02:00Z">
        <w:r w:rsidRPr="000A6EB6" w:rsidDel="00071D04">
          <w:rPr>
            <w:rFonts w:cs="Times New Roman"/>
          </w:rPr>
          <w:delText xml:space="preserve">and even the IR emission lines (i.e. </w:delText>
        </w:r>
      </w:del>
      <w:r w:rsidRPr="000A6EB6">
        <w:rPr>
          <w:rFonts w:cs="Times New Roman"/>
        </w:rPr>
        <w:t>[O II] λ7325 and [S III] λ 9069</w:t>
      </w:r>
      <w:del w:id="300" w:author="Chris Richardson" w:date="2016-02-23T20:02:00Z">
        <w:r w:rsidR="00255115" w:rsidDel="00071D04">
          <w:rPr>
            <w:rFonts w:cs="Times New Roman"/>
          </w:rPr>
          <w:delText xml:space="preserve">; </w:delText>
        </w:r>
        <w:r w:rsidRPr="000A6EB6" w:rsidDel="00071D04">
          <w:rPr>
            <w:rFonts w:cs="Times New Roman"/>
          </w:rPr>
          <w:delText xml:space="preserve">see Figure </w:delText>
        </w:r>
        <w:r w:rsidR="00255115" w:rsidDel="00071D04">
          <w:rPr>
            <w:rFonts w:cs="Times New Roman"/>
          </w:rPr>
          <w:delText>5</w:delText>
        </w:r>
      </w:del>
      <w:ins w:id="301" w:author="Chris Richardson" w:date="2016-02-23T20:02:00Z">
        <w:r w:rsidR="00071D04">
          <w:rPr>
            <w:rFonts w:cs="Times New Roman"/>
          </w:rPr>
          <w:t xml:space="preserve"> </w:t>
        </w:r>
        <w:r w:rsidR="00071D04" w:rsidRPr="00071D04">
          <w:rPr>
            <w:rFonts w:cs="Times New Roman"/>
            <w:highlight w:val="yellow"/>
            <w:rPrChange w:id="302" w:author="Chris Richardson" w:date="2016-02-23T20:03:00Z">
              <w:rPr>
                <w:rFonts w:cs="Times New Roman"/>
              </w:rPr>
            </w:rPrChange>
          </w:rPr>
          <w:t>(FIGURE, ROW)</w:t>
        </w:r>
      </w:ins>
      <w:del w:id="303" w:author="Chris Richardson" w:date="2016-02-23T20:02:00Z">
        <w:r w:rsidRPr="000A6EB6" w:rsidDel="00071D04">
          <w:rPr>
            <w:rFonts w:cs="Times New Roman"/>
          </w:rPr>
          <w:delText>)</w:delText>
        </w:r>
      </w:del>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7563F957"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w:t>
      </w:r>
      <w:r w:rsidR="00255115">
        <w:rPr>
          <w:rFonts w:cs="Times New Roman"/>
        </w:rPr>
        <w:t xml:space="preserve">shorter-wavelength </w:t>
      </w:r>
      <w:r w:rsidR="00194078" w:rsidRPr="000A6EB6">
        <w:rPr>
          <w:rFonts w:cs="Times New Roman"/>
        </w:rPr>
        <w:t xml:space="preserve">UV emission lines </w:t>
      </w:r>
      <w:r w:rsidR="00CD4491">
        <w:rPr>
          <w:rFonts w:cs="Times New Roman"/>
        </w:rPr>
        <w:t>increase</w:t>
      </w:r>
      <w:r w:rsidR="00CD4491" w:rsidRPr="000A6EB6">
        <w:rPr>
          <w:rFonts w:cs="Times New Roman"/>
        </w:rPr>
        <w:t xml:space="preserve"> </w:t>
      </w:r>
      <w:r w:rsidR="00194078" w:rsidRPr="000A6EB6">
        <w:rPr>
          <w:rFonts w:cs="Times New Roman"/>
        </w:rPr>
        <w:t>in strength</w:t>
      </w:r>
      <w:ins w:id="304" w:author="Chris Richardson" w:date="2016-02-23T20:08:00Z">
        <w:r w:rsidR="00071D04">
          <w:rPr>
            <w:rFonts w:cs="Times New Roman"/>
          </w:rPr>
          <w:t xml:space="preserve"> and emit</w:t>
        </w:r>
      </w:ins>
      <w:ins w:id="305" w:author="Chris Richardson" w:date="2016-02-23T20:07:00Z">
        <w:r w:rsidR="00071D04">
          <w:rPr>
            <w:rFonts w:cs="Times New Roman"/>
          </w:rPr>
          <w:t xml:space="preserve"> over a wider range of </w:t>
        </w:r>
      </w:ins>
      <w:del w:id="306" w:author="Chris Richardson" w:date="2016-02-23T20:11:00Z">
        <w:r w:rsidR="00194078" w:rsidRPr="000A6EB6" w:rsidDel="00442A33">
          <w:rPr>
            <w:rFonts w:cs="Times New Roman"/>
          </w:rPr>
          <w:delText xml:space="preserve"> </w:delText>
        </w:r>
      </w:del>
      <w:ins w:id="307" w:author="Helen  Meskhidze" w:date="2016-02-18T18:02:00Z">
        <w:del w:id="308" w:author="Chris Richardson" w:date="2016-02-23T20:07:00Z">
          <w:r w:rsidR="00255115" w:rsidDel="00071D04">
            <w:rPr>
              <w:rFonts w:cs="Times New Roman"/>
            </w:rPr>
            <w:delText xml:space="preserve">(peaks as well as emission across the LOC plane) </w:delText>
          </w:r>
        </w:del>
      </w:ins>
      <w:r w:rsidR="00194078" w:rsidRPr="000A6EB6">
        <w:rPr>
          <w:rFonts w:cs="Times New Roman"/>
        </w:rPr>
        <w:t>with increasing metallicit</w:t>
      </w:r>
      <w:ins w:id="309" w:author="Chris Richardson" w:date="2016-02-23T20:10:00Z">
        <w:r w:rsidR="00071D04">
          <w:rPr>
            <w:rFonts w:cs="Times New Roman"/>
          </w:rPr>
          <w:t>y</w:t>
        </w:r>
      </w:ins>
      <w:ins w:id="310" w:author="Chris Richardson" w:date="2016-02-23T20:09:00Z">
        <w:r w:rsidR="00071D04">
          <w:rPr>
            <w:rFonts w:cs="Times New Roman"/>
          </w:rPr>
          <w:t xml:space="preserve"> </w:t>
        </w:r>
      </w:ins>
      <w:del w:id="311" w:author="Chris Richardson" w:date="2016-02-23T20:09:00Z">
        <w:r w:rsidR="00194078" w:rsidRPr="000A6EB6" w:rsidDel="00071D04">
          <w:rPr>
            <w:rFonts w:cs="Times New Roman"/>
          </w:rPr>
          <w:delText>y</w:delText>
        </w:r>
      </w:del>
      <w:ins w:id="312" w:author="Helen  Meskhidze" w:date="2016-02-18T18:01:00Z">
        <w:del w:id="313" w:author="Chris Richardson" w:date="2016-02-23T20:09:00Z">
          <w:r w:rsidR="00255115" w:rsidDel="00071D04">
            <w:rPr>
              <w:rFonts w:cs="Times New Roman"/>
            </w:rPr>
            <w:delText xml:space="preserve"> </w:delText>
          </w:r>
        </w:del>
      </w:ins>
      <w:del w:id="314" w:author="Chris Richardson" w:date="2016-02-23T20:09:00Z">
        <w:r w:rsidR="00255115" w:rsidDel="00071D04">
          <w:rPr>
            <w:rFonts w:cs="Times New Roman"/>
          </w:rPr>
          <w:delText xml:space="preserve">(see </w:delText>
        </w:r>
      </w:del>
      <w:r w:rsidR="00255115">
        <w:rPr>
          <w:rFonts w:cs="Times New Roman"/>
        </w:rPr>
        <w:t>Figure 5, rows a-c)</w:t>
      </w:r>
      <w:ins w:id="315" w:author="Chris Richardson" w:date="2016-02-23T20:22:00Z">
        <w:r w:rsidR="001D1F11">
          <w:rPr>
            <w:rFonts w:cs="Times New Roman"/>
          </w:rPr>
          <w:t xml:space="preserve"> </w:t>
        </w:r>
        <w:r w:rsidR="001D1F11" w:rsidRPr="001D1F11">
          <w:rPr>
            <w:rFonts w:cs="Times New Roman"/>
            <w:highlight w:val="yellow"/>
            <w:rPrChange w:id="316" w:author="Chris Richardson" w:date="2016-02-23T20:23:00Z">
              <w:rPr>
                <w:rFonts w:cs="Times New Roman"/>
              </w:rPr>
            </w:rPrChange>
          </w:rPr>
          <w:t>[THIS APPLIES FOR THE LINES SHOWN IN FIG 5 BUT DOES IT APPLY FOR ALL SHORT WAVELENGTH UV LINES?</w:t>
        </w:r>
      </w:ins>
      <w:ins w:id="317" w:author="Chris Richardson" w:date="2016-02-23T22:02:00Z">
        <w:r w:rsidR="00367113">
          <w:rPr>
            <w:rFonts w:cs="Times New Roman"/>
            <w:highlight w:val="yellow"/>
          </w:rPr>
          <w:t xml:space="preserve"> ALSO NOTE </w:t>
        </w:r>
        <w:r w:rsidR="00B80296">
          <w:rPr>
            <w:rFonts w:cs="Times New Roman"/>
            <w:highlight w:val="yellow"/>
          </w:rPr>
          <w:t>THAT THE 100</w:t>
        </w:r>
      </w:ins>
      <w:ins w:id="318" w:author="Chris Richardson" w:date="2016-02-23T22:03:00Z">
        <w:r w:rsidR="00B80296">
          <w:rPr>
            <w:rFonts w:cs="Times New Roman"/>
            <w:highlight w:val="yellow"/>
          </w:rPr>
          <w:t>0</w:t>
        </w:r>
      </w:ins>
      <w:ins w:id="319" w:author="Chris Richardson" w:date="2016-02-23T22:02:00Z">
        <w:r w:rsidR="00B80296">
          <w:rPr>
            <w:rFonts w:cs="Times New Roman"/>
            <w:highlight w:val="yellow"/>
          </w:rPr>
          <w:t xml:space="preserve"> K</w:t>
        </w:r>
      </w:ins>
      <w:ins w:id="320" w:author="Chris Richardson" w:date="2016-02-23T22:03:00Z">
        <w:r w:rsidR="00B80296">
          <w:rPr>
            <w:rFonts w:cs="Times New Roman"/>
            <w:highlight w:val="yellow"/>
          </w:rPr>
          <w:t xml:space="preserve"> BOUNDARY CONDITION HIGH-RES 5Z SIMS MIGHT HAVE TO TAKE THE PLACE OF THE RIGHT COLUMN</w:t>
        </w:r>
      </w:ins>
      <w:ins w:id="321" w:author="Chris Richardson" w:date="2016-02-23T22:10:00Z">
        <w:r w:rsidR="00C76480">
          <w:rPr>
            <w:rFonts w:cs="Times New Roman"/>
            <w:highlight w:val="yellow"/>
          </w:rPr>
          <w:t>. I</w:t>
        </w:r>
      </w:ins>
      <w:ins w:id="322" w:author="Chris Richardson" w:date="2016-02-23T22:12:00Z">
        <w:r w:rsidR="0075172C">
          <w:rPr>
            <w:rFonts w:cs="Times New Roman"/>
            <w:highlight w:val="yellow"/>
          </w:rPr>
          <w:t>T LOOKS LIKE THE REPOSITORY ONLY INC</w:t>
        </w:r>
      </w:ins>
      <w:ins w:id="323" w:author="Chris Richardson" w:date="2016-02-23T22:13:00Z">
        <w:r w:rsidR="0075172C">
          <w:rPr>
            <w:rFonts w:cs="Times New Roman"/>
            <w:highlight w:val="yellow"/>
          </w:rPr>
          <w:t>L</w:t>
        </w:r>
      </w:ins>
      <w:ins w:id="324" w:author="Chris Richardson" w:date="2016-02-23T22:12:00Z">
        <w:r w:rsidR="0075172C">
          <w:rPr>
            <w:rFonts w:cs="Times New Roman"/>
            <w:highlight w:val="yellow"/>
          </w:rPr>
          <w:t>UDES</w:t>
        </w:r>
      </w:ins>
      <w:ins w:id="325" w:author="Chris Richardson" w:date="2016-02-23T22:13:00Z">
        <w:r w:rsidR="0075172C">
          <w:rPr>
            <w:rFonts w:cs="Times New Roman"/>
            <w:highlight w:val="yellow"/>
          </w:rPr>
          <w:t xml:space="preserve"> THE LOWER RIGHT CORNER</w:t>
        </w:r>
      </w:ins>
      <w:ins w:id="326" w:author="Chris Richardson" w:date="2016-02-23T22:12:00Z">
        <w:r w:rsidR="0075172C">
          <w:rPr>
            <w:rFonts w:cs="Times New Roman"/>
            <w:highlight w:val="yellow"/>
          </w:rPr>
          <w:t>]</w:t>
        </w:r>
      </w:ins>
      <w:r w:rsidR="00A36456">
        <w:rPr>
          <w:rFonts w:cs="Times New Roman"/>
        </w:rPr>
        <w:t>.</w:t>
      </w:r>
      <w:r w:rsidR="0005351B">
        <w:rPr>
          <w:rFonts w:cs="Times New Roman"/>
        </w:rPr>
        <w:t xml:space="preserve"> </w:t>
      </w:r>
      <w:r w:rsidR="00255115">
        <w:rPr>
          <w:rFonts w:cs="Times New Roman"/>
        </w:rPr>
        <w:t>Many of the longer-wavelength UV emission lines decrease in strength (peaks as well as emission across the LOC plane) with increasing metallicity (see Figure 5, rows d and e), with Mg as the exception (see Figure 5, row f)</w:t>
      </w:r>
      <w:ins w:id="327" w:author="Chris Richardson" w:date="2016-02-23T20:23:00Z">
        <w:r w:rsidR="001D1F11">
          <w:rPr>
            <w:rFonts w:cs="Times New Roman"/>
          </w:rPr>
          <w:t xml:space="preserve"> </w:t>
        </w:r>
        <w:r w:rsidR="001D1F11" w:rsidRPr="001D1F11">
          <w:rPr>
            <w:rFonts w:cs="Times New Roman"/>
            <w:highlight w:val="yellow"/>
            <w:rPrChange w:id="328" w:author="Chris Richardson" w:date="2016-02-23T20:23:00Z">
              <w:rPr>
                <w:rFonts w:cs="Times New Roman"/>
              </w:rPr>
            </w:rPrChange>
          </w:rPr>
          <w:t>[SAME AS ABOVE]</w:t>
        </w:r>
      </w:ins>
      <w:r w:rsidR="00255115">
        <w:rPr>
          <w:rFonts w:cs="Times New Roman"/>
        </w:rPr>
        <w:t>.</w:t>
      </w:r>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0CD91B2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00CE3CCB">
        <w:rPr>
          <w:rFonts w:ascii="Times" w:eastAsia="Times New Roman" w:hAnsi="Times" w:cs="Times New Roman"/>
          <w:color w:val="000000"/>
          <w:shd w:val="clear" w:color="auto" w:fill="FFFFFF"/>
        </w:rPr>
        <w:t>; Figure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389BC378" w:rsidR="00723B24" w:rsidRPr="00CE2299" w:rsidRDefault="004817B5" w:rsidP="00CE3CCB">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w:t>
      </w:r>
      <w:del w:id="329" w:author="Chris Richardson" w:date="2016-02-23T22:14:00Z">
        <w:r w:rsidR="000A5C09" w:rsidRPr="000A6EB6" w:rsidDel="0075172C">
          <w:rPr>
            <w:rFonts w:eastAsia="Times New Roman" w:cs="Times New Roman"/>
            <w:color w:val="000000"/>
            <w:shd w:val="clear" w:color="auto" w:fill="FFFFFF"/>
          </w:rPr>
          <w:delText>(the sum hovers around 5.0 dex</w:delText>
        </w:r>
        <w:r w:rsidR="00903B26" w:rsidDel="0075172C">
          <w:rPr>
            <w:rFonts w:eastAsia="Times New Roman" w:cs="Times New Roman"/>
            <w:color w:val="000000"/>
            <w:shd w:val="clear" w:color="auto" w:fill="FFFFFF"/>
          </w:rPr>
          <w:delText xml:space="preserve"> in our simulations</w:delText>
        </w:r>
        <w:r w:rsidR="000A5C09" w:rsidRPr="000A6EB6" w:rsidDel="0075172C">
          <w:rPr>
            <w:rFonts w:eastAsia="Times New Roman" w:cs="Times New Roman"/>
            <w:color w:val="000000"/>
            <w:shd w:val="clear" w:color="auto" w:fill="FFFFFF"/>
          </w:rPr>
          <w:delText xml:space="preserve">) </w:delText>
        </w:r>
      </w:del>
      <w:r w:rsidR="000A5C09" w:rsidRPr="000A6EB6">
        <w:rPr>
          <w:rFonts w:eastAsia="Times New Roman" w:cs="Times New Roman"/>
          <w:color w:val="000000"/>
          <w:shd w:val="clear" w:color="auto" w:fill="FFFFFF"/>
        </w:rPr>
        <w:t xml:space="preserve">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ins w:id="330" w:author="Chris Richardson" w:date="2016-02-23T22:14:00Z">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ins>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r w:rsidR="00332C39" w:rsidRPr="00CE2299">
        <w:rPr>
          <w:rFonts w:eastAsia="Times New Roman" w:cs="Times New Roman"/>
          <w:color w:val="000000"/>
          <w:shd w:val="clear" w:color="auto" w:fill="FFFFFF"/>
        </w:rPr>
        <w:t xml:space="preserve"> </w:t>
      </w:r>
    </w:p>
    <w:p w14:paraId="15C3304B" w14:textId="77777777" w:rsidR="00332C39" w:rsidRPr="000A6EB6" w:rsidRDefault="00332C39" w:rsidP="00332C39">
      <w:pPr>
        <w:rPr>
          <w:rFonts w:cs="Times New Roman"/>
        </w:rPr>
      </w:pPr>
    </w:p>
    <w:p w14:paraId="353ED708" w14:textId="3E75D16B"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sidR="00CE3CCB">
        <w:rPr>
          <w:rFonts w:cs="Times New Roman"/>
        </w:rPr>
        <w:t xml:space="preserve"> (Figure 5a, row e).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6E626CC"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1D259F57"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w:t>
      </w:r>
      <w:del w:id="331" w:author="Chris Richardson" w:date="2016-02-23T22:23:00Z">
        <w:r w:rsidR="00105E22" w:rsidDel="0075172C">
          <w:rPr>
            <w:rFonts w:cs="Times New Roman"/>
          </w:rPr>
          <w:delText xml:space="preserve"> </w:delText>
        </w:r>
      </w:del>
      <w:r w:rsidR="00105E22">
        <w:rPr>
          <w:rFonts w:cs="Times New Roman"/>
        </w:rPr>
        <w:t xml:space="preserve">; however, since it does not give a unique solution </w:t>
      </w:r>
      <w:del w:id="332" w:author="Chris Richardson" w:date="2016-02-23T22:24:00Z">
        <w:r w:rsidR="00105E22" w:rsidDel="0075172C">
          <w:rPr>
            <w:rFonts w:cs="Times New Roman"/>
          </w:rPr>
          <w:delText>(</w:delText>
        </w:r>
      </w:del>
      <w:r w:rsidR="00105E22">
        <w:rPr>
          <w:rFonts w:cs="Times New Roman"/>
        </w:rPr>
        <w:t>because at low metallicities the ratio increases with increasing metallicity and at high metallicities it decreases as the cooling by the IR lines becomes more efficient</w:t>
      </w:r>
      <w:del w:id="333" w:author="Chris Richardson" w:date="2016-02-23T22:24:00Z">
        <w:r w:rsidR="00105E22" w:rsidDel="0075172C">
          <w:rPr>
            <w:rFonts w:cs="Times New Roman"/>
          </w:rPr>
          <w:delText>)</w:delText>
        </w:r>
      </w:del>
      <w:ins w:id="334" w:author="Chris Richardson" w:date="2016-02-23T22:24:00Z">
        <w:r w:rsidR="0075172C">
          <w:rPr>
            <w:rFonts w:cs="Times New Roman"/>
          </w:rPr>
          <w:t>. Thus,</w:t>
        </w:r>
      </w:ins>
      <w:del w:id="335" w:author="Chris Richardson" w:date="2016-02-23T22:24:00Z">
        <w:r w:rsidR="00105E22" w:rsidDel="0075172C">
          <w:rPr>
            <w:rFonts w:cs="Times New Roman"/>
          </w:rPr>
          <w:delText>,</w:delText>
        </w:r>
      </w:del>
      <w:r w:rsidR="00105E22">
        <w:rPr>
          <w:rFonts w:cs="Times New Roman"/>
        </w:rPr>
        <w:t xml:space="preserve"> it should be analyzed considering </w:t>
      </w:r>
      <w:del w:id="336" w:author="Chris Richardson" w:date="2016-02-23T22:25:00Z">
        <w:r w:rsidR="00105E22" w:rsidDel="0075172C">
          <w:rPr>
            <w:rFonts w:cs="Times New Roman"/>
          </w:rPr>
          <w:delText xml:space="preserve">other </w:delText>
        </w:r>
      </w:del>
      <w:ins w:id="337" w:author="Chris Richardson" w:date="2016-02-23T22:25:00Z">
        <w:r w:rsidR="0075172C">
          <w:rPr>
            <w:rFonts w:cs="Times New Roman"/>
          </w:rPr>
          <w:t xml:space="preserve">additional metallicity indicating </w:t>
        </w:r>
      </w:ins>
      <w:r w:rsidR="00105E22">
        <w:rPr>
          <w:rFonts w:cs="Times New Roman"/>
        </w:rPr>
        <w:t xml:space="preserve">line </w:t>
      </w:r>
      <w:r w:rsidR="00105E22" w:rsidRPr="00544040">
        <w:rPr>
          <w:rFonts w:cs="Times New Roman"/>
        </w:rPr>
        <w:t>ratios</w:t>
      </w:r>
      <w:ins w:id="338" w:author="Chris Richardson" w:date="2016-02-23T22:25:00Z">
        <w:r w:rsidR="0075172C">
          <w:rPr>
            <w:rFonts w:cs="Times New Roman"/>
          </w:rPr>
          <w:t xml:space="preserve"> </w:t>
        </w:r>
        <w:r w:rsidR="0075172C" w:rsidRPr="0075172C">
          <w:rPr>
            <w:rFonts w:cs="Times New Roman"/>
            <w:highlight w:val="yellow"/>
            <w:rPrChange w:id="339" w:author="Chris Richardson" w:date="2016-02-23T22:25:00Z">
              <w:rPr>
                <w:rFonts w:cs="Times New Roman"/>
              </w:rPr>
            </w:rPrChange>
          </w:rPr>
          <w:t>[?]</w:t>
        </w:r>
      </w:ins>
      <w:ins w:id="340" w:author="Helen  Meskhidze" w:date="2016-02-12T11:58:00Z">
        <w:r w:rsidR="00544040" w:rsidRPr="00544040">
          <w:rPr>
            <w:rFonts w:cs="Times New Roman"/>
          </w:rPr>
          <w:t xml:space="preserve"> </w:t>
        </w:r>
      </w:ins>
      <w:r w:rsidR="00544040" w:rsidRPr="00544040">
        <w:rPr>
          <w:rFonts w:cs="Times New Roman"/>
        </w:rPr>
        <w:t>(</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Raiter 2010)</w:t>
      </w:r>
      <w:r w:rsidR="00105E22" w:rsidRPr="00544040">
        <w:rPr>
          <w:rFonts w:cs="Times New Roman"/>
        </w:rPr>
        <w:t xml:space="preserve">. </w:t>
      </w:r>
    </w:p>
    <w:p w14:paraId="14F3001D" w14:textId="77777777" w:rsidR="00105E22" w:rsidRPr="000C5D20" w:rsidRDefault="00105E22" w:rsidP="00194078">
      <w:pPr>
        <w:rPr>
          <w:rFonts w:cs="Times New Roman"/>
        </w:rPr>
      </w:pPr>
    </w:p>
    <w:p w14:paraId="3BB00F0C" w14:textId="0630407B"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w:t>
      </w:r>
      <w:ins w:id="341" w:author="Chris Richardson" w:date="2016-02-23T22:29:00Z">
        <w:r w:rsidR="0075172C">
          <w:rPr>
            <w:rFonts w:cs="Times New Roman"/>
          </w:rPr>
          <w:t>g</w:t>
        </w:r>
      </w:ins>
      <w:del w:id="342" w:author="Chris Richardson" w:date="2016-02-23T22:29:00Z">
        <w:r w:rsidR="00194078" w:rsidRPr="000A6EB6" w:rsidDel="0075172C">
          <w:rPr>
            <w:rFonts w:cs="Times New Roman"/>
          </w:rPr>
          <w:delText>gly</w:delText>
        </w:r>
      </w:del>
      <w:r w:rsidR="00194078" w:rsidRPr="000A6EB6">
        <w:rPr>
          <w:rFonts w:cs="Times New Roman"/>
        </w:rPr>
        <w:t xml:space="preserve"> in our high metallicity simulations (</w:t>
      </w:r>
      <w:r w:rsidR="00AD6037">
        <w:rPr>
          <w:rFonts w:cs="Times New Roman"/>
        </w:rPr>
        <w:t xml:space="preserve">0.9 dex subsolar vs. </w:t>
      </w:r>
      <w:r w:rsidR="00194078" w:rsidRPr="000A6EB6">
        <w:rPr>
          <w:rFonts w:cs="Times New Roman"/>
        </w:rPr>
        <w:t>1.2 dex supersolar</w:t>
      </w:r>
      <w:r w:rsidR="00A95412">
        <w:rPr>
          <w:rFonts w:cs="Times New Roman"/>
        </w:rPr>
        <w:t>; Figure 5b, row e)</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w:t>
      </w:r>
      <w:r w:rsidR="00544040">
        <w:rPr>
          <w:rFonts w:cs="Times New Roman"/>
        </w:rPr>
        <w:t xml:space="preserve">the increase in emission of sulfur as a function of metallicity </w:t>
      </w:r>
      <w:r w:rsidR="007D42EC">
        <w:rPr>
          <w:rFonts w:cs="Times New Roman"/>
        </w:rPr>
        <w:t xml:space="preserve">as a systematic error inherent to any ionization model predicting sulfur abundances. </w:t>
      </w:r>
      <w:ins w:id="343" w:author="Chris Richardson" w:date="2016-02-23T22:37:00Z">
        <w:r w:rsidR="00925722" w:rsidRPr="001C60D9">
          <w:rPr>
            <w:rFonts w:cs="Times New Roman"/>
            <w:highlight w:val="yellow"/>
            <w:rPrChange w:id="344" w:author="Chris Richardson" w:date="2016-02-23T22:51:00Z">
              <w:rPr>
                <w:rFonts w:cs="Times New Roman"/>
              </w:rPr>
            </w:rPrChange>
          </w:rPr>
          <w:t>[I’M NOT SURE IF THIS ANALYSIS APPLIES TO OUR SIMS. FROM WHAT I GATHERED, DIFFERENCES IN THESE RATIOS ARE ONLY UNRELIABLE IF 4363 ISN</w:t>
        </w:r>
      </w:ins>
      <w:ins w:id="345" w:author="Chris Richardson" w:date="2016-02-23T22:38:00Z">
        <w:r w:rsidR="00925722" w:rsidRPr="001C60D9">
          <w:rPr>
            <w:rFonts w:cs="Times New Roman"/>
            <w:highlight w:val="yellow"/>
            <w:rPrChange w:id="346" w:author="Chris Richardson" w:date="2016-02-23T22:51:00Z">
              <w:rPr>
                <w:rFonts w:cs="Times New Roman"/>
              </w:rPr>
            </w:rPrChange>
          </w:rPr>
          <w:t>’T OBSERVED</w:t>
        </w:r>
      </w:ins>
      <w:ins w:id="347" w:author="Chris Richardson" w:date="2016-02-23T22:39:00Z">
        <w:r w:rsidR="00925722" w:rsidRPr="001C60D9">
          <w:rPr>
            <w:rFonts w:cs="Times New Roman"/>
            <w:highlight w:val="yellow"/>
            <w:rPrChange w:id="348" w:author="Chris Richardson" w:date="2016-02-23T22:51:00Z">
              <w:rPr>
                <w:rFonts w:cs="Times New Roman"/>
              </w:rPr>
            </w:rPrChange>
          </w:rPr>
          <w:t xml:space="preserve"> AND SIMS ARE RAN TO DRAW CONCLUSIONS</w:t>
        </w:r>
      </w:ins>
      <w:ins w:id="349" w:author="Chris Richardson" w:date="2016-02-23T22:38:00Z">
        <w:r w:rsidR="00925722" w:rsidRPr="001C60D9">
          <w:rPr>
            <w:rFonts w:cs="Times New Roman"/>
            <w:highlight w:val="yellow"/>
            <w:rPrChange w:id="350" w:author="Chris Richardson" w:date="2016-02-23T22:51:00Z">
              <w:rPr>
                <w:rFonts w:cs="Times New Roman"/>
              </w:rPr>
            </w:rPrChange>
          </w:rPr>
          <w:t xml:space="preserve">. IF IT HASN’T BEEN OBSERVED AND ATOMIC DATA / STELLAR ATMS ARE A CONCERN, THOSE HAVE </w:t>
        </w:r>
      </w:ins>
      <w:ins w:id="351" w:author="Chris Richardson" w:date="2016-02-23T22:47:00Z">
        <w:r w:rsidR="004E16D1" w:rsidRPr="001C60D9">
          <w:rPr>
            <w:rFonts w:cs="Times New Roman"/>
            <w:highlight w:val="yellow"/>
            <w:rPrChange w:id="352" w:author="Chris Richardson" w:date="2016-02-23T22:51:00Z">
              <w:rPr>
                <w:rFonts w:cs="Times New Roman"/>
              </w:rPr>
            </w:rPrChange>
          </w:rPr>
          <w:t xml:space="preserve">PROBABLY </w:t>
        </w:r>
      </w:ins>
      <w:ins w:id="353" w:author="Chris Richardson" w:date="2016-02-23T22:38:00Z">
        <w:r w:rsidR="00925722" w:rsidRPr="001C60D9">
          <w:rPr>
            <w:rFonts w:cs="Times New Roman"/>
            <w:highlight w:val="yellow"/>
            <w:rPrChange w:id="354" w:author="Chris Richardson" w:date="2016-02-23T22:51:00Z">
              <w:rPr>
                <w:rFonts w:cs="Times New Roman"/>
              </w:rPr>
            </w:rPrChange>
          </w:rPr>
          <w:t>BOTH CHANGED SUBSTANTIALLY IN THE LAST DECADE</w:t>
        </w:r>
      </w:ins>
      <w:ins w:id="355" w:author="Chris Richardson" w:date="2016-02-23T22:47:00Z">
        <w:r w:rsidR="004E16D1" w:rsidRPr="001C60D9">
          <w:rPr>
            <w:rFonts w:cs="Times New Roman"/>
            <w:highlight w:val="yellow"/>
            <w:rPrChange w:id="356" w:author="Chris Richardson" w:date="2016-02-23T22:51:00Z">
              <w:rPr>
                <w:rFonts w:cs="Times New Roman"/>
              </w:rPr>
            </w:rPrChange>
          </w:rPr>
          <w:t xml:space="preserve"> (I KNOW ATMS HAVE)</w:t>
        </w:r>
      </w:ins>
      <w:ins w:id="357" w:author="Chris Richardson" w:date="2016-02-23T22:38:00Z">
        <w:r w:rsidR="00925722" w:rsidRPr="001C60D9">
          <w:rPr>
            <w:rFonts w:cs="Times New Roman"/>
            <w:highlight w:val="yellow"/>
            <w:rPrChange w:id="358" w:author="Chris Richardson" w:date="2016-02-23T22:51:00Z">
              <w:rPr>
                <w:rFonts w:cs="Times New Roman"/>
              </w:rPr>
            </w:rPrChange>
          </w:rPr>
          <w:t>.</w:t>
        </w:r>
      </w:ins>
      <w:ins w:id="359" w:author="Chris Richardson" w:date="2016-02-23T22:47:00Z">
        <w:r w:rsidR="004E16D1" w:rsidRPr="001C60D9">
          <w:rPr>
            <w:rFonts w:cs="Times New Roman"/>
            <w:highlight w:val="yellow"/>
            <w:rPrChange w:id="360" w:author="Chris Richardson" w:date="2016-02-23T22:51:00Z">
              <w:rPr>
                <w:rFonts w:cs="Times New Roman"/>
              </w:rPr>
            </w:rPrChange>
          </w:rPr>
          <w:t xml:space="preserve"> ALSO, </w:t>
        </w:r>
        <w:r w:rsidR="004E16D1" w:rsidRPr="001C60D9">
          <w:rPr>
            <w:rFonts w:cs="Times New Roman"/>
            <w:highlight w:val="yellow"/>
          </w:rPr>
          <w:t>THE RATIO OF O II/O III AND S II / III</w:t>
        </w:r>
      </w:ins>
      <w:ins w:id="361" w:author="Chris Richardson" w:date="2016-02-23T22:53:00Z">
        <w:r w:rsidR="001C60D9">
          <w:rPr>
            <w:rFonts w:cs="Times New Roman"/>
            <w:highlight w:val="yellow"/>
          </w:rPr>
          <w:t xml:space="preserve"> ARE MENTIONED</w:t>
        </w:r>
      </w:ins>
      <w:ins w:id="362" w:author="Chris Richardson" w:date="2016-02-23T22:47:00Z">
        <w:r w:rsidR="004E16D1" w:rsidRPr="001C60D9">
          <w:rPr>
            <w:rFonts w:cs="Times New Roman"/>
            <w:highlight w:val="yellow"/>
          </w:rPr>
          <w:t>, BUT S II ISN</w:t>
        </w:r>
      </w:ins>
      <w:ins w:id="363" w:author="Chris Richardson" w:date="2016-02-23T22:48:00Z">
        <w:r w:rsidR="001C60D9" w:rsidRPr="001C60D9">
          <w:rPr>
            <w:rFonts w:cs="Times New Roman"/>
            <w:highlight w:val="yellow"/>
          </w:rPr>
          <w:t>’T SHOWN SO THE READER</w:t>
        </w:r>
        <w:r w:rsidR="004E16D1" w:rsidRPr="001C60D9">
          <w:rPr>
            <w:rFonts w:cs="Times New Roman"/>
            <w:highlight w:val="yellow"/>
          </w:rPr>
          <w:t xml:space="preserve"> CAN’T MAKE THE COMPARISON.</w:t>
        </w:r>
      </w:ins>
      <w:ins w:id="364" w:author="Chris Richardson" w:date="2016-02-23T22:38:00Z">
        <w:r w:rsidR="00925722" w:rsidRPr="001C60D9">
          <w:rPr>
            <w:rFonts w:cs="Times New Roman"/>
            <w:highlight w:val="yellow"/>
          </w:rPr>
          <w:t>]</w:t>
        </w:r>
      </w:ins>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48C25BA9"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ins w:id="365" w:author="Chris Richardson" w:date="2016-02-23T17:49:00Z">
        <w:r w:rsidR="00972A5F">
          <w:rPr>
            <w:rFonts w:cs="Times New Roman"/>
          </w:rPr>
          <w:t xml:space="preserve">, </w:t>
        </w:r>
      </w:ins>
      <w:del w:id="366" w:author="Chris Richardson" w:date="2016-02-23T17:49:00Z">
        <w:r w:rsidR="00105E22" w:rsidDel="00972A5F">
          <w:rPr>
            <w:rFonts w:cs="Times New Roman"/>
          </w:rPr>
          <w:delText xml:space="preserve"> (</w:delText>
        </w:r>
      </w:del>
      <w:r w:rsidR="00105E22">
        <w:rPr>
          <w:rFonts w:cs="Times New Roman"/>
        </w:rPr>
        <w:t>as in the case of high metallicity</w:t>
      </w:r>
      <w:del w:id="367" w:author="Chris Richardson" w:date="2016-02-23T17:49:00Z">
        <w:r w:rsidR="00105E22" w:rsidDel="00972A5F">
          <w:rPr>
            <w:rFonts w:cs="Times New Roman"/>
          </w:rPr>
          <w:delText>)</w:delText>
        </w:r>
      </w:del>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 xml:space="preserve">. </w:t>
      </w:r>
      <w:r w:rsidR="004712EC">
        <w:rPr>
          <w:rFonts w:cs="Times New Roman"/>
        </w:rPr>
        <w:t>Specifically, the mid and far-IR lines dominate the gas cooling (</w:t>
      </w:r>
      <w:r w:rsidR="000866D3">
        <w:t>Cormier</w:t>
      </w:r>
      <w:r w:rsidR="006D09EA">
        <w:t xml:space="preserve"> </w:t>
      </w:r>
      <w:r w:rsidR="004712EC">
        <w:rPr>
          <w:rFonts w:cs="Times New Roman"/>
        </w:rPr>
        <w:t xml:space="preserve">et </w:t>
      </w:r>
      <w:r w:rsidR="00FA150D">
        <w:rPr>
          <w:rFonts w:cs="Times New Roman"/>
        </w:rPr>
        <w:t>al.</w:t>
      </w:r>
      <w:r w:rsidR="004712EC">
        <w:rPr>
          <w:rFonts w:cs="Times New Roman"/>
        </w:rPr>
        <w:t xml:space="preserve"> 2012)</w:t>
      </w:r>
      <w:ins w:id="368" w:author="Chris Richardson" w:date="2016-02-24T20:22:00Z">
        <w:r w:rsidR="00B825FD">
          <w:rPr>
            <w:rFonts w:cs="Times New Roman"/>
          </w:rPr>
          <w:t xml:space="preserve"> </w:t>
        </w:r>
        <w:r w:rsidR="00B825FD" w:rsidRPr="009276F6">
          <w:rPr>
            <w:rFonts w:cs="Times New Roman"/>
            <w:highlight w:val="yellow"/>
            <w:rPrChange w:id="369" w:author="Chris Richardson" w:date="2016-02-24T20:26:00Z">
              <w:rPr>
                <w:rFonts w:cs="Times New Roman"/>
              </w:rPr>
            </w:rPrChange>
          </w:rPr>
          <w:t>[I LOOKED AT THE THIS PAPER BUT DIDN</w:t>
        </w:r>
      </w:ins>
      <w:ins w:id="370" w:author="Chris Richardson" w:date="2016-02-24T20:23:00Z">
        <w:r w:rsidR="00B825FD" w:rsidRPr="009276F6">
          <w:rPr>
            <w:rFonts w:cs="Times New Roman"/>
            <w:highlight w:val="yellow"/>
            <w:rPrChange w:id="371" w:author="Chris Richardson" w:date="2016-02-24T20:26:00Z">
              <w:rPr>
                <w:rFonts w:cs="Times New Roman"/>
              </w:rPr>
            </w:rPrChange>
          </w:rPr>
          <w:t>’T SEE ANY</w:t>
        </w:r>
        <w:r w:rsidR="009276F6" w:rsidRPr="009276F6">
          <w:rPr>
            <w:rFonts w:cs="Times New Roman"/>
            <w:highlight w:val="yellow"/>
            <w:rPrChange w:id="372" w:author="Chris Richardson" w:date="2016-02-24T20:26:00Z">
              <w:rPr>
                <w:rFonts w:cs="Times New Roman"/>
              </w:rPr>
            </w:rPrChange>
          </w:rPr>
          <w:t xml:space="preserve">THING RELATING </w:t>
        </w:r>
      </w:ins>
      <w:ins w:id="373" w:author="Chris Richardson" w:date="2016-02-24T20:26:00Z">
        <w:r w:rsidR="009276F6" w:rsidRPr="009276F6">
          <w:rPr>
            <w:rFonts w:cs="Times New Roman"/>
            <w:highlight w:val="yellow"/>
            <w:rPrChange w:id="374" w:author="Chris Richardson" w:date="2016-02-24T20:26:00Z">
              <w:rPr>
                <w:rFonts w:cs="Times New Roman"/>
              </w:rPr>
            </w:rPrChange>
          </w:rPr>
          <w:t xml:space="preserve">INCREASING </w:t>
        </w:r>
      </w:ins>
      <w:ins w:id="375" w:author="Chris Richardson" w:date="2016-02-24T20:23:00Z">
        <w:r w:rsidR="009276F6" w:rsidRPr="009276F6">
          <w:rPr>
            <w:rFonts w:cs="Times New Roman"/>
            <w:highlight w:val="yellow"/>
            <w:rPrChange w:id="376" w:author="Chris Richardson" w:date="2016-02-24T20:26:00Z">
              <w:rPr>
                <w:rFonts w:cs="Times New Roman"/>
              </w:rPr>
            </w:rPrChange>
          </w:rPr>
          <w:t>METALLICITY</w:t>
        </w:r>
      </w:ins>
      <w:ins w:id="377" w:author="Chris Richardson" w:date="2016-02-24T20:26:00Z">
        <w:r w:rsidR="009276F6" w:rsidRPr="009276F6">
          <w:rPr>
            <w:rFonts w:cs="Times New Roman"/>
            <w:highlight w:val="yellow"/>
            <w:rPrChange w:id="378" w:author="Chris Richardson" w:date="2016-02-24T20:26:00Z">
              <w:rPr>
                <w:rFonts w:cs="Times New Roman"/>
              </w:rPr>
            </w:rPrChange>
          </w:rPr>
          <w:t xml:space="preserve"> TO FINE STRUCTURE LINES</w:t>
        </w:r>
      </w:ins>
      <w:ins w:id="379" w:author="Chris Richardson" w:date="2016-02-24T20:27:00Z">
        <w:r w:rsidR="009276F6">
          <w:rPr>
            <w:rFonts w:cs="Times New Roman"/>
            <w:highlight w:val="yellow"/>
          </w:rPr>
          <w:t>?</w:t>
        </w:r>
      </w:ins>
      <w:ins w:id="380" w:author="Chris Richardson" w:date="2016-02-24T20:26:00Z">
        <w:r w:rsidR="009276F6" w:rsidRPr="009276F6">
          <w:rPr>
            <w:rFonts w:cs="Times New Roman"/>
            <w:highlight w:val="yellow"/>
            <w:rPrChange w:id="381" w:author="Chris Richardson" w:date="2016-02-24T20:26:00Z">
              <w:rPr>
                <w:rFonts w:cs="Times New Roman"/>
              </w:rPr>
            </w:rPrChange>
          </w:rPr>
          <w:t>]</w:t>
        </w:r>
      </w:ins>
      <w:r w:rsidR="004712EC" w:rsidRPr="009276F6">
        <w:rPr>
          <w:rFonts w:cs="Times New Roman"/>
          <w:highlight w:val="yellow"/>
          <w:rPrChange w:id="382" w:author="Chris Richardson" w:date="2016-02-24T20:26:00Z">
            <w:rPr>
              <w:rFonts w:cs="Times New Roman"/>
            </w:rPr>
          </w:rPrChange>
        </w:rPr>
        <w:t>.</w:t>
      </w:r>
      <w:r w:rsidR="004712EC">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ins w:id="383" w:author="Chris Richardson" w:date="2016-02-24T20:15:00Z">
        <w:r w:rsidR="00B825FD">
          <w:rPr>
            <w:rFonts w:cs="Times New Roman"/>
          </w:rPr>
          <w:t> </w:t>
        </w:r>
      </w:ins>
      <w:del w:id="384" w:author="Chris Richardson" w:date="2016-02-24T20:15:00Z">
        <w:r w:rsidR="00A30A4F" w:rsidRPr="000A6EB6" w:rsidDel="00B825FD">
          <w:rPr>
            <w:rFonts w:cs="Times New Roman"/>
          </w:rPr>
          <w:delText xml:space="preserve"> </w:delText>
        </w:r>
      </w:del>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080C4721" w14:textId="38607001" w:rsidR="00D20368"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r w:rsidR="00CE2299">
        <w:rPr>
          <w:rFonts w:cs="Times New Roman"/>
        </w:rPr>
        <w:t xml:space="preserve">cooling </w:t>
      </w:r>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r w:rsidR="000C5D20">
        <w:rPr>
          <w:rFonts w:cs="Times New Roman"/>
        </w:rPr>
        <w:t xml:space="preserve">below </w:t>
      </w:r>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r w:rsidR="007E4DA1">
        <w:rPr>
          <w:rFonts w:cs="Times New Roman"/>
        </w:rPr>
        <w:t>limit</w:t>
      </w:r>
      <w:r w:rsidR="00CE2299">
        <w:rPr>
          <w:rFonts w:cs="Times New Roman"/>
        </w:rPr>
        <w:t>s</w:t>
      </w:r>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decreased in strength with increasing metallicity (a decrease of around 0.4 and 0.3 dex respectively</w:t>
      </w:r>
      <w:r w:rsidR="00A95412">
        <w:rPr>
          <w:rFonts w:cs="Times New Roman"/>
        </w:rPr>
        <w:t>; Figure 5c, rows d and e</w:t>
      </w:r>
      <w:r w:rsidR="007E4DA1">
        <w:rPr>
          <w:rFonts w:cs="Times New Roman"/>
        </w:rPr>
        <w:t>).</w:t>
      </w:r>
      <w:ins w:id="385" w:author="Chris Richardson" w:date="2016-02-24T20:36:00Z">
        <w:r w:rsidR="00BB4E41">
          <w:rPr>
            <w:rFonts w:cs="Times New Roman"/>
          </w:rPr>
          <w:t xml:space="preserve"> </w:t>
        </w:r>
        <w:r w:rsidR="00BB4E41" w:rsidRPr="00BB4E41">
          <w:rPr>
            <w:rFonts w:cs="Times New Roman"/>
            <w:highlight w:val="yellow"/>
            <w:rPrChange w:id="386" w:author="Chris Richardson" w:date="2016-02-24T20:42:00Z">
              <w:rPr>
                <w:rFonts w:cs="Times New Roman"/>
              </w:rPr>
            </w:rPrChange>
          </w:rPr>
          <w:t>[IT LOOKS LIKE THESE LINES COULD ALSO STAY CONSTANT IF WE USE THE LOWER TEMPERATURE</w:t>
        </w:r>
      </w:ins>
      <w:ins w:id="387" w:author="Chris Richardson" w:date="2016-02-24T20:41:00Z">
        <w:r w:rsidR="00BB4E41" w:rsidRPr="00BB4E41">
          <w:rPr>
            <w:rFonts w:cs="Times New Roman"/>
            <w:highlight w:val="yellow"/>
            <w:rPrChange w:id="388" w:author="Chris Richardson" w:date="2016-02-24T20:42:00Z">
              <w:rPr>
                <w:rFonts w:cs="Times New Roman"/>
              </w:rPr>
            </w:rPrChange>
          </w:rPr>
          <w:t xml:space="preserve"> BOUNDARY CONDITION, BUT PROBABLY NOT THE C II LINE]</w:t>
        </w:r>
      </w:ins>
      <w:ins w:id="389" w:author="Chris Richardson" w:date="2016-02-24T20:36:00Z">
        <w:r w:rsidR="00BB4E41">
          <w:rPr>
            <w:rFonts w:cs="Times New Roman"/>
          </w:rPr>
          <w:t xml:space="preserve"> </w:t>
        </w:r>
      </w:ins>
      <w:r w:rsidR="007E4DA1">
        <w:rPr>
          <w:rFonts w:cs="Times New Roman"/>
        </w:rPr>
        <w:t xml:space="preserve">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A95412">
        <w:rPr>
          <w:rFonts w:cs="Times New Roman"/>
        </w:rPr>
        <w:t xml:space="preserve"> (Figure 5c, row f)</w:t>
      </w:r>
      <w:r w:rsidR="007E4DA1">
        <w:rPr>
          <w:rFonts w:cs="Times New Roman"/>
        </w:rPr>
        <w:t>.</w:t>
      </w:r>
      <w:r w:rsidR="00F76794">
        <w:rPr>
          <w:rFonts w:cs="Times New Roman"/>
        </w:rPr>
        <w:t xml:space="preserve"> </w:t>
      </w:r>
      <w:r w:rsidR="00CE2299">
        <w:rPr>
          <w:rFonts w:cs="Times New Roman"/>
        </w:rPr>
        <w:t xml:space="preserve">De Looze et al. (2014) note that [C II] emission is particularly strong in low-metallicity galaxies since it has such a low ionization potential (11.3 eV) and can thus originate from neutral and ionized gas. </w:t>
      </w:r>
      <w:ins w:id="390" w:author="Chris Richardson" w:date="2016-02-24T20:44:00Z">
        <w:r w:rsidR="008D5EC8" w:rsidRPr="006D4988">
          <w:rPr>
            <w:rFonts w:cs="Times New Roman"/>
            <w:highlight w:val="yellow"/>
            <w:rPrChange w:id="391" w:author="Chris Richardson" w:date="2016-02-24T20:46:00Z">
              <w:rPr>
                <w:rFonts w:cs="Times New Roman"/>
              </w:rPr>
            </w:rPrChange>
          </w:rPr>
          <w:t xml:space="preserve">[IT ISN’T PARTICULARLY BRIGHT IN </w:t>
        </w:r>
      </w:ins>
      <w:ins w:id="392" w:author="Chris Richardson" w:date="2016-02-24T20:45:00Z">
        <w:r w:rsidR="008D5EC8" w:rsidRPr="006D4988">
          <w:rPr>
            <w:rFonts w:cs="Times New Roman"/>
            <w:highlight w:val="yellow"/>
            <w:rPrChange w:id="393" w:author="Chris Richardson" w:date="2016-02-24T20:46:00Z">
              <w:rPr>
                <w:rFonts w:cs="Times New Roman"/>
              </w:rPr>
            </w:rPrChange>
          </w:rPr>
          <w:t>OUR LOW Z SIMS, SO ARE THE REGION</w:t>
        </w:r>
      </w:ins>
      <w:ins w:id="394" w:author="Chris Richardson" w:date="2016-02-24T20:46:00Z">
        <w:r w:rsidR="008D5EC8" w:rsidRPr="006D4988">
          <w:rPr>
            <w:rFonts w:cs="Times New Roman"/>
            <w:highlight w:val="yellow"/>
            <w:rPrChange w:id="395" w:author="Chris Richardson" w:date="2016-02-24T20:46:00Z">
              <w:rPr>
                <w:rFonts w:cs="Times New Roman"/>
              </w:rPr>
            </w:rPrChange>
          </w:rPr>
          <w:t xml:space="preserve">S WHERE IT’S EMITTING </w:t>
        </w:r>
      </w:ins>
      <w:ins w:id="396" w:author="Chris Richardson" w:date="2016-02-24T20:45:00Z">
        <w:r w:rsidR="008D5EC8" w:rsidRPr="006D4988">
          <w:rPr>
            <w:rFonts w:cs="Times New Roman"/>
            <w:highlight w:val="yellow"/>
            <w:rPrChange w:id="397" w:author="Chris Richardson" w:date="2016-02-24T20:46:00Z">
              <w:rPr>
                <w:rFonts w:cs="Times New Roman"/>
              </w:rPr>
            </w:rPrChange>
          </w:rPr>
          <w:t>MOSTLY IONIZED?]</w:t>
        </w:r>
        <w:r w:rsidR="008D5EC8">
          <w:rPr>
            <w:rFonts w:cs="Times New Roman"/>
          </w:rPr>
          <w:t xml:space="preserve"> </w:t>
        </w:r>
      </w:ins>
      <w:r w:rsidR="00CE2299">
        <w:rPr>
          <w:rFonts w:cs="Times New Roman"/>
        </w:rPr>
        <w:t xml:space="preserve">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r w:rsidR="004D516F">
        <w:rPr>
          <w:rFonts w:cs="Times New Roman"/>
        </w:rPr>
        <w:t xml:space="preserve"> </w:t>
      </w:r>
      <w:r w:rsidR="00CE2299">
        <w:rPr>
          <w:rFonts w:cs="Times New Roman"/>
        </w:rPr>
        <w:t>See De Looze et al. (2014) for a detailed overview of the relationship between FIR fine-structure line emission, SFR, and metallicity</w:t>
      </w:r>
      <w:r w:rsidR="001A70E6">
        <w:rPr>
          <w:rFonts w:cs="Times New Roman"/>
        </w:rPr>
        <w:t>.</w:t>
      </w: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ins w:id="398" w:author="Chris Richardson" w:date="2016-02-24T20:59:00Z">
        <w:r w:rsidR="00914C5B">
          <w:rPr>
            <w:rFonts w:eastAsia="Times New Roman" w:cs="Times New Roman"/>
            <w:color w:val="000000"/>
            <w:kern w:val="0"/>
            <w:shd w:val="clear" w:color="auto" w:fill="FFFFFF"/>
            <w:lang w:eastAsia="en-US" w:bidi="ar-SA"/>
          </w:rPr>
          <w:t>i</w:t>
        </w:r>
      </w:ins>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ins w:id="399" w:author="Chris Richardson" w:date="2016-02-24T21:25:00Z">
        <w:r w:rsidR="00F76887">
          <w:rPr>
            <w:rFonts w:eastAsia="Times New Roman" w:cs="Times New Roman"/>
            <w:color w:val="000000"/>
            <w:shd w:val="clear" w:color="auto" w:fill="FFFFFF"/>
          </w:rPr>
          <w:t>[</w:t>
        </w:r>
      </w:ins>
      <w:r w:rsidR="004D516F">
        <w:rPr>
          <w:rFonts w:eastAsia="Times New Roman" w:cs="Times New Roman"/>
          <w:color w:val="000000"/>
          <w:shd w:val="clear" w:color="auto" w:fill="FFFFFF"/>
        </w:rPr>
        <w:t>Ne V</w:t>
      </w:r>
      <w:ins w:id="400" w:author="Chris Richardson" w:date="2016-02-24T21:24:00Z">
        <w:r w:rsidR="00F76887">
          <w:rPr>
            <w:rFonts w:eastAsia="Times New Roman" w:cs="Times New Roman"/>
            <w:color w:val="000000"/>
            <w:shd w:val="clear" w:color="auto" w:fill="FFFFFF"/>
          </w:rPr>
          <w:t>]</w:t>
        </w:r>
      </w:ins>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ins w:id="401" w:author="Chris Richardson" w:date="2016-02-24T21:25:00Z">
        <w:r w:rsidR="00F76887">
          <w:rPr>
            <w:rFonts w:cs="Times New Roman"/>
          </w:rPr>
          <w:t>[</w:t>
        </w:r>
      </w:ins>
      <w:r w:rsidR="004D516F">
        <w:rPr>
          <w:rFonts w:eastAsia="Times New Roman" w:cs="Times New Roman"/>
          <w:color w:val="000000"/>
          <w:shd w:val="clear" w:color="auto" w:fill="FFFFFF"/>
        </w:rPr>
        <w:t>Ne V</w:t>
      </w:r>
      <w:ins w:id="402" w:author="Chris Richardson" w:date="2016-02-24T21:25:00Z">
        <w:r w:rsidR="00F76887">
          <w:rPr>
            <w:rFonts w:eastAsia="Times New Roman" w:cs="Times New Roman"/>
            <w:color w:val="000000"/>
            <w:shd w:val="clear" w:color="auto" w:fill="FFFFFF"/>
          </w:rPr>
          <w:t>]</w:t>
        </w:r>
      </w:ins>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ins w:id="403" w:author="Helen  Meskhidze" w:date="2016-02-12T12:31:00Z">
        <w:r w:rsidR="00FB55AC">
          <w:rPr>
            <w:rFonts w:cs="Times New Roman"/>
            <w:i/>
          </w:rPr>
          <w:t>3</w:t>
        </w:r>
      </w:ins>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36D96992" w:rsidR="008E1D43" w:rsidRDefault="00AD33B0" w:rsidP="00AD33B0">
      <w:pPr>
        <w:rPr>
          <w:ins w:id="404" w:author="Chris Richardson" w:date="2016-02-24T21:50:00Z"/>
          <w:rFonts w:cs="Times New Roman"/>
          <w:highlight w:val="cyan"/>
        </w:rPr>
      </w:pPr>
      <w:r>
        <w:rPr>
          <w:rFonts w:cs="Times New Roman"/>
        </w:rPr>
        <w:t xml:space="preserve">It is thought that dust obscuration makes the first </w:t>
      </w:r>
      <w:ins w:id="405" w:author="Helen  Meskhidze" w:date="2016-02-12T12:31:00Z">
        <w:r w:rsidR="00FB55AC">
          <w:rPr>
            <w:rFonts w:cs="Times New Roman"/>
          </w:rPr>
          <w:t>few</w:t>
        </w:r>
      </w:ins>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ins w:id="406" w:author="Helen  Meskhidze" w:date="2016-02-12T12:32:00Z">
        <w:r w:rsidR="00FB55AC">
          <w:rPr>
            <w:rFonts w:cs="Times New Roman"/>
          </w:rPr>
          <w:t>the first few</w:t>
        </w:r>
      </w:ins>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ins w:id="407" w:author="Helen  Meskhidze" w:date="2016-02-18T18:52:00Z">
        <w:r w:rsidR="004D516F">
          <w:rPr>
            <w:rFonts w:cs="Times New Roman"/>
          </w:rPr>
          <w:t xml:space="preserve"> (Figure 6b)</w:t>
        </w:r>
      </w:ins>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ins w:id="408" w:author="Chris Richardson" w:date="2016-02-24T21:50:00Z">
        <w:r w:rsidR="008E1D43">
          <w:rPr>
            <w:rFonts w:cs="Times New Roman"/>
          </w:rPr>
          <w:t>[</w:t>
        </w:r>
      </w:ins>
      <w:r w:rsidR="00EC2D2B" w:rsidRPr="00EC2D2B">
        <w:rPr>
          <w:rFonts w:cs="Times New Roman"/>
        </w:rPr>
        <w:t>Ar IV</w:t>
      </w:r>
      <w:ins w:id="409" w:author="Chris Richardson" w:date="2016-02-24T21:50:00Z">
        <w:r w:rsidR="008E1D43">
          <w:rPr>
            <w:rFonts w:cs="Times New Roman"/>
          </w:rPr>
          <w:t>]</w:t>
        </w:r>
      </w:ins>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ins w:id="410" w:author="Helen  Meskhidze" w:date="2016-02-12T18:57:00Z">
        <w:r w:rsidR="00DF4AA9" w:rsidRPr="002A5373">
          <w:rPr>
            <w:rFonts w:cs="Times New Roman"/>
            <w:highlight w:val="cyan"/>
          </w:rPr>
          <w:t>[</w:t>
        </w:r>
      </w:ins>
      <w:ins w:id="411" w:author="Helen  Meskhidze" w:date="2016-02-12T18:58:00Z">
        <w:r w:rsidR="00DF4AA9" w:rsidRPr="002A5373">
          <w:rPr>
            <w:rFonts w:cs="Times New Roman"/>
            <w:highlight w:val="cyan"/>
          </w:rPr>
          <w:t xml:space="preserve">I can’t give a detailed analysis at 3 Myr because we don’t track at 3 Myr (2 Myr intervals). </w:t>
        </w:r>
        <w:del w:id="412" w:author="Chris Richardson" w:date="2016-02-24T21:50:00Z">
          <w:r w:rsidR="00DF4AA9" w:rsidRPr="002A5373" w:rsidDel="008E1D43">
            <w:rPr>
              <w:rFonts w:cs="Times New Roman"/>
              <w:highlight w:val="cyan"/>
            </w:rPr>
            <w:delText>-</w:delText>
          </w:r>
        </w:del>
      </w:ins>
      <w:ins w:id="413" w:author="Chris Richardson" w:date="2016-02-24T21:50:00Z">
        <w:r w:rsidR="008E1D43">
          <w:rPr>
            <w:rFonts w:cs="Times New Roman"/>
            <w:highlight w:val="cyan"/>
          </w:rPr>
          <w:t>–</w:t>
        </w:r>
      </w:ins>
      <w:ins w:id="414" w:author="Helen  Meskhidze" w:date="2016-02-12T18:58:00Z">
        <w:r w:rsidR="00DF4AA9" w:rsidRPr="002A5373">
          <w:rPr>
            <w:rFonts w:cs="Times New Roman"/>
            <w:highlight w:val="cyan"/>
          </w:rPr>
          <w:t>Helen</w:t>
        </w:r>
      </w:ins>
    </w:p>
    <w:p w14:paraId="4DB3D071" w14:textId="77777777" w:rsidR="008E1D43" w:rsidRDefault="008E1D43" w:rsidP="00AD33B0">
      <w:pPr>
        <w:rPr>
          <w:ins w:id="415" w:author="Chris Richardson" w:date="2016-02-24T21:50:00Z"/>
          <w:rFonts w:cs="Times New Roman"/>
          <w:highlight w:val="cyan"/>
        </w:rPr>
      </w:pPr>
    </w:p>
    <w:p w14:paraId="0C6383DA" w14:textId="1E744E61" w:rsidR="00EC2D2B" w:rsidRPr="00EC2D2B" w:rsidRDefault="008E1D43" w:rsidP="00AD33B0">
      <w:pPr>
        <w:rPr>
          <w:rFonts w:cs="Times New Roman"/>
        </w:rPr>
      </w:pPr>
      <w:ins w:id="416" w:author="Chris Richardson" w:date="2016-02-24T21:50:00Z">
        <w:r>
          <w:rPr>
            <w:rFonts w:cs="Times New Roman"/>
            <w:highlight w:val="cyan"/>
          </w:rPr>
          <w:t>I was thinking more about the paper’s description of the change in the star cluster at those ages instead of our simulations.</w:t>
        </w:r>
      </w:ins>
      <w:ins w:id="417" w:author="Helen  Meskhidze" w:date="2016-02-12T18:58:00Z">
        <w:r w:rsidR="00DF4AA9" w:rsidRPr="002A5373">
          <w:rPr>
            <w:rFonts w:cs="Times New Roman"/>
            <w:highlight w:val="cyan"/>
          </w:rPr>
          <w:t xml:space="preserve">] </w:t>
        </w:r>
      </w:ins>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6BFE79D5"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w:t>
      </w:r>
      <w:r w:rsidR="00DA1B49">
        <w:rPr>
          <w:rFonts w:cs="Times New Roman"/>
        </w:rPr>
        <w:t xml:space="preserve">5 </w:t>
      </w:r>
      <w:r w:rsidR="001459E8" w:rsidRPr="00EC2D2B">
        <w:rPr>
          <w:rFonts w:cs="Times New Roman"/>
        </w:rPr>
        <w:t>Myr</w:t>
      </w:r>
      <w:commentRangeStart w:id="418"/>
      <w:r w:rsidRPr="00EC2D2B">
        <w:rPr>
          <w:rFonts w:cs="Times New Roman"/>
        </w:rPr>
        <w:t xml:space="preserve">, </w:t>
      </w:r>
      <w:commentRangeStart w:id="419"/>
      <w:r w:rsidR="001459E8" w:rsidRPr="00EC2D2B">
        <w:rPr>
          <w:rFonts w:cs="Times New Roman"/>
        </w:rPr>
        <w:t xml:space="preserve">stellar wind lines </w:t>
      </w:r>
      <w:commentRangeEnd w:id="419"/>
      <w:r w:rsidR="002D5F44">
        <w:rPr>
          <w:rStyle w:val="CommentReference"/>
          <w:rFonts w:asciiTheme="minorHAnsi" w:eastAsiaTheme="minorEastAsia" w:hAnsiTheme="minorHAnsi" w:cstheme="minorBidi"/>
          <w:kern w:val="0"/>
          <w:lang w:eastAsia="en-US" w:bidi="ar-SA"/>
        </w:rPr>
        <w:commentReference w:id="419"/>
      </w:r>
      <w:r w:rsidR="001459E8" w:rsidRPr="00EC2D2B">
        <w:rPr>
          <w:rFonts w:cs="Times New Roman"/>
        </w:rPr>
        <w:t>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includ</w:t>
      </w:r>
      <w:r w:rsidR="00DA1B49">
        <w:rPr>
          <w:rFonts w:cs="Times New Roman"/>
        </w:rPr>
        <w:t>ing</w:t>
      </w:r>
      <w:r w:rsidR="001459E8" w:rsidRPr="00EC2D2B">
        <w:rPr>
          <w:rFonts w:cs="Times New Roman"/>
        </w:rPr>
        <w:t xml:space="preserve"> </w:t>
      </w:r>
      <w:r w:rsidR="003D6F0E" w:rsidRPr="00EC2D2B">
        <w:rPr>
          <w:rFonts w:cs="Times New Roman"/>
        </w:rPr>
        <w:t xml:space="preserve">UV </w:t>
      </w:r>
      <w:r w:rsidR="001459E8" w:rsidRPr="00EC2D2B">
        <w:rPr>
          <w:rFonts w:cs="Times New Roman"/>
        </w:rPr>
        <w:t>carbon and oxygen emission lines</w:t>
      </w:r>
      <w:r w:rsidR="00FB55AC">
        <w:rPr>
          <w:rFonts w:cs="Times New Roman"/>
        </w:rPr>
        <w:t xml:space="preserve"> (</w:t>
      </w:r>
      <w:ins w:id="420" w:author="Helen  Meskhidze" w:date="2016-02-18T18:54:00Z">
        <w:del w:id="421" w:author="Chris Richardson" w:date="2016-02-24T21:51:00Z">
          <w:r w:rsidR="008F1B3B" w:rsidDel="008E1D43">
            <w:rPr>
              <w:rFonts w:cs="Times New Roman"/>
            </w:rPr>
            <w:delText xml:space="preserve">see </w:delText>
          </w:r>
        </w:del>
      </w:ins>
      <w:r w:rsidR="00FB55AC">
        <w:rPr>
          <w:rFonts w:cs="Times New Roman"/>
        </w:rPr>
        <w:t>Schaerer 2000)</w:t>
      </w:r>
      <w:r w:rsidR="001459E8" w:rsidRPr="00EC2D2B">
        <w:rPr>
          <w:rFonts w:cs="Times New Roman"/>
        </w:rPr>
        <w:t xml:space="preserve">. </w:t>
      </w:r>
      <w:r w:rsidR="00EE4B34">
        <w:rPr>
          <w:rFonts w:cs="Times New Roman"/>
        </w:rPr>
        <w:t>Generally</w:t>
      </w:r>
      <w:r w:rsidR="00EC2D2B">
        <w:rPr>
          <w:rFonts w:cs="Times New Roman"/>
        </w:rPr>
        <w:t>, t</w:t>
      </w:r>
      <w:r w:rsidR="001459E8" w:rsidRPr="00EC2D2B">
        <w:rPr>
          <w:rFonts w:cs="Times New Roman"/>
        </w:rPr>
        <w:t xml:space="preserve">he optical and IR region lack features from </w:t>
      </w:r>
      <w:r w:rsidR="00DA1B49">
        <w:rPr>
          <w:rFonts w:cs="Times New Roman"/>
        </w:rPr>
        <w:t xml:space="preserve">the stellar atmospheres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r w:rsidR="00792E4C">
        <w:rPr>
          <w:rFonts w:cs="Times New Roman"/>
        </w:rPr>
        <w:t xml:space="preserve"> </w:t>
      </w:r>
      <w:commentRangeEnd w:id="418"/>
      <w:r w:rsidR="005F0F44">
        <w:rPr>
          <w:rStyle w:val="CommentReference"/>
          <w:rFonts w:asciiTheme="minorHAnsi" w:eastAsiaTheme="minorEastAsia" w:hAnsiTheme="minorHAnsi" w:cstheme="minorBidi"/>
          <w:kern w:val="0"/>
          <w:lang w:eastAsia="en-US" w:bidi="ar-SA"/>
        </w:rPr>
        <w:commentReference w:id="418"/>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7B9EE1FF" w14:textId="77777777" w:rsidR="00A86721" w:rsidRDefault="00A86721" w:rsidP="0036632D">
      <w:pPr>
        <w:rPr>
          <w:ins w:id="422" w:author="Chris Richardson" w:date="2016-02-24T22:06:00Z"/>
          <w:rFonts w:cs="Times New Roman"/>
          <w:b/>
        </w:rPr>
      </w:pPr>
    </w:p>
    <w:p w14:paraId="59487445" w14:textId="0A81D495" w:rsidR="005F0F44" w:rsidRDefault="005F0F44" w:rsidP="0036632D">
      <w:pPr>
        <w:rPr>
          <w:ins w:id="423" w:author="Chris Richardson" w:date="2016-02-24T22:06:00Z"/>
          <w:rFonts w:cs="Times New Roman"/>
          <w:b/>
        </w:rPr>
      </w:pPr>
      <w:ins w:id="424" w:author="Chris Richardson" w:date="2016-02-24T22:06:00Z">
        <w:r w:rsidRPr="005F0F44">
          <w:rPr>
            <w:rFonts w:cs="Times New Roman"/>
            <w:b/>
            <w:highlight w:val="yellow"/>
            <w:rPrChange w:id="425" w:author="Chris Richardson" w:date="2016-02-24T22:06:00Z">
              <w:rPr>
                <w:rFonts w:cs="Times New Roman"/>
                <w:b/>
              </w:rPr>
            </w:rPrChange>
          </w:rPr>
          <w:t>[ENDED RIGHT HERE.]</w:t>
        </w:r>
        <w:bookmarkStart w:id="426" w:name="_GoBack"/>
        <w:bookmarkEnd w:id="426"/>
      </w:ins>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62A5562C" w:rsidR="008F1B3B" w:rsidRDefault="005E5C16" w:rsidP="0036632D">
      <w:pPr>
        <w:rPr>
          <w:ins w:id="427" w:author="Helen  Meskhidze" w:date="2016-02-18T18:57:00Z"/>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as described in </w:t>
      </w:r>
      <w:r w:rsidRPr="003541FF">
        <w:rPr>
          <w:rFonts w:eastAsia="Times New Roman" w:cs="Times New Roman"/>
          <w:color w:val="000000"/>
          <w:kern w:val="0"/>
          <w:shd w:val="clear" w:color="auto" w:fill="FFFFFF"/>
          <w:lang w:eastAsia="en-US" w:bidi="ar-SA"/>
        </w:rPr>
        <w:t>§</w:t>
      </w:r>
      <w:r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ins w:id="428" w:author="Helen  Meskhidze" w:date="2016-02-18T18:57:00Z">
        <w:r w:rsidR="008F1B3B">
          <w:rPr>
            <w:rFonts w:cs="Times New Roman"/>
          </w:rPr>
          <w:t xml:space="preserve"> </w:t>
        </w:r>
      </w:ins>
      <w:r w:rsidR="00593424">
        <w:rPr>
          <w:rFonts w:cs="Times New Roman"/>
        </w:rPr>
        <w:t xml:space="preserve">display the equivalent widths across the LOC plane for selected UV, optical, and IR emission lines comparing our baseline model to an entirely dust-free model. </w:t>
      </w:r>
    </w:p>
    <w:p w14:paraId="20E453B1" w14:textId="77777777" w:rsidR="008F1B3B" w:rsidRDefault="008F1B3B" w:rsidP="0036632D">
      <w:pPr>
        <w:rPr>
          <w:ins w:id="429" w:author="Helen  Meskhidze" w:date="2016-02-18T18:57:00Z"/>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7BE7BB0F"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ins w:id="430" w:author="Helen  Meskhidze" w:date="2016-02-12T19:02:00Z">
        <w:r w:rsidR="00DF4AA9">
          <w:rPr>
            <w:rFonts w:eastAsia="Times New Roman" w:cs="Times New Roman"/>
            <w:color w:val="000000"/>
            <w:kern w:val="0"/>
            <w:shd w:val="clear" w:color="auto" w:fill="FFFFFF"/>
            <w:lang w:eastAsia="en-US" w:bidi="ar-SA"/>
          </w:rPr>
          <w:t>broadens</w:t>
        </w:r>
      </w:ins>
      <w:ins w:id="431" w:author="Helen  Meskhidze" w:date="2016-02-12T12:34:00Z">
        <w:r w:rsidR="00FB55AC"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slightly with </w:t>
      </w:r>
      <w:ins w:id="432" w:author="Helen  Meskhidze" w:date="2016-02-12T12:34:00Z">
        <w:r w:rsidR="00FB55AC">
          <w:rPr>
            <w:rFonts w:eastAsia="Times New Roman" w:cs="Times New Roman"/>
            <w:color w:val="000000"/>
            <w:kern w:val="0"/>
            <w:shd w:val="clear" w:color="auto" w:fill="FFFFFF"/>
            <w:lang w:eastAsia="en-US" w:bidi="ar-SA"/>
          </w:rPr>
          <w:t xml:space="preserve">the </w:t>
        </w:r>
      </w:ins>
      <w:ins w:id="433" w:author="Helen  Meskhidze" w:date="2016-02-12T19:02:00Z">
        <w:r w:rsidR="00DF4AA9">
          <w:rPr>
            <w:rFonts w:eastAsia="Times New Roman" w:cs="Times New Roman"/>
            <w:color w:val="000000"/>
            <w:kern w:val="0"/>
            <w:shd w:val="clear" w:color="auto" w:fill="FFFFFF"/>
            <w:lang w:eastAsia="en-US" w:bidi="ar-SA"/>
          </w:rPr>
          <w:t>removal</w:t>
        </w:r>
      </w:ins>
      <w:ins w:id="434" w:author="Helen  Meskhidze" w:date="2016-02-12T12:34:00Z">
        <w:r w:rsidR="00FB55AC">
          <w:rPr>
            <w:rFonts w:eastAsia="Times New Roman" w:cs="Times New Roman"/>
            <w:color w:val="000000"/>
            <w:kern w:val="0"/>
            <w:shd w:val="clear" w:color="auto" w:fill="FFFFFF"/>
            <w:lang w:eastAsia="en-US" w:bidi="ar-SA"/>
          </w:rPr>
          <w:t xml:space="preserve"> of </w:t>
        </w:r>
      </w:ins>
      <w:r w:rsidR="00281090" w:rsidRPr="003541FF">
        <w:rPr>
          <w:rFonts w:eastAsia="Times New Roman" w:cs="Times New Roman"/>
          <w:color w:val="000000"/>
          <w:kern w:val="0"/>
          <w:shd w:val="clear" w:color="auto" w:fill="FFFFFF"/>
          <w:lang w:eastAsia="en-US" w:bidi="ar-SA"/>
        </w:rPr>
        <w:t>dust</w:t>
      </w:r>
      <w:r w:rsidRPr="003541FF">
        <w:rPr>
          <w:rFonts w:eastAsia="Times New Roman" w:cs="Times New Roman"/>
          <w:color w:val="000000"/>
          <w:kern w:val="0"/>
          <w:shd w:val="clear" w:color="auto" w:fill="FFFFFF"/>
          <w:lang w:eastAsia="en-US" w:bidi="ar-SA"/>
        </w:rPr>
        <w:t>)</w:t>
      </w:r>
      <w:ins w:id="435" w:author="Helen  Meskhidze" w:date="2016-02-18T18:57:00Z">
        <w:r w:rsidR="008F1B3B">
          <w:rPr>
            <w:rFonts w:eastAsia="Times New Roman" w:cs="Times New Roman"/>
            <w:color w:val="000000"/>
            <w:kern w:val="0"/>
            <w:shd w:val="clear" w:color="auto" w:fill="FFFFFF"/>
            <w:lang w:eastAsia="en-US" w:bidi="ar-SA"/>
          </w:rPr>
          <w:t>.</w:t>
        </w:r>
      </w:ins>
      <w:ins w:id="436" w:author="Chris Richardson" w:date="2016-02-04T18:32:00Z">
        <w:r w:rsidR="00EB33CC">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ins w:id="437" w:author="Helen  Meskhidze" w:date="2016-02-18T18:58:00Z">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ins w:id="438" w:author="Helen  Meskhidze" w:date="2016-02-12T19:06:00Z">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 xml:space="preserve">the effects of dust on </w:t>
      </w:r>
      <w:ins w:id="439" w:author="Helen  Meskhidze" w:date="2016-02-12T19:06:00Z">
        <w:r w:rsidR="00DF4AA9">
          <w:rPr>
            <w:rFonts w:eastAsia="Times New Roman" w:cs="Times New Roman"/>
            <w:color w:val="000000"/>
            <w:kern w:val="0"/>
            <w:shd w:val="clear" w:color="auto" w:fill="FFFFFF"/>
            <w:lang w:eastAsia="en-US" w:bidi="ar-SA"/>
          </w:rPr>
          <w:t xml:space="preserve">the UV emission lines coming from the gas clouds within </w:t>
        </w:r>
      </w:ins>
      <w:r w:rsidR="00281090" w:rsidRPr="003541FF">
        <w:rPr>
          <w:rFonts w:eastAsia="Times New Roman" w:cs="Times New Roman"/>
          <w:color w:val="000000"/>
          <w:kern w:val="0"/>
          <w:shd w:val="clear" w:color="auto" w:fill="FFFFFF"/>
          <w:lang w:eastAsia="en-US" w:bidi="ar-SA"/>
        </w:rPr>
        <w:t>starburst galax</w:t>
      </w:r>
      <w:ins w:id="440" w:author="Helen  Meskhidze" w:date="2016-02-12T19:06:00Z">
        <w:r w:rsidR="00DF4AA9">
          <w:rPr>
            <w:rFonts w:eastAsia="Times New Roman" w:cs="Times New Roman"/>
            <w:color w:val="000000"/>
            <w:kern w:val="0"/>
            <w:shd w:val="clear" w:color="auto" w:fill="FFFFFF"/>
            <w:lang w:eastAsia="en-US" w:bidi="ar-SA"/>
          </w:rPr>
          <w:t>ies</w:t>
        </w:r>
      </w:ins>
      <w:r w:rsidR="00281090" w:rsidRPr="003541FF">
        <w:rPr>
          <w:rFonts w:eastAsia="Times New Roman" w:cs="Times New Roman"/>
          <w:color w:val="000000"/>
          <w:kern w:val="0"/>
          <w:shd w:val="clear" w:color="auto" w:fill="FFFFFF"/>
          <w:lang w:eastAsia="en-US" w:bidi="ar-SA"/>
        </w:rPr>
        <w:t xml:space="preserve"> (</w:t>
      </w:r>
      <w:ins w:id="441" w:author="Helen  Meskhidze" w:date="2016-02-18T18:58:00Z">
        <w:r w:rsidR="008F1B3B">
          <w:rPr>
            <w:rFonts w:eastAsia="Times New Roman" w:cs="Times New Roman"/>
            <w:color w:val="000000"/>
            <w:kern w:val="0"/>
            <w:shd w:val="clear" w:color="auto" w:fill="FFFFFF"/>
            <w:lang w:eastAsia="en-US" w:bidi="ar-SA"/>
          </w:rPr>
          <w:t xml:space="preserve">i.e. </w:t>
        </w:r>
      </w:ins>
      <w:r w:rsidR="00281090" w:rsidRPr="003541FF">
        <w:rPr>
          <w:rFonts w:eastAsia="Times New Roman" w:cs="Times New Roman"/>
          <w:color w:val="000000"/>
          <w:kern w:val="0"/>
          <w:shd w:val="clear" w:color="auto" w:fill="FFFFFF"/>
          <w:lang w:eastAsia="en-US" w:bidi="ar-SA"/>
        </w:rPr>
        <w:t>Heckman et al 1998)</w:t>
      </w:r>
      <w:ins w:id="442" w:author="Helen  Meskhidze" w:date="2016-02-12T19:06:00Z">
        <w:r w:rsidR="00DF4AA9">
          <w:rPr>
            <w:rFonts w:eastAsia="Times New Roman" w:cs="Times New Roman"/>
            <w:color w:val="000000"/>
            <w:kern w:val="0"/>
            <w:shd w:val="clear" w:color="auto" w:fill="FFFFFF"/>
            <w:lang w:eastAsia="en-US" w:bidi="ar-SA"/>
          </w:rPr>
          <w:t xml:space="preserve">. </w:t>
        </w:r>
      </w:ins>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 xml:space="preserve">. </w:t>
      </w:r>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84DE35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ins w:id="443" w:author="Helen  Meskhidze" w:date="2016-02-12T19:07:00Z">
        <w:r w:rsidR="00DF4AA9">
          <w:rPr>
            <w:rFonts w:cs="Times New Roman"/>
          </w:rPr>
          <w:t>increase</w:t>
        </w:r>
        <w:r w:rsidR="00DF4AA9" w:rsidRPr="003541FF">
          <w:rPr>
            <w:rFonts w:cs="Times New Roman"/>
          </w:rPr>
          <w:t xml:space="preserve"> </w:t>
        </w:r>
      </w:ins>
      <w:r w:rsidRPr="003541FF">
        <w:rPr>
          <w:rFonts w:cs="Times New Roman"/>
        </w:rPr>
        <w:t xml:space="preserve">with </w:t>
      </w:r>
      <w:ins w:id="444" w:author="Helen  Meskhidze" w:date="2016-02-12T19:07:00Z">
        <w:r w:rsidR="00DF4AA9">
          <w:rPr>
            <w:rFonts w:cs="Times New Roman"/>
          </w:rPr>
          <w:t xml:space="preserve">the removal of </w:t>
        </w:r>
      </w:ins>
      <w:r w:rsidRPr="003541FF">
        <w:rPr>
          <w:rFonts w:cs="Times New Roman"/>
        </w:rPr>
        <w:t xml:space="preserve">dust since dust absorption peaks in the UV. Specifically, </w:t>
      </w:r>
      <w:r w:rsidR="000764BC">
        <w:rPr>
          <w:rFonts w:cs="Times New Roman"/>
        </w:rPr>
        <w:t xml:space="preserve">with the </w:t>
      </w:r>
      <w:ins w:id="445" w:author="Helen  Meskhidze" w:date="2016-02-12T19:07:00Z">
        <w:r w:rsidR="00DF4AA9">
          <w:rPr>
            <w:rFonts w:cs="Times New Roman"/>
          </w:rPr>
          <w:t xml:space="preserve">removal </w:t>
        </w:r>
      </w:ins>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ins w:id="446"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0.4 dex</w:t>
      </w:r>
      <w:ins w:id="447" w:author="Helen  Meskhidze" w:date="2016-02-18T18:59:00Z">
        <w:r w:rsidR="008F1B3B">
          <w:rPr>
            <w:rFonts w:cs="Times New Roman"/>
          </w:rPr>
          <w:t xml:space="preserve">, </w:t>
        </w:r>
      </w:ins>
      <w:r w:rsidRPr="003541FF">
        <w:rPr>
          <w:rFonts w:cs="Times New Roman"/>
        </w:rPr>
        <w:t xml:space="preserve">C IV λ1549 </w:t>
      </w:r>
      <w:ins w:id="448"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0.6 dex</w:t>
      </w:r>
      <w:r w:rsidR="000764BC">
        <w:rPr>
          <w:rFonts w:cs="Times New Roman"/>
        </w:rPr>
        <w:t xml:space="preserve">, </w:t>
      </w:r>
      <w:ins w:id="449" w:author="Helen  Meskhidze" w:date="2016-02-18T18:59:00Z">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ins>
      <w:r w:rsidRPr="003541FF">
        <w:rPr>
          <w:rFonts w:cs="Times New Roman"/>
        </w:rPr>
        <w:t xml:space="preserve">Si II] λ2335 </w:t>
      </w:r>
      <w:ins w:id="450" w:author="Helen  Meskhidze" w:date="2016-02-12T19:07:00Z">
        <w:r w:rsidR="00DF4AA9">
          <w:rPr>
            <w:rFonts w:cs="Times New Roman"/>
          </w:rPr>
          <w:t>increases</w:t>
        </w:r>
        <w:r w:rsidR="00DF4AA9" w:rsidRPr="003541FF">
          <w:rPr>
            <w:rFonts w:cs="Times New Roman"/>
          </w:rPr>
          <w:t xml:space="preserve"> </w:t>
        </w:r>
      </w:ins>
      <w:r w:rsidRPr="003541FF">
        <w:rPr>
          <w:rFonts w:cs="Times New Roman"/>
        </w:rPr>
        <w:t>0.5 dex</w:t>
      </w:r>
      <w:ins w:id="451" w:author="Helen  Meskhidze" w:date="2016-02-18T19:11:00Z">
        <w:r w:rsidR="00BF4019">
          <w:rPr>
            <w:rFonts w:cs="Times New Roman"/>
          </w:rPr>
          <w:t xml:space="preserve"> (Figure 7a, columns c, d, and a)</w:t>
        </w:r>
      </w:ins>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ins w:id="452" w:author="Helen  Meskhidze" w:date="2016-02-12T19:07:00Z">
        <w:r w:rsidR="00DF4AA9">
          <w:rPr>
            <w:rFonts w:cs="Times New Roman"/>
          </w:rPr>
          <w:t>increases</w:t>
        </w:r>
        <w:r w:rsidR="00DF4AA9" w:rsidRPr="003541FF">
          <w:rPr>
            <w:rFonts w:cs="Times New Roman"/>
          </w:rPr>
          <w:t xml:space="preserve"> </w:t>
        </w:r>
      </w:ins>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ins w:id="453" w:author="Helen  Meskhidze" w:date="2016-02-12T19:07:00Z">
        <w:r w:rsidR="00DF4AA9">
          <w:rPr>
            <w:rFonts w:cs="Times New Roman"/>
          </w:rPr>
          <w:t xml:space="preserve">removal </w:t>
        </w:r>
      </w:ins>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ins w:id="454" w:author="Helen  Meskhidze" w:date="2016-02-18T19:11:00Z">
        <w:r w:rsidR="00BF4019">
          <w:rPr>
            <w:rFonts w:cs="Times New Roman"/>
          </w:rPr>
          <w:t xml:space="preserve"> (Figure 7a, column b),</w:t>
        </w:r>
      </w:ins>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6A1DF3F3" w:rsidR="00D71EE4" w:rsidRPr="003541FF" w:rsidRDefault="00281090" w:rsidP="00281090">
      <w:pPr>
        <w:rPr>
          <w:rFonts w:cs="Times New Roman"/>
        </w:rPr>
      </w:pPr>
      <w:r w:rsidRPr="003541FF">
        <w:rPr>
          <w:rFonts w:cs="Times New Roman"/>
        </w:rPr>
        <w:t xml:space="preserve">Overall, when dust is </w:t>
      </w:r>
      <w:ins w:id="455" w:author="Helen  Meskhidze" w:date="2016-02-12T19:08:00Z">
        <w:r w:rsidR="00DF4AA9">
          <w:rPr>
            <w:rFonts w:cs="Times New Roman"/>
          </w:rPr>
          <w:t>removed</w:t>
        </w:r>
      </w:ins>
      <w:r w:rsidRPr="003541FF">
        <w:rPr>
          <w:rFonts w:cs="Times New Roman"/>
        </w:rPr>
        <w:t>, many of the detached islands of emission evident in our dust free models either get incorporated into the larger emission region in the plane or disappear</w:t>
      </w:r>
      <w:r w:rsidR="007B46AB" w:rsidRPr="003541FF">
        <w:rPr>
          <w:rFonts w:cs="Times New Roman"/>
        </w:rPr>
        <w:t xml:space="preserve"> (best seen </w:t>
      </w:r>
      <w:r w:rsidR="00DE7E50">
        <w:rPr>
          <w:rFonts w:cs="Times New Roman"/>
        </w:rPr>
        <w:t xml:space="preserve">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ins w:id="456" w:author="Helen  Meskhidze" w:date="2016-02-18T19:12:00Z">
        <w:r w:rsidR="00BF4019">
          <w:rPr>
            <w:rFonts w:cs="Times New Roman"/>
          </w:rPr>
          <w:t xml:space="preserve"> in Figure 7b, columns c and d</w:t>
        </w:r>
      </w:ins>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w:t>
      </w:r>
      <w:ins w:id="457" w:author="Helen  Meskhidze" w:date="2016-02-18T19:00:00Z">
        <w:r w:rsidR="008F1B3B">
          <w:rPr>
            <w:rFonts w:cs="Times New Roman"/>
          </w:rPr>
          <w:t>decreases</w:t>
        </w:r>
      </w:ins>
      <w:ins w:id="458" w:author="Helen  Meskhidze" w:date="2016-02-12T19:08:00Z">
        <w:r w:rsidR="00DF4AA9" w:rsidRPr="003541FF">
          <w:rPr>
            <w:rFonts w:cs="Times New Roman"/>
          </w:rPr>
          <w:t xml:space="preserve"> </w:t>
        </w:r>
      </w:ins>
      <w:r w:rsidRPr="003541FF">
        <w:rPr>
          <w:rFonts w:cs="Times New Roman"/>
        </w:rPr>
        <w:t>0.5 dex</w:t>
      </w:r>
      <w:ins w:id="459" w:author="Helen  Meskhidze" w:date="2016-02-18T19:00:00Z">
        <w:r w:rsidR="008F1B3B">
          <w:rPr>
            <w:rFonts w:cs="Times New Roman"/>
          </w:rPr>
          <w:t xml:space="preserve"> with the removal of dust</w:t>
        </w:r>
      </w:ins>
      <w:r w:rsidRPr="003541FF">
        <w:rPr>
          <w:rFonts w:cs="Times New Roman"/>
        </w:rPr>
        <w:t xml:space="preserve"> </w:t>
      </w:r>
      <w:r w:rsidR="00D71EE4" w:rsidRPr="003541FF">
        <w:rPr>
          <w:rFonts w:cs="Times New Roman"/>
        </w:rPr>
        <w:t xml:space="preserve">and [Ar IV] λ4740 which </w:t>
      </w:r>
      <w:ins w:id="460" w:author="Helen  Meskhidze" w:date="2016-02-18T19:02:00Z">
        <w:r w:rsidR="008F1B3B">
          <w:rPr>
            <w:rFonts w:cs="Times New Roman"/>
          </w:rPr>
          <w:t>decreases</w:t>
        </w:r>
      </w:ins>
      <w:ins w:id="461" w:author="Helen  Meskhidze" w:date="2016-02-12T19:08:00Z">
        <w:r w:rsidR="00DF4AA9" w:rsidRPr="003541FF">
          <w:rPr>
            <w:rFonts w:cs="Times New Roman"/>
          </w:rPr>
          <w:t xml:space="preserve"> </w:t>
        </w:r>
      </w:ins>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ins w:id="462" w:author="Helen  Meskhidze" w:date="2016-02-12T19:08:00Z">
        <w:r w:rsidR="00DF4AA9">
          <w:rPr>
            <w:rFonts w:cs="Times New Roman"/>
          </w:rPr>
          <w:t>removal</w:t>
        </w:r>
      </w:ins>
      <w:ins w:id="463" w:author="Helen  Meskhidze" w:date="2016-02-18T19:12:00Z">
        <w:r w:rsidR="00BF4019">
          <w:rPr>
            <w:rFonts w:cs="Times New Roman"/>
          </w:rPr>
          <w:t xml:space="preserve"> (Figure 7b, columns a and d)</w:t>
        </w:r>
      </w:ins>
      <w:r w:rsidR="00D71EE4" w:rsidRPr="003541FF">
        <w:rPr>
          <w:rFonts w:cs="Times New Roman"/>
        </w:rPr>
        <w:t xml:space="preserve">. [O II] λ3727 </w:t>
      </w:r>
      <w:ins w:id="464" w:author="Helen  Meskhidze" w:date="2016-02-18T19:01:00Z">
        <w:r w:rsidR="008F1B3B">
          <w:rPr>
            <w:rFonts w:cs="Times New Roman"/>
          </w:rPr>
          <w:t>increases</w:t>
        </w:r>
      </w:ins>
      <w:ins w:id="465" w:author="Helen  Meskhidze" w:date="2016-02-12T19:08:00Z">
        <w:r w:rsidR="00DF4AA9" w:rsidRPr="003541FF">
          <w:rPr>
            <w:rFonts w:cs="Times New Roman"/>
          </w:rPr>
          <w:t xml:space="preserve"> </w:t>
        </w:r>
      </w:ins>
      <w:r w:rsidR="00DE7E50">
        <w:rPr>
          <w:rFonts w:cs="Times New Roman"/>
        </w:rPr>
        <w:t>0.4</w:t>
      </w:r>
      <w:r w:rsidR="00D71EE4" w:rsidRPr="003541FF">
        <w:rPr>
          <w:rFonts w:cs="Times New Roman"/>
        </w:rPr>
        <w:t xml:space="preserve"> dex</w:t>
      </w:r>
      <w:ins w:id="466" w:author="Helen  Meskhidze" w:date="2016-02-18T19:01:00Z">
        <w:r w:rsidR="00BF4019">
          <w:rPr>
            <w:rFonts w:cs="Times New Roman"/>
          </w:rPr>
          <w:t xml:space="preserve"> </w:t>
        </w:r>
        <w:r w:rsidR="008F1B3B">
          <w:rPr>
            <w:rFonts w:cs="Times New Roman"/>
          </w:rPr>
          <w:t>with dust removal</w:t>
        </w:r>
      </w:ins>
      <w:r w:rsidR="00DE7E50">
        <w:rPr>
          <w:rFonts w:cs="Times New Roman"/>
        </w:rPr>
        <w:t xml:space="preserve">, while </w:t>
      </w:r>
      <w:r w:rsidR="00D71EE4" w:rsidRPr="003541FF">
        <w:rPr>
          <w:rFonts w:cs="Times New Roman"/>
        </w:rPr>
        <w:t xml:space="preserve">[O III] λ5007 </w:t>
      </w:r>
      <w:ins w:id="467" w:author="Helen  Meskhidze" w:date="2016-02-18T19:01:00Z">
        <w:r w:rsidR="008F1B3B">
          <w:rPr>
            <w:rFonts w:cs="Times New Roman"/>
          </w:rPr>
          <w:t>decreases</w:t>
        </w:r>
      </w:ins>
      <w:ins w:id="468" w:author="Helen  Meskhidze" w:date="2016-02-12T19:08:00Z">
        <w:r w:rsidR="00DF4AA9" w:rsidRPr="003541FF">
          <w:rPr>
            <w:rFonts w:cs="Times New Roman"/>
          </w:rPr>
          <w:t xml:space="preserve"> </w:t>
        </w:r>
      </w:ins>
      <w:r w:rsidR="00D71EE4" w:rsidRPr="003541FF">
        <w:rPr>
          <w:rFonts w:cs="Times New Roman"/>
        </w:rPr>
        <w:t xml:space="preserve">0.4 dex with dust </w:t>
      </w:r>
      <w:ins w:id="469" w:author="Helen  Meskhidze" w:date="2016-02-18T19:01:00Z">
        <w:r w:rsidR="008F1B3B">
          <w:rPr>
            <w:rFonts w:cs="Times New Roman"/>
          </w:rPr>
          <w:t>removal</w:t>
        </w:r>
      </w:ins>
      <w:ins w:id="470" w:author="Helen  Meskhidze" w:date="2016-02-18T19:13:00Z">
        <w:r w:rsidR="00BF4019">
          <w:rPr>
            <w:rFonts w:cs="Times New Roman"/>
          </w:rPr>
          <w:t xml:space="preserve"> (Figure 7b, columns b and a)</w:t>
        </w:r>
      </w:ins>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1696F957"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ins w:id="471" w:author="Helen  Meskhidze" w:date="2016-02-18T19:02:00Z">
        <w:r w:rsidR="008F1B3B">
          <w:rPr>
            <w:rFonts w:cs="Times New Roman"/>
          </w:rPr>
          <w:t>decreasing</w:t>
        </w:r>
      </w:ins>
      <w:ins w:id="472" w:author="Helen  Meskhidze" w:date="2016-02-12T19:08:00Z">
        <w:r w:rsidR="00DF4AA9" w:rsidRPr="003541FF">
          <w:rPr>
            <w:rFonts w:cs="Times New Roman"/>
          </w:rPr>
          <w:t xml:space="preserve"> </w:t>
        </w:r>
      </w:ins>
      <w:r w:rsidR="00D32E6E" w:rsidRPr="003541FF">
        <w:rPr>
          <w:rFonts w:cs="Times New Roman"/>
        </w:rPr>
        <w:t xml:space="preserve">0.4 dex </w:t>
      </w:r>
      <w:r w:rsidRPr="003541FF">
        <w:rPr>
          <w:rFonts w:cs="Times New Roman"/>
        </w:rPr>
        <w:t xml:space="preserve">with the </w:t>
      </w:r>
      <w:ins w:id="473" w:author="Helen  Meskhidze" w:date="2016-02-12T19:08:00Z">
        <w:r w:rsidR="00DF4AA9">
          <w:rPr>
            <w:rFonts w:cs="Times New Roman"/>
          </w:rPr>
          <w:t>removal</w:t>
        </w:r>
        <w:r w:rsidR="00DF4AA9" w:rsidRPr="003541FF">
          <w:rPr>
            <w:rFonts w:cs="Times New Roman"/>
          </w:rPr>
          <w:t xml:space="preserve"> </w:t>
        </w:r>
      </w:ins>
      <w:r w:rsidRPr="003541FF">
        <w:rPr>
          <w:rFonts w:cs="Times New Roman"/>
        </w:rPr>
        <w:t>of dust</w:t>
      </w:r>
      <w:ins w:id="474" w:author="Helen  Meskhidze" w:date="2016-02-18T19:13:00Z">
        <w:r w:rsidR="00BF4019">
          <w:rPr>
            <w:rFonts w:cs="Times New Roman"/>
          </w:rPr>
          <w:t xml:space="preserve"> (Figure 7c, column c)</w:t>
        </w:r>
      </w:ins>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23E03F97"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6227A06A"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ins w:id="475" w:author="Helen  Meskhidze" w:date="2016-02-12T21:22:00Z">
        <w:r w:rsidR="00FA150D">
          <w:rPr>
            <w:rFonts w:cs="Times New Roman"/>
          </w:rPr>
          <w:t>al.</w:t>
        </w:r>
      </w:ins>
      <w:r w:rsidR="00E50002">
        <w:rPr>
          <w:rFonts w:cs="Times New Roman"/>
        </w:rPr>
        <w:t xml:space="preserve"> 2010)</w:t>
      </w:r>
      <w:r w:rsidR="004909AF">
        <w:rPr>
          <w:rFonts w:cs="Times New Roman"/>
        </w:rPr>
        <w:t xml:space="preserve">. Thus, we agree with Satyapal et al.’s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3A90221"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ins w:id="476" w:author="Helen  Meskhidze" w:date="2016-02-12T19:12:00Z">
        <w:r w:rsidR="007B717F">
          <w:rPr>
            <w:rFonts w:cs="Times New Roman"/>
          </w:rPr>
          <w:t xml:space="preserve">the </w:t>
        </w:r>
      </w:ins>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ins w:id="477" w:author="Helen  Meskhidze" w:date="2016-02-12T19:14:00Z">
        <w:r w:rsidR="007B717F">
          <w:rPr>
            <w:rFonts w:cs="Times New Roman"/>
          </w:rPr>
          <w:t xml:space="preserve">this </w:t>
        </w:r>
      </w:ins>
      <w:r w:rsidR="004909AF">
        <w:rPr>
          <w:rFonts w:cs="Times New Roman"/>
        </w:rPr>
        <w:t xml:space="preserve">[O IV] 25.9 µm emission </w:t>
      </w:r>
      <w:ins w:id="478" w:author="Helen  Meskhidze" w:date="2016-02-12T19:12:00Z">
        <w:r w:rsidR="007B717F">
          <w:rPr>
            <w:rFonts w:cs="Times New Roman"/>
          </w:rPr>
          <w:t xml:space="preserve">only occurs when adopting </w:t>
        </w:r>
      </w:ins>
      <w:ins w:id="479" w:author="Helen  Meskhidze" w:date="2016-02-12T19:11:00Z">
        <w:r w:rsidR="007B717F">
          <w:rPr>
            <w:rFonts w:cs="Times New Roman"/>
          </w:rPr>
          <w:t xml:space="preserve">the </w:t>
        </w:r>
      </w:ins>
      <w:r w:rsidR="00814D58">
        <w:rPr>
          <w:rFonts w:cs="Times New Roman"/>
        </w:rPr>
        <w:t xml:space="preserve">physical conditions </w:t>
      </w:r>
      <w:ins w:id="480" w:author="Helen  Meskhidze" w:date="2016-02-12T19:11:00Z">
        <w:r w:rsidR="007B717F">
          <w:rPr>
            <w:rFonts w:cs="Times New Roman"/>
          </w:rPr>
          <w:t xml:space="preserve">typically </w:t>
        </w:r>
      </w:ins>
      <w:r w:rsidR="00814D58">
        <w:rPr>
          <w:rFonts w:cs="Times New Roman"/>
        </w:rPr>
        <w:t>present</w:t>
      </w:r>
      <w:r w:rsidR="004909AF">
        <w:rPr>
          <w:rFonts w:cs="Times New Roman"/>
        </w:rPr>
        <w:t xml:space="preserve"> </w:t>
      </w:r>
      <w:r w:rsidR="00814D58">
        <w:rPr>
          <w:rFonts w:cs="Times New Roman"/>
        </w:rPr>
        <w:t>a</w:t>
      </w:r>
      <w:ins w:id="481" w:author="Helen  Meskhidze" w:date="2016-02-12T19:09:00Z">
        <w:r w:rsidR="00DF4AA9">
          <w:rPr>
            <w:rFonts w:cs="Times New Roman"/>
          </w:rPr>
          <w:t>t</w:t>
        </w:r>
      </w:ins>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ins w:id="482" w:author="Helen  Meskhidze" w:date="2016-02-12T19:14:00Z">
        <w:r w:rsidR="007B717F">
          <w:rPr>
            <w:rFonts w:cs="Times New Roman"/>
          </w:rPr>
          <w:t>, not those typical of the local universe</w:t>
        </w:r>
      </w:ins>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ins w:id="483" w:author="Helen  Meskhidze" w:date="2016-02-18T19:17:00Z">
        <w:r w:rsidR="00EF76D1">
          <w:rPr>
            <w:rFonts w:cs="Times New Roman"/>
          </w:rPr>
          <w:t xml:space="preserve"> and solar metallicity</w:t>
        </w:r>
      </w:ins>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6918CC03"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655C7877"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573F2A">
        <w:rPr>
          <w:rFonts w:eastAsia="Times New Roman" w:cs="Times New Roman"/>
          <w:color w:val="000000"/>
        </w:rPr>
        <w:t>,</w:t>
      </w:r>
      <w:r w:rsidR="002F5EA1">
        <w:rPr>
          <w:rFonts w:eastAsia="Times New Roman" w:cs="Times New Roman"/>
          <w:color w:val="000000"/>
        </w:rPr>
        <w:t xml:space="preserve"> </w:t>
      </w:r>
      <w:ins w:id="484" w:author="Helen  Meskhidze" w:date="2016-02-12T19:24:00Z">
        <w:r w:rsidR="0054472E">
          <w:rPr>
            <w:rFonts w:eastAsia="Times New Roman" w:cs="Times New Roman"/>
            <w:color w:val="000000"/>
          </w:rPr>
          <w:t xml:space="preserve">Further, </w:t>
        </w:r>
      </w:ins>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 </w:t>
      </w:r>
      <w:r>
        <w:rPr>
          <w:rFonts w:eastAsia="Times New Roman" w:cs="Times New Roman"/>
          <w:color w:val="000000"/>
        </w:rPr>
        <w:t>We</w:t>
      </w:r>
      <w:ins w:id="485" w:author="Helen  Meskhidze" w:date="2016-02-12T19:16:00Z">
        <w:r w:rsidR="007B717F">
          <w:rPr>
            <w:rFonts w:eastAsia="Times New Roman" w:cs="Times New Roman"/>
            <w:color w:val="000000"/>
          </w:rPr>
          <w:t xml:space="preserve"> </w:t>
        </w:r>
      </w:ins>
      <w:ins w:id="486" w:author="Helen  Meskhidze" w:date="2016-02-12T19:24:00Z">
        <w:r w:rsidR="0054472E">
          <w:rPr>
            <w:rFonts w:eastAsia="Times New Roman" w:cs="Times New Roman"/>
            <w:color w:val="000000"/>
          </w:rPr>
          <w:t>find a slight decrease in peak</w:t>
        </w:r>
      </w:ins>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ins w:id="487" w:author="Helen  Meskhidze" w:date="2016-02-12T19:25:00Z">
        <w:r w:rsidR="0054472E">
          <w:rPr>
            <w:rFonts w:cs="Times New Roman"/>
          </w:rPr>
          <w:t xml:space="preserve">emission </w:t>
        </w:r>
      </w:ins>
      <w:r>
        <w:rPr>
          <w:rFonts w:eastAsia="Symbol" w:cs="Times New Roman"/>
          <w:color w:val="000000"/>
        </w:rPr>
        <w:t xml:space="preserve">with </w:t>
      </w:r>
      <w:ins w:id="488" w:author="Helen  Meskhidze" w:date="2016-02-12T19:17:00Z">
        <w:r w:rsidR="007B717F">
          <w:rPr>
            <w:rFonts w:eastAsia="Symbol" w:cs="Times New Roman"/>
            <w:color w:val="000000"/>
          </w:rPr>
          <w:t xml:space="preserve">increasing </w:t>
        </w:r>
      </w:ins>
      <w:r>
        <w:rPr>
          <w:rFonts w:eastAsia="Symbol" w:cs="Times New Roman"/>
          <w:color w:val="000000"/>
        </w:rPr>
        <w:t>metallicity (</w:t>
      </w:r>
      <w:ins w:id="489" w:author="Helen  Meskhidze" w:date="2016-02-12T19:18:00Z">
        <w:r w:rsidR="007B717F">
          <w:rPr>
            <w:rFonts w:eastAsia="Symbol" w:cs="Times New Roman"/>
            <w:color w:val="000000"/>
          </w:rPr>
          <w:t>the peak log(W</w:t>
        </w:r>
      </w:ins>
      <w:ins w:id="490" w:author="Helen  Meskhidze" w:date="2016-02-12T19:17:00Z">
        <w:r w:rsidR="007B717F" w:rsidRPr="0054472E">
          <w:rPr>
            <w:rFonts w:eastAsia="Symbol" w:cs="Times New Roman"/>
            <w:color w:val="000000"/>
            <w:vertAlign w:val="subscript"/>
          </w:rPr>
          <w:t>[O III</w:t>
        </w:r>
      </w:ins>
      <w:ins w:id="491" w:author="Helen  Meskhidze" w:date="2016-02-12T19:18:00Z">
        <w:r w:rsidR="007B717F">
          <w:rPr>
            <w:rFonts w:eastAsia="Symbol" w:cs="Times New Roman"/>
            <w:color w:val="000000"/>
            <w:vertAlign w:val="subscript"/>
          </w:rPr>
          <w:t>]</w:t>
        </w:r>
      </w:ins>
      <w:ins w:id="492" w:author="Helen  Meskhidze" w:date="2016-02-12T19:17:00Z">
        <w:r w:rsidR="007B717F">
          <w:rPr>
            <w:rFonts w:eastAsia="Symbol" w:cs="Times New Roman"/>
            <w:color w:val="000000"/>
          </w:rPr>
          <w:t xml:space="preserve">) decreases 0.2 dex  </w:t>
        </w:r>
      </w:ins>
      <w:ins w:id="493" w:author="Helen  Meskhidze" w:date="2016-02-12T19:18:00Z">
        <w:r w:rsidR="007B717F">
          <w:rPr>
            <w:rFonts w:eastAsia="Symbol" w:cs="Times New Roman"/>
            <w:color w:val="000000"/>
          </w:rPr>
          <w:t xml:space="preserve">from 0.2 </w:t>
        </w:r>
      </w:ins>
      <w:r w:rsidRPr="000A6EB6">
        <w:rPr>
          <w:rFonts w:cs="Times New Roman"/>
          <w:i/>
        </w:rPr>
        <w:t>Z</w:t>
      </w:r>
      <w:r w:rsidRPr="000A6EB6">
        <w:rPr>
          <w:rFonts w:ascii="Kaiti SC Black" w:hAnsi="Kaiti SC Black" w:cs="Kaiti SC Black"/>
          <w:vertAlign w:val="subscript"/>
        </w:rPr>
        <w:t>⊙</w:t>
      </w:r>
      <w:r>
        <w:rPr>
          <w:rFonts w:cs="Times New Roman"/>
        </w:rPr>
        <w:t xml:space="preserve"> </w:t>
      </w:r>
      <w:ins w:id="494" w:author="Helen  Meskhidze" w:date="2016-02-12T19:18:00Z">
        <w:r w:rsidR="007B717F">
          <w:rPr>
            <w:rFonts w:cs="Times New Roman"/>
          </w:rPr>
          <w:t>to</w:t>
        </w:r>
      </w:ins>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ins w:id="495" w:author="Helen  Meskhidze" w:date="2016-02-12T19:27:00Z">
        <w:r w:rsidR="0054472E">
          <w:rPr>
            <w:rFonts w:cs="Times New Roman"/>
          </w:rPr>
          <w:t>; see Figure 5b, row d</w:t>
        </w:r>
      </w:ins>
      <w:r>
        <w:rPr>
          <w:rFonts w:cs="Times New Roman"/>
        </w:rPr>
        <w:t xml:space="preserve">) </w:t>
      </w:r>
      <w:ins w:id="496" w:author="Helen  Meskhidze" w:date="2016-02-18T19:19:00Z">
        <w:r w:rsidR="00EF76D1">
          <w:rPr>
            <w:rFonts w:cs="Times New Roman"/>
          </w:rPr>
          <w:t xml:space="preserve">and </w:t>
        </w:r>
      </w:ins>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ins w:id="497" w:author="Helen  Meskhidze" w:date="2016-02-12T19:28:00Z">
        <w:r w:rsidR="00EF76D1">
          <w:rPr>
            <w:rFonts w:eastAsia="Symbol" w:cs="Times New Roman"/>
            <w:color w:val="000000"/>
          </w:rPr>
          <w:t xml:space="preserve"> (see Figure 7b, column a</w:t>
        </w:r>
        <w:r w:rsidR="00B61122">
          <w:rPr>
            <w:rFonts w:eastAsia="Symbol" w:cs="Times New Roman"/>
            <w:color w:val="000000"/>
          </w:rPr>
          <w:t>)</w:t>
        </w:r>
      </w:ins>
      <w:r>
        <w:rPr>
          <w:rFonts w:eastAsia="Symbol" w:cs="Times New Roman"/>
          <w:color w:val="000000"/>
        </w:rPr>
        <w:t>.</w:t>
      </w:r>
      <w:r w:rsidR="000C7626">
        <w:rPr>
          <w:rFonts w:eastAsia="Symbol" w:cs="Times New Roman"/>
          <w:color w:val="000000"/>
        </w:rPr>
        <w:t xml:space="preserve"> We nearly recreate Kewley’s</w:t>
      </w:r>
      <w:ins w:id="498" w:author="Helen  Meskhidze" w:date="2016-02-12T19:30:00Z">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ins>
      <w:r w:rsidR="000C7626">
        <w:rPr>
          <w:rFonts w:eastAsia="Symbol" w:cs="Times New Roman"/>
          <w:color w:val="000000"/>
        </w:rPr>
        <w:t>ission</w:t>
      </w:r>
      <w:ins w:id="499" w:author="Helen  Meskhidze" w:date="2016-02-12T19:28:00Z">
        <w:r w:rsidR="00B61122">
          <w:rPr>
            <w:rFonts w:eastAsia="Symbol" w:cs="Times New Roman"/>
            <w:color w:val="000000"/>
          </w:rPr>
          <w:t xml:space="preserve">; </w:t>
        </w:r>
      </w:ins>
      <w:ins w:id="500" w:author="Helen  Meskhidze" w:date="2016-02-12T19:29:00Z">
        <w:r w:rsidR="00B61122">
          <w:rPr>
            <w:rFonts w:eastAsia="Symbol" w:cs="Times New Roman"/>
            <w:color w:val="000000"/>
          </w:rPr>
          <w:t>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ins>
      <w:r w:rsidR="000C7626">
        <w:rPr>
          <w:rFonts w:eastAsia="Symbol" w:cs="Times New Roman"/>
          <w:color w:val="000000"/>
        </w:rPr>
        <w:t xml:space="preserve">dust-free model </w:t>
      </w:r>
      <w:ins w:id="501" w:author="Helen  Meskhidze" w:date="2016-02-12T19:29:00Z">
        <w:r w:rsidR="00B61122">
          <w:rPr>
            <w:rFonts w:eastAsia="Symbol" w:cs="Times New Roman"/>
            <w:color w:val="000000"/>
          </w:rPr>
          <w:t xml:space="preserve">as compared to 2.7 dex in </w:t>
        </w:r>
      </w:ins>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ins w:id="502" w:author="Helen  Meskhidze" w:date="2016-02-12T19:29:00Z">
        <w:r w:rsidR="00B61122">
          <w:rPr>
            <w:rFonts w:cs="Times New Roman"/>
          </w:rPr>
          <w:t xml:space="preserve">. </w:t>
        </w:r>
      </w:ins>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57513181" w:rsidR="00E24A5A" w:rsidRDefault="00E24A5A" w:rsidP="00E24A5A">
      <w:pPr>
        <w:tabs>
          <w:tab w:val="left" w:pos="480"/>
        </w:tabs>
        <w:rPr>
          <w:rFonts w:eastAsia="Times New Roman" w:cs="Times New Roman"/>
          <w:shd w:val="clear" w:color="auto" w:fill="FFFFFF"/>
        </w:rPr>
      </w:pPr>
      <w:r>
        <w:rPr>
          <w:rFonts w:cs="Times New Roman"/>
        </w:rPr>
        <w:t>Stark e</w:t>
      </w:r>
      <w:ins w:id="503" w:author="Helen  Meskhidze" w:date="2016-02-12T19:31:00Z">
        <w:r w:rsidR="00542F85">
          <w:rPr>
            <w:rFonts w:cs="Times New Roman"/>
          </w:rPr>
          <w:t>t</w:t>
        </w:r>
      </w:ins>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ins w:id="504" w:author="Helen  Meskhidze" w:date="2016-02-18T19:26:00Z">
        <w:r w:rsidR="008D1225">
          <w:rPr>
            <w:rFonts w:cs="Times New Roman"/>
          </w:rPr>
          <w:t xml:space="preserve"> (Table 2)</w:t>
        </w:r>
      </w:ins>
      <w:ins w:id="505" w:author="Helen  Meskhidze" w:date="2016-02-12T19:39:00Z">
        <w:r w:rsidR="00CF187C">
          <w:rPr>
            <w:rFonts w:cs="Times New Roman"/>
          </w:rPr>
          <w:t xml:space="preserve">. They calculate </w:t>
        </w:r>
      </w:ins>
      <w:ins w:id="506" w:author="Helen  Meskhidze" w:date="2016-02-12T19:38:00Z">
        <w:r w:rsidR="00CF187C">
          <w:rPr>
            <w:rFonts w:cs="Times New Roman"/>
          </w:rPr>
          <w:t>a mean</w:t>
        </w:r>
      </w:ins>
      <w:ins w:id="507" w:author="Helen  Meskhidze" w:date="2016-02-12T19:37:00Z">
        <w:r w:rsidR="00CF187C">
          <w:rPr>
            <w:rFonts w:cs="Times New Roman"/>
          </w:rPr>
          <w:t xml:space="preserve"> </w:t>
        </w:r>
      </w:ins>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ins w:id="508" w:author="Helen  Meskhidze" w:date="2016-02-12T19:40:00Z">
        <w:r w:rsidR="00CF187C">
          <w:rPr>
            <w:rFonts w:cs="Times New Roman"/>
          </w:rPr>
          <w:t xml:space="preserve">equivalent width </w:t>
        </w:r>
      </w:ins>
      <w:ins w:id="509" w:author="Helen  Meskhidze" w:date="2016-02-12T19:39:00Z">
        <w:r w:rsidR="00CF187C">
          <w:rPr>
            <w:rFonts w:cs="Times New Roman"/>
          </w:rPr>
          <w:t>of</w:t>
        </w:r>
      </w:ins>
      <w:r w:rsidR="003541FF" w:rsidRPr="003541FF">
        <w:rPr>
          <w:rFonts w:cs="Times New Roman"/>
        </w:rPr>
        <w:t xml:space="preserve"> ~ </w:t>
      </w:r>
      <w:ins w:id="510" w:author="Helen  Meskhidze" w:date="2016-02-12T19:37:00Z">
        <w:r w:rsidR="00EF76D1">
          <w:rPr>
            <w:rFonts w:cs="Times New Roman"/>
          </w:rPr>
          <w:t>1.13</w:t>
        </w:r>
      </w:ins>
      <w:r w:rsidR="003541FF" w:rsidRPr="003541FF">
        <w:rPr>
          <w:rFonts w:cs="Times New Roman"/>
        </w:rPr>
        <w:t xml:space="preserve"> </w:t>
      </w:r>
      <w:r w:rsidR="003541FF" w:rsidRPr="003541FF">
        <w:rPr>
          <w:rFonts w:eastAsia="Times New Roman" w:cs="Times New Roman"/>
          <w:shd w:val="clear" w:color="auto" w:fill="FFFFFF"/>
        </w:rPr>
        <w:t>Å</w:t>
      </w:r>
      <w:ins w:id="511" w:author="Helen  Meskhidze" w:date="2016-02-12T19:39:00Z">
        <w:r w:rsidR="00CF187C">
          <w:rPr>
            <w:rFonts w:eastAsia="Times New Roman" w:cs="Times New Roman"/>
            <w:shd w:val="clear" w:color="auto" w:fill="FFFFFF"/>
          </w:rPr>
          <w:t>.</w:t>
        </w:r>
      </w:ins>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ins w:id="512" w:author="Helen  Meskhidze" w:date="2016-02-18T19:20:00Z">
        <w:r w:rsidR="00EF76D1">
          <w:rPr>
            <w:rFonts w:eastAsia="Times New Roman" w:cs="Times New Roman"/>
            <w:shd w:val="clear" w:color="auto" w:fill="FFFFFF"/>
          </w:rPr>
          <w:t xml:space="preserve">a much higher </w:t>
        </w:r>
      </w:ins>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ins w:id="513" w:author="Chris Richardson" w:date="2016-02-05T14:08:00Z">
        <w:r w:rsidR="007C1982">
          <w:rPr>
            <w:rFonts w:cs="Times New Roman"/>
            <w:vertAlign w:val="subscript"/>
          </w:rPr>
          <w:t>]</w:t>
        </w:r>
      </w:ins>
      <w:r w:rsidR="002B77EA">
        <w:rPr>
          <w:rFonts w:cs="Times New Roman"/>
        </w:rPr>
        <w:t>)</w:t>
      </w:r>
      <w:r w:rsidRPr="003541FF">
        <w:rPr>
          <w:rFonts w:cs="Times New Roman"/>
        </w:rPr>
        <w:t xml:space="preserve"> </w:t>
      </w:r>
      <w:r w:rsidR="00ED7CBB">
        <w:rPr>
          <w:rFonts w:cs="Times New Roman"/>
        </w:rPr>
        <w:t>= 3.0</w:t>
      </w:r>
      <w:ins w:id="514" w:author="Helen  Meskhidze" w:date="2016-02-18T19:21:00Z">
        <w:r w:rsidR="00EF76D1">
          <w:rPr>
            <w:rFonts w:cs="Times New Roman"/>
          </w:rPr>
          <w:t xml:space="preserve"> with typical emission around</w:t>
        </w:r>
      </w:ins>
      <w:ins w:id="515" w:author="Helen  Meskhidze" w:date="2016-02-18T19:22:00Z">
        <w:r w:rsidR="00EF76D1">
          <w:rPr>
            <w:rFonts w:cs="Times New Roman"/>
          </w:rPr>
          <w:t xml:space="preserve">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w:t>
        </w:r>
      </w:ins>
      <w:ins w:id="516" w:author="Helen  Meskhidze" w:date="2016-02-12T19:41:00Z">
        <w:r w:rsidR="00EF76D1">
          <w:rPr>
            <w:rFonts w:cs="Times New Roman"/>
          </w:rPr>
          <w:t>. In our</w:t>
        </w:r>
      </w:ins>
      <w:r w:rsidR="00ED7CBB">
        <w:rPr>
          <w:rFonts w:cs="Times New Roman"/>
        </w:rPr>
        <w:t xml:space="preserve"> </w:t>
      </w:r>
      <w:ins w:id="517" w:author="Helen  Meskhidze" w:date="2016-02-12T19:41:00Z">
        <w:r w:rsidR="00CF187C">
          <w:rPr>
            <w:rFonts w:cs="Times New Roman"/>
          </w:rPr>
          <w:t xml:space="preserve">dusty </w:t>
        </w:r>
      </w:ins>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ins w:id="518" w:author="Helen  Meskhidze" w:date="2016-02-12T19:41:00Z">
        <w:r w:rsidR="00CF187C">
          <w:rPr>
            <w:rFonts w:cs="Times New Roman"/>
          </w:rPr>
          <w:t xml:space="preserve"> simulation</w:t>
        </w:r>
      </w:ins>
      <w:r w:rsidR="00ED7CBB">
        <w:rPr>
          <w:rFonts w:cs="Times New Roman"/>
        </w:rPr>
        <w:t xml:space="preserve">, </w:t>
      </w:r>
      <w:ins w:id="519" w:author="Helen  Meskhidze" w:date="2016-02-18T19:23:00Z">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ins>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ins w:id="520" w:author="Helen  Meskhidze" w:date="2016-02-18T19:24:00Z">
        <w:r w:rsidR="003016A8">
          <w:rPr>
            <w:rFonts w:eastAsia="Times New Roman" w:cs="Times New Roman"/>
            <w:shd w:val="clear" w:color="auto" w:fill="FFFFFF"/>
          </w:rPr>
          <w:t xml:space="preserve">little </w:t>
        </w:r>
      </w:ins>
      <w:ins w:id="521" w:author="Helen  Meskhidze" w:date="2016-02-18T19:25:00Z">
        <w:r w:rsidR="008D1225" w:rsidRPr="00F87F55">
          <w:rPr>
            <w:rFonts w:cs="Times New Roman"/>
          </w:rPr>
          <w:t xml:space="preserve">O III] </w:t>
        </w:r>
        <w:r w:rsidR="008D1225">
          <w:rPr>
            <w:rFonts w:eastAsia="Symbol" w:cs="Times New Roman"/>
            <w:color w:val="000000"/>
          </w:rPr>
          <w:t xml:space="preserve">λλ1661, 1666 and </w:t>
        </w:r>
      </w:ins>
      <w:ins w:id="522" w:author="Helen  Meskhidze" w:date="2016-02-12T19:43:00Z">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ins>
      <w:r>
        <w:rPr>
          <w:rFonts w:eastAsia="Symbol" w:cs="Times New Roman"/>
          <w:color w:val="000000"/>
        </w:rPr>
        <w:t>C III] λ1909</w:t>
      </w:r>
      <w:ins w:id="523" w:author="Helen  Meskhidze" w:date="2016-02-12T19:43:00Z">
        <w:r w:rsidR="0026003F">
          <w:rPr>
            <w:rFonts w:eastAsia="Symbol" w:cs="Times New Roman"/>
            <w:color w:val="000000"/>
          </w:rPr>
          <w:t xml:space="preserve"> </w:t>
        </w:r>
      </w:ins>
      <w:r>
        <w:rPr>
          <w:rFonts w:eastAsia="Symbol" w:cs="Times New Roman"/>
          <w:color w:val="000000"/>
        </w:rPr>
        <w:t>emission</w:t>
      </w:r>
      <w:ins w:id="524" w:author="Helen  Meskhidze" w:date="2016-02-18T19:26:00Z">
        <w:r w:rsidR="008D1225">
          <w:rPr>
            <w:rFonts w:eastAsia="Symbol" w:cs="Times New Roman"/>
            <w:color w:val="000000"/>
          </w:rPr>
          <w:t xml:space="preserve"> (Table 2)</w:t>
        </w:r>
      </w:ins>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ins w:id="525" w:author="Helen  Meskhidze" w:date="2016-02-12T19:44:00Z">
        <w:r w:rsidR="0026003F">
          <w:rPr>
            <w:rFonts w:eastAsia="Symbol" w:cs="Times New Roman"/>
            <w:color w:val="000000"/>
          </w:rPr>
          <w:t xml:space="preserve"> respectively</w:t>
        </w:r>
      </w:ins>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4A288F17" w:rsidR="00FE2B4C" w:rsidRDefault="00F560F7" w:rsidP="00F87F55">
      <w:pPr>
        <w:tabs>
          <w:tab w:val="left" w:pos="480"/>
        </w:tabs>
        <w:rPr>
          <w:ins w:id="526" w:author="Helen  Meskhidze" w:date="2016-02-12T20:26:00Z"/>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ins w:id="527" w:author="Helen  Meskhidze" w:date="2016-02-12T20:26:00Z">
        <w:r w:rsidR="00FE2B4C">
          <w:rPr>
            <w:rFonts w:cs="Times New Roman"/>
          </w:rPr>
          <w:t>,</w:t>
        </w:r>
      </w:ins>
      <w:r>
        <w:rPr>
          <w:rFonts w:cs="Times New Roman"/>
        </w:rPr>
        <w:t xml:space="preserve"> find a </w:t>
      </w:r>
      <w:r w:rsidRPr="00F560F7">
        <w:rPr>
          <w:rFonts w:cs="Times New Roman"/>
        </w:rPr>
        <w:t xml:space="preserve">N IV] λ1486 emitter </w:t>
      </w:r>
      <w:ins w:id="528" w:author="Helen  Meskhidze" w:date="2016-02-12T20:27:00Z">
        <w:r w:rsidR="00FE2B4C">
          <w:rPr>
            <w:rFonts w:cs="Times New Roman"/>
          </w:rPr>
          <w:t xml:space="preserve">at </w:t>
        </w:r>
      </w:ins>
      <w:r w:rsidRPr="00F560F7">
        <w:rPr>
          <w:rFonts w:cs="Times New Roman"/>
        </w:rPr>
        <w:t>z = 5.563</w:t>
      </w:r>
      <w:ins w:id="529" w:author="Helen  Meskhidze" w:date="2016-02-12T20:27:00Z">
        <w:r w:rsidR="00FE2B4C">
          <w:rPr>
            <w:rFonts w:cs="Times New Roman"/>
          </w:rPr>
          <w:t xml:space="preserve"> whose peak </w:t>
        </w:r>
      </w:ins>
      <w:ins w:id="530" w:author="Helen  Meskhidze" w:date="2016-02-18T19:26:00Z">
        <w:r w:rsidR="008D1225">
          <w:rPr>
            <w:rFonts w:cs="Times New Roman"/>
          </w:rPr>
          <w:t>log(</w:t>
        </w:r>
      </w:ins>
      <w:ins w:id="531" w:author="Helen  Meskhidze" w:date="2016-02-12T20:27:00Z">
        <w:r w:rsidR="00FE2B4C" w:rsidRPr="00E72BFC">
          <w:rPr>
            <w:rFonts w:cs="Times New Roman"/>
          </w:rPr>
          <w:t>W</w:t>
        </w:r>
        <w:r w:rsidR="00FE2B4C" w:rsidRPr="00E72BFC">
          <w:rPr>
            <w:rFonts w:cs="Times New Roman"/>
            <w:vertAlign w:val="subscript"/>
          </w:rPr>
          <w:t>λ</w:t>
        </w:r>
      </w:ins>
      <w:ins w:id="532" w:author="Helen  Meskhidze" w:date="2016-02-18T19:26:00Z">
        <w:r w:rsidR="008D1225">
          <w:rPr>
            <w:rFonts w:cs="Times New Roman"/>
          </w:rPr>
          <w:t xml:space="preserve">) </w:t>
        </w:r>
      </w:ins>
      <w:ins w:id="533" w:author="Helen  Meskhidze" w:date="2016-02-12T20:27:00Z">
        <w:r w:rsidR="00FE2B4C">
          <w:rPr>
            <w:rFonts w:cs="Times New Roman"/>
          </w:rPr>
          <w:t xml:space="preserve">= </w:t>
        </w:r>
      </w:ins>
      <w:ins w:id="534" w:author="Helen  Meskhidze" w:date="2016-02-18T19:26:00Z">
        <w:r w:rsidR="008D1225">
          <w:rPr>
            <w:rFonts w:cs="Times New Roman"/>
          </w:rPr>
          <w:t>1.34</w:t>
        </w:r>
      </w:ins>
      <w:ins w:id="535" w:author="Helen  Meskhidze" w:date="2016-02-18T19:27:00Z">
        <w:r w:rsidR="008D1225">
          <w:rPr>
            <w:rFonts w:cs="Times New Roman"/>
          </w:rPr>
          <w:t xml:space="preserve"> 9 (Table 2)</w:t>
        </w:r>
      </w:ins>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475FC132"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ins w:id="536" w:author="Helen  Meskhidze" w:date="2016-02-12T22:43:00Z">
        <w:r w:rsidR="00C019B8">
          <w:rPr>
            <w:rFonts w:cs="Times New Roman"/>
          </w:rPr>
          <w:t xml:space="preserve">C IV </w:t>
        </w:r>
        <w:r w:rsidR="00C019B8" w:rsidRPr="00945F70">
          <w:rPr>
            <w:rFonts w:cs="Times New Roman"/>
          </w:rPr>
          <w:t>λ</w:t>
        </w:r>
        <w:r w:rsidR="00C019B8">
          <w:rPr>
            <w:rFonts w:cs="Times New Roman"/>
          </w:rPr>
          <w:t>1549</w:t>
        </w:r>
      </w:ins>
      <w:r w:rsidR="008A2AB8">
        <w:rPr>
          <w:rFonts w:cs="Times New Roman"/>
        </w:rPr>
        <w:t xml:space="preserve"> to serve as a useful diagnostic</w:t>
      </w:r>
      <w:r w:rsidR="0025612B">
        <w:rPr>
          <w:rFonts w:cs="Times New Roman"/>
        </w:rPr>
        <w:t>s</w:t>
      </w:r>
      <w:r w:rsidR="008A2AB8">
        <w:rPr>
          <w:rFonts w:cs="Times New Roman"/>
        </w:rPr>
        <w:t>.</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ins w:id="537" w:author="Helen  Meskhidze" w:date="2016-02-18T19:28:00Z">
        <w:r w:rsidR="008D1225">
          <w:rPr>
            <w:rFonts w:cs="Times New Roman"/>
          </w:rPr>
          <w:t>Ly</w:t>
        </w:r>
        <w:r w:rsidR="008D1225">
          <w:rPr>
            <w:rFonts w:eastAsiaTheme="minorEastAsia" w:cs="Times New Roman"/>
            <w:kern w:val="0"/>
            <w:lang w:eastAsia="en-US" w:bidi="ar-SA"/>
          </w:rPr>
          <w:t xml:space="preserve">α and </w:t>
        </w:r>
      </w:ins>
      <w:ins w:id="538" w:author="Helen  Meskhidze" w:date="2016-02-18T19:27:00Z">
        <w:r w:rsidR="008D1225">
          <w:rPr>
            <w:rFonts w:eastAsia="Times New Roman" w:cs="Times New Roman"/>
            <w:shd w:val="clear" w:color="auto" w:fill="FFFFFF"/>
          </w:rPr>
          <w:t>C III]</w:t>
        </w:r>
      </w:ins>
      <w:r w:rsidRPr="00945F70">
        <w:rPr>
          <w:rFonts w:eastAsia="Times New Roman" w:cs="Times New Roman"/>
          <w:shd w:val="clear" w:color="auto" w:fill="FFFFFF"/>
        </w:rPr>
        <w:t xml:space="preserve"> </w:t>
      </w:r>
      <w:r w:rsidRPr="00945F70">
        <w:rPr>
          <w:rFonts w:eastAsia="Symbol" w:cs="Times New Roman"/>
        </w:rPr>
        <w:t>λ</w:t>
      </w:r>
      <w:ins w:id="539" w:author="Helen  Meskhidze" w:date="2016-02-18T19:27:00Z">
        <w:r w:rsidR="008D1225">
          <w:rPr>
            <w:rFonts w:eastAsia="Symbol" w:cs="Times New Roman"/>
          </w:rPr>
          <w:t>1909</w:t>
        </w:r>
      </w:ins>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ins w:id="540" w:author="Helen  Meskhidze" w:date="2016-02-18T19:28:00Z">
        <w:r w:rsidR="008D1225">
          <w:rPr>
            <w:rFonts w:eastAsia="Symbol" w:cs="Times New Roman"/>
            <w:color w:val="000000"/>
          </w:rPr>
          <w:t xml:space="preserve"> and </w:t>
        </w:r>
        <w:r w:rsidR="008D1225" w:rsidRPr="003541FF">
          <w:rPr>
            <w:rFonts w:eastAsia="Symbol" w:cs="Times New Roman"/>
            <w:color w:val="000000"/>
          </w:rPr>
          <w:t>λ</w:t>
        </w:r>
      </w:ins>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31EF662C" w:rsidR="00D23B26" w:rsidRPr="00377271" w:rsidRDefault="00F010FB" w:rsidP="005C663C">
      <w:pPr>
        <w:rPr>
          <w:rFonts w:cs="Times New Roman"/>
        </w:rPr>
      </w:pPr>
      <w:r>
        <w:rPr>
          <w:rFonts w:cs="Times New Roman"/>
        </w:rPr>
        <w:t>Further</w:t>
      </w:r>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010F2225"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ins w:id="541" w:author="Helen  Meskhidze" w:date="2016-02-12T20:30:00Z">
        <w:r w:rsidR="00FE2B4C">
          <w:rPr>
            <w:rFonts w:eastAsia="Symbol" w:cs="Times New Roman"/>
          </w:rPr>
          <w:t xml:space="preserve">dust </w:t>
        </w:r>
      </w:ins>
      <w:r>
        <w:rPr>
          <w:rFonts w:eastAsia="Symbol" w:cs="Times New Roman"/>
        </w:rPr>
        <w:t>diagnostic</w:t>
      </w:r>
      <w:ins w:id="542" w:author="Helen  Meskhidze" w:date="2016-02-12T20:30:00Z">
        <w:r w:rsidR="00FE2B4C">
          <w:rPr>
            <w:rFonts w:eastAsia="Symbol" w:cs="Times New Roman"/>
          </w:rPr>
          <w:t>s</w:t>
        </w:r>
      </w:ins>
      <w:r>
        <w:rPr>
          <w:rFonts w:eastAsia="Symbol" w:cs="Times New Roman"/>
        </w:rPr>
        <w:t xml:space="preserve"> (see Figure 7a). For example, N V </w:t>
      </w:r>
      <w:r w:rsidRPr="00945F70">
        <w:rPr>
          <w:rFonts w:cs="Times New Roman"/>
        </w:rPr>
        <w:t>λ</w:t>
      </w:r>
      <w:r w:rsidRPr="008A2AB8">
        <w:rPr>
          <w:rFonts w:eastAsia="Symbol" w:cs="Times New Roman"/>
        </w:rPr>
        <w:t>1240</w:t>
      </w:r>
      <w:r>
        <w:rPr>
          <w:rFonts w:eastAsia="Symbol" w:cs="Times New Roman"/>
        </w:rPr>
        <w:t xml:space="preserve"> and </w:t>
      </w:r>
      <w:ins w:id="543" w:author="Helen  Meskhidze" w:date="2016-02-12T22:49:00Z">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ins>
      <w:r>
        <w:rPr>
          <w:rFonts w:eastAsia="Symbol" w:cs="Times New Roman"/>
        </w:rPr>
        <w:t>increases 0.4 dex</w:t>
      </w:r>
      <w:ins w:id="544" w:author="Helen  Meskhidze" w:date="2016-02-12T22:49:00Z">
        <w:r w:rsidR="00C019B8">
          <w:rPr>
            <w:rFonts w:eastAsia="Symbol" w:cs="Times New Roman"/>
          </w:rPr>
          <w:t xml:space="preserve"> and 0.5 respectively</w:t>
        </w:r>
      </w:ins>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455F4516" w14:textId="77777777" w:rsidR="008A2AB8" w:rsidRDefault="008A2AB8" w:rsidP="00A44D0A">
      <w:pPr>
        <w:rPr>
          <w:ins w:id="545" w:author="Chris Richardson" w:date="2016-02-04T19:21:00Z"/>
          <w:rFonts w:eastAsia="Symbol" w:cs="Times New Roman"/>
        </w:rPr>
      </w:pPr>
    </w:p>
    <w:p w14:paraId="2EDF8FF0" w14:textId="77777777" w:rsidR="002A5373" w:rsidRDefault="00D71E5C" w:rsidP="00A44D0A">
      <w:pPr>
        <w:rPr>
          <w:ins w:id="546" w:author="Helen  Meskhidze" w:date="2016-02-12T22:35:00Z"/>
          <w:rFonts w:eastAsia="Symbol" w:cs="Times New Roman"/>
        </w:rPr>
      </w:pPr>
      <w:ins w:id="547" w:author="Chris Richardson" w:date="2016-02-04T19:21:00Z">
        <w:r w:rsidRPr="00A71816">
          <w:rPr>
            <w:rFonts w:eastAsia="Symbol" w:cs="Times New Roman"/>
            <w:highlight w:val="yellow"/>
          </w:rPr>
          <w:t>[WHAT DO YOU THINK ABOUT REPLACING N III 991 WITH O IV 1549</w:t>
        </w:r>
      </w:ins>
      <w:ins w:id="548" w:author="Chris Richardson" w:date="2016-02-05T22:50:00Z">
        <w:r w:rsidR="004755A9">
          <w:rPr>
            <w:rFonts w:eastAsia="Symbol" w:cs="Times New Roman"/>
            <w:highlight w:val="yellow"/>
          </w:rPr>
          <w:t xml:space="preserve"> BELOW? IT SHOWS GREATER CHANGE, STRONGER EMISSION, AND IS COMMONLY MENTIONED IN LITERATURE</w:t>
        </w:r>
      </w:ins>
      <w:ins w:id="549" w:author="Chris Richardson" w:date="2016-02-04T19:21:00Z">
        <w:r w:rsidRPr="00A71816">
          <w:rPr>
            <w:rFonts w:eastAsia="Symbol" w:cs="Times New Roman"/>
            <w:highlight w:val="yellow"/>
          </w:rPr>
          <w:t>]</w:t>
        </w:r>
      </w:ins>
      <w:ins w:id="550" w:author="Helen  Meskhidze" w:date="2016-02-12T22:35:00Z">
        <w:r w:rsidR="002A5373">
          <w:rPr>
            <w:rFonts w:eastAsia="Symbol" w:cs="Times New Roman"/>
          </w:rPr>
          <w:t xml:space="preserve"> </w:t>
        </w:r>
      </w:ins>
    </w:p>
    <w:p w14:paraId="433DF0FF" w14:textId="77777777" w:rsidR="002A5373" w:rsidRDefault="002A5373" w:rsidP="00A44D0A">
      <w:pPr>
        <w:rPr>
          <w:ins w:id="551" w:author="Helen  Meskhidze" w:date="2016-02-12T22:35:00Z"/>
          <w:rFonts w:eastAsia="Symbol" w:cs="Times New Roman"/>
        </w:rPr>
      </w:pPr>
    </w:p>
    <w:p w14:paraId="5CC5DAC4" w14:textId="0D418BEB" w:rsidR="00D71E5C" w:rsidRDefault="002A5373" w:rsidP="00A44D0A">
      <w:pPr>
        <w:rPr>
          <w:ins w:id="552" w:author="Chris Richardson" w:date="2016-02-04T19:21:00Z"/>
          <w:rFonts w:eastAsia="Symbol" w:cs="Times New Roman"/>
        </w:rPr>
      </w:pPr>
      <w:ins w:id="553" w:author="Helen  Meskhidze" w:date="2016-02-12T22:35:00Z">
        <w:r w:rsidRPr="002A5373">
          <w:rPr>
            <w:rFonts w:eastAsia="Symbol" w:cs="Times New Roman"/>
            <w:highlight w:val="cyan"/>
          </w:rPr>
          <w:t>[</w:t>
        </w:r>
      </w:ins>
      <w:ins w:id="554" w:author="Helen  Meskhidze" w:date="2016-02-12T22:40:00Z">
        <w:r>
          <w:rPr>
            <w:rFonts w:eastAsia="Symbol" w:cs="Times New Roman"/>
            <w:highlight w:val="cyan"/>
          </w:rPr>
          <w:t>I assume you mean C IV</w:t>
        </w:r>
      </w:ins>
      <w:ins w:id="555" w:author="Helen  Meskhidze" w:date="2016-02-12T22:35:00Z">
        <w:r>
          <w:rPr>
            <w:rFonts w:eastAsia="Symbol" w:cs="Times New Roman"/>
            <w:highlight w:val="cyan"/>
          </w:rPr>
          <w:t xml:space="preserve"> 1549? That</w:t>
        </w:r>
      </w:ins>
      <w:ins w:id="556" w:author="Helen  Meskhidze" w:date="2016-02-12T22:40:00Z">
        <w:r>
          <w:rPr>
            <w:rFonts w:eastAsia="Symbol" w:cs="Times New Roman"/>
            <w:highlight w:val="cyan"/>
          </w:rPr>
          <w:t>’s fine; I’ve changed the analysis. Is it ok that both of the lines we now suggest are carbon though?</w:t>
        </w:r>
      </w:ins>
      <w:ins w:id="557" w:author="Helen  Meskhidze" w:date="2016-02-12T22:36:00Z">
        <w:r w:rsidRPr="002A5373">
          <w:rPr>
            <w:rFonts w:eastAsia="Symbol" w:cs="Times New Roman"/>
            <w:highlight w:val="cyan"/>
          </w:rPr>
          <w:t xml:space="preserve"> </w:t>
        </w:r>
      </w:ins>
      <w:ins w:id="558" w:author="Helen  Meskhidze" w:date="2016-02-12T23:11:00Z">
        <w:r w:rsidR="00135FA2">
          <w:rPr>
            <w:rFonts w:eastAsia="Symbol" w:cs="Times New Roman"/>
            <w:highlight w:val="cyan"/>
          </w:rPr>
          <w:t xml:space="preserve">Also we have to keep our JWST plots cut at 17, else we end up contradicting ourselves. </w:t>
        </w:r>
      </w:ins>
      <w:ins w:id="559" w:author="Helen  Meskhidze" w:date="2016-02-12T22:35:00Z">
        <w:r w:rsidRPr="002A5373">
          <w:rPr>
            <w:rFonts w:eastAsia="Symbol" w:cs="Times New Roman"/>
            <w:highlight w:val="cyan"/>
          </w:rPr>
          <w:t>– Helen]</w:t>
        </w:r>
      </w:ins>
    </w:p>
    <w:p w14:paraId="2D667370" w14:textId="77777777" w:rsidR="00D71E5C" w:rsidRDefault="00D71E5C" w:rsidP="00A44D0A">
      <w:pPr>
        <w:rPr>
          <w:rFonts w:eastAsia="Symbol" w:cs="Times New Roman"/>
        </w:rPr>
      </w:pPr>
    </w:p>
    <w:p w14:paraId="05769F2D" w14:textId="1CCBE5E1"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ins w:id="560" w:author="Helen  Meskhidze" w:date="2016-02-12T22:41:00Z">
        <w:r w:rsidR="002A5373">
          <w:rPr>
            <w:rFonts w:cs="Times New Roman"/>
          </w:rPr>
          <w:t xml:space="preserve">C IV </w:t>
        </w:r>
        <w:r w:rsidR="002A5373" w:rsidRPr="00945F70">
          <w:rPr>
            <w:rFonts w:cs="Times New Roman"/>
          </w:rPr>
          <w:t>λ</w:t>
        </w:r>
        <w:r w:rsidR="002A5373">
          <w:rPr>
            <w:rFonts w:cs="Times New Roman"/>
          </w:rPr>
          <w:t xml:space="preserve">1549 </w:t>
        </w:r>
      </w:ins>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ins w:id="561" w:author="Helen  Meskhidze" w:date="2016-02-12T21:20:00Z">
        <w:r w:rsidR="00D221EE">
          <w:rPr>
            <w:rFonts w:eastAsia="Times New Roman" w:cs="Times New Roman"/>
            <w:kern w:val="0"/>
            <w:lang w:val="en-CA" w:eastAsia="en-US" w:bidi="ar-SA"/>
          </w:rPr>
          <w:t xml:space="preserve"> with JWST,</w:t>
        </w:r>
      </w:ins>
      <w:ins w:id="562" w:author="Helen  Meskhidze" w:date="2016-02-12T22:42:00Z">
        <w:r w:rsidR="002A5373">
          <w:rPr>
            <w:rFonts w:eastAsia="Times New Roman" w:cs="Times New Roman"/>
            <w:kern w:val="0"/>
            <w:lang w:val="en-CA" w:eastAsia="en-US" w:bidi="ar-SA"/>
          </w:rPr>
          <w:t xml:space="preserve"> </w:t>
        </w:r>
      </w:ins>
      <w:r w:rsidR="00ED5522">
        <w:rPr>
          <w:rFonts w:eastAsia="Times New Roman" w:cs="Times New Roman"/>
          <w:kern w:val="0"/>
          <w:lang w:val="en-CA" w:eastAsia="en-US" w:bidi="ar-SA"/>
        </w:rPr>
        <w:t xml:space="preserve">we </w:t>
      </w:r>
      <w:ins w:id="563" w:author="Helen  Meskhidze" w:date="2016-02-12T21:20:00Z">
        <w:r w:rsidR="00D221EE">
          <w:rPr>
            <w:rFonts w:eastAsia="Times New Roman" w:cs="Times New Roman"/>
            <w:kern w:val="0"/>
            <w:lang w:val="en-CA" w:eastAsia="en-US" w:bidi="ar-SA"/>
          </w:rPr>
          <w:t xml:space="preserve">will be </w:t>
        </w:r>
      </w:ins>
      <w:r w:rsidR="00ED5522">
        <w:rPr>
          <w:rFonts w:eastAsia="Times New Roman" w:cs="Times New Roman"/>
          <w:kern w:val="0"/>
          <w:lang w:val="en-CA" w:eastAsia="en-US" w:bidi="ar-SA"/>
        </w:rPr>
        <w:t xml:space="preserve">looking </w:t>
      </w:r>
      <w:ins w:id="564" w:author="Helen  Meskhidze" w:date="2016-02-12T21:20:00Z">
        <w:r w:rsidR="00D221EE">
          <w:rPr>
            <w:rFonts w:eastAsia="Times New Roman" w:cs="Times New Roman"/>
            <w:kern w:val="0"/>
            <w:lang w:val="en-CA" w:eastAsia="en-US" w:bidi="ar-SA"/>
          </w:rPr>
          <w:t>at the early universe</w:t>
        </w:r>
      </w:ins>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ins w:id="565" w:author="Helen  Meskhidze" w:date="2016-01-15T13:24:00Z">
        <w:r w:rsidR="006546C5" w:rsidRPr="00D221EE">
          <w:rPr>
            <w:rFonts w:cs="Times New Roman"/>
          </w:rPr>
          <w:t>(</w:t>
        </w:r>
      </w:ins>
      <w:ins w:id="566" w:author="Helen  Meskhidze" w:date="2016-02-12T21:21:00Z">
        <w:r w:rsidR="00D221EE" w:rsidRPr="00A71816">
          <w:rPr>
            <w:rFonts w:cs="Times New Roman"/>
          </w:rPr>
          <w:t>AGN3</w:t>
        </w:r>
      </w:ins>
      <w:ins w:id="567" w:author="Helen  Meskhidze" w:date="2016-01-15T13:24:00Z">
        <w:r w:rsidR="006546C5" w:rsidRPr="00A71816">
          <w:rPr>
            <w:rFonts w:cs="Times New Roman"/>
          </w:rPr>
          <w:t>)</w:t>
        </w:r>
        <w:r w:rsidR="006546C5" w:rsidRPr="00D221EE">
          <w:rPr>
            <w:rFonts w:cs="Times New Roman"/>
          </w:rPr>
          <w:t>.</w:t>
        </w:r>
      </w:ins>
      <w:r w:rsidR="00ED5522">
        <w:rPr>
          <w:rFonts w:cs="Times New Roman"/>
        </w:rPr>
        <w:t xml:space="preserve"> </w:t>
      </w:r>
      <w:ins w:id="568" w:author="Helen  Meskhidze" w:date="2016-02-12T21:21:00Z">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ins>
      <w:r w:rsidR="00ED5522">
        <w:rPr>
          <w:rFonts w:cs="Times New Roman"/>
        </w:rPr>
        <w:t>temperature-sensitive</w:t>
      </w:r>
      <w:r w:rsidR="00ED5522" w:rsidRPr="00250047">
        <w:rPr>
          <w:rFonts w:cs="Times New Roman"/>
        </w:rPr>
        <w:t xml:space="preserve"> </w:t>
      </w:r>
      <w:ins w:id="569" w:author="Helen  Meskhidze" w:date="2016-02-18T19:33:00Z">
        <w:r w:rsidR="008D1225">
          <w:rPr>
            <w:rFonts w:cs="Times New Roman"/>
          </w:rPr>
          <w:t xml:space="preserve">collisionally excited </w:t>
        </w:r>
      </w:ins>
      <w:r w:rsidR="00ED5522" w:rsidRPr="00250047">
        <w:rPr>
          <w:rFonts w:cs="Times New Roman"/>
        </w:rPr>
        <w:t>FUV line</w:t>
      </w:r>
      <w:ins w:id="570" w:author="Helen  Meskhidze" w:date="2016-02-12T21:21:00Z">
        <w:r w:rsidR="00D221EE">
          <w:rPr>
            <w:rFonts w:cs="Times New Roman"/>
          </w:rPr>
          <w:t>,</w:t>
        </w:r>
      </w:ins>
      <w:r w:rsidR="00ED5522" w:rsidRPr="00250047">
        <w:rPr>
          <w:rFonts w:cs="Times New Roman"/>
        </w:rPr>
        <w:t xml:space="preserve"> </w:t>
      </w:r>
      <w:ins w:id="571" w:author="Helen  Meskhidze" w:date="2016-02-18T19:32:00Z">
        <w:r w:rsidR="008D1225">
          <w:rPr>
            <w:rFonts w:cs="Times New Roman"/>
          </w:rPr>
          <w:t>has</w:t>
        </w:r>
        <w:r w:rsidR="008D1225" w:rsidRPr="00250047">
          <w:rPr>
            <w:rFonts w:cs="Times New Roman"/>
          </w:rPr>
          <w:t xml:space="preserve"> </w:t>
        </w:r>
      </w:ins>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w:t>
      </w:r>
      <w:ins w:id="572" w:author="Helen  Meskhidze" w:date="2016-02-18T19:35:00Z">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ins>
      <w:r w:rsidR="00ED5522">
        <w:rPr>
          <w:rFonts w:eastAsia="Times New Roman" w:cs="Times New Roman"/>
          <w:kern w:val="0"/>
          <w:lang w:val="en-CA" w:eastAsia="en-US" w:bidi="ar-SA"/>
        </w:rPr>
        <w:t xml:space="preserve">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ins w:id="573" w:author="Helen  Meskhidze" w:date="2016-02-18T19:32:00Z">
        <w:r w:rsidR="008D1225">
          <w:rPr>
            <w:rFonts w:cs="Times New Roman"/>
          </w:rPr>
          <w:t>.</w:t>
        </w:r>
        <w:r w:rsidR="00BB4262">
          <w:rPr>
            <w:rFonts w:cs="Times New Roman"/>
          </w:rPr>
          <w:t xml:space="preserve"> </w:t>
        </w:r>
      </w:ins>
      <w:r w:rsidR="00ED5522">
        <w:rPr>
          <w:rFonts w:cs="Times New Roman"/>
        </w:rPr>
        <w:t xml:space="preserve">C III </w:t>
      </w:r>
      <w:r w:rsidR="00ED5522" w:rsidRPr="00945F70">
        <w:rPr>
          <w:rFonts w:cs="Times New Roman"/>
        </w:rPr>
        <w:t>λ</w:t>
      </w:r>
      <w:r w:rsidR="00ED5522">
        <w:rPr>
          <w:rFonts w:cs="Times New Roman"/>
        </w:rPr>
        <w:t xml:space="preserve">977 and </w:t>
      </w:r>
      <w:ins w:id="574" w:author="Helen  Meskhidze" w:date="2016-02-12T22:50:00Z">
        <w:r w:rsidR="00C019B8">
          <w:rPr>
            <w:rFonts w:cs="Times New Roman"/>
          </w:rPr>
          <w:t xml:space="preserve">C IV </w:t>
        </w:r>
        <w:r w:rsidR="00C019B8" w:rsidRPr="00945F70">
          <w:rPr>
            <w:rFonts w:cs="Times New Roman"/>
          </w:rPr>
          <w:t>λ</w:t>
        </w:r>
        <w:r w:rsidR="00C019B8">
          <w:rPr>
            <w:rFonts w:cs="Times New Roman"/>
          </w:rPr>
          <w:t xml:space="preserve">1549 </w:t>
        </w:r>
      </w:ins>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553EA7E7"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ins w:id="575" w:author="Helen  Meskhidze" w:date="2016-02-12T22:58:00Z">
        <w:r w:rsidR="00851E1B">
          <w:rPr>
            <w:rFonts w:cs="Times New Roman"/>
          </w:rPr>
          <w:t>47.9</w:t>
        </w:r>
      </w:ins>
      <w:r w:rsidR="009F5A46">
        <w:rPr>
          <w:rFonts w:cs="Times New Roman"/>
        </w:rPr>
        <w:t xml:space="preserve"> eV</w:t>
      </w:r>
      <w:r w:rsidR="0025612B">
        <w:rPr>
          <w:rFonts w:cs="Times New Roman"/>
        </w:rPr>
        <w:t xml:space="preserve"> and </w:t>
      </w:r>
      <w:ins w:id="576" w:author="Helen  Meskhidze" w:date="2016-02-12T22:53:00Z">
        <w:r w:rsidR="00851E1B">
          <w:rPr>
            <w:rFonts w:cs="Times New Roman"/>
          </w:rPr>
          <w:t>64.5</w:t>
        </w:r>
      </w:ins>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ins w:id="577" w:author="Helen  Meskhidze" w:date="2016-02-12T22:58:00Z">
        <w:r w:rsidR="00851E1B">
          <w:rPr>
            <w:rFonts w:cs="Times New Roman"/>
          </w:rPr>
          <w:t xml:space="preserve">C IV </w:t>
        </w:r>
        <w:r w:rsidR="00851E1B" w:rsidRPr="00945F70">
          <w:rPr>
            <w:rFonts w:cs="Times New Roman"/>
          </w:rPr>
          <w:t>λ</w:t>
        </w:r>
        <w:r w:rsidR="00851E1B">
          <w:rPr>
            <w:rFonts w:cs="Times New Roman"/>
          </w:rPr>
          <w:t xml:space="preserve">1549 </w:t>
        </w:r>
      </w:ins>
      <w:r w:rsidR="00F010FB">
        <w:rPr>
          <w:rFonts w:cs="Times New Roman"/>
        </w:rPr>
        <w:t>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ins w:id="578" w:author="Helen  Meskhidze" w:date="2016-02-12T23:57:00Z">
        <w:r w:rsidR="00965C49">
          <w:rPr>
            <w:rFonts w:cs="Menlo Regular"/>
          </w:rPr>
          <w:t>1.3</w:t>
        </w:r>
      </w:ins>
      <w:r w:rsidR="00F010FB">
        <w:rPr>
          <w:rFonts w:cs="Menlo Regular"/>
        </w:rPr>
        <w:t xml:space="preserve"> and </w:t>
      </w:r>
      <w:ins w:id="579" w:author="Helen  Meskhidze" w:date="2016-02-12T23:57:00Z">
        <w:r w:rsidR="00965C49">
          <w:rPr>
            <w:rFonts w:cs="Menlo Regular"/>
          </w:rPr>
          <w:t>1.4</w:t>
        </w:r>
      </w:ins>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ins w:id="580" w:author="Helen  Meskhidze" w:date="2016-02-12T22:59:00Z">
        <w:r w:rsidR="00965C49">
          <w:rPr>
            <w:rFonts w:cs="Times New Roman"/>
          </w:rPr>
          <w:t>2</w:t>
        </w:r>
      </w:ins>
      <w:r w:rsidR="00F010FB">
        <w:rPr>
          <w:rFonts w:cs="Times New Roman"/>
        </w:rPr>
        <w:t xml:space="preserve"> and </w:t>
      </w:r>
      <w:ins w:id="581" w:author="Helen  Meskhidze" w:date="2016-02-12T23:00:00Z">
        <w:r w:rsidR="00851E1B">
          <w:rPr>
            <w:rFonts w:cs="Times New Roman"/>
          </w:rPr>
          <w:t>3.</w:t>
        </w:r>
        <w:r w:rsidR="00965C49">
          <w:rPr>
            <w:rFonts w:cs="Times New Roman"/>
          </w:rPr>
          <w:t xml:space="preserve">0 </w:t>
        </w:r>
      </w:ins>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ins w:id="582" w:author="Helen  Meskhidze" w:date="2016-02-12T23:57:00Z">
        <w:r w:rsidR="00965C49">
          <w:rPr>
            <w:rFonts w:eastAsia="Symbol" w:cs="Times New Roman"/>
            <w:color w:val="000000"/>
          </w:rPr>
          <w:t xml:space="preserve"> in the dust-free case</w:t>
        </w:r>
      </w:ins>
      <w:ins w:id="583" w:author="Helen  Meskhidze" w:date="2016-02-18T19:36:00Z">
        <w:r w:rsidR="00BB4262">
          <w:rPr>
            <w:rFonts w:eastAsia="Symbol" w:cs="Times New Roman"/>
            <w:color w:val="000000"/>
          </w:rPr>
          <w:t xml:space="preserve"> (</w:t>
        </w:r>
      </w:ins>
      <w:ins w:id="584" w:author="Helen  Meskhidze" w:date="2016-02-18T19:37:00Z">
        <w:r w:rsidR="00BB4262">
          <w:rPr>
            <w:rFonts w:eastAsia="Symbol" w:cs="Times New Roman"/>
            <w:color w:val="000000"/>
          </w:rPr>
          <w:t xml:space="preserve">1.0 &lt; </w:t>
        </w:r>
      </w:ins>
      <w:ins w:id="585" w:author="Helen  Meskhidze" w:date="2016-02-18T19:36:00Z">
        <w:r w:rsidR="00BB4262">
          <w:rPr>
            <w:rFonts w:eastAsia="Symbol" w:cs="Times New Roman"/>
            <w:color w:val="000000"/>
          </w:rPr>
          <w:t>log(</w:t>
        </w:r>
      </w:ins>
      <w:ins w:id="586" w:author="Helen  Meskhidze" w:date="2016-02-18T19:37:00Z">
        <w:r w:rsidR="00BB4262" w:rsidRPr="000D29C2">
          <w:rPr>
            <w:rFonts w:cs="Times New Roman"/>
          </w:rPr>
          <w:t>W</w:t>
        </w:r>
        <w:r w:rsidR="00BB4262" w:rsidRPr="000A6EB6">
          <w:rPr>
            <w:rFonts w:cs="Times New Roman"/>
            <w:vertAlign w:val="subscript"/>
          </w:rPr>
          <w:t>λ</w:t>
        </w:r>
      </w:ins>
      <w:ins w:id="587" w:author="Helen  Meskhidze" w:date="2016-02-18T19:36:00Z">
        <w:r w:rsidR="00BB4262">
          <w:rPr>
            <w:rFonts w:eastAsia="Symbol" w:cs="Times New Roman"/>
            <w:color w:val="000000"/>
          </w:rPr>
          <w:t>) &lt; 2.0)</w:t>
        </w:r>
      </w:ins>
      <w:r w:rsidR="006C1EE2">
        <w:rPr>
          <w:rFonts w:eastAsia="Symbol" w:cs="Times New Roman"/>
          <w:color w:val="000000"/>
        </w:rPr>
        <w:t xml:space="preserve">. </w:t>
      </w:r>
      <w:ins w:id="588" w:author="Helen  Meskhidze" w:date="2016-02-18T19:38:00Z">
        <w:r w:rsidR="00BB4262">
          <w:rPr>
            <w:rFonts w:eastAsia="Symbol" w:cs="Times New Roman"/>
            <w:color w:val="000000"/>
          </w:rPr>
          <w:t xml:space="preserve">We predict that </w:t>
        </w:r>
      </w:ins>
      <w:r>
        <w:rPr>
          <w:rFonts w:eastAsia="Symbol" w:cs="Times New Roman"/>
        </w:rPr>
        <w:t xml:space="preserve">JWST’s MIRI should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3E7250C5"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368BCF5B"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ins w:id="589" w:author="Helen  Meskhidze" w:date="2016-02-18T19:41:00Z">
        <w:r w:rsidR="00BB4262">
          <w:rPr>
            <w:rFonts w:cs="Times New Roman"/>
          </w:rPr>
          <w:t>increased</w:t>
        </w:r>
        <w:r w:rsidR="00BB4262" w:rsidRPr="00546E59">
          <w:rPr>
            <w:rFonts w:cs="Times New Roman"/>
          </w:rPr>
          <w:t xml:space="preserve"> </w:t>
        </w:r>
      </w:ins>
      <w:r w:rsidR="00546E59" w:rsidRPr="00546E59">
        <w:rPr>
          <w:rFonts w:cs="Times New Roman"/>
        </w:rPr>
        <w:t xml:space="preserve">with dust </w:t>
      </w:r>
      <w:ins w:id="590" w:author="Helen  Meskhidze" w:date="2016-02-18T19:41:00Z">
        <w:r w:rsidR="00BB4262">
          <w:rPr>
            <w:rFonts w:cs="Times New Roman"/>
          </w:rPr>
          <w:t>removal</w:t>
        </w:r>
        <w:r w:rsidR="00BB4262" w:rsidRPr="00546E59">
          <w:rPr>
            <w:rFonts w:cs="Times New Roman"/>
          </w:rPr>
          <w:t xml:space="preserve"> </w:t>
        </w:r>
      </w:ins>
      <w:ins w:id="591" w:author="Helen  Meskhidze" w:date="2016-02-18T19:39:00Z">
        <w:r w:rsidR="00BB4262">
          <w:rPr>
            <w:rFonts w:cs="Times New Roman"/>
          </w:rPr>
          <w:t>(</w:t>
        </w:r>
      </w:ins>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ins w:id="592" w:author="Helen  Meskhidze" w:date="2016-02-18T19:39:00Z">
        <w:r w:rsidR="00BB4262">
          <w:rPr>
            <w:rFonts w:cs="Times New Roman"/>
          </w:rPr>
          <w:t>)</w:t>
        </w:r>
      </w:ins>
      <w:r>
        <w:rPr>
          <w:rFonts w:cs="Times New Roman"/>
        </w:rPr>
        <w:t>.</w:t>
      </w:r>
      <w:ins w:id="593" w:author="Helen  Meskhidze" w:date="2016-02-18T19:40:00Z">
        <w:r w:rsidR="00BB4262">
          <w:rPr>
            <w:rFonts w:cs="Times New Roman"/>
          </w:rPr>
          <w:t xml:space="preserve"> Shorter-wavelength UV lines increased in emission with increasing metallicity but longer-wavelength UV emission lines decreased in emission with increasing metallicity.</w:t>
        </w:r>
      </w:ins>
      <w:r>
        <w:rPr>
          <w:rFonts w:cs="Times New Roman"/>
        </w:rPr>
        <w:t xml:space="preserve">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ins w:id="594" w:author="Helen  Meskhidze" w:date="2016-02-18T19:41:00Z">
        <w:r w:rsidR="00BB4262">
          <w:rPr>
            <w:rFonts w:cs="Times New Roman"/>
          </w:rPr>
          <w:t xml:space="preserve">were </w:t>
        </w:r>
      </w:ins>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ins w:id="595" w:author="Helen  Meskhidze" w:date="2016-02-18T19:42:00Z">
        <w:r w:rsidR="00BB4262">
          <w:rPr>
            <w:rFonts w:cs="Times New Roman"/>
          </w:rPr>
          <w:t xml:space="preserve"> age</w:t>
        </w:r>
      </w:ins>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C9E99DF"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ins w:id="596" w:author="Helen  Meskhidze" w:date="2016-02-12T21:23:00Z">
        <w:r w:rsidR="00FA150D">
          <w:rPr>
            <w:rFonts w:cs="Times New Roman"/>
          </w:rPr>
          <w:t>d</w:t>
        </w:r>
      </w:ins>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ins w:id="597" w:author="Helen  Meskhidze" w:date="2016-02-12T23:15:00Z">
        <w:r w:rsidR="00A1199A">
          <w:rPr>
            <w:rFonts w:cs="Times New Roman"/>
          </w:rPr>
          <w:t xml:space="preserve">and C IV </w:t>
        </w:r>
        <w:r w:rsidR="00A1199A" w:rsidRPr="00945F70">
          <w:rPr>
            <w:rFonts w:cs="Times New Roman"/>
          </w:rPr>
          <w:t>λ</w:t>
        </w:r>
        <w:r w:rsidR="00A1199A">
          <w:rPr>
            <w:rFonts w:cs="Times New Roman"/>
          </w:rPr>
          <w:t>1549</w:t>
        </w:r>
      </w:ins>
      <w:r w:rsidR="00546E59" w:rsidRPr="009E014D">
        <w:rPr>
          <w:rFonts w:cs="Times New Roman"/>
        </w:rPr>
        <w:t xml:space="preserve"> will be </w:t>
      </w:r>
      <w:r w:rsidR="00546E59" w:rsidRPr="00956F5C">
        <w:rPr>
          <w:rFonts w:cs="Times New Roman"/>
        </w:rPr>
        <w:t xml:space="preserve">useful </w:t>
      </w:r>
      <w:ins w:id="598" w:author="Helen  Meskhidze" w:date="2016-02-18T19:42:00Z">
        <w:r w:rsidR="00BB4262">
          <w:rPr>
            <w:rFonts w:cs="Times New Roman"/>
          </w:rPr>
          <w:t>diagnostics for excitation mechanisms in</w:t>
        </w:r>
      </w:ins>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ins w:id="599" w:author="Helen  Meskhidze" w:date="2016-02-12T21:27:00Z">
        <w:r w:rsidR="00FA150D">
          <w:rPr>
            <w:rFonts w:cs="Times New Roman"/>
          </w:rPr>
          <w:t xml:space="preserve">. </w:t>
        </w:r>
      </w:ins>
      <w:ins w:id="600" w:author="Helen  Meskhidze" w:date="2016-02-12T21:30:00Z">
        <w:r w:rsidR="00FA150D">
          <w:rPr>
            <w:rFonts w:cs="Times New Roman"/>
          </w:rPr>
          <w:t xml:space="preserve">The </w:t>
        </w:r>
      </w:ins>
      <w:ins w:id="601" w:author="Helen  Meskhidze" w:date="2016-02-12T21:27:00Z">
        <w:r w:rsidR="00FA150D">
          <w:rPr>
            <w:rFonts w:cs="Times New Roman"/>
          </w:rPr>
          <w:t>high-</w:t>
        </w:r>
        <w:r w:rsidR="00FA150D">
          <w:rPr>
            <w:rFonts w:cs="Times New Roman"/>
            <w:i/>
          </w:rPr>
          <w:t>z</w:t>
        </w:r>
        <w:r w:rsidR="00FA150D">
          <w:rPr>
            <w:rFonts w:cs="Times New Roman"/>
          </w:rPr>
          <w:t xml:space="preserve"> range</w:t>
        </w:r>
      </w:ins>
      <w:ins w:id="602" w:author="Helen  Meskhidze" w:date="2016-02-12T21:30:00Z">
        <w:r w:rsidR="00FA150D">
          <w:rPr>
            <w:rFonts w:cs="Times New Roman"/>
          </w:rPr>
          <w:t xml:space="preserve"> in which JWST will be observing is</w:t>
        </w:r>
      </w:ins>
      <w:ins w:id="603" w:author="Helen  Meskhidze" w:date="2016-02-12T21:24:00Z">
        <w:r w:rsidR="00FA150D">
          <w:rPr>
            <w:rFonts w:cs="Times New Roman"/>
          </w:rPr>
          <w:t xml:space="preserve"> characterized by little dust, low metallicity, and little AGN contribution</w:t>
        </w:r>
      </w:ins>
      <w:r>
        <w:rPr>
          <w:rFonts w:cs="Times New Roman"/>
        </w:rPr>
        <w:t xml:space="preserve">. </w:t>
      </w:r>
      <w:ins w:id="604" w:author="Helen  Meskhidze" w:date="2016-02-12T21:32:00Z">
        <w:r w:rsidR="005E0A58">
          <w:rPr>
            <w:rFonts w:cs="Times New Roman"/>
          </w:rPr>
          <w:t>While these lines</w:t>
        </w:r>
      </w:ins>
      <w:ins w:id="605" w:author="Helen  Meskhidze" w:date="2016-02-12T21:25:00Z">
        <w:r w:rsidR="00FA150D">
          <w:rPr>
            <w:rFonts w:cs="Times New Roman"/>
          </w:rPr>
          <w:t xml:space="preserve"> do not emit in the local range, </w:t>
        </w:r>
      </w:ins>
      <w:ins w:id="606" w:author="Helen  Meskhidze" w:date="2016-02-12T21:32:00Z">
        <w:r w:rsidR="005E0A58">
          <w:rPr>
            <w:rFonts w:cs="Times New Roman"/>
          </w:rPr>
          <w:t>they</w:t>
        </w:r>
      </w:ins>
      <w:ins w:id="607" w:author="Helen  Meskhidze" w:date="2016-02-12T21:31:00Z">
        <w:r w:rsidR="00FA150D">
          <w:rPr>
            <w:rFonts w:cs="Times New Roman"/>
          </w:rPr>
          <w:t xml:space="preserve"> do </w:t>
        </w:r>
      </w:ins>
      <w:ins w:id="608" w:author="Helen  Meskhidze" w:date="2016-02-12T21:25:00Z">
        <w:r w:rsidR="00FA150D">
          <w:rPr>
            <w:rFonts w:cs="Times New Roman"/>
          </w:rPr>
          <w:t xml:space="preserve">emit under </w:t>
        </w:r>
      </w:ins>
      <w:ins w:id="609" w:author="Helen  Meskhidze" w:date="2016-02-18T19:43:00Z">
        <w:r w:rsidR="00BB4262">
          <w:rPr>
            <w:rFonts w:cs="Times New Roman"/>
          </w:rPr>
          <w:t xml:space="preserve">precisely </w:t>
        </w:r>
      </w:ins>
      <w:ins w:id="610" w:author="Helen  Meskhidze" w:date="2016-02-12T21:32:00Z">
        <w:r w:rsidR="00FA150D">
          <w:rPr>
            <w:rFonts w:cs="Times New Roman"/>
          </w:rPr>
          <w:t>the</w:t>
        </w:r>
      </w:ins>
      <w:ins w:id="611" w:author="Helen  Meskhidze" w:date="2016-02-12T21:31:00Z">
        <w:r w:rsidR="00FA150D">
          <w:rPr>
            <w:rFonts w:cs="Times New Roman"/>
          </w:rPr>
          <w:t xml:space="preserve"> conditions </w:t>
        </w:r>
      </w:ins>
      <w:ins w:id="612" w:author="Helen  Meskhidze" w:date="2016-02-12T21:32:00Z">
        <w:r w:rsidR="00FA150D">
          <w:rPr>
            <w:rFonts w:cs="Times New Roman"/>
          </w:rPr>
          <w:t xml:space="preserve">typical of the </w:t>
        </w:r>
      </w:ins>
      <w:ins w:id="613" w:author="Helen  Meskhidze" w:date="2016-02-12T21:25:00Z">
        <w:r w:rsidR="00FA150D">
          <w:rPr>
            <w:rFonts w:cs="Times New Roman"/>
          </w:rPr>
          <w:t xml:space="preserve">early universe. </w:t>
        </w:r>
      </w:ins>
      <w:ins w:id="614" w:author="Helen  Meskhidze" w:date="2016-02-12T21:26:00Z">
        <w:r w:rsidR="00FA150D">
          <w:rPr>
            <w:rFonts w:cs="Times New Roman"/>
          </w:rPr>
          <w:t xml:space="preserve">Given their </w:t>
        </w:r>
      </w:ins>
      <w:r w:rsidR="00252831">
        <w:rPr>
          <w:rFonts w:cs="Times New Roman"/>
        </w:rPr>
        <w:t xml:space="preserve">moderate </w:t>
      </w:r>
      <w:r w:rsidR="00252831" w:rsidRPr="00F2070D">
        <w:rPr>
          <w:rFonts w:cs="Times New Roman"/>
        </w:rPr>
        <w:t>ionization potentials</w:t>
      </w:r>
      <w:ins w:id="615" w:author="Helen  Meskhidze" w:date="2016-02-12T21:26:00Z">
        <w:r w:rsidR="00FA150D">
          <w:rPr>
            <w:rFonts w:cs="Times New Roman"/>
          </w:rPr>
          <w:t xml:space="preserve"> and strong emission in the </w:t>
        </w:r>
      </w:ins>
      <w:ins w:id="616" w:author="Helen  Meskhidze" w:date="2016-02-12T21:27:00Z">
        <w:r w:rsidR="00FA150D">
          <w:rPr>
            <w:rFonts w:cs="Times New Roman"/>
          </w:rPr>
          <w:t>absence</w:t>
        </w:r>
      </w:ins>
      <w:ins w:id="617" w:author="Helen  Meskhidze" w:date="2016-02-12T21:26:00Z">
        <w:r w:rsidR="00FA150D">
          <w:rPr>
            <w:rFonts w:cs="Times New Roman"/>
          </w:rPr>
          <w:t xml:space="preserve"> of dust, we predict that </w:t>
        </w:r>
        <w:r w:rsidR="00FA150D" w:rsidRPr="009E014D">
          <w:rPr>
            <w:rFonts w:cs="Times New Roman"/>
          </w:rPr>
          <w:t xml:space="preserve">C III λ977 and </w:t>
        </w:r>
      </w:ins>
      <w:ins w:id="618" w:author="Helen  Meskhidze" w:date="2016-02-12T23:15:00Z">
        <w:r w:rsidR="00A1199A">
          <w:rPr>
            <w:rFonts w:cs="Times New Roman"/>
          </w:rPr>
          <w:t xml:space="preserve">C IV </w:t>
        </w:r>
        <w:r w:rsidR="00A1199A" w:rsidRPr="00945F70">
          <w:rPr>
            <w:rFonts w:cs="Times New Roman"/>
          </w:rPr>
          <w:t>λ</w:t>
        </w:r>
        <w:r w:rsidR="00A1199A">
          <w:rPr>
            <w:rFonts w:cs="Times New Roman"/>
          </w:rPr>
          <w:t>1549</w:t>
        </w:r>
      </w:ins>
      <w:ins w:id="619" w:author="Helen  Meskhidze" w:date="2016-02-12T21:26:00Z">
        <w:r w:rsidR="00FA150D" w:rsidRPr="009E014D">
          <w:rPr>
            <w:rFonts w:cs="Times New Roman"/>
          </w:rPr>
          <w:t xml:space="preserve"> </w:t>
        </w:r>
        <w:r w:rsidR="00FA150D">
          <w:rPr>
            <w:rFonts w:cs="Times New Roman"/>
          </w:rPr>
          <w:t>will be</w:t>
        </w:r>
      </w:ins>
      <w:ins w:id="620" w:author="Helen  Meskhidze" w:date="2016-02-12T21:24:00Z">
        <w:r w:rsidR="00FA150D">
          <w:rPr>
            <w:rFonts w:cs="Times New Roman"/>
          </w:rPr>
          <w:t xml:space="preserve"> powerful</w:t>
        </w:r>
      </w:ins>
      <w:r w:rsidR="00252831">
        <w:rPr>
          <w:rFonts w:cs="Times New Roman"/>
        </w:rPr>
        <w:t xml:space="preserve"> </w:t>
      </w:r>
      <w:ins w:id="621" w:author="Helen  Meskhidze" w:date="2016-02-18T19:43:00Z">
        <w:r w:rsidR="00BB4262">
          <w:rPr>
            <w:rFonts w:cs="Times New Roman"/>
          </w:rPr>
          <w:t xml:space="preserve">excitation mechanism </w:t>
        </w:r>
      </w:ins>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ins w:id="622" w:author="Helen  Meskhidze" w:date="2016-02-12T21:24:00Z">
        <w:r w:rsidR="00FA150D">
          <w:rPr>
            <w:rFonts w:cs="Times New Roman"/>
          </w:rPr>
          <w:t xml:space="preserve">. </w:t>
        </w:r>
      </w:ins>
    </w:p>
    <w:p w14:paraId="7CF4ADD5" w14:textId="77777777" w:rsidR="00C47A8C" w:rsidRDefault="00C47A8C">
      <w:pPr>
        <w:widowControl/>
        <w:suppressAutoHyphens w:val="0"/>
        <w:rPr>
          <w:rFonts w:cs="Times New Roman"/>
        </w:rPr>
      </w:pPr>
    </w:p>
    <w:p w14:paraId="32E78574" w14:textId="17F1806A" w:rsidR="006546C5" w:rsidRPr="00543B95" w:rsidRDefault="005E0A58">
      <w:pPr>
        <w:widowControl/>
        <w:suppressAutoHyphens w:val="0"/>
        <w:rPr>
          <w:rFonts w:cs="Times New Roman"/>
          <w:b/>
        </w:rPr>
      </w:pPr>
      <w:ins w:id="623" w:author="Helen  Meskhidze" w:date="2016-02-12T21:37:00Z">
        <w:del w:id="624" w:author="Chris Richardson" w:date="2016-02-24T20:00:00Z">
          <w:r w:rsidDel="00AB6356">
            <w:rPr>
              <w:rFonts w:cs="Times New Roman"/>
              <w:b/>
            </w:rPr>
            <w:delText xml:space="preserve">7. </w:delText>
          </w:r>
        </w:del>
      </w:ins>
      <w:r w:rsidR="006546C5"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5FA10537"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r w:rsidR="009C5435">
        <w:rPr>
          <w:rFonts w:cs="Times New Roman"/>
        </w:rPr>
        <w:t>s</w:t>
      </w:r>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26D81A2E" w:rsidR="00EE37D9" w:rsidRPr="005E0A58" w:rsidRDefault="006546C5" w:rsidP="00466A41">
      <w:pPr>
        <w:widowControl/>
        <w:suppressAutoHyphens w:val="0"/>
        <w:spacing w:line="276" w:lineRule="auto"/>
        <w:contextualSpacing/>
        <w:rPr>
          <w:b/>
        </w:rPr>
      </w:pPr>
      <w:r>
        <w:rPr>
          <w:rFonts w:cs="Times New Roman"/>
        </w:rPr>
        <w:br w:type="page"/>
      </w:r>
      <w:ins w:id="625" w:author="Helen  Meskhidze" w:date="2016-02-12T21:37:00Z">
        <w:del w:id="626" w:author="Chris Richardson" w:date="2016-02-24T20:00:00Z">
          <w:r w:rsidR="005E0A58" w:rsidRPr="005E0A58" w:rsidDel="00AB6356">
            <w:rPr>
              <w:rFonts w:cs="Times New Roman"/>
              <w:b/>
            </w:rPr>
            <w:delText xml:space="preserve">8. </w:delText>
          </w:r>
        </w:del>
      </w:ins>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ins w:id="627" w:author="Helen  Meskhidze" w:date="2016-02-13T00:32:00Z"/>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ins w:id="628" w:author="Helen  Meskhidze" w:date="2016-02-13T00:35:00Z"/>
          <w:rFonts w:cs="Times New Roman"/>
        </w:rPr>
      </w:pPr>
      <w:ins w:id="629" w:author="Helen  Meskhidze" w:date="2016-02-13T00:35:00Z">
        <w:r w:rsidRPr="00A50109">
          <w:rPr>
            <w:rFonts w:cs="Times New Roman"/>
          </w:rPr>
          <w:t xml:space="preserve">Levesque Emily M., Leitherer C., Ekstrom S., Meynet G. </w:t>
        </w:r>
        <w:r>
          <w:rPr>
            <w:rFonts w:cs="Times New Roman"/>
          </w:rPr>
          <w:t>and Schaerer D. 2012 ApJ 751 67</w:t>
        </w:r>
      </w:ins>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ins w:id="630" w:author="Helen  Meskhidze" w:date="2016-02-13T00:19:00Z">
        <w:r w:rsidRPr="00065750">
          <w:rPr>
            <w:rFonts w:cs="Times New Roman"/>
          </w:rPr>
          <w:t>Madau P., Dickinson M., 2014, ARA&amp;A, 52, 415</w:t>
        </w:r>
      </w:ins>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ins w:id="631" w:author="Helen  Meskhidze" w:date="2016-02-17T23:07:00Z">
        <w:r w:rsidR="00261966">
          <w:rPr>
            <w:rFonts w:cs="Times New Roman"/>
          </w:rPr>
          <w:t>3</w:t>
        </w:r>
      </w:ins>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247C5C7F" w14:textId="1688E692" w:rsidR="00C96D9E" w:rsidRPr="00C96D9E" w:rsidRDefault="00ED6591" w:rsidP="00466A41">
      <w:pPr>
        <w:spacing w:after="115" w:line="276" w:lineRule="auto"/>
        <w:contextualSpacing/>
        <w:rPr>
          <w:rFonts w:eastAsia="Times New Roman" w:cs="Times New Roman"/>
        </w:rPr>
      </w:pPr>
      <w:r w:rsidRPr="00C0714A">
        <w:rPr>
          <w:rFonts w:cs="Times New Roman"/>
        </w:rPr>
        <w:t xml:space="preserve">Richardson C. T., Allen J. T., Baldwin J. A., </w:t>
      </w:r>
      <w:r w:rsidR="00C96D9E">
        <w:rPr>
          <w:rFonts w:cs="Times New Roman"/>
        </w:rPr>
        <w:t xml:space="preserve">Hewett, P. C., Ferland, G. J., Crider, A., Meskhidze, H., </w:t>
      </w:r>
      <w:r w:rsidRPr="00C0714A">
        <w:rPr>
          <w:rFonts w:cs="Times New Roman"/>
        </w:rPr>
        <w:t>201</w:t>
      </w:r>
      <w:ins w:id="632" w:author="Chris Richardson" w:date="2016-02-21T17:29:00Z">
        <w:r w:rsidR="00C70491">
          <w:rPr>
            <w:rFonts w:cs="Times New Roman"/>
          </w:rPr>
          <w:t>6</w:t>
        </w:r>
      </w:ins>
      <w:del w:id="633" w:author="Chris Richardson" w:date="2016-02-21T17:29:00Z">
        <w:r w:rsidRPr="00C0714A" w:rsidDel="00C70491">
          <w:rPr>
            <w:rFonts w:cs="Times New Roman"/>
          </w:rPr>
          <w:delText>5</w:delText>
        </w:r>
      </w:del>
      <w:r w:rsidRPr="00C0714A">
        <w:rPr>
          <w:rFonts w:cs="Times New Roman"/>
        </w:rPr>
        <w:t xml:space="preserve">, </w:t>
      </w:r>
      <w:ins w:id="634" w:author="Helen  Meskhidze" w:date="2016-02-13T00:27:00Z">
        <w:r w:rsidR="005D6A6B">
          <w:rPr>
            <w:rFonts w:cs="Times New Roman"/>
          </w:rPr>
          <w:t xml:space="preserve">MNRAS, </w:t>
        </w:r>
        <w:r w:rsidR="005D6A6B" w:rsidRPr="005D6A6B">
          <w:rPr>
            <w:rFonts w:cs="Times New Roman"/>
            <w:highlight w:val="cyan"/>
          </w:rPr>
          <w:t>MN-15-2235-MJ.R1</w:t>
        </w:r>
      </w:ins>
      <w:ins w:id="635" w:author="Helen  Meskhidze" w:date="2016-02-13T00:26:00Z">
        <w:r w:rsidR="005D6A6B" w:rsidRPr="005D6A6B">
          <w:rPr>
            <w:rFonts w:cs="Times New Roman"/>
            <w:highlight w:val="cyan"/>
          </w:rPr>
          <w:t xml:space="preserve"> [update</w:t>
        </w:r>
        <w:r w:rsidR="005D6A6B">
          <w:rPr>
            <w:rFonts w:cs="Times New Roman"/>
          </w:rPr>
          <w:t>]</w:t>
        </w:r>
      </w:ins>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ins w:id="636" w:author="Helen  Meskhidze" w:date="2016-02-12T12:29:00Z"/>
          <w:rFonts w:cs="Times New Roman"/>
        </w:rPr>
      </w:pPr>
      <w:ins w:id="637" w:author="Helen  Meskhidze" w:date="2016-02-12T12:29:00Z">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ins>
    </w:p>
    <w:p w14:paraId="18DC1C42" w14:textId="32960C89" w:rsidR="00FB55AC" w:rsidRDefault="001B26EA" w:rsidP="00466A41">
      <w:pPr>
        <w:spacing w:after="115" w:line="276" w:lineRule="auto"/>
        <w:contextualSpacing/>
        <w:rPr>
          <w:ins w:id="638" w:author="Helen  Meskhidze" w:date="2016-02-12T12:29:00Z"/>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ins w:id="639" w:author="Helen  Meskhidze" w:date="2016-02-12T21:36:00Z"/>
          <w:rFonts w:cs="Times New Roman"/>
          <w:b/>
        </w:rPr>
      </w:pPr>
      <w:ins w:id="640" w:author="Helen  Meskhidze" w:date="2016-02-12T21:37:00Z">
        <w:r w:rsidRPr="005E0A58">
          <w:rPr>
            <w:rFonts w:cs="Times New Roman"/>
            <w:b/>
          </w:rPr>
          <w:t xml:space="preserve">9. </w:t>
        </w:r>
      </w:ins>
      <w:ins w:id="641" w:author="Helen  Meskhidze" w:date="2016-02-12T21:36:00Z">
        <w:r w:rsidRPr="005E0A58">
          <w:rPr>
            <w:rFonts w:cs="Times New Roman"/>
            <w:b/>
          </w:rPr>
          <w:t>Appendix</w:t>
        </w:r>
      </w:ins>
    </w:p>
    <w:p w14:paraId="157576EF" w14:textId="77777777" w:rsidR="005E0A58" w:rsidRPr="000B5B5C" w:rsidRDefault="005E0A58" w:rsidP="005E0A58">
      <w:pPr>
        <w:rPr>
          <w:ins w:id="642" w:author="Helen  Meskhidze" w:date="2016-02-12T21:36:00Z"/>
          <w:rFonts w:cs="Times New Roman"/>
        </w:rPr>
      </w:pPr>
    </w:p>
    <w:p w14:paraId="56606AD7" w14:textId="313FF681" w:rsidR="005E0A58" w:rsidRPr="000B5B5C" w:rsidRDefault="005E0A58" w:rsidP="005E0A58">
      <w:pPr>
        <w:rPr>
          <w:ins w:id="643" w:author="Helen  Meskhidze" w:date="2016-02-12T21:36:00Z"/>
          <w:rFonts w:cs="Times New Roman"/>
        </w:rPr>
      </w:pPr>
      <w:ins w:id="644" w:author="Helen  Meskhidze" w:date="2016-02-12T21:36:00Z">
        <w:r>
          <w:rPr>
            <w:rFonts w:cs="Times New Roman"/>
          </w:rPr>
          <w:t xml:space="preserve">Appendix A – A </w:t>
        </w:r>
        <w:r w:rsidRPr="000B5B5C">
          <w:rPr>
            <w:rFonts w:cs="Times New Roman"/>
          </w:rPr>
          <w:t xml:space="preserve">list of all the emission lines we </w:t>
        </w:r>
      </w:ins>
      <w:ins w:id="645" w:author="Helen  Meskhidze" w:date="2016-02-12T21:37:00Z">
        <w:r>
          <w:rPr>
            <w:rFonts w:cs="Times New Roman"/>
          </w:rPr>
          <w:t xml:space="preserve">track. </w:t>
        </w:r>
      </w:ins>
    </w:p>
    <w:p w14:paraId="4BEFA6E7" w14:textId="77777777" w:rsidR="005E0A58" w:rsidRPr="000B5B5C" w:rsidRDefault="005E0A58" w:rsidP="005E0A58">
      <w:pPr>
        <w:rPr>
          <w:ins w:id="646" w:author="Helen  Meskhidze" w:date="2016-02-12T21:36:00Z"/>
          <w:rFonts w:cs="Times New Roman"/>
        </w:rPr>
      </w:pPr>
    </w:p>
    <w:p w14:paraId="43E2BBDE" w14:textId="77777777" w:rsidR="005E0A58" w:rsidRPr="000B5B5C" w:rsidRDefault="005E0A58" w:rsidP="005E0A58">
      <w:pPr>
        <w:rPr>
          <w:ins w:id="647" w:author="Helen  Meskhidze" w:date="2016-02-12T21:36:00Z"/>
          <w:rFonts w:cs="Times New Roman"/>
        </w:rPr>
      </w:pPr>
      <w:ins w:id="648" w:author="Helen  Meskhidze" w:date="2016-02-12T21:36:00Z">
        <w:r w:rsidRPr="000B5B5C">
          <w:rPr>
            <w:rFonts w:cs="Times New Roman"/>
          </w:rPr>
          <w:t xml:space="preserve">C III 977 Å </w:t>
        </w:r>
      </w:ins>
    </w:p>
    <w:p w14:paraId="6C4E0638" w14:textId="77777777" w:rsidR="005E0A58" w:rsidRPr="000B5B5C" w:rsidRDefault="005E0A58" w:rsidP="005E0A58">
      <w:pPr>
        <w:rPr>
          <w:ins w:id="649" w:author="Helen  Meskhidze" w:date="2016-02-12T21:36:00Z"/>
          <w:rFonts w:cs="Times New Roman"/>
        </w:rPr>
      </w:pPr>
      <w:ins w:id="650" w:author="Helen  Meskhidze" w:date="2016-02-12T21:36:00Z">
        <w:r w:rsidRPr="000B5B5C">
          <w:rPr>
            <w:rFonts w:cs="Times New Roman"/>
          </w:rPr>
          <w:t xml:space="preserve">N III 991 Å </w:t>
        </w:r>
      </w:ins>
    </w:p>
    <w:p w14:paraId="085172A1" w14:textId="77777777" w:rsidR="005E0A58" w:rsidRPr="000B5B5C" w:rsidRDefault="005E0A58" w:rsidP="005E0A58">
      <w:pPr>
        <w:rPr>
          <w:ins w:id="651" w:author="Helen  Meskhidze" w:date="2016-02-12T21:36:00Z"/>
          <w:rFonts w:cs="Times New Roman"/>
        </w:rPr>
      </w:pPr>
      <w:ins w:id="652" w:author="Helen  Meskhidze" w:date="2016-02-12T21:36:00Z">
        <w:r w:rsidRPr="000B5B5C">
          <w:rPr>
            <w:rFonts w:cs="Times New Roman"/>
          </w:rPr>
          <w:t xml:space="preserve">H I 1026 Å </w:t>
        </w:r>
      </w:ins>
    </w:p>
    <w:p w14:paraId="37A74DB3" w14:textId="77777777" w:rsidR="005E0A58" w:rsidRPr="000B5B5C" w:rsidRDefault="005E0A58" w:rsidP="005E0A58">
      <w:pPr>
        <w:rPr>
          <w:ins w:id="653" w:author="Helen  Meskhidze" w:date="2016-02-12T21:36:00Z"/>
          <w:rFonts w:cs="Times New Roman"/>
        </w:rPr>
      </w:pPr>
      <w:ins w:id="654" w:author="Helen  Meskhidze" w:date="2016-02-12T21:36:00Z">
        <w:r w:rsidRPr="000B5B5C">
          <w:rPr>
            <w:rFonts w:cs="Times New Roman"/>
          </w:rPr>
          <w:t>O IV 1035 Å</w:t>
        </w:r>
      </w:ins>
    </w:p>
    <w:p w14:paraId="285CA33F" w14:textId="77777777" w:rsidR="005E0A58" w:rsidRPr="000B5B5C" w:rsidRDefault="005E0A58" w:rsidP="005E0A58">
      <w:pPr>
        <w:rPr>
          <w:ins w:id="655" w:author="Helen  Meskhidze" w:date="2016-02-12T21:36:00Z"/>
          <w:rFonts w:cs="Times New Roman"/>
        </w:rPr>
      </w:pPr>
      <w:ins w:id="656" w:author="Helen  Meskhidze" w:date="2016-02-12T21:36:00Z">
        <w:r w:rsidRPr="000B5B5C">
          <w:rPr>
            <w:rFonts w:cs="Times New Roman"/>
          </w:rPr>
          <w:t xml:space="preserve">Incident 1215 Å </w:t>
        </w:r>
      </w:ins>
    </w:p>
    <w:p w14:paraId="04EF6BDA" w14:textId="77777777" w:rsidR="005E0A58" w:rsidRPr="000B5B5C" w:rsidRDefault="005E0A58" w:rsidP="005E0A58">
      <w:pPr>
        <w:rPr>
          <w:ins w:id="657" w:author="Helen  Meskhidze" w:date="2016-02-12T21:36:00Z"/>
          <w:rFonts w:cs="Times New Roman"/>
        </w:rPr>
      </w:pPr>
      <w:ins w:id="658" w:author="Helen  Meskhidze" w:date="2016-02-12T21:36:00Z">
        <w:r w:rsidRPr="000B5B5C">
          <w:rPr>
            <w:rFonts w:cs="Times New Roman"/>
          </w:rPr>
          <w:t xml:space="preserve">H I 1216 Å </w:t>
        </w:r>
      </w:ins>
    </w:p>
    <w:p w14:paraId="70093401" w14:textId="77777777" w:rsidR="005E0A58" w:rsidRPr="000B5B5C" w:rsidRDefault="005E0A58" w:rsidP="005E0A58">
      <w:pPr>
        <w:rPr>
          <w:ins w:id="659" w:author="Helen  Meskhidze" w:date="2016-02-12T21:36:00Z"/>
          <w:rFonts w:cs="Times New Roman"/>
        </w:rPr>
      </w:pPr>
      <w:ins w:id="660" w:author="Helen  Meskhidze" w:date="2016-02-12T21:36:00Z">
        <w:r w:rsidRPr="000B5B5C">
          <w:rPr>
            <w:rFonts w:cs="Times New Roman"/>
          </w:rPr>
          <w:t xml:space="preserve">[O V] 1218 Å </w:t>
        </w:r>
      </w:ins>
    </w:p>
    <w:p w14:paraId="2C1CF1D7" w14:textId="77777777" w:rsidR="005E0A58" w:rsidRPr="000B5B5C" w:rsidRDefault="005E0A58" w:rsidP="005E0A58">
      <w:pPr>
        <w:rPr>
          <w:ins w:id="661" w:author="Helen  Meskhidze" w:date="2016-02-12T21:36:00Z"/>
          <w:rFonts w:cs="Times New Roman"/>
        </w:rPr>
      </w:pPr>
      <w:ins w:id="662" w:author="Helen  Meskhidze" w:date="2016-02-12T21:36:00Z">
        <w:r w:rsidRPr="000B5B5C">
          <w:rPr>
            <w:rFonts w:cs="Times New Roman"/>
          </w:rPr>
          <w:t xml:space="preserve">N V 1239 Å </w:t>
        </w:r>
      </w:ins>
    </w:p>
    <w:p w14:paraId="6D769919" w14:textId="77777777" w:rsidR="005E0A58" w:rsidRPr="000B5B5C" w:rsidRDefault="005E0A58" w:rsidP="005E0A58">
      <w:pPr>
        <w:rPr>
          <w:ins w:id="663" w:author="Helen  Meskhidze" w:date="2016-02-12T21:36:00Z"/>
          <w:rFonts w:cs="Times New Roman"/>
        </w:rPr>
      </w:pPr>
      <w:ins w:id="664" w:author="Helen  Meskhidze" w:date="2016-02-12T21:36:00Z">
        <w:r w:rsidRPr="000B5B5C">
          <w:rPr>
            <w:rFonts w:cs="Times New Roman"/>
          </w:rPr>
          <w:t xml:space="preserve">N V 1240 Å </w:t>
        </w:r>
      </w:ins>
    </w:p>
    <w:p w14:paraId="79DC45AC" w14:textId="77777777" w:rsidR="005E0A58" w:rsidRPr="000B5B5C" w:rsidRDefault="005E0A58" w:rsidP="005E0A58">
      <w:pPr>
        <w:rPr>
          <w:ins w:id="665" w:author="Helen  Meskhidze" w:date="2016-02-12T21:36:00Z"/>
          <w:rFonts w:cs="Times New Roman"/>
        </w:rPr>
      </w:pPr>
      <w:ins w:id="666" w:author="Helen  Meskhidze" w:date="2016-02-12T21:36:00Z">
        <w:r w:rsidRPr="000B5B5C">
          <w:rPr>
            <w:rFonts w:cs="Times New Roman"/>
          </w:rPr>
          <w:t xml:space="preserve">N V 1243 Å </w:t>
        </w:r>
      </w:ins>
    </w:p>
    <w:p w14:paraId="1269BF6A" w14:textId="77777777" w:rsidR="005E0A58" w:rsidRPr="000B5B5C" w:rsidRDefault="005E0A58" w:rsidP="005E0A58">
      <w:pPr>
        <w:rPr>
          <w:ins w:id="667" w:author="Helen  Meskhidze" w:date="2016-02-12T21:36:00Z"/>
          <w:rFonts w:cs="Times New Roman"/>
        </w:rPr>
      </w:pPr>
      <w:ins w:id="668" w:author="Helen  Meskhidze" w:date="2016-02-12T21:36:00Z">
        <w:r w:rsidRPr="000B5B5C">
          <w:rPr>
            <w:rFonts w:cs="Times New Roman"/>
          </w:rPr>
          <w:t xml:space="preserve">Si II 1263 Å </w:t>
        </w:r>
      </w:ins>
    </w:p>
    <w:p w14:paraId="7DE0F695" w14:textId="77777777" w:rsidR="005E0A58" w:rsidRPr="000B5B5C" w:rsidRDefault="005E0A58" w:rsidP="005E0A58">
      <w:pPr>
        <w:rPr>
          <w:ins w:id="669" w:author="Helen  Meskhidze" w:date="2016-02-12T21:36:00Z"/>
          <w:rFonts w:cs="Times New Roman"/>
        </w:rPr>
      </w:pPr>
      <w:ins w:id="670" w:author="Helen  Meskhidze" w:date="2016-02-12T21:36:00Z">
        <w:r w:rsidRPr="000B5B5C">
          <w:rPr>
            <w:rFonts w:cs="Times New Roman"/>
          </w:rPr>
          <w:t xml:space="preserve">O I 1304 Å </w:t>
        </w:r>
      </w:ins>
    </w:p>
    <w:p w14:paraId="3A60B15C" w14:textId="77777777" w:rsidR="005E0A58" w:rsidRPr="000B5B5C" w:rsidRDefault="005E0A58" w:rsidP="005E0A58">
      <w:pPr>
        <w:rPr>
          <w:ins w:id="671" w:author="Helen  Meskhidze" w:date="2016-02-12T21:36:00Z"/>
          <w:rFonts w:cs="Times New Roman"/>
        </w:rPr>
      </w:pPr>
      <w:ins w:id="672" w:author="Helen  Meskhidze" w:date="2016-02-12T21:36:00Z">
        <w:r w:rsidRPr="000B5B5C">
          <w:rPr>
            <w:rFonts w:cs="Times New Roman"/>
          </w:rPr>
          <w:t xml:space="preserve">Si II 1308 Å </w:t>
        </w:r>
      </w:ins>
    </w:p>
    <w:p w14:paraId="2A80DA62" w14:textId="77777777" w:rsidR="005E0A58" w:rsidRPr="000B5B5C" w:rsidRDefault="005E0A58" w:rsidP="005E0A58">
      <w:pPr>
        <w:rPr>
          <w:ins w:id="673" w:author="Helen  Meskhidze" w:date="2016-02-12T21:36:00Z"/>
          <w:rFonts w:cs="Times New Roman"/>
        </w:rPr>
      </w:pPr>
      <w:ins w:id="674" w:author="Helen  Meskhidze" w:date="2016-02-12T21:36:00Z">
        <w:r w:rsidRPr="000B5B5C">
          <w:rPr>
            <w:rFonts w:cs="Times New Roman"/>
          </w:rPr>
          <w:t xml:space="preserve">Si IV 1397 Å </w:t>
        </w:r>
      </w:ins>
    </w:p>
    <w:p w14:paraId="2C46B1C7" w14:textId="77777777" w:rsidR="005E0A58" w:rsidRPr="000B5B5C" w:rsidRDefault="005E0A58" w:rsidP="005E0A58">
      <w:pPr>
        <w:rPr>
          <w:ins w:id="675" w:author="Helen  Meskhidze" w:date="2016-02-12T21:36:00Z"/>
          <w:rFonts w:cs="Times New Roman"/>
        </w:rPr>
      </w:pPr>
      <w:ins w:id="676" w:author="Helen  Meskhidze" w:date="2016-02-12T21:36:00Z">
        <w:r w:rsidRPr="000B5B5C">
          <w:rPr>
            <w:rFonts w:cs="Times New Roman"/>
          </w:rPr>
          <w:t xml:space="preserve">O IV] 1402 Å </w:t>
        </w:r>
      </w:ins>
    </w:p>
    <w:p w14:paraId="2F1EE068" w14:textId="77777777" w:rsidR="005E0A58" w:rsidRPr="000B5B5C" w:rsidRDefault="005E0A58" w:rsidP="005E0A58">
      <w:pPr>
        <w:rPr>
          <w:ins w:id="677" w:author="Helen  Meskhidze" w:date="2016-02-12T21:36:00Z"/>
          <w:rFonts w:cs="Times New Roman"/>
        </w:rPr>
      </w:pPr>
      <w:ins w:id="678" w:author="Helen  Meskhidze" w:date="2016-02-12T21:36:00Z">
        <w:r w:rsidRPr="000B5B5C">
          <w:rPr>
            <w:rFonts w:cs="Times New Roman"/>
          </w:rPr>
          <w:t xml:space="preserve">S IV 1406 Å </w:t>
        </w:r>
      </w:ins>
    </w:p>
    <w:p w14:paraId="4E93C9B3" w14:textId="77777777" w:rsidR="005E0A58" w:rsidRPr="000B5B5C" w:rsidRDefault="005E0A58" w:rsidP="005E0A58">
      <w:pPr>
        <w:rPr>
          <w:ins w:id="679" w:author="Helen  Meskhidze" w:date="2016-02-12T21:36:00Z"/>
          <w:rFonts w:cs="Times New Roman"/>
        </w:rPr>
      </w:pPr>
      <w:ins w:id="680" w:author="Helen  Meskhidze" w:date="2016-02-12T21:36:00Z">
        <w:r w:rsidRPr="000B5B5C">
          <w:rPr>
            <w:rFonts w:cs="Times New Roman"/>
          </w:rPr>
          <w:t xml:space="preserve">N IV 1485 Å </w:t>
        </w:r>
      </w:ins>
    </w:p>
    <w:p w14:paraId="16ADC2A7" w14:textId="77777777" w:rsidR="005E0A58" w:rsidRPr="000B5B5C" w:rsidRDefault="005E0A58" w:rsidP="005E0A58">
      <w:pPr>
        <w:rPr>
          <w:ins w:id="681" w:author="Helen  Meskhidze" w:date="2016-02-12T21:36:00Z"/>
          <w:rFonts w:cs="Times New Roman"/>
        </w:rPr>
      </w:pPr>
      <w:ins w:id="682" w:author="Helen  Meskhidze" w:date="2016-02-12T21:36:00Z">
        <w:r w:rsidRPr="000B5B5C">
          <w:rPr>
            <w:rFonts w:cs="Times New Roman"/>
          </w:rPr>
          <w:t xml:space="preserve">N IV 1486 Å </w:t>
        </w:r>
      </w:ins>
    </w:p>
    <w:p w14:paraId="2311465A" w14:textId="77777777" w:rsidR="005E0A58" w:rsidRPr="000B5B5C" w:rsidRDefault="005E0A58" w:rsidP="005E0A58">
      <w:pPr>
        <w:rPr>
          <w:ins w:id="683" w:author="Helen  Meskhidze" w:date="2016-02-12T21:36:00Z"/>
          <w:rFonts w:cs="Times New Roman"/>
        </w:rPr>
      </w:pPr>
      <w:ins w:id="684" w:author="Helen  Meskhidze" w:date="2016-02-12T21:36:00Z">
        <w:r w:rsidRPr="000B5B5C">
          <w:rPr>
            <w:rFonts w:cs="Times New Roman"/>
          </w:rPr>
          <w:t xml:space="preserve">Si II 1531 Å </w:t>
        </w:r>
      </w:ins>
    </w:p>
    <w:p w14:paraId="68C4C1AF" w14:textId="77777777" w:rsidR="005E0A58" w:rsidRPr="000B5B5C" w:rsidRDefault="005E0A58" w:rsidP="005E0A58">
      <w:pPr>
        <w:rPr>
          <w:ins w:id="685" w:author="Helen  Meskhidze" w:date="2016-02-12T21:36:00Z"/>
          <w:rFonts w:cs="Times New Roman"/>
        </w:rPr>
      </w:pPr>
      <w:ins w:id="686" w:author="Helen  Meskhidze" w:date="2016-02-12T21:36:00Z">
        <w:r w:rsidRPr="000B5B5C">
          <w:rPr>
            <w:rFonts w:cs="Times New Roman"/>
          </w:rPr>
          <w:t xml:space="preserve">C IV 1549 Å </w:t>
        </w:r>
      </w:ins>
    </w:p>
    <w:p w14:paraId="5F47525B" w14:textId="77777777" w:rsidR="005E0A58" w:rsidRPr="000B5B5C" w:rsidRDefault="005E0A58" w:rsidP="005E0A58">
      <w:pPr>
        <w:rPr>
          <w:ins w:id="687" w:author="Helen  Meskhidze" w:date="2016-02-12T21:36:00Z"/>
          <w:rFonts w:cs="Times New Roman"/>
        </w:rPr>
      </w:pPr>
      <w:ins w:id="688" w:author="Helen  Meskhidze" w:date="2016-02-12T21:36:00Z">
        <w:r w:rsidRPr="000B5B5C">
          <w:rPr>
            <w:rFonts w:cs="Times New Roman"/>
          </w:rPr>
          <w:t xml:space="preserve">He II 1640 Å </w:t>
        </w:r>
      </w:ins>
    </w:p>
    <w:p w14:paraId="4E2F4998" w14:textId="77777777" w:rsidR="005E0A58" w:rsidRPr="000B5B5C" w:rsidRDefault="005E0A58" w:rsidP="005E0A58">
      <w:pPr>
        <w:rPr>
          <w:ins w:id="689" w:author="Helen  Meskhidze" w:date="2016-02-12T21:36:00Z"/>
          <w:rFonts w:cs="Times New Roman"/>
        </w:rPr>
      </w:pPr>
      <w:ins w:id="690" w:author="Helen  Meskhidze" w:date="2016-02-12T21:36:00Z">
        <w:r w:rsidRPr="000B5B5C">
          <w:rPr>
            <w:rFonts w:cs="Times New Roman"/>
          </w:rPr>
          <w:t xml:space="preserve">O III 1661 Å </w:t>
        </w:r>
      </w:ins>
    </w:p>
    <w:p w14:paraId="07273293" w14:textId="77777777" w:rsidR="005E0A58" w:rsidRPr="000B5B5C" w:rsidRDefault="005E0A58" w:rsidP="005E0A58">
      <w:pPr>
        <w:rPr>
          <w:ins w:id="691" w:author="Helen  Meskhidze" w:date="2016-02-12T21:36:00Z"/>
          <w:rFonts w:cs="Times New Roman"/>
        </w:rPr>
      </w:pPr>
      <w:ins w:id="692" w:author="Helen  Meskhidze" w:date="2016-02-12T21:36:00Z">
        <w:r w:rsidRPr="000B5B5C">
          <w:rPr>
            <w:rFonts w:cs="Times New Roman"/>
          </w:rPr>
          <w:t xml:space="preserve">O III] 1665 Å </w:t>
        </w:r>
      </w:ins>
    </w:p>
    <w:p w14:paraId="05CBE987" w14:textId="77777777" w:rsidR="005E0A58" w:rsidRPr="000B5B5C" w:rsidRDefault="005E0A58" w:rsidP="005E0A58">
      <w:pPr>
        <w:rPr>
          <w:ins w:id="693" w:author="Helen  Meskhidze" w:date="2016-02-12T21:36:00Z"/>
          <w:rFonts w:cs="Times New Roman"/>
        </w:rPr>
      </w:pPr>
      <w:ins w:id="694" w:author="Helen  Meskhidze" w:date="2016-02-12T21:36:00Z">
        <w:r w:rsidRPr="000B5B5C">
          <w:rPr>
            <w:rFonts w:cs="Times New Roman"/>
          </w:rPr>
          <w:t xml:space="preserve">O III 1666 Å </w:t>
        </w:r>
      </w:ins>
    </w:p>
    <w:p w14:paraId="7ACA9563" w14:textId="77777777" w:rsidR="005E0A58" w:rsidRPr="000B5B5C" w:rsidRDefault="005E0A58" w:rsidP="005E0A58">
      <w:pPr>
        <w:rPr>
          <w:ins w:id="695" w:author="Helen  Meskhidze" w:date="2016-02-12T21:36:00Z"/>
          <w:rFonts w:cs="Times New Roman"/>
        </w:rPr>
      </w:pPr>
      <w:ins w:id="696" w:author="Helen  Meskhidze" w:date="2016-02-12T21:36:00Z">
        <w:r w:rsidRPr="000B5B5C">
          <w:rPr>
            <w:rFonts w:cs="Times New Roman"/>
          </w:rPr>
          <w:t xml:space="preserve">Al II 1671 Å </w:t>
        </w:r>
      </w:ins>
    </w:p>
    <w:p w14:paraId="48D203C1" w14:textId="77777777" w:rsidR="005E0A58" w:rsidRPr="000B5B5C" w:rsidRDefault="005E0A58" w:rsidP="005E0A58">
      <w:pPr>
        <w:rPr>
          <w:ins w:id="697" w:author="Helen  Meskhidze" w:date="2016-02-12T21:36:00Z"/>
          <w:rFonts w:cs="Times New Roman"/>
        </w:rPr>
      </w:pPr>
      <w:ins w:id="698" w:author="Helen  Meskhidze" w:date="2016-02-12T21:36:00Z">
        <w:r w:rsidRPr="000B5B5C">
          <w:rPr>
            <w:rFonts w:cs="Times New Roman"/>
          </w:rPr>
          <w:t xml:space="preserve">N IV 1719 Å </w:t>
        </w:r>
      </w:ins>
    </w:p>
    <w:p w14:paraId="3BE6E8A4" w14:textId="77777777" w:rsidR="005E0A58" w:rsidRPr="000B5B5C" w:rsidRDefault="005E0A58" w:rsidP="005E0A58">
      <w:pPr>
        <w:rPr>
          <w:ins w:id="699" w:author="Helen  Meskhidze" w:date="2016-02-12T21:36:00Z"/>
          <w:rFonts w:cs="Times New Roman"/>
        </w:rPr>
      </w:pPr>
      <w:ins w:id="700" w:author="Helen  Meskhidze" w:date="2016-02-12T21:36:00Z">
        <w:r w:rsidRPr="000B5B5C">
          <w:rPr>
            <w:rFonts w:cs="Times New Roman"/>
          </w:rPr>
          <w:t xml:space="preserve">N III] 1750 Å </w:t>
        </w:r>
      </w:ins>
    </w:p>
    <w:p w14:paraId="2477BA24" w14:textId="77777777" w:rsidR="005E0A58" w:rsidRPr="000B5B5C" w:rsidRDefault="005E0A58" w:rsidP="005E0A58">
      <w:pPr>
        <w:rPr>
          <w:ins w:id="701" w:author="Helen  Meskhidze" w:date="2016-02-12T21:36:00Z"/>
          <w:rFonts w:cs="Times New Roman"/>
        </w:rPr>
      </w:pPr>
      <w:ins w:id="702" w:author="Helen  Meskhidze" w:date="2016-02-12T21:36:00Z">
        <w:r w:rsidRPr="000B5B5C">
          <w:rPr>
            <w:rFonts w:cs="Times New Roman"/>
          </w:rPr>
          <w:t xml:space="preserve">Al III 1860 Å </w:t>
        </w:r>
      </w:ins>
    </w:p>
    <w:p w14:paraId="202CB366" w14:textId="77777777" w:rsidR="005E0A58" w:rsidRPr="000B5B5C" w:rsidRDefault="005E0A58" w:rsidP="005E0A58">
      <w:pPr>
        <w:rPr>
          <w:ins w:id="703" w:author="Helen  Meskhidze" w:date="2016-02-12T21:36:00Z"/>
          <w:rFonts w:cs="Times New Roman"/>
        </w:rPr>
      </w:pPr>
      <w:ins w:id="704" w:author="Helen  Meskhidze" w:date="2016-02-12T21:36:00Z">
        <w:r w:rsidRPr="000B5B5C">
          <w:rPr>
            <w:rFonts w:cs="Times New Roman"/>
          </w:rPr>
          <w:t xml:space="preserve">Si III] 1888 Å </w:t>
        </w:r>
      </w:ins>
    </w:p>
    <w:p w14:paraId="6DEB0BFF" w14:textId="56DEE583" w:rsidR="005E0A58" w:rsidRPr="000B5B5C" w:rsidRDefault="005E0A58" w:rsidP="005E0A58">
      <w:pPr>
        <w:rPr>
          <w:ins w:id="705" w:author="Helen  Meskhidze" w:date="2016-02-12T21:36:00Z"/>
          <w:rFonts w:cs="Times New Roman"/>
        </w:rPr>
      </w:pPr>
      <w:ins w:id="706" w:author="Helen  Meskhidze" w:date="2016-02-12T21:36:00Z">
        <w:r w:rsidRPr="000B5B5C">
          <w:rPr>
            <w:rFonts w:cs="Times New Roman"/>
          </w:rPr>
          <w:t xml:space="preserve">Si III 1892 Å </w:t>
        </w:r>
      </w:ins>
    </w:p>
    <w:p w14:paraId="6D381B76" w14:textId="77777777" w:rsidR="005E0A58" w:rsidRPr="000B5B5C" w:rsidRDefault="005E0A58" w:rsidP="005E0A58">
      <w:pPr>
        <w:rPr>
          <w:ins w:id="707" w:author="Helen  Meskhidze" w:date="2016-02-12T21:36:00Z"/>
          <w:rFonts w:cs="Times New Roman"/>
        </w:rPr>
      </w:pPr>
      <w:ins w:id="708" w:author="Helen  Meskhidze" w:date="2016-02-12T21:36:00Z">
        <w:r w:rsidRPr="000B5B5C">
          <w:rPr>
            <w:rFonts w:cs="Times New Roman"/>
          </w:rPr>
          <w:t xml:space="preserve">C III] 1907 Å </w:t>
        </w:r>
      </w:ins>
    </w:p>
    <w:p w14:paraId="1C827861" w14:textId="77777777" w:rsidR="005E0A58" w:rsidRPr="000B5B5C" w:rsidRDefault="005E0A58" w:rsidP="005E0A58">
      <w:pPr>
        <w:rPr>
          <w:ins w:id="709" w:author="Helen  Meskhidze" w:date="2016-02-12T21:36:00Z"/>
          <w:rFonts w:cs="Times New Roman"/>
        </w:rPr>
      </w:pPr>
      <w:ins w:id="710" w:author="Helen  Meskhidze" w:date="2016-02-12T21:36:00Z">
        <w:r w:rsidRPr="000B5B5C">
          <w:rPr>
            <w:rFonts w:cs="Times New Roman"/>
          </w:rPr>
          <w:t>TOTL 1909 Å (C III] 1908.73 + [C III])</w:t>
        </w:r>
      </w:ins>
    </w:p>
    <w:p w14:paraId="5450D41D" w14:textId="77777777" w:rsidR="005E0A58" w:rsidRPr="000B5B5C" w:rsidRDefault="005E0A58" w:rsidP="005E0A58">
      <w:pPr>
        <w:rPr>
          <w:ins w:id="711" w:author="Helen  Meskhidze" w:date="2016-02-12T21:36:00Z"/>
          <w:rFonts w:cs="Times New Roman"/>
        </w:rPr>
      </w:pPr>
      <w:ins w:id="712" w:author="Helen  Meskhidze" w:date="2016-02-12T21:36:00Z">
        <w:r w:rsidRPr="000B5B5C">
          <w:rPr>
            <w:rFonts w:cs="Times New Roman"/>
          </w:rPr>
          <w:t xml:space="preserve">C III 2297 Å </w:t>
        </w:r>
      </w:ins>
    </w:p>
    <w:p w14:paraId="3BE64330" w14:textId="77777777" w:rsidR="005E0A58" w:rsidRPr="000B5B5C" w:rsidRDefault="005E0A58" w:rsidP="005E0A58">
      <w:pPr>
        <w:rPr>
          <w:ins w:id="713" w:author="Helen  Meskhidze" w:date="2016-02-12T21:36:00Z"/>
          <w:rFonts w:cs="Times New Roman"/>
        </w:rPr>
      </w:pPr>
      <w:ins w:id="714" w:author="Helen  Meskhidze" w:date="2016-02-12T21:36:00Z">
        <w:r w:rsidRPr="000B5B5C">
          <w:rPr>
            <w:rFonts w:cs="Times New Roman"/>
          </w:rPr>
          <w:t xml:space="preserve">[O III] 2321 Å </w:t>
        </w:r>
      </w:ins>
    </w:p>
    <w:p w14:paraId="0BAC5C70" w14:textId="77777777" w:rsidR="005E0A58" w:rsidRPr="000B5B5C" w:rsidRDefault="005E0A58" w:rsidP="005E0A58">
      <w:pPr>
        <w:rPr>
          <w:ins w:id="715" w:author="Helen  Meskhidze" w:date="2016-02-12T21:36:00Z"/>
          <w:rFonts w:cs="Times New Roman"/>
        </w:rPr>
      </w:pPr>
      <w:ins w:id="716" w:author="Helen  Meskhidze" w:date="2016-02-12T21:36:00Z">
        <w:r w:rsidRPr="000B5B5C">
          <w:rPr>
            <w:rFonts w:cs="Times New Roman"/>
          </w:rPr>
          <w:t xml:space="preserve">[O II] 2471 Å </w:t>
        </w:r>
      </w:ins>
    </w:p>
    <w:p w14:paraId="6E62D98D" w14:textId="77777777" w:rsidR="005E0A58" w:rsidRPr="000B5B5C" w:rsidRDefault="005E0A58" w:rsidP="005E0A58">
      <w:pPr>
        <w:rPr>
          <w:ins w:id="717" w:author="Helen  Meskhidze" w:date="2016-02-12T21:36:00Z"/>
          <w:rFonts w:cs="Times New Roman"/>
        </w:rPr>
      </w:pPr>
      <w:ins w:id="718" w:author="Helen  Meskhidze" w:date="2016-02-12T21:36:00Z">
        <w:r w:rsidRPr="000B5B5C">
          <w:rPr>
            <w:rFonts w:cs="Times New Roman"/>
          </w:rPr>
          <w:t xml:space="preserve">C II] 2326 Å </w:t>
        </w:r>
      </w:ins>
    </w:p>
    <w:p w14:paraId="6140DE26" w14:textId="77777777" w:rsidR="005E0A58" w:rsidRPr="000B5B5C" w:rsidRDefault="005E0A58" w:rsidP="005E0A58">
      <w:pPr>
        <w:rPr>
          <w:ins w:id="719" w:author="Helen  Meskhidze" w:date="2016-02-12T21:36:00Z"/>
          <w:rFonts w:cs="Times New Roman"/>
        </w:rPr>
      </w:pPr>
      <w:ins w:id="720" w:author="Helen  Meskhidze" w:date="2016-02-12T21:36:00Z">
        <w:r w:rsidRPr="000B5B5C">
          <w:rPr>
            <w:rFonts w:cs="Times New Roman"/>
          </w:rPr>
          <w:t xml:space="preserve">Si II] 2335 Å </w:t>
        </w:r>
      </w:ins>
    </w:p>
    <w:p w14:paraId="10972F40" w14:textId="77777777" w:rsidR="005E0A58" w:rsidRPr="000B5B5C" w:rsidRDefault="005E0A58" w:rsidP="005E0A58">
      <w:pPr>
        <w:rPr>
          <w:ins w:id="721" w:author="Helen  Meskhidze" w:date="2016-02-12T21:36:00Z"/>
          <w:rFonts w:cs="Times New Roman"/>
        </w:rPr>
      </w:pPr>
      <w:ins w:id="722" w:author="Helen  Meskhidze" w:date="2016-02-12T21:36:00Z">
        <w:r w:rsidRPr="000B5B5C">
          <w:rPr>
            <w:rFonts w:cs="Times New Roman"/>
          </w:rPr>
          <w:t xml:space="preserve">Al II] 2665 Å </w:t>
        </w:r>
      </w:ins>
    </w:p>
    <w:p w14:paraId="12FC5CC1" w14:textId="77777777" w:rsidR="005E0A58" w:rsidRPr="000B5B5C" w:rsidRDefault="005E0A58" w:rsidP="005E0A58">
      <w:pPr>
        <w:rPr>
          <w:ins w:id="723" w:author="Helen  Meskhidze" w:date="2016-02-12T21:36:00Z"/>
          <w:rFonts w:cs="Times New Roman"/>
        </w:rPr>
      </w:pPr>
      <w:ins w:id="724" w:author="Helen  Meskhidze" w:date="2016-02-12T21:36:00Z">
        <w:r w:rsidRPr="000B5B5C">
          <w:rPr>
            <w:rFonts w:cs="Times New Roman"/>
          </w:rPr>
          <w:t xml:space="preserve">Mg II 2798 Å </w:t>
        </w:r>
      </w:ins>
    </w:p>
    <w:p w14:paraId="767F1BEC" w14:textId="77777777" w:rsidR="005E0A58" w:rsidRPr="000B5B5C" w:rsidRDefault="005E0A58" w:rsidP="005E0A58">
      <w:pPr>
        <w:rPr>
          <w:ins w:id="725" w:author="Helen  Meskhidze" w:date="2016-02-12T21:36:00Z"/>
          <w:rFonts w:cs="Times New Roman"/>
        </w:rPr>
      </w:pPr>
      <w:ins w:id="726" w:author="Helen  Meskhidze" w:date="2016-02-12T21:36:00Z">
        <w:r w:rsidRPr="000B5B5C">
          <w:rPr>
            <w:rFonts w:cs="Times New Roman"/>
          </w:rPr>
          <w:t xml:space="preserve">Mg II 2803 Å </w:t>
        </w:r>
      </w:ins>
    </w:p>
    <w:p w14:paraId="055F1557" w14:textId="77777777" w:rsidR="005E0A58" w:rsidRPr="000B5B5C" w:rsidRDefault="005E0A58" w:rsidP="005E0A58">
      <w:pPr>
        <w:rPr>
          <w:ins w:id="727" w:author="Helen  Meskhidze" w:date="2016-02-12T21:36:00Z"/>
          <w:rFonts w:cs="Times New Roman"/>
        </w:rPr>
      </w:pPr>
      <w:ins w:id="728" w:author="Helen  Meskhidze" w:date="2016-02-12T21:36:00Z">
        <w:r w:rsidRPr="000B5B5C">
          <w:rPr>
            <w:rFonts w:cs="Times New Roman"/>
          </w:rPr>
          <w:t xml:space="preserve">[Ne III] 3343 Å </w:t>
        </w:r>
      </w:ins>
    </w:p>
    <w:p w14:paraId="2BC24D99" w14:textId="77777777" w:rsidR="005E0A58" w:rsidRPr="000B5B5C" w:rsidRDefault="005E0A58" w:rsidP="005E0A58">
      <w:pPr>
        <w:rPr>
          <w:ins w:id="729" w:author="Helen  Meskhidze" w:date="2016-02-12T21:36:00Z"/>
          <w:rFonts w:cs="Times New Roman"/>
        </w:rPr>
      </w:pPr>
      <w:ins w:id="730" w:author="Helen  Meskhidze" w:date="2016-02-12T21:36:00Z">
        <w:r w:rsidRPr="000B5B5C">
          <w:rPr>
            <w:rFonts w:cs="Times New Roman"/>
          </w:rPr>
          <w:t xml:space="preserve">[Ne V] 3426 Å </w:t>
        </w:r>
      </w:ins>
    </w:p>
    <w:p w14:paraId="5827B9C0" w14:textId="77777777" w:rsidR="005E0A58" w:rsidRPr="000B5B5C" w:rsidRDefault="005E0A58" w:rsidP="005E0A58">
      <w:pPr>
        <w:rPr>
          <w:ins w:id="731" w:author="Helen  Meskhidze" w:date="2016-02-12T21:36:00Z"/>
          <w:rFonts w:cs="Times New Roman"/>
        </w:rPr>
      </w:pPr>
      <w:ins w:id="732" w:author="Helen  Meskhidze" w:date="2016-02-12T21:36:00Z">
        <w:r w:rsidRPr="000B5B5C">
          <w:rPr>
            <w:rFonts w:cs="Times New Roman"/>
          </w:rPr>
          <w:t>Balmer Cont. (</w:t>
        </w:r>
        <w:r>
          <w:rPr>
            <w:rFonts w:cs="Times New Roman"/>
          </w:rPr>
          <w:t>Ba</w:t>
        </w:r>
        <w:r w:rsidRPr="000B5B5C">
          <w:rPr>
            <w:rFonts w:cs="Times New Roman"/>
          </w:rPr>
          <w:t xml:space="preserve"> C 0)</w:t>
        </w:r>
      </w:ins>
    </w:p>
    <w:p w14:paraId="070DEC6C" w14:textId="77777777" w:rsidR="005E0A58" w:rsidRPr="000B5B5C" w:rsidRDefault="005E0A58" w:rsidP="005E0A58">
      <w:pPr>
        <w:rPr>
          <w:ins w:id="733" w:author="Helen  Meskhidze" w:date="2016-02-12T21:36:00Z"/>
          <w:rFonts w:eastAsia="Times New Roman" w:cs="Times New Roman"/>
          <w:lang w:val="en-CA"/>
        </w:rPr>
      </w:pPr>
      <w:ins w:id="734" w:author="Helen  Meskhidze" w:date="2016-02-12T21:36:00Z">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ins>
    </w:p>
    <w:p w14:paraId="3C338D67" w14:textId="77777777" w:rsidR="005E0A58" w:rsidRPr="000B5B5C" w:rsidRDefault="005E0A58" w:rsidP="005E0A58">
      <w:pPr>
        <w:rPr>
          <w:ins w:id="735" w:author="Helen  Meskhidze" w:date="2016-02-12T21:36:00Z"/>
          <w:rFonts w:cs="Times New Roman"/>
        </w:rPr>
      </w:pPr>
      <w:ins w:id="736" w:author="Helen  Meskhidze" w:date="2016-02-12T21:36:00Z">
        <w:r w:rsidRPr="000B5B5C">
          <w:rPr>
            <w:rFonts w:cs="Times New Roman"/>
          </w:rPr>
          <w:t xml:space="preserve">[O II] 3726 Å </w:t>
        </w:r>
      </w:ins>
    </w:p>
    <w:p w14:paraId="20C47BAA" w14:textId="77777777" w:rsidR="005E0A58" w:rsidRPr="000B5B5C" w:rsidRDefault="005E0A58" w:rsidP="005E0A58">
      <w:pPr>
        <w:rPr>
          <w:ins w:id="737" w:author="Helen  Meskhidze" w:date="2016-02-12T21:36:00Z"/>
          <w:rFonts w:cs="Times New Roman"/>
        </w:rPr>
      </w:pPr>
      <w:ins w:id="738" w:author="Helen  Meskhidze" w:date="2016-02-12T21:36:00Z">
        <w:r w:rsidRPr="000B5B5C">
          <w:rPr>
            <w:rFonts w:cs="Times New Roman"/>
          </w:rPr>
          <w:t xml:space="preserve">[O II] 3727 Å </w:t>
        </w:r>
      </w:ins>
    </w:p>
    <w:p w14:paraId="2CC8FB08" w14:textId="77777777" w:rsidR="005E0A58" w:rsidRPr="000B5B5C" w:rsidRDefault="005E0A58" w:rsidP="005E0A58">
      <w:pPr>
        <w:rPr>
          <w:ins w:id="739" w:author="Helen  Meskhidze" w:date="2016-02-12T21:36:00Z"/>
          <w:rFonts w:cs="Times New Roman"/>
        </w:rPr>
      </w:pPr>
      <w:ins w:id="740" w:author="Helen  Meskhidze" w:date="2016-02-12T21:36:00Z">
        <w:r w:rsidRPr="000B5B5C">
          <w:rPr>
            <w:rFonts w:cs="Times New Roman"/>
          </w:rPr>
          <w:t xml:space="preserve">[O II] 3729 Å </w:t>
        </w:r>
      </w:ins>
    </w:p>
    <w:p w14:paraId="35532651" w14:textId="77777777" w:rsidR="005E0A58" w:rsidRPr="000B5B5C" w:rsidRDefault="005E0A58" w:rsidP="005E0A58">
      <w:pPr>
        <w:rPr>
          <w:ins w:id="741" w:author="Helen  Meskhidze" w:date="2016-02-12T21:36:00Z"/>
          <w:rFonts w:cs="Times New Roman"/>
        </w:rPr>
      </w:pPr>
      <w:ins w:id="742" w:author="Helen  Meskhidze" w:date="2016-02-12T21:36:00Z">
        <w:r w:rsidRPr="000B5B5C">
          <w:rPr>
            <w:rFonts w:cs="Times New Roman"/>
          </w:rPr>
          <w:t xml:space="preserve">[Ne III] 3869 Å </w:t>
        </w:r>
      </w:ins>
    </w:p>
    <w:p w14:paraId="51F1C50C" w14:textId="77777777" w:rsidR="005E0A58" w:rsidRPr="000B5B5C" w:rsidRDefault="005E0A58" w:rsidP="005E0A58">
      <w:pPr>
        <w:rPr>
          <w:ins w:id="743" w:author="Helen  Meskhidze" w:date="2016-02-12T21:36:00Z"/>
          <w:rFonts w:cs="Times New Roman"/>
        </w:rPr>
      </w:pPr>
      <w:ins w:id="744" w:author="Helen  Meskhidze" w:date="2016-02-12T21:36:00Z">
        <w:r w:rsidRPr="000B5B5C">
          <w:rPr>
            <w:rFonts w:cs="Times New Roman"/>
          </w:rPr>
          <w:t xml:space="preserve">H I 3889 Å </w:t>
        </w:r>
      </w:ins>
    </w:p>
    <w:p w14:paraId="43212C1C" w14:textId="77777777" w:rsidR="005E0A58" w:rsidRPr="000B5B5C" w:rsidRDefault="005E0A58" w:rsidP="005E0A58">
      <w:pPr>
        <w:rPr>
          <w:ins w:id="745" w:author="Helen  Meskhidze" w:date="2016-02-12T21:36:00Z"/>
          <w:rFonts w:cs="Times New Roman"/>
        </w:rPr>
      </w:pPr>
      <w:ins w:id="746" w:author="Helen  Meskhidze" w:date="2016-02-12T21:36:00Z">
        <w:r w:rsidRPr="000B5B5C">
          <w:rPr>
            <w:rFonts w:cs="Times New Roman"/>
          </w:rPr>
          <w:t xml:space="preserve">Ca II 3933 Å </w:t>
        </w:r>
      </w:ins>
    </w:p>
    <w:p w14:paraId="6AA60456" w14:textId="77777777" w:rsidR="005E0A58" w:rsidRPr="000B5B5C" w:rsidRDefault="005E0A58" w:rsidP="005E0A58">
      <w:pPr>
        <w:rPr>
          <w:ins w:id="747" w:author="Helen  Meskhidze" w:date="2016-02-12T21:36:00Z"/>
          <w:rFonts w:cs="Times New Roman"/>
        </w:rPr>
      </w:pPr>
      <w:ins w:id="748" w:author="Helen  Meskhidze" w:date="2016-02-12T21:36:00Z">
        <w:r w:rsidRPr="000B5B5C">
          <w:rPr>
            <w:rFonts w:cs="Times New Roman"/>
          </w:rPr>
          <w:t xml:space="preserve">He I 4026 Å </w:t>
        </w:r>
      </w:ins>
    </w:p>
    <w:p w14:paraId="7E015318" w14:textId="77777777" w:rsidR="005E0A58" w:rsidRPr="000B5B5C" w:rsidRDefault="005E0A58" w:rsidP="005E0A58">
      <w:pPr>
        <w:rPr>
          <w:ins w:id="749" w:author="Helen  Meskhidze" w:date="2016-02-12T21:36:00Z"/>
          <w:rFonts w:cs="Times New Roman"/>
        </w:rPr>
      </w:pPr>
      <w:ins w:id="750" w:author="Helen  Meskhidze" w:date="2016-02-12T21:36:00Z">
        <w:r w:rsidRPr="000B5B5C">
          <w:rPr>
            <w:rFonts w:cs="Times New Roman"/>
          </w:rPr>
          <w:t xml:space="preserve">[S II] 4070 Å </w:t>
        </w:r>
      </w:ins>
    </w:p>
    <w:p w14:paraId="13DDC997" w14:textId="77777777" w:rsidR="005E0A58" w:rsidRPr="000B5B5C" w:rsidRDefault="005E0A58" w:rsidP="005E0A58">
      <w:pPr>
        <w:rPr>
          <w:ins w:id="751" w:author="Helen  Meskhidze" w:date="2016-02-12T21:36:00Z"/>
          <w:rFonts w:cs="Times New Roman"/>
        </w:rPr>
      </w:pPr>
      <w:ins w:id="752" w:author="Helen  Meskhidze" w:date="2016-02-12T21:36:00Z">
        <w:r w:rsidRPr="000B5B5C">
          <w:rPr>
            <w:rFonts w:cs="Times New Roman"/>
          </w:rPr>
          <w:t xml:space="preserve">[S II] 4074 Å </w:t>
        </w:r>
      </w:ins>
    </w:p>
    <w:p w14:paraId="3E8B61B9" w14:textId="77777777" w:rsidR="005E0A58" w:rsidRPr="000B5B5C" w:rsidRDefault="005E0A58" w:rsidP="005E0A58">
      <w:pPr>
        <w:rPr>
          <w:ins w:id="753" w:author="Helen  Meskhidze" w:date="2016-02-12T21:36:00Z"/>
          <w:rFonts w:cs="Times New Roman"/>
        </w:rPr>
      </w:pPr>
      <w:ins w:id="754" w:author="Helen  Meskhidze" w:date="2016-02-12T21:36:00Z">
        <w:r w:rsidRPr="000B5B5C">
          <w:rPr>
            <w:rFonts w:cs="Times New Roman"/>
          </w:rPr>
          <w:t xml:space="preserve">[S II] 4078 Å </w:t>
        </w:r>
      </w:ins>
    </w:p>
    <w:p w14:paraId="0430D512" w14:textId="77777777" w:rsidR="005E0A58" w:rsidRPr="000B5B5C" w:rsidRDefault="005E0A58" w:rsidP="005E0A58">
      <w:pPr>
        <w:rPr>
          <w:ins w:id="755" w:author="Helen  Meskhidze" w:date="2016-02-12T21:36:00Z"/>
          <w:rFonts w:cs="Times New Roman"/>
        </w:rPr>
      </w:pPr>
      <w:ins w:id="756" w:author="Helen  Meskhidze" w:date="2016-02-12T21:36:00Z">
        <w:r w:rsidRPr="000B5B5C">
          <w:rPr>
            <w:rFonts w:cs="Times New Roman"/>
          </w:rPr>
          <w:t xml:space="preserve">H I 4102 Å </w:t>
        </w:r>
      </w:ins>
    </w:p>
    <w:p w14:paraId="606AC55D" w14:textId="77777777" w:rsidR="005E0A58" w:rsidRPr="000B5B5C" w:rsidRDefault="005E0A58" w:rsidP="005E0A58">
      <w:pPr>
        <w:rPr>
          <w:ins w:id="757" w:author="Helen  Meskhidze" w:date="2016-02-12T21:36:00Z"/>
          <w:rFonts w:cs="Times New Roman"/>
        </w:rPr>
      </w:pPr>
      <w:ins w:id="758" w:author="Helen  Meskhidze" w:date="2016-02-12T21:36:00Z">
        <w:r w:rsidRPr="000B5B5C">
          <w:rPr>
            <w:rFonts w:cs="Times New Roman"/>
          </w:rPr>
          <w:t xml:space="preserve">Ni 12 4231 Å </w:t>
        </w:r>
      </w:ins>
    </w:p>
    <w:p w14:paraId="7B2278F8" w14:textId="77777777" w:rsidR="005E0A58" w:rsidRPr="000B5B5C" w:rsidRDefault="005E0A58" w:rsidP="005E0A58">
      <w:pPr>
        <w:rPr>
          <w:ins w:id="759" w:author="Helen  Meskhidze" w:date="2016-02-12T21:36:00Z"/>
          <w:rFonts w:cs="Times New Roman"/>
        </w:rPr>
      </w:pPr>
      <w:ins w:id="760" w:author="Helen  Meskhidze" w:date="2016-02-12T21:36:00Z">
        <w:r w:rsidRPr="000B5B5C">
          <w:rPr>
            <w:rFonts w:cs="Times New Roman"/>
          </w:rPr>
          <w:t xml:space="preserve">H I 4340 Å </w:t>
        </w:r>
      </w:ins>
    </w:p>
    <w:p w14:paraId="7487A96B" w14:textId="77777777" w:rsidR="005E0A58" w:rsidRPr="000B5B5C" w:rsidRDefault="005E0A58" w:rsidP="005E0A58">
      <w:pPr>
        <w:rPr>
          <w:ins w:id="761" w:author="Helen  Meskhidze" w:date="2016-02-12T21:36:00Z"/>
          <w:rFonts w:cs="Times New Roman"/>
        </w:rPr>
      </w:pPr>
      <w:ins w:id="762" w:author="Helen  Meskhidze" w:date="2016-02-12T21:36:00Z">
        <w:r w:rsidRPr="000B5B5C">
          <w:rPr>
            <w:rFonts w:cs="Times New Roman"/>
          </w:rPr>
          <w:t xml:space="preserve">[O III] 4363 Å </w:t>
        </w:r>
      </w:ins>
    </w:p>
    <w:p w14:paraId="137B5A4C" w14:textId="77777777" w:rsidR="005E0A58" w:rsidRPr="000B5B5C" w:rsidRDefault="005E0A58" w:rsidP="005E0A58">
      <w:pPr>
        <w:rPr>
          <w:ins w:id="763" w:author="Helen  Meskhidze" w:date="2016-02-12T21:36:00Z"/>
          <w:rFonts w:cs="Times New Roman"/>
        </w:rPr>
      </w:pPr>
      <w:ins w:id="764" w:author="Helen  Meskhidze" w:date="2016-02-12T21:36:00Z">
        <w:r w:rsidRPr="000B5B5C">
          <w:rPr>
            <w:rFonts w:cs="Times New Roman"/>
          </w:rPr>
          <w:t xml:space="preserve">He II 4686 Å </w:t>
        </w:r>
      </w:ins>
    </w:p>
    <w:p w14:paraId="7E43C2CA" w14:textId="77777777" w:rsidR="005E0A58" w:rsidRPr="000B5B5C" w:rsidRDefault="005E0A58" w:rsidP="005E0A58">
      <w:pPr>
        <w:rPr>
          <w:ins w:id="765" w:author="Helen  Meskhidze" w:date="2016-02-12T21:36:00Z"/>
          <w:rFonts w:cs="Times New Roman"/>
        </w:rPr>
      </w:pPr>
      <w:ins w:id="766" w:author="Helen  Meskhidze" w:date="2016-02-12T21:36:00Z">
        <w:r>
          <w:rPr>
            <w:rFonts w:cs="Times New Roman"/>
          </w:rPr>
          <w:t xml:space="preserve">Ca B 4686 </w:t>
        </w:r>
        <w:r w:rsidRPr="000B5B5C">
          <w:rPr>
            <w:rFonts w:cs="Times New Roman"/>
          </w:rPr>
          <w:t xml:space="preserve">Å </w:t>
        </w:r>
        <w:r>
          <w:rPr>
            <w:rFonts w:cs="Times New Roman"/>
          </w:rPr>
          <w:t>(Case B approximation of He II)</w:t>
        </w:r>
      </w:ins>
    </w:p>
    <w:p w14:paraId="0894AD88" w14:textId="77777777" w:rsidR="005E0A58" w:rsidRPr="000B5B5C" w:rsidRDefault="005E0A58" w:rsidP="005E0A58">
      <w:pPr>
        <w:rPr>
          <w:ins w:id="767" w:author="Helen  Meskhidze" w:date="2016-02-12T21:36:00Z"/>
          <w:rFonts w:cs="Times New Roman"/>
        </w:rPr>
      </w:pPr>
      <w:ins w:id="768" w:author="Helen  Meskhidze" w:date="2016-02-12T21:36:00Z">
        <w:r w:rsidRPr="000B5B5C">
          <w:rPr>
            <w:rFonts w:cs="Times New Roman"/>
          </w:rPr>
          <w:t xml:space="preserve">[Ar IV] 4711 Å </w:t>
        </w:r>
      </w:ins>
    </w:p>
    <w:p w14:paraId="4AD1EE7B" w14:textId="77777777" w:rsidR="005E0A58" w:rsidRPr="000B5B5C" w:rsidRDefault="005E0A58" w:rsidP="005E0A58">
      <w:pPr>
        <w:rPr>
          <w:ins w:id="769" w:author="Helen  Meskhidze" w:date="2016-02-12T21:36:00Z"/>
          <w:rFonts w:cs="Times New Roman"/>
        </w:rPr>
      </w:pPr>
      <w:ins w:id="770" w:author="Helen  Meskhidze" w:date="2016-02-12T21:36:00Z">
        <w:r w:rsidRPr="000B5B5C">
          <w:rPr>
            <w:rFonts w:cs="Times New Roman"/>
          </w:rPr>
          <w:t xml:space="preserve">[Ne IV] 4720 Å </w:t>
        </w:r>
      </w:ins>
    </w:p>
    <w:p w14:paraId="72B6C7BC" w14:textId="77777777" w:rsidR="005E0A58" w:rsidRPr="000B5B5C" w:rsidRDefault="005E0A58" w:rsidP="005E0A58">
      <w:pPr>
        <w:rPr>
          <w:ins w:id="771" w:author="Helen  Meskhidze" w:date="2016-02-12T21:36:00Z"/>
          <w:rFonts w:cs="Times New Roman"/>
        </w:rPr>
      </w:pPr>
      <w:ins w:id="772" w:author="Helen  Meskhidze" w:date="2016-02-12T21:36:00Z">
        <w:r w:rsidRPr="000B5B5C">
          <w:rPr>
            <w:rFonts w:cs="Times New Roman"/>
          </w:rPr>
          <w:t xml:space="preserve">[Ar IV] 4740 Å </w:t>
        </w:r>
      </w:ins>
    </w:p>
    <w:p w14:paraId="69197C71" w14:textId="77777777" w:rsidR="005E0A58" w:rsidRPr="000B5B5C" w:rsidRDefault="005E0A58" w:rsidP="005E0A58">
      <w:pPr>
        <w:rPr>
          <w:ins w:id="773" w:author="Helen  Meskhidze" w:date="2016-02-12T21:36:00Z"/>
          <w:rFonts w:cs="Times New Roman"/>
        </w:rPr>
      </w:pPr>
      <w:ins w:id="774" w:author="Helen  Meskhidze" w:date="2016-02-12T21:36:00Z">
        <w:r w:rsidRPr="000B5B5C">
          <w:rPr>
            <w:rFonts w:cs="Times New Roman"/>
          </w:rPr>
          <w:t xml:space="preserve">Incident 4860 Å </w:t>
        </w:r>
      </w:ins>
    </w:p>
    <w:p w14:paraId="11C7F2B7" w14:textId="77777777" w:rsidR="005E0A58" w:rsidRPr="000B5B5C" w:rsidRDefault="005E0A58" w:rsidP="005E0A58">
      <w:pPr>
        <w:rPr>
          <w:ins w:id="775" w:author="Helen  Meskhidze" w:date="2016-02-12T21:36:00Z"/>
          <w:rFonts w:cs="Times New Roman"/>
        </w:rPr>
      </w:pPr>
      <w:ins w:id="776" w:author="Helen  Meskhidze" w:date="2016-02-12T21:36:00Z">
        <w:r w:rsidRPr="000B5B5C">
          <w:rPr>
            <w:rFonts w:cs="Times New Roman"/>
          </w:rPr>
          <w:t xml:space="preserve">Hβ 4861 Å </w:t>
        </w:r>
      </w:ins>
    </w:p>
    <w:p w14:paraId="3EB70D07" w14:textId="77777777" w:rsidR="005E0A58" w:rsidRPr="000B5B5C" w:rsidRDefault="005E0A58" w:rsidP="005E0A58">
      <w:pPr>
        <w:rPr>
          <w:ins w:id="777" w:author="Helen  Meskhidze" w:date="2016-02-12T21:36:00Z"/>
          <w:rFonts w:cs="Times New Roman"/>
        </w:rPr>
      </w:pPr>
      <w:ins w:id="778" w:author="Helen  Meskhidze" w:date="2016-02-12T21:36:00Z">
        <w:r w:rsidRPr="000B5B5C">
          <w:rPr>
            <w:rFonts w:cs="Times New Roman"/>
          </w:rPr>
          <w:t xml:space="preserve">[O III] 4959 Å </w:t>
        </w:r>
      </w:ins>
    </w:p>
    <w:p w14:paraId="0F7BA860" w14:textId="77777777" w:rsidR="005E0A58" w:rsidRPr="000B5B5C" w:rsidRDefault="005E0A58" w:rsidP="005E0A58">
      <w:pPr>
        <w:rPr>
          <w:ins w:id="779" w:author="Helen  Meskhidze" w:date="2016-02-12T21:36:00Z"/>
          <w:rFonts w:cs="Times New Roman"/>
        </w:rPr>
      </w:pPr>
      <w:ins w:id="780" w:author="Helen  Meskhidze" w:date="2016-02-12T21:36:00Z">
        <w:r w:rsidRPr="000B5B5C">
          <w:rPr>
            <w:rFonts w:cs="Times New Roman"/>
          </w:rPr>
          <w:t xml:space="preserve">[O III] 5007 Å </w:t>
        </w:r>
      </w:ins>
    </w:p>
    <w:p w14:paraId="15F734C2" w14:textId="77777777" w:rsidR="005E0A58" w:rsidRPr="000B5B5C" w:rsidRDefault="005E0A58" w:rsidP="005E0A58">
      <w:pPr>
        <w:rPr>
          <w:ins w:id="781" w:author="Helen  Meskhidze" w:date="2016-02-12T21:36:00Z"/>
          <w:rFonts w:cs="Times New Roman"/>
        </w:rPr>
      </w:pPr>
      <w:ins w:id="782" w:author="Helen  Meskhidze" w:date="2016-02-12T21:36:00Z">
        <w:r w:rsidRPr="000B5B5C">
          <w:rPr>
            <w:rFonts w:cs="Times New Roman"/>
          </w:rPr>
          <w:t xml:space="preserve">Co 11 5168 Å </w:t>
        </w:r>
      </w:ins>
    </w:p>
    <w:p w14:paraId="47AFADB3" w14:textId="77777777" w:rsidR="005E0A58" w:rsidRPr="000B5B5C" w:rsidRDefault="005E0A58" w:rsidP="005E0A58">
      <w:pPr>
        <w:rPr>
          <w:ins w:id="783" w:author="Helen  Meskhidze" w:date="2016-02-12T21:36:00Z"/>
          <w:rFonts w:cs="Times New Roman"/>
        </w:rPr>
      </w:pPr>
      <w:ins w:id="784" w:author="Helen  Meskhidze" w:date="2016-02-12T21:36:00Z">
        <w:r w:rsidRPr="000B5B5C">
          <w:rPr>
            <w:rFonts w:cs="Times New Roman"/>
          </w:rPr>
          <w:t xml:space="preserve">[N I] 5200 Å </w:t>
        </w:r>
      </w:ins>
    </w:p>
    <w:p w14:paraId="39A780D9" w14:textId="77777777" w:rsidR="005E0A58" w:rsidRDefault="005E0A58" w:rsidP="005E0A58">
      <w:pPr>
        <w:rPr>
          <w:rFonts w:cs="Times New Roman"/>
        </w:rPr>
      </w:pPr>
      <w:ins w:id="785" w:author="Helen  Meskhidze" w:date="2016-02-12T21:36:00Z">
        <w:r w:rsidRPr="000B5B5C">
          <w:rPr>
            <w:rFonts w:cs="Times New Roman"/>
          </w:rPr>
          <w:t xml:space="preserve">Fe 14 5303Å </w:t>
        </w:r>
      </w:ins>
    </w:p>
    <w:p w14:paraId="5318D12B" w14:textId="4EA431AF" w:rsidR="005138EB" w:rsidRPr="000B5B5C" w:rsidRDefault="005138EB" w:rsidP="005E0A58">
      <w:pPr>
        <w:rPr>
          <w:ins w:id="786" w:author="Helen  Meskhidze" w:date="2016-02-12T21:36:00Z"/>
          <w:rFonts w:cs="Times New Roman"/>
        </w:rPr>
      </w:pPr>
      <w:ins w:id="787" w:author="Helen  Meskhidze" w:date="2016-02-12T21:36:00Z">
        <w:r w:rsidRPr="000B5B5C">
          <w:rPr>
            <w:rFonts w:cs="Times New Roman"/>
          </w:rPr>
          <w:t xml:space="preserve">Ar 10 5534 Å </w:t>
        </w:r>
      </w:ins>
    </w:p>
    <w:p w14:paraId="6A06CFFC" w14:textId="77777777" w:rsidR="005E0A58" w:rsidRPr="000B5B5C" w:rsidRDefault="005E0A58" w:rsidP="005E0A58">
      <w:pPr>
        <w:rPr>
          <w:ins w:id="788" w:author="Helen  Meskhidze" w:date="2016-02-12T21:36:00Z"/>
          <w:rFonts w:cs="Times New Roman"/>
        </w:rPr>
      </w:pPr>
      <w:ins w:id="789" w:author="Helen  Meskhidze" w:date="2016-02-12T21:36:00Z">
        <w:r w:rsidRPr="000B5B5C">
          <w:rPr>
            <w:rFonts w:cs="Times New Roman"/>
          </w:rPr>
          <w:t xml:space="preserve">[O I] 5577 Å </w:t>
        </w:r>
      </w:ins>
    </w:p>
    <w:p w14:paraId="2265D782" w14:textId="77777777" w:rsidR="005E0A58" w:rsidRPr="000B5B5C" w:rsidRDefault="005E0A58" w:rsidP="005E0A58">
      <w:pPr>
        <w:rPr>
          <w:ins w:id="790" w:author="Helen  Meskhidze" w:date="2016-02-12T21:36:00Z"/>
          <w:rFonts w:cs="Times New Roman"/>
        </w:rPr>
      </w:pPr>
      <w:ins w:id="791" w:author="Helen  Meskhidze" w:date="2016-02-12T21:36:00Z">
        <w:r w:rsidRPr="000B5B5C">
          <w:rPr>
            <w:rFonts w:cs="Times New Roman"/>
          </w:rPr>
          <w:t xml:space="preserve">[N II] 5755 Å </w:t>
        </w:r>
      </w:ins>
    </w:p>
    <w:p w14:paraId="38094B5A" w14:textId="77777777" w:rsidR="005E0A58" w:rsidRPr="000B5B5C" w:rsidRDefault="005E0A58" w:rsidP="005E0A58">
      <w:pPr>
        <w:rPr>
          <w:ins w:id="792" w:author="Helen  Meskhidze" w:date="2016-02-12T21:36:00Z"/>
          <w:rFonts w:cs="Times New Roman"/>
        </w:rPr>
      </w:pPr>
      <w:ins w:id="793" w:author="Helen  Meskhidze" w:date="2016-02-12T21:36:00Z">
        <w:r w:rsidRPr="000B5B5C">
          <w:rPr>
            <w:rFonts w:cs="Times New Roman"/>
          </w:rPr>
          <w:t xml:space="preserve">He I 5876 Å </w:t>
        </w:r>
      </w:ins>
    </w:p>
    <w:p w14:paraId="579C8D37" w14:textId="77777777" w:rsidR="005E0A58" w:rsidRPr="000B5B5C" w:rsidRDefault="005E0A58" w:rsidP="005E0A58">
      <w:pPr>
        <w:rPr>
          <w:ins w:id="794" w:author="Helen  Meskhidze" w:date="2016-02-12T21:36:00Z"/>
          <w:rFonts w:cs="Times New Roman"/>
        </w:rPr>
      </w:pPr>
      <w:ins w:id="795" w:author="Helen  Meskhidze" w:date="2016-02-12T21:36:00Z">
        <w:r w:rsidRPr="000B5B5C">
          <w:rPr>
            <w:rFonts w:cs="Times New Roman"/>
          </w:rPr>
          <w:t xml:space="preserve">[O I] 6300 Å </w:t>
        </w:r>
      </w:ins>
    </w:p>
    <w:p w14:paraId="2BE268CC" w14:textId="77777777" w:rsidR="005E0A58" w:rsidRPr="000B5B5C" w:rsidRDefault="005E0A58" w:rsidP="005E0A58">
      <w:pPr>
        <w:rPr>
          <w:ins w:id="796" w:author="Helen  Meskhidze" w:date="2016-02-12T21:36:00Z"/>
          <w:rFonts w:cs="Times New Roman"/>
        </w:rPr>
      </w:pPr>
      <w:ins w:id="797" w:author="Helen  Meskhidze" w:date="2016-02-12T21:36:00Z">
        <w:r w:rsidRPr="000B5B5C">
          <w:rPr>
            <w:rFonts w:cs="Times New Roman"/>
          </w:rPr>
          <w:t xml:space="preserve">[S III] 6312 Å </w:t>
        </w:r>
      </w:ins>
    </w:p>
    <w:p w14:paraId="27DB3094" w14:textId="77777777" w:rsidR="005E0A58" w:rsidRPr="000B5B5C" w:rsidRDefault="005E0A58" w:rsidP="005E0A58">
      <w:pPr>
        <w:rPr>
          <w:ins w:id="798" w:author="Helen  Meskhidze" w:date="2016-02-12T21:36:00Z"/>
          <w:rFonts w:cs="Times New Roman"/>
        </w:rPr>
      </w:pPr>
      <w:ins w:id="799" w:author="Helen  Meskhidze" w:date="2016-02-12T21:36:00Z">
        <w:r w:rsidRPr="000B5B5C">
          <w:rPr>
            <w:rFonts w:cs="Times New Roman"/>
          </w:rPr>
          <w:t xml:space="preserve">[O I] 6363 Å </w:t>
        </w:r>
      </w:ins>
    </w:p>
    <w:p w14:paraId="1EE368C5" w14:textId="77777777" w:rsidR="005E0A58" w:rsidRPr="000B5B5C" w:rsidRDefault="005E0A58" w:rsidP="005E0A58">
      <w:pPr>
        <w:rPr>
          <w:ins w:id="800" w:author="Helen  Meskhidze" w:date="2016-02-12T21:36:00Z"/>
          <w:rFonts w:cs="Times New Roman"/>
        </w:rPr>
      </w:pPr>
      <w:ins w:id="801" w:author="Helen  Meskhidze" w:date="2016-02-12T21:36:00Z">
        <w:r w:rsidRPr="000B5B5C">
          <w:rPr>
            <w:rFonts w:cs="Times New Roman"/>
          </w:rPr>
          <w:t xml:space="preserve">Hα 6563 Å </w:t>
        </w:r>
      </w:ins>
    </w:p>
    <w:p w14:paraId="15372097" w14:textId="77777777" w:rsidR="005E0A58" w:rsidRPr="000B5B5C" w:rsidRDefault="005E0A58" w:rsidP="005E0A58">
      <w:pPr>
        <w:rPr>
          <w:ins w:id="802" w:author="Helen  Meskhidze" w:date="2016-02-12T21:36:00Z"/>
          <w:rFonts w:cs="Times New Roman"/>
        </w:rPr>
      </w:pPr>
      <w:ins w:id="803" w:author="Helen  Meskhidze" w:date="2016-02-12T21:36:00Z">
        <w:r w:rsidRPr="000B5B5C">
          <w:rPr>
            <w:rFonts w:cs="Times New Roman"/>
          </w:rPr>
          <w:t xml:space="preserve">[N II] 6584 Å </w:t>
        </w:r>
      </w:ins>
    </w:p>
    <w:p w14:paraId="7EE9FE38" w14:textId="77777777" w:rsidR="005E0A58" w:rsidRPr="000B5B5C" w:rsidRDefault="005E0A58" w:rsidP="005E0A58">
      <w:pPr>
        <w:rPr>
          <w:ins w:id="804" w:author="Helen  Meskhidze" w:date="2016-02-12T21:36:00Z"/>
          <w:rFonts w:cs="Times New Roman"/>
        </w:rPr>
      </w:pPr>
      <w:ins w:id="805" w:author="Helen  Meskhidze" w:date="2016-02-12T21:36:00Z">
        <w:r w:rsidRPr="000B5B5C">
          <w:rPr>
            <w:rFonts w:cs="Times New Roman"/>
          </w:rPr>
          <w:t xml:space="preserve">[S II] 6716 Å </w:t>
        </w:r>
      </w:ins>
    </w:p>
    <w:p w14:paraId="71CAA17A" w14:textId="77777777" w:rsidR="005E0A58" w:rsidRPr="000B5B5C" w:rsidRDefault="005E0A58" w:rsidP="005E0A58">
      <w:pPr>
        <w:rPr>
          <w:ins w:id="806" w:author="Helen  Meskhidze" w:date="2016-02-12T21:36:00Z"/>
          <w:rFonts w:cs="Times New Roman"/>
        </w:rPr>
      </w:pPr>
      <w:ins w:id="807" w:author="Helen  Meskhidze" w:date="2016-02-12T21:36:00Z">
        <w:r w:rsidRPr="000B5B5C">
          <w:rPr>
            <w:rFonts w:cs="Times New Roman"/>
          </w:rPr>
          <w:t xml:space="preserve">[S II] 6720 Å </w:t>
        </w:r>
      </w:ins>
    </w:p>
    <w:p w14:paraId="05A1BE55" w14:textId="77777777" w:rsidR="005E0A58" w:rsidRPr="000B5B5C" w:rsidRDefault="005E0A58" w:rsidP="005E0A58">
      <w:pPr>
        <w:rPr>
          <w:ins w:id="808" w:author="Helen  Meskhidze" w:date="2016-02-12T21:36:00Z"/>
          <w:rFonts w:cs="Times New Roman"/>
        </w:rPr>
      </w:pPr>
      <w:ins w:id="809" w:author="Helen  Meskhidze" w:date="2016-02-12T21:36:00Z">
        <w:r w:rsidRPr="000B5B5C">
          <w:rPr>
            <w:rFonts w:cs="Times New Roman"/>
          </w:rPr>
          <w:t xml:space="preserve">[S II] 6731 Å </w:t>
        </w:r>
      </w:ins>
    </w:p>
    <w:p w14:paraId="290F83D8" w14:textId="77777777" w:rsidR="005E0A58" w:rsidRPr="000B5B5C" w:rsidRDefault="005E0A58" w:rsidP="005E0A58">
      <w:pPr>
        <w:rPr>
          <w:ins w:id="810" w:author="Helen  Meskhidze" w:date="2016-02-12T21:36:00Z"/>
          <w:rFonts w:cs="Times New Roman"/>
        </w:rPr>
      </w:pPr>
      <w:ins w:id="811" w:author="Helen  Meskhidze" w:date="2016-02-12T21:36:00Z">
        <w:r>
          <w:rPr>
            <w:rFonts w:cs="Times New Roman"/>
          </w:rPr>
          <w:t>Ar V</w:t>
        </w:r>
        <w:r w:rsidRPr="000B5B5C">
          <w:rPr>
            <w:rFonts w:cs="Times New Roman"/>
          </w:rPr>
          <w:t xml:space="preserve"> 7005 Å </w:t>
        </w:r>
      </w:ins>
    </w:p>
    <w:p w14:paraId="5341BB73" w14:textId="77777777" w:rsidR="005E0A58" w:rsidRPr="000B5B5C" w:rsidRDefault="005E0A58" w:rsidP="005E0A58">
      <w:pPr>
        <w:rPr>
          <w:ins w:id="812" w:author="Helen  Meskhidze" w:date="2016-02-12T21:36:00Z"/>
          <w:rFonts w:cs="Times New Roman"/>
        </w:rPr>
      </w:pPr>
      <w:ins w:id="813" w:author="Helen  Meskhidze" w:date="2016-02-12T21:36:00Z">
        <w:r w:rsidRPr="000B5B5C">
          <w:rPr>
            <w:rFonts w:cs="Times New Roman"/>
          </w:rPr>
          <w:t xml:space="preserve">[Ar III] 7135 Å </w:t>
        </w:r>
      </w:ins>
    </w:p>
    <w:p w14:paraId="1BC11DA5" w14:textId="77777777" w:rsidR="005E0A58" w:rsidRPr="000B5B5C" w:rsidRDefault="005E0A58" w:rsidP="005E0A58">
      <w:pPr>
        <w:rPr>
          <w:ins w:id="814" w:author="Helen  Meskhidze" w:date="2016-02-12T21:36:00Z"/>
          <w:rFonts w:cs="Times New Roman"/>
        </w:rPr>
      </w:pPr>
      <w:ins w:id="815" w:author="Helen  Meskhidze" w:date="2016-02-12T21:36:00Z">
        <w:r w:rsidRPr="000B5B5C">
          <w:rPr>
            <w:rFonts w:cs="Times New Roman"/>
          </w:rPr>
          <w:t xml:space="preserve">[O II] 7325 Å </w:t>
        </w:r>
      </w:ins>
    </w:p>
    <w:p w14:paraId="5A9B07E0" w14:textId="77777777" w:rsidR="005E0A58" w:rsidRPr="000B5B5C" w:rsidRDefault="005E0A58" w:rsidP="005E0A58">
      <w:pPr>
        <w:rPr>
          <w:ins w:id="816" w:author="Helen  Meskhidze" w:date="2016-02-12T21:36:00Z"/>
          <w:rFonts w:cs="Times New Roman"/>
        </w:rPr>
      </w:pPr>
      <w:ins w:id="817" w:author="Helen  Meskhidze" w:date="2016-02-12T21:36:00Z">
        <w:r w:rsidRPr="000B5B5C">
          <w:rPr>
            <w:rFonts w:cs="Times New Roman"/>
          </w:rPr>
          <w:t xml:space="preserve">[Ar IV] 7331 Å </w:t>
        </w:r>
      </w:ins>
    </w:p>
    <w:p w14:paraId="0889FA6A" w14:textId="77777777" w:rsidR="005E0A58" w:rsidRPr="000B5B5C" w:rsidRDefault="005E0A58" w:rsidP="005E0A58">
      <w:pPr>
        <w:rPr>
          <w:ins w:id="818" w:author="Helen  Meskhidze" w:date="2016-02-12T21:36:00Z"/>
          <w:rFonts w:cs="Times New Roman"/>
        </w:rPr>
      </w:pPr>
      <w:ins w:id="819" w:author="Helen  Meskhidze" w:date="2016-02-12T21:36:00Z">
        <w:r w:rsidRPr="000B5B5C">
          <w:rPr>
            <w:rFonts w:cs="Times New Roman"/>
          </w:rPr>
          <w:t xml:space="preserve">[Ar III] 7751 Å </w:t>
        </w:r>
      </w:ins>
    </w:p>
    <w:p w14:paraId="30586669" w14:textId="77777777" w:rsidR="005E0A58" w:rsidRPr="000B5B5C" w:rsidRDefault="005E0A58" w:rsidP="005E0A58">
      <w:pPr>
        <w:rPr>
          <w:ins w:id="820" w:author="Helen  Meskhidze" w:date="2016-02-12T21:36:00Z"/>
          <w:rFonts w:cs="Times New Roman"/>
        </w:rPr>
      </w:pPr>
      <w:ins w:id="821" w:author="Helen  Meskhidze" w:date="2016-02-12T21:36:00Z">
        <w:r w:rsidRPr="000B5B5C">
          <w:rPr>
            <w:rFonts w:cs="Times New Roman"/>
          </w:rPr>
          <w:t xml:space="preserve">Mn 9 7968 Å </w:t>
        </w:r>
      </w:ins>
    </w:p>
    <w:p w14:paraId="4A5DA2EF" w14:textId="77777777" w:rsidR="005E0A58" w:rsidRPr="000B5B5C" w:rsidRDefault="005E0A58" w:rsidP="005E0A58">
      <w:pPr>
        <w:rPr>
          <w:ins w:id="822" w:author="Helen  Meskhidze" w:date="2016-02-12T21:36:00Z"/>
          <w:rFonts w:cs="Times New Roman"/>
        </w:rPr>
      </w:pPr>
      <w:ins w:id="823" w:author="Helen  Meskhidze" w:date="2016-02-12T21:36:00Z">
        <w:r w:rsidRPr="000B5B5C">
          <w:rPr>
            <w:rFonts w:cs="Times New Roman"/>
          </w:rPr>
          <w:t xml:space="preserve">O I 8446 Å </w:t>
        </w:r>
      </w:ins>
    </w:p>
    <w:p w14:paraId="05408E08" w14:textId="77777777" w:rsidR="005E0A58" w:rsidRPr="000B5B5C" w:rsidRDefault="005E0A58" w:rsidP="005E0A58">
      <w:pPr>
        <w:rPr>
          <w:ins w:id="824" w:author="Helen  Meskhidze" w:date="2016-02-12T21:36:00Z"/>
          <w:rFonts w:cs="Times New Roman"/>
        </w:rPr>
      </w:pPr>
      <w:ins w:id="825" w:author="Helen  Meskhidze" w:date="2016-02-12T21:36:00Z">
        <w:r w:rsidRPr="000B5B5C">
          <w:rPr>
            <w:rFonts w:cs="Times New Roman"/>
          </w:rPr>
          <w:t xml:space="preserve">Ca II 8498 Å </w:t>
        </w:r>
      </w:ins>
    </w:p>
    <w:p w14:paraId="18958F44" w14:textId="77777777" w:rsidR="005E0A58" w:rsidRPr="000B5B5C" w:rsidRDefault="005E0A58" w:rsidP="005E0A58">
      <w:pPr>
        <w:rPr>
          <w:ins w:id="826" w:author="Helen  Meskhidze" w:date="2016-02-12T21:36:00Z"/>
          <w:rFonts w:cs="Times New Roman"/>
        </w:rPr>
      </w:pPr>
      <w:ins w:id="827" w:author="Helen  Meskhidze" w:date="2016-02-12T21:36:00Z">
        <w:r w:rsidRPr="000B5B5C">
          <w:rPr>
            <w:rFonts w:cs="Times New Roman"/>
          </w:rPr>
          <w:t xml:space="preserve">Ca II 8542 Å </w:t>
        </w:r>
      </w:ins>
    </w:p>
    <w:p w14:paraId="3CA5ECAF" w14:textId="77777777" w:rsidR="005E0A58" w:rsidRPr="000B5B5C" w:rsidRDefault="005E0A58" w:rsidP="005E0A58">
      <w:pPr>
        <w:rPr>
          <w:ins w:id="828" w:author="Helen  Meskhidze" w:date="2016-02-12T21:36:00Z"/>
          <w:rFonts w:cs="Times New Roman"/>
        </w:rPr>
      </w:pPr>
      <w:ins w:id="829" w:author="Helen  Meskhidze" w:date="2016-02-12T21:36:00Z">
        <w:r w:rsidRPr="000B5B5C">
          <w:rPr>
            <w:rFonts w:cs="Times New Roman"/>
          </w:rPr>
          <w:t xml:space="preserve">Ca II 8662 Å </w:t>
        </w:r>
      </w:ins>
    </w:p>
    <w:p w14:paraId="4475CC44" w14:textId="77777777" w:rsidR="005E0A58" w:rsidRPr="000B5B5C" w:rsidRDefault="005E0A58" w:rsidP="005E0A58">
      <w:pPr>
        <w:rPr>
          <w:ins w:id="830" w:author="Helen  Meskhidze" w:date="2016-02-12T21:36:00Z"/>
          <w:rFonts w:cs="Times New Roman"/>
        </w:rPr>
      </w:pPr>
      <w:ins w:id="831" w:author="Helen  Meskhidze" w:date="2016-02-12T21:36:00Z">
        <w:r w:rsidRPr="000B5B5C">
          <w:rPr>
            <w:rFonts w:cs="Times New Roman"/>
          </w:rPr>
          <w:t xml:space="preserve">Ca II  8579 Å </w:t>
        </w:r>
      </w:ins>
    </w:p>
    <w:p w14:paraId="762A2C9C" w14:textId="77777777" w:rsidR="005E0A58" w:rsidRPr="000B5B5C" w:rsidRDefault="005E0A58" w:rsidP="005E0A58">
      <w:pPr>
        <w:rPr>
          <w:ins w:id="832" w:author="Helen  Meskhidze" w:date="2016-02-12T21:36:00Z"/>
          <w:rFonts w:cs="Times New Roman"/>
        </w:rPr>
      </w:pPr>
      <w:ins w:id="833" w:author="Helen  Meskhidze" w:date="2016-02-12T21:36:00Z">
        <w:r w:rsidRPr="000B5B5C">
          <w:rPr>
            <w:rFonts w:cs="Times New Roman"/>
          </w:rPr>
          <w:t xml:space="preserve">[S III] 9069 Å </w:t>
        </w:r>
      </w:ins>
    </w:p>
    <w:p w14:paraId="4AFE49B1" w14:textId="77777777" w:rsidR="005E0A58" w:rsidRPr="000B5B5C" w:rsidRDefault="005E0A58" w:rsidP="005E0A58">
      <w:pPr>
        <w:rPr>
          <w:ins w:id="834" w:author="Helen  Meskhidze" w:date="2016-02-12T21:36:00Z"/>
          <w:rFonts w:cs="Times New Roman"/>
        </w:rPr>
      </w:pPr>
      <w:ins w:id="835" w:author="Helen  Meskhidze" w:date="2016-02-12T21:36:00Z">
        <w:r w:rsidRPr="000B5B5C">
          <w:rPr>
            <w:rFonts w:cs="Times New Roman"/>
          </w:rPr>
          <w:t xml:space="preserve">Pa 9 9229 Å </w:t>
        </w:r>
      </w:ins>
    </w:p>
    <w:p w14:paraId="185DF03B" w14:textId="77777777" w:rsidR="005E0A58" w:rsidRPr="000B5B5C" w:rsidRDefault="005E0A58" w:rsidP="005E0A58">
      <w:pPr>
        <w:rPr>
          <w:ins w:id="836" w:author="Helen  Meskhidze" w:date="2016-02-12T21:36:00Z"/>
          <w:rFonts w:cs="Times New Roman"/>
        </w:rPr>
      </w:pPr>
      <w:ins w:id="837" w:author="Helen  Meskhidze" w:date="2016-02-12T21:36:00Z">
        <w:r w:rsidRPr="000B5B5C">
          <w:rPr>
            <w:rFonts w:cs="Times New Roman"/>
          </w:rPr>
          <w:t xml:space="preserve">[S III] 9532 Å </w:t>
        </w:r>
      </w:ins>
    </w:p>
    <w:p w14:paraId="66D5D49C" w14:textId="77777777" w:rsidR="005E0A58" w:rsidRDefault="005E0A58" w:rsidP="005E0A58">
      <w:pPr>
        <w:rPr>
          <w:rFonts w:cs="Times New Roman"/>
        </w:rPr>
      </w:pPr>
      <w:ins w:id="838" w:author="Helen  Meskhidze" w:date="2016-02-12T21:36:00Z">
        <w:r w:rsidRPr="000B5B5C">
          <w:rPr>
            <w:rFonts w:cs="Times New Roman"/>
          </w:rPr>
          <w:t xml:space="preserve">Pa ε 9546 Å </w:t>
        </w:r>
      </w:ins>
    </w:p>
    <w:p w14:paraId="26A42646" w14:textId="49DEC013" w:rsidR="005138EB" w:rsidRDefault="005138EB" w:rsidP="005E0A58">
      <w:pPr>
        <w:rPr>
          <w:rFonts w:cs="Times New Roman"/>
        </w:rPr>
      </w:pPr>
      <w:ins w:id="839" w:author="Helen  Meskhidze" w:date="2016-02-12T21:36:00Z">
        <w:r w:rsidRPr="000B5B5C">
          <w:rPr>
            <w:rFonts w:cs="Times New Roman"/>
          </w:rPr>
          <w:t xml:space="preserve">S  8  9914 Å </w:t>
        </w:r>
      </w:ins>
    </w:p>
    <w:p w14:paraId="79609B03" w14:textId="77777777" w:rsidR="005138EB" w:rsidRDefault="005138EB" w:rsidP="005E0A58">
      <w:pPr>
        <w:rPr>
          <w:rFonts w:cs="Times New Roman"/>
        </w:rPr>
      </w:pPr>
    </w:p>
    <w:p w14:paraId="4E5F32C9" w14:textId="5A9C2F22" w:rsidR="0039368B" w:rsidRPr="000B5B5C" w:rsidRDefault="0039368B" w:rsidP="005E0A58">
      <w:pPr>
        <w:rPr>
          <w:ins w:id="840" w:author="Helen  Meskhidze" w:date="2016-02-12T21:36:00Z"/>
          <w:rFonts w:cs="Times New Roman"/>
        </w:rPr>
      </w:pPr>
      <w:ins w:id="841" w:author="Helen  Meskhidze" w:date="2016-02-12T21:36:00Z">
        <w:r w:rsidRPr="000B5B5C">
          <w:rPr>
            <w:rFonts w:cs="Times New Roman"/>
          </w:rPr>
          <w:t>H I 1.005 μm</w:t>
        </w:r>
      </w:ins>
    </w:p>
    <w:p w14:paraId="344A41F5" w14:textId="77777777" w:rsidR="005E0A58" w:rsidRDefault="005E0A58" w:rsidP="005E0A58">
      <w:pPr>
        <w:rPr>
          <w:rFonts w:cs="Times New Roman"/>
        </w:rPr>
      </w:pPr>
      <w:ins w:id="842" w:author="Helen  Meskhidze" w:date="2016-02-12T21:36:00Z">
        <w:r w:rsidRPr="000B5B5C">
          <w:rPr>
            <w:rFonts w:cs="Times New Roman"/>
          </w:rPr>
          <w:t>He I 1.083 μm</w:t>
        </w:r>
      </w:ins>
    </w:p>
    <w:p w14:paraId="4545C85C" w14:textId="34C913CD" w:rsidR="0039368B" w:rsidRDefault="0039368B" w:rsidP="005E0A58">
      <w:pPr>
        <w:rPr>
          <w:rFonts w:cs="Times New Roman"/>
        </w:rPr>
      </w:pPr>
      <w:ins w:id="843" w:author="Helen  Meskhidze" w:date="2016-02-12T21:36:00Z">
        <w:r w:rsidRPr="000B5B5C">
          <w:rPr>
            <w:rFonts w:cs="Times New Roman"/>
          </w:rPr>
          <w:t>H I 1.094 μm</w:t>
        </w:r>
      </w:ins>
    </w:p>
    <w:p w14:paraId="566748EA" w14:textId="21098142" w:rsidR="0039368B" w:rsidRPr="000B5B5C" w:rsidRDefault="0039368B" w:rsidP="005E0A58">
      <w:pPr>
        <w:rPr>
          <w:ins w:id="844" w:author="Helen  Meskhidze" w:date="2016-02-12T21:36:00Z"/>
          <w:rFonts w:cs="Times New Roman"/>
        </w:rPr>
      </w:pPr>
      <w:ins w:id="845" w:author="Helen  Meskhidze" w:date="2016-02-12T21:36:00Z">
        <w:r w:rsidRPr="000B5B5C">
          <w:rPr>
            <w:rFonts w:cs="Times New Roman"/>
          </w:rPr>
          <w:t xml:space="preserve">H I 1.282 μm </w:t>
        </w:r>
      </w:ins>
    </w:p>
    <w:p w14:paraId="1FD13351" w14:textId="77777777" w:rsidR="005E0A58" w:rsidRDefault="005E0A58" w:rsidP="005E0A58">
      <w:pPr>
        <w:rPr>
          <w:rFonts w:cs="Times New Roman"/>
        </w:rPr>
      </w:pPr>
      <w:ins w:id="846" w:author="Helen  Meskhidze" w:date="2016-02-12T21:36:00Z">
        <w:r w:rsidRPr="000B5B5C">
          <w:rPr>
            <w:rFonts w:cs="Times New Roman"/>
          </w:rPr>
          <w:t xml:space="preserve">H I 1.875 μm </w:t>
        </w:r>
      </w:ins>
    </w:p>
    <w:p w14:paraId="04D28A82" w14:textId="77777777" w:rsidR="0039368B" w:rsidRPr="000B5B5C" w:rsidRDefault="0039368B" w:rsidP="0039368B">
      <w:pPr>
        <w:rPr>
          <w:ins w:id="847" w:author="Helen  Meskhidze" w:date="2016-02-12T21:36:00Z"/>
          <w:rFonts w:cs="Times New Roman"/>
        </w:rPr>
      </w:pPr>
      <w:ins w:id="848" w:author="Helen  Meskhidze" w:date="2016-02-12T21:36:00Z">
        <w:r w:rsidRPr="000B5B5C">
          <w:rPr>
            <w:rFonts w:cs="Times New Roman"/>
          </w:rPr>
          <w:t>H I 2.625 μm</w:t>
        </w:r>
      </w:ins>
    </w:p>
    <w:p w14:paraId="5DB4C6FF" w14:textId="61629F32" w:rsidR="0039368B" w:rsidRDefault="005E0A58" w:rsidP="0039368B">
      <w:pPr>
        <w:rPr>
          <w:rFonts w:cs="Times New Roman"/>
        </w:rPr>
      </w:pPr>
      <w:ins w:id="849" w:author="Helen  Meskhidze" w:date="2016-02-12T21:36:00Z">
        <w:r w:rsidRPr="000B5B5C">
          <w:rPr>
            <w:rFonts w:cs="Times New Roman"/>
          </w:rPr>
          <w:t>H I 4.051 μm</w:t>
        </w:r>
      </w:ins>
    </w:p>
    <w:p w14:paraId="51D262BB" w14:textId="3C49C8B3" w:rsidR="0039368B" w:rsidRDefault="0039368B" w:rsidP="0039368B">
      <w:pPr>
        <w:rPr>
          <w:rFonts w:cs="Times New Roman"/>
        </w:rPr>
      </w:pPr>
      <w:ins w:id="850" w:author="Helen  Meskhidze" w:date="2016-02-12T21:36:00Z">
        <w:r w:rsidRPr="000B5B5C">
          <w:rPr>
            <w:rFonts w:cs="Times New Roman"/>
          </w:rPr>
          <w:t>Na III 7.320 μm</w:t>
        </w:r>
      </w:ins>
    </w:p>
    <w:p w14:paraId="732DA1DC" w14:textId="75A55BE8" w:rsidR="0039368B" w:rsidRDefault="0039368B" w:rsidP="0039368B">
      <w:pPr>
        <w:rPr>
          <w:rFonts w:cs="Times New Roman"/>
        </w:rPr>
      </w:pPr>
      <w:ins w:id="851" w:author="Helen  Meskhidze" w:date="2016-02-12T21:36:00Z">
        <w:r w:rsidRPr="000B5B5C">
          <w:rPr>
            <w:rFonts w:cs="Times New Roman"/>
          </w:rPr>
          <w:t>Ne VI 7.652 μm</w:t>
        </w:r>
      </w:ins>
    </w:p>
    <w:p w14:paraId="152F7FAE" w14:textId="77777777" w:rsidR="0039368B" w:rsidRDefault="0039368B" w:rsidP="0039368B">
      <w:pPr>
        <w:rPr>
          <w:rFonts w:cs="Times New Roman"/>
        </w:rPr>
      </w:pPr>
      <w:ins w:id="852" w:author="Helen  Meskhidze" w:date="2016-02-12T21:36:00Z">
        <w:r w:rsidRPr="000B5B5C">
          <w:rPr>
            <w:rFonts w:cs="Times New Roman"/>
          </w:rPr>
          <w:t>Ne II 12.81 μm</w:t>
        </w:r>
      </w:ins>
    </w:p>
    <w:p w14:paraId="72F2287C" w14:textId="1F823887" w:rsidR="0039368B" w:rsidRPr="000B5B5C" w:rsidRDefault="0039368B" w:rsidP="0039368B">
      <w:pPr>
        <w:rPr>
          <w:ins w:id="853" w:author="Helen  Meskhidze" w:date="2016-02-12T21:36:00Z"/>
          <w:rFonts w:cs="Times New Roman"/>
        </w:rPr>
      </w:pPr>
      <w:ins w:id="854" w:author="Helen  Meskhidze" w:date="2016-02-12T21:36:00Z">
        <w:r w:rsidRPr="000B5B5C">
          <w:rPr>
            <w:rFonts w:cs="Times New Roman"/>
          </w:rPr>
          <w:t>[Ne V] 14.3 μm</w:t>
        </w:r>
      </w:ins>
    </w:p>
    <w:p w14:paraId="2EB46AD8" w14:textId="77777777" w:rsidR="0039368B" w:rsidRPr="000B5B5C" w:rsidRDefault="0039368B" w:rsidP="0039368B">
      <w:pPr>
        <w:rPr>
          <w:ins w:id="855" w:author="Helen  Meskhidze" w:date="2016-02-12T21:36:00Z"/>
          <w:rFonts w:cs="Times New Roman"/>
        </w:rPr>
      </w:pPr>
      <w:ins w:id="856" w:author="Helen  Meskhidze" w:date="2016-02-12T21:36:00Z">
        <w:r w:rsidRPr="000B5B5C">
          <w:rPr>
            <w:rFonts w:cs="Times New Roman"/>
          </w:rPr>
          <w:t>Ne III 15.55 μm</w:t>
        </w:r>
      </w:ins>
    </w:p>
    <w:p w14:paraId="682CAE81" w14:textId="61BF5414" w:rsidR="0039368B" w:rsidRDefault="0039368B" w:rsidP="0039368B">
      <w:pPr>
        <w:rPr>
          <w:rFonts w:cs="Times New Roman"/>
        </w:rPr>
      </w:pPr>
      <w:ins w:id="857" w:author="Helen  Meskhidze" w:date="2016-02-12T21:36:00Z">
        <w:r w:rsidRPr="000B5B5C">
          <w:rPr>
            <w:rFonts w:cs="Times New Roman"/>
          </w:rPr>
          <w:t>Ne V 24.31 μm</w:t>
        </w:r>
      </w:ins>
    </w:p>
    <w:p w14:paraId="45134455" w14:textId="73DAE62E" w:rsidR="0039368B" w:rsidRDefault="0039368B" w:rsidP="0039368B">
      <w:pPr>
        <w:rPr>
          <w:rFonts w:cs="Times New Roman"/>
        </w:rPr>
      </w:pPr>
      <w:ins w:id="858" w:author="Helen  Meskhidze" w:date="2016-02-12T21:36:00Z">
        <w:r w:rsidRPr="000B5B5C">
          <w:rPr>
            <w:rFonts w:cs="Times New Roman"/>
          </w:rPr>
          <w:t>O IV 25.88 μm</w:t>
        </w:r>
      </w:ins>
    </w:p>
    <w:p w14:paraId="76F9CCA4" w14:textId="04097696" w:rsidR="0039368B" w:rsidRDefault="0039368B" w:rsidP="0039368B">
      <w:pPr>
        <w:rPr>
          <w:rFonts w:cs="Times New Roman"/>
        </w:rPr>
      </w:pPr>
      <w:ins w:id="859" w:author="Helen  Meskhidze" w:date="2016-02-12T21:36:00Z">
        <w:r w:rsidRPr="000B5B5C">
          <w:rPr>
            <w:rFonts w:cs="Times New Roman"/>
          </w:rPr>
          <w:t>Ne III 36.01 μm</w:t>
        </w:r>
      </w:ins>
    </w:p>
    <w:p w14:paraId="5CD416D3" w14:textId="2FBD7802" w:rsidR="0039368B" w:rsidRDefault="0039368B" w:rsidP="0039368B">
      <w:pPr>
        <w:rPr>
          <w:rFonts w:cs="Times New Roman"/>
        </w:rPr>
      </w:pPr>
      <w:ins w:id="860" w:author="Helen  Meskhidze" w:date="2016-02-12T21:36:00Z">
        <w:r w:rsidRPr="000B5B5C">
          <w:rPr>
            <w:rFonts w:cs="Times New Roman"/>
          </w:rPr>
          <w:t>O III 51.80 μm</w:t>
        </w:r>
      </w:ins>
    </w:p>
    <w:p w14:paraId="36FB312B" w14:textId="77777777" w:rsidR="0039368B" w:rsidRPr="000B5B5C" w:rsidRDefault="0039368B" w:rsidP="0039368B">
      <w:pPr>
        <w:rPr>
          <w:ins w:id="861" w:author="Helen  Meskhidze" w:date="2016-02-12T21:36:00Z"/>
          <w:rFonts w:cs="Times New Roman"/>
        </w:rPr>
      </w:pPr>
      <w:ins w:id="862" w:author="Helen  Meskhidze" w:date="2016-02-12T21:36:00Z">
        <w:r w:rsidRPr="000B5B5C">
          <w:rPr>
            <w:rFonts w:cs="Times New Roman"/>
          </w:rPr>
          <w:t>[N III] 57.2 μm</w:t>
        </w:r>
      </w:ins>
    </w:p>
    <w:p w14:paraId="41A35E61" w14:textId="77777777" w:rsidR="0039368B" w:rsidRPr="000B5B5C" w:rsidRDefault="0039368B" w:rsidP="0039368B">
      <w:pPr>
        <w:rPr>
          <w:ins w:id="863" w:author="Helen  Meskhidze" w:date="2016-02-12T21:36:00Z"/>
          <w:rFonts w:cs="Times New Roman"/>
        </w:rPr>
      </w:pPr>
      <w:ins w:id="864" w:author="Helen  Meskhidze" w:date="2016-02-12T21:36:00Z">
        <w:r w:rsidRPr="000B5B5C">
          <w:rPr>
            <w:rFonts w:cs="Times New Roman"/>
          </w:rPr>
          <w:t>[O I] 63 μm</w:t>
        </w:r>
      </w:ins>
    </w:p>
    <w:p w14:paraId="51E77187" w14:textId="12B1C3F7" w:rsidR="0039368B" w:rsidRDefault="0039368B" w:rsidP="0039368B">
      <w:pPr>
        <w:rPr>
          <w:rFonts w:cs="Times New Roman"/>
        </w:rPr>
      </w:pPr>
      <w:ins w:id="865" w:author="Helen  Meskhidze" w:date="2016-02-12T21:36:00Z">
        <w:r w:rsidRPr="000B5B5C">
          <w:rPr>
            <w:rFonts w:cs="Times New Roman"/>
          </w:rPr>
          <w:t>[O III] 88 μm</w:t>
        </w:r>
      </w:ins>
    </w:p>
    <w:p w14:paraId="5735FD75" w14:textId="77777777" w:rsidR="0039368B" w:rsidRPr="000B5B5C" w:rsidRDefault="0039368B" w:rsidP="0039368B">
      <w:pPr>
        <w:rPr>
          <w:ins w:id="866" w:author="Helen  Meskhidze" w:date="2016-02-12T21:36:00Z"/>
          <w:rFonts w:cs="Times New Roman"/>
        </w:rPr>
      </w:pPr>
      <w:ins w:id="867" w:author="Helen  Meskhidze" w:date="2016-02-12T21:36:00Z">
        <w:r w:rsidRPr="000B5B5C">
          <w:rPr>
            <w:rFonts w:cs="Times New Roman"/>
          </w:rPr>
          <w:t>N II 121.7 μm</w:t>
        </w:r>
      </w:ins>
    </w:p>
    <w:p w14:paraId="26EFC3C4" w14:textId="48B78909" w:rsidR="0039368B" w:rsidRPr="000B5B5C" w:rsidRDefault="0039368B" w:rsidP="0039368B">
      <w:pPr>
        <w:rPr>
          <w:ins w:id="868" w:author="Helen  Meskhidze" w:date="2016-02-12T21:36:00Z"/>
          <w:rFonts w:cs="Times New Roman"/>
        </w:rPr>
      </w:pPr>
      <w:ins w:id="869" w:author="Helen  Meskhidze" w:date="2016-02-12T21:36:00Z">
        <w:r w:rsidRPr="000B5B5C">
          <w:rPr>
            <w:rFonts w:cs="Times New Roman"/>
          </w:rPr>
          <w:t>[O I] 145.5 μm</w:t>
        </w:r>
      </w:ins>
    </w:p>
    <w:p w14:paraId="79DC6082" w14:textId="77777777" w:rsidR="005E0A58" w:rsidRPr="000B5B5C" w:rsidRDefault="005E0A58" w:rsidP="005E0A58">
      <w:pPr>
        <w:rPr>
          <w:ins w:id="870" w:author="Helen  Meskhidze" w:date="2016-02-12T21:36:00Z"/>
          <w:rFonts w:cs="Times New Roman"/>
        </w:rPr>
      </w:pPr>
      <w:ins w:id="871" w:author="Helen  Meskhidze" w:date="2016-02-12T21:36:00Z">
        <w:r w:rsidRPr="000B5B5C">
          <w:rPr>
            <w:rFonts w:cs="Times New Roman"/>
          </w:rPr>
          <w:t>C II 157.6 μm</w:t>
        </w:r>
      </w:ins>
    </w:p>
    <w:p w14:paraId="45D781F4" w14:textId="77777777" w:rsidR="005E0A58" w:rsidRDefault="005E0A58" w:rsidP="005E0A58">
      <w:pPr>
        <w:rPr>
          <w:rFonts w:cs="Times New Roman"/>
        </w:rPr>
      </w:pPr>
      <w:ins w:id="872" w:author="Helen  Meskhidze" w:date="2016-02-12T21:36:00Z">
        <w:r w:rsidRPr="000B5B5C">
          <w:rPr>
            <w:rFonts w:cs="Times New Roman"/>
          </w:rPr>
          <w:t>N II 205.4 μm</w:t>
        </w:r>
      </w:ins>
    </w:p>
    <w:p w14:paraId="441101D9" w14:textId="77777777" w:rsidR="0039368B" w:rsidRDefault="0039368B" w:rsidP="005E0A58">
      <w:pPr>
        <w:rPr>
          <w:rFonts w:cs="Times New Roman"/>
        </w:rPr>
      </w:pPr>
    </w:p>
    <w:p w14:paraId="4DFB2ABE" w14:textId="77777777" w:rsidR="0039368B" w:rsidRPr="000B5B5C" w:rsidRDefault="0039368B" w:rsidP="0039368B">
      <w:pPr>
        <w:rPr>
          <w:ins w:id="873" w:author="Helen  Meskhidze" w:date="2016-02-12T21:36:00Z"/>
          <w:rFonts w:cs="Times New Roman"/>
        </w:rPr>
      </w:pPr>
      <w:ins w:id="874" w:author="Helen  Meskhidze" w:date="2016-02-12T21:36:00Z">
        <w:r w:rsidRPr="000B5B5C">
          <w:rPr>
            <w:rFonts w:cs="Times New Roman"/>
          </w:rPr>
          <w:t>Cr 8 1.011 m</w:t>
        </w:r>
      </w:ins>
    </w:p>
    <w:p w14:paraId="378B590E" w14:textId="77777777" w:rsidR="0039368B" w:rsidRDefault="0039368B" w:rsidP="0039368B">
      <w:pPr>
        <w:rPr>
          <w:rFonts w:cs="Times New Roman"/>
        </w:rPr>
      </w:pPr>
      <w:ins w:id="875" w:author="Helen  Meskhidze" w:date="2016-02-12T21:36:00Z">
        <w:r w:rsidRPr="000B5B5C">
          <w:rPr>
            <w:rFonts w:cs="Times New Roman"/>
          </w:rPr>
          <w:t>S  9 1.252 m</w:t>
        </w:r>
      </w:ins>
    </w:p>
    <w:p w14:paraId="2CA7EB69" w14:textId="77777777" w:rsidR="0039368B" w:rsidRPr="000B5B5C" w:rsidRDefault="0039368B" w:rsidP="0039368B">
      <w:pPr>
        <w:rPr>
          <w:ins w:id="876" w:author="Helen  Meskhidze" w:date="2016-02-12T21:36:00Z"/>
          <w:rFonts w:cs="Times New Roman"/>
        </w:rPr>
      </w:pPr>
      <w:ins w:id="877" w:author="Helen  Meskhidze" w:date="2016-02-12T21:36:00Z">
        <w:r w:rsidRPr="000B5B5C">
          <w:rPr>
            <w:rFonts w:cs="Times New Roman"/>
          </w:rPr>
          <w:t>V 7 1.304 m</w:t>
        </w:r>
      </w:ins>
    </w:p>
    <w:p w14:paraId="1B09061B" w14:textId="77777777" w:rsidR="0039368B" w:rsidRPr="000B5B5C" w:rsidRDefault="0039368B" w:rsidP="0039368B">
      <w:pPr>
        <w:rPr>
          <w:ins w:id="878" w:author="Helen  Meskhidze" w:date="2016-02-12T21:36:00Z"/>
          <w:rFonts w:cs="Times New Roman"/>
        </w:rPr>
      </w:pPr>
      <w:ins w:id="879" w:author="Helen  Meskhidze" w:date="2016-02-12T21:36:00Z">
        <w:r w:rsidRPr="000B5B5C">
          <w:rPr>
            <w:rFonts w:cs="Times New Roman"/>
          </w:rPr>
          <w:t>S 11 1.393 m</w:t>
        </w:r>
      </w:ins>
    </w:p>
    <w:p w14:paraId="5DEB76ED" w14:textId="77777777" w:rsidR="0039368B" w:rsidRPr="000B5B5C" w:rsidRDefault="0039368B" w:rsidP="0039368B">
      <w:pPr>
        <w:rPr>
          <w:ins w:id="880" w:author="Helen  Meskhidze" w:date="2016-02-12T21:36:00Z"/>
          <w:rFonts w:cs="Times New Roman"/>
        </w:rPr>
      </w:pPr>
      <w:ins w:id="881" w:author="Helen  Meskhidze" w:date="2016-02-12T21:36:00Z">
        <w:r w:rsidRPr="000B5B5C">
          <w:rPr>
            <w:rFonts w:cs="Times New Roman"/>
          </w:rPr>
          <w:t>Si 10 1.430 m</w:t>
        </w:r>
      </w:ins>
    </w:p>
    <w:p w14:paraId="34A71373" w14:textId="77777777" w:rsidR="0039368B" w:rsidRDefault="0039368B" w:rsidP="0039368B">
      <w:pPr>
        <w:rPr>
          <w:rFonts w:cs="Times New Roman"/>
        </w:rPr>
      </w:pPr>
      <w:ins w:id="882" w:author="Helen  Meskhidze" w:date="2016-02-12T21:36:00Z">
        <w:r w:rsidRPr="000B5B5C">
          <w:rPr>
            <w:rFonts w:cs="Times New Roman"/>
          </w:rPr>
          <w:t>Ti 6 1.715 m</w:t>
        </w:r>
      </w:ins>
    </w:p>
    <w:p w14:paraId="00160D44" w14:textId="08A1EE89" w:rsidR="0039368B" w:rsidRDefault="0039368B" w:rsidP="0039368B">
      <w:pPr>
        <w:rPr>
          <w:rFonts w:cs="Times New Roman"/>
        </w:rPr>
      </w:pPr>
      <w:ins w:id="883" w:author="Helen  Meskhidze" w:date="2016-02-12T21:36:00Z">
        <w:r w:rsidRPr="000B5B5C">
          <w:rPr>
            <w:rFonts w:cs="Times New Roman"/>
          </w:rPr>
          <w:t>H I 1.945 m</w:t>
        </w:r>
      </w:ins>
    </w:p>
    <w:p w14:paraId="4DA2B1CE" w14:textId="27B610F5" w:rsidR="0039368B" w:rsidRDefault="0039368B" w:rsidP="0039368B">
      <w:pPr>
        <w:rPr>
          <w:rFonts w:cs="Times New Roman"/>
        </w:rPr>
      </w:pPr>
      <w:ins w:id="884" w:author="Helen  Meskhidze" w:date="2016-02-12T21:36:00Z">
        <w:r w:rsidRPr="000B5B5C">
          <w:rPr>
            <w:rFonts w:cs="Times New Roman"/>
          </w:rPr>
          <w:t>S 11 1.920 m</w:t>
        </w:r>
      </w:ins>
    </w:p>
    <w:p w14:paraId="5993E004" w14:textId="47B94EDD" w:rsidR="0039368B" w:rsidRPr="000B5B5C" w:rsidRDefault="0039368B" w:rsidP="0039368B">
      <w:pPr>
        <w:rPr>
          <w:ins w:id="885" w:author="Helen  Meskhidze" w:date="2016-02-12T21:36:00Z"/>
          <w:rFonts w:cs="Times New Roman"/>
        </w:rPr>
      </w:pPr>
      <w:ins w:id="886" w:author="Helen  Meskhidze" w:date="2016-02-12T21:36:00Z">
        <w:r w:rsidRPr="000B5B5C">
          <w:rPr>
            <w:rFonts w:cs="Times New Roman"/>
          </w:rPr>
          <w:t>Si 6 1.963 m</w:t>
        </w:r>
      </w:ins>
    </w:p>
    <w:p w14:paraId="07AC8279" w14:textId="7A16FA82" w:rsidR="0039368B" w:rsidRDefault="0039368B" w:rsidP="005E0A58">
      <w:pPr>
        <w:rPr>
          <w:rFonts w:cs="Times New Roman"/>
        </w:rPr>
      </w:pPr>
      <w:ins w:id="887" w:author="Helen  Meskhidze" w:date="2016-02-12T21:36:00Z">
        <w:r w:rsidRPr="000B5B5C">
          <w:rPr>
            <w:rFonts w:cs="Times New Roman"/>
          </w:rPr>
          <w:t>H I 2.166 m</w:t>
        </w:r>
      </w:ins>
    </w:p>
    <w:p w14:paraId="2CDBD5F8" w14:textId="77777777" w:rsidR="0039368B" w:rsidRPr="000B5B5C" w:rsidRDefault="0039368B" w:rsidP="0039368B">
      <w:pPr>
        <w:rPr>
          <w:ins w:id="888" w:author="Helen  Meskhidze" w:date="2016-02-12T21:36:00Z"/>
          <w:rFonts w:cs="Times New Roman"/>
        </w:rPr>
      </w:pPr>
      <w:ins w:id="889" w:author="Helen  Meskhidze" w:date="2016-02-12T21:36:00Z">
        <w:r>
          <w:rPr>
            <w:rFonts w:cs="Times New Roman"/>
          </w:rPr>
          <w:t>Sc V</w:t>
        </w:r>
        <w:r w:rsidRPr="000B5B5C">
          <w:rPr>
            <w:rFonts w:cs="Times New Roman"/>
          </w:rPr>
          <w:t xml:space="preserve"> 2.310 m</w:t>
        </w:r>
      </w:ins>
    </w:p>
    <w:p w14:paraId="177D1A49" w14:textId="3A53DA60" w:rsidR="0039368B" w:rsidRDefault="0039368B" w:rsidP="005E0A58">
      <w:pPr>
        <w:rPr>
          <w:rFonts w:cs="Times New Roman"/>
        </w:rPr>
      </w:pPr>
      <w:ins w:id="890" w:author="Helen  Meskhidze" w:date="2016-02-12T21:36:00Z">
        <w:r w:rsidRPr="000B5B5C">
          <w:rPr>
            <w:rFonts w:cs="Times New Roman"/>
          </w:rPr>
          <w:t>Ca 8 2.321 m</w:t>
        </w:r>
      </w:ins>
    </w:p>
    <w:p w14:paraId="30A9E33D" w14:textId="77777777" w:rsidR="0039368B" w:rsidRDefault="0039368B" w:rsidP="0039368B">
      <w:pPr>
        <w:rPr>
          <w:rFonts w:cs="Times New Roman"/>
        </w:rPr>
      </w:pPr>
      <w:ins w:id="891" w:author="Helen  Meskhidze" w:date="2016-02-12T21:36:00Z">
        <w:r w:rsidRPr="000B5B5C">
          <w:rPr>
            <w:rFonts w:cs="Times New Roman"/>
          </w:rPr>
          <w:t>Si 7 2.481 m</w:t>
        </w:r>
      </w:ins>
    </w:p>
    <w:p w14:paraId="16527E7E" w14:textId="3DED57F0" w:rsidR="0039368B" w:rsidRPr="000B5B5C" w:rsidRDefault="0039368B" w:rsidP="0039368B">
      <w:pPr>
        <w:rPr>
          <w:ins w:id="892" w:author="Helen  Meskhidze" w:date="2016-02-12T21:36:00Z"/>
          <w:rFonts w:cs="Times New Roman"/>
        </w:rPr>
      </w:pPr>
      <w:ins w:id="893" w:author="Helen  Meskhidze" w:date="2016-02-12T21:36:00Z">
        <w:r w:rsidRPr="000B5B5C">
          <w:rPr>
            <w:rFonts w:cs="Times New Roman"/>
          </w:rPr>
          <w:t>Si 9 2.584 m</w:t>
        </w:r>
      </w:ins>
    </w:p>
    <w:p w14:paraId="3AECFCC5" w14:textId="55535B77" w:rsidR="0039368B" w:rsidRDefault="0039368B" w:rsidP="005E0A58">
      <w:pPr>
        <w:rPr>
          <w:rFonts w:cs="Times New Roman"/>
        </w:rPr>
      </w:pPr>
      <w:ins w:id="894" w:author="Helen  Meskhidze" w:date="2016-02-12T21:36:00Z">
        <w:r w:rsidRPr="000B5B5C">
          <w:rPr>
            <w:rFonts w:cs="Times New Roman"/>
          </w:rPr>
          <w:t>Ar 11 2.595 m</w:t>
        </w:r>
      </w:ins>
    </w:p>
    <w:p w14:paraId="1AF7EFED" w14:textId="38BD0D70" w:rsidR="0039368B" w:rsidRDefault="0039368B" w:rsidP="005E0A58">
      <w:pPr>
        <w:rPr>
          <w:rFonts w:cs="Times New Roman"/>
        </w:rPr>
      </w:pPr>
      <w:ins w:id="895" w:author="Helen  Meskhidze" w:date="2016-02-12T21:36:00Z">
        <w:r w:rsidRPr="000B5B5C">
          <w:rPr>
            <w:rFonts w:cs="Times New Roman"/>
          </w:rPr>
          <w:t>Al 5 2.905 m</w:t>
        </w:r>
      </w:ins>
    </w:p>
    <w:p w14:paraId="7A95C3F2" w14:textId="77777777" w:rsidR="0039368B" w:rsidRDefault="0039368B" w:rsidP="0039368B">
      <w:pPr>
        <w:rPr>
          <w:rFonts w:cs="Times New Roman"/>
        </w:rPr>
      </w:pPr>
      <w:ins w:id="896" w:author="Helen  Meskhidze" w:date="2016-02-12T21:36:00Z">
        <w:r w:rsidRPr="000B5B5C">
          <w:rPr>
            <w:rFonts w:cs="Times New Roman"/>
          </w:rPr>
          <w:t>Mg 8 3.030 m</w:t>
        </w:r>
      </w:ins>
    </w:p>
    <w:p w14:paraId="68863802" w14:textId="7E28CA64" w:rsidR="0039368B" w:rsidRDefault="0039368B" w:rsidP="0039368B">
      <w:pPr>
        <w:rPr>
          <w:rFonts w:cs="Times New Roman"/>
        </w:rPr>
      </w:pPr>
      <w:ins w:id="897" w:author="Helen  Meskhidze" w:date="2016-02-12T21:36:00Z">
        <w:r w:rsidRPr="000B5B5C">
          <w:rPr>
            <w:rFonts w:cs="Times New Roman"/>
          </w:rPr>
          <w:t>Ca</w:t>
        </w:r>
        <w:r>
          <w:rPr>
            <w:rFonts w:cs="Times New Roman"/>
          </w:rPr>
          <w:t xml:space="preserve"> IV</w:t>
        </w:r>
        <w:r w:rsidRPr="000B5B5C">
          <w:rPr>
            <w:rFonts w:cs="Times New Roman"/>
          </w:rPr>
          <w:t xml:space="preserve"> 3.210 m </w:t>
        </w:r>
      </w:ins>
    </w:p>
    <w:p w14:paraId="18D5E0DE" w14:textId="77777777" w:rsidR="0039368B" w:rsidRDefault="0039368B" w:rsidP="0039368B">
      <w:pPr>
        <w:rPr>
          <w:rFonts w:cs="Times New Roman"/>
        </w:rPr>
      </w:pPr>
      <w:ins w:id="898" w:author="Helen  Meskhidze" w:date="2016-02-12T21:36:00Z">
        <w:r w:rsidRPr="000B5B5C">
          <w:rPr>
            <w:rFonts w:cs="Times New Roman"/>
          </w:rPr>
          <w:t>Al 6 3.660 m</w:t>
        </w:r>
      </w:ins>
    </w:p>
    <w:p w14:paraId="597D4A06" w14:textId="77777777" w:rsidR="0039368B" w:rsidRDefault="0039368B" w:rsidP="0039368B">
      <w:pPr>
        <w:rPr>
          <w:rFonts w:cs="Times New Roman"/>
        </w:rPr>
      </w:pPr>
      <w:ins w:id="899" w:author="Helen  Meskhidze" w:date="2016-02-12T21:36:00Z">
        <w:r w:rsidRPr="000B5B5C">
          <w:rPr>
            <w:rFonts w:cs="Times New Roman"/>
          </w:rPr>
          <w:t>Al 8 3.690 m</w:t>
        </w:r>
      </w:ins>
    </w:p>
    <w:p w14:paraId="29BDCCB0" w14:textId="43BB2936" w:rsidR="0039368B" w:rsidRDefault="0039368B" w:rsidP="0039368B">
      <w:pPr>
        <w:rPr>
          <w:rFonts w:cs="Times New Roman"/>
        </w:rPr>
      </w:pPr>
      <w:ins w:id="900" w:author="Helen  Meskhidze" w:date="2016-02-12T21:36:00Z">
        <w:r w:rsidRPr="000B5B5C">
          <w:rPr>
            <w:rFonts w:cs="Times New Roman"/>
          </w:rPr>
          <w:t>S  9 3.754 m</w:t>
        </w:r>
      </w:ins>
    </w:p>
    <w:p w14:paraId="4D6C64F0" w14:textId="77777777" w:rsidR="0039368B" w:rsidRPr="000B5B5C" w:rsidRDefault="0039368B" w:rsidP="0039368B">
      <w:pPr>
        <w:rPr>
          <w:ins w:id="901" w:author="Helen  Meskhidze" w:date="2016-02-12T21:36:00Z"/>
          <w:rFonts w:cs="Times New Roman"/>
        </w:rPr>
      </w:pPr>
      <w:ins w:id="902" w:author="Helen  Meskhidze" w:date="2016-02-12T21:36:00Z">
        <w:r w:rsidRPr="000B5B5C">
          <w:rPr>
            <w:rFonts w:cs="Times New Roman"/>
          </w:rPr>
          <w:t>Si 9 3.929 m</w:t>
        </w:r>
      </w:ins>
    </w:p>
    <w:p w14:paraId="321792ED" w14:textId="54510860" w:rsidR="0039368B" w:rsidRPr="000B5B5C" w:rsidRDefault="0039368B" w:rsidP="0039368B">
      <w:pPr>
        <w:rPr>
          <w:ins w:id="903" w:author="Helen  Meskhidze" w:date="2016-02-12T21:36:00Z"/>
          <w:rFonts w:cs="Times New Roman"/>
        </w:rPr>
      </w:pPr>
      <w:ins w:id="904" w:author="Helen  Meskhidze" w:date="2016-02-12T21:36:00Z">
        <w:r w:rsidRPr="000B5B5C">
          <w:rPr>
            <w:rFonts w:cs="Times New Roman"/>
          </w:rPr>
          <w:t>Ca</w:t>
        </w:r>
        <w:r>
          <w:rPr>
            <w:rFonts w:cs="Times New Roman"/>
          </w:rPr>
          <w:t xml:space="preserve"> V </w:t>
        </w:r>
        <w:r w:rsidRPr="000B5B5C">
          <w:rPr>
            <w:rFonts w:cs="Times New Roman"/>
          </w:rPr>
          <w:t>4.157 m</w:t>
        </w:r>
      </w:ins>
    </w:p>
    <w:p w14:paraId="50C7B775" w14:textId="79E8D6CB" w:rsidR="0039368B" w:rsidRPr="000B5B5C" w:rsidRDefault="0039368B" w:rsidP="0039368B">
      <w:pPr>
        <w:rPr>
          <w:ins w:id="905" w:author="Helen  Meskhidze" w:date="2016-02-12T21:36:00Z"/>
          <w:rFonts w:cs="Times New Roman"/>
        </w:rPr>
      </w:pPr>
      <w:ins w:id="906" w:author="Helen  Meskhidze" w:date="2016-02-12T21:36:00Z">
        <w:r w:rsidRPr="000B5B5C">
          <w:rPr>
            <w:rFonts w:cs="Times New Roman"/>
          </w:rPr>
          <w:t>Mg 4 4.485 m</w:t>
        </w:r>
      </w:ins>
    </w:p>
    <w:p w14:paraId="0E6CAF82" w14:textId="3CD0FE6A" w:rsidR="0039368B" w:rsidRDefault="0039368B" w:rsidP="0039368B">
      <w:pPr>
        <w:tabs>
          <w:tab w:val="left" w:pos="2176"/>
        </w:tabs>
        <w:rPr>
          <w:rFonts w:cs="Times New Roman"/>
        </w:rPr>
      </w:pPr>
      <w:ins w:id="907" w:author="Helen  Meskhidze" w:date="2016-02-12T21:36:00Z">
        <w:r w:rsidRPr="000B5B5C">
          <w:rPr>
            <w:rFonts w:cs="Times New Roman"/>
          </w:rPr>
          <w:t>Ar</w:t>
        </w:r>
        <w:r>
          <w:rPr>
            <w:rFonts w:cs="Times New Roman"/>
          </w:rPr>
          <w:t xml:space="preserve"> 6</w:t>
        </w:r>
        <w:r w:rsidRPr="000B5B5C">
          <w:rPr>
            <w:rFonts w:cs="Times New Roman"/>
          </w:rPr>
          <w:t xml:space="preserve"> 4.530 m</w:t>
        </w:r>
      </w:ins>
      <w:r>
        <w:rPr>
          <w:rFonts w:cs="Times New Roman"/>
        </w:rPr>
        <w:tab/>
      </w:r>
    </w:p>
    <w:p w14:paraId="15247C4D" w14:textId="60856CE8" w:rsidR="0039368B" w:rsidRDefault="0039368B" w:rsidP="005E0A58">
      <w:pPr>
        <w:rPr>
          <w:rFonts w:cs="Times New Roman"/>
        </w:rPr>
      </w:pPr>
      <w:ins w:id="908" w:author="Helen  Meskhidze" w:date="2016-02-12T21:36:00Z">
        <w:r w:rsidRPr="000B5B5C">
          <w:rPr>
            <w:rFonts w:cs="Times New Roman"/>
          </w:rPr>
          <w:t>Mg 7 5.503 m</w:t>
        </w:r>
      </w:ins>
    </w:p>
    <w:p w14:paraId="76C4EE3B" w14:textId="6661973D" w:rsidR="0039368B" w:rsidRDefault="0039368B" w:rsidP="005E0A58">
      <w:pPr>
        <w:rPr>
          <w:rFonts w:cs="Times New Roman"/>
        </w:rPr>
      </w:pPr>
      <w:ins w:id="909" w:author="Helen  Meskhidze" w:date="2016-02-12T21:36:00Z">
        <w:r w:rsidRPr="000B5B5C">
          <w:rPr>
            <w:rFonts w:cs="Times New Roman"/>
          </w:rPr>
          <w:t>Mg 5 5.610 m</w:t>
        </w:r>
      </w:ins>
    </w:p>
    <w:p w14:paraId="7C1A3323" w14:textId="79AFDB9E" w:rsidR="0039368B" w:rsidRDefault="0039368B" w:rsidP="005E0A58">
      <w:pPr>
        <w:rPr>
          <w:rFonts w:cs="Times New Roman"/>
        </w:rPr>
      </w:pPr>
      <w:ins w:id="910" w:author="Helen  Meskhidze" w:date="2016-02-12T21:36:00Z">
        <w:r w:rsidRPr="000B5B5C">
          <w:rPr>
            <w:rFonts w:cs="Times New Roman"/>
          </w:rPr>
          <w:t>Al 8 5.848 m</w:t>
        </w:r>
      </w:ins>
    </w:p>
    <w:p w14:paraId="5FF8432F" w14:textId="77777777" w:rsidR="0039368B" w:rsidRDefault="0039368B" w:rsidP="0039368B">
      <w:pPr>
        <w:rPr>
          <w:rFonts w:cs="Times New Roman"/>
        </w:rPr>
      </w:pPr>
      <w:ins w:id="911" w:author="Helen  Meskhidze" w:date="2016-02-12T21:36:00Z">
        <w:r w:rsidRPr="000B5B5C">
          <w:rPr>
            <w:rFonts w:cs="Times New Roman"/>
          </w:rPr>
          <w:t>Si 7 6.492 m</w:t>
        </w:r>
      </w:ins>
    </w:p>
    <w:p w14:paraId="30D5E75A" w14:textId="3F97C799" w:rsidR="0039368B" w:rsidRPr="000B5B5C" w:rsidRDefault="0039368B" w:rsidP="0039368B">
      <w:pPr>
        <w:rPr>
          <w:ins w:id="912" w:author="Helen  Meskhidze" w:date="2016-02-12T21:36:00Z"/>
          <w:rFonts w:cs="Times New Roman"/>
        </w:rPr>
      </w:pPr>
      <w:ins w:id="913" w:author="Helen  Meskhidze" w:date="2016-02-12T21:36:00Z">
        <w:r w:rsidRPr="000B5B5C">
          <w:rPr>
            <w:rFonts w:cs="Times New Roman"/>
          </w:rPr>
          <w:t>Ar</w:t>
        </w:r>
        <w:r>
          <w:rPr>
            <w:rFonts w:cs="Times New Roman"/>
          </w:rPr>
          <w:t xml:space="preserve"> II</w:t>
        </w:r>
        <w:r w:rsidRPr="000B5B5C">
          <w:rPr>
            <w:rFonts w:cs="Times New Roman"/>
          </w:rPr>
          <w:t xml:space="preserve"> 6.980 m</w:t>
        </w:r>
      </w:ins>
    </w:p>
    <w:p w14:paraId="7A3BB769" w14:textId="11D5512C" w:rsidR="0039368B" w:rsidRDefault="0039368B" w:rsidP="005E0A58">
      <w:pPr>
        <w:rPr>
          <w:rFonts w:cs="Times New Roman"/>
        </w:rPr>
      </w:pPr>
      <w:ins w:id="914" w:author="Helen  Meskhidze" w:date="2016-02-12T21:36:00Z">
        <w:r w:rsidRPr="000B5B5C">
          <w:rPr>
            <w:rFonts w:cs="Times New Roman"/>
          </w:rPr>
          <w:t>Ar</w:t>
        </w:r>
        <w:r>
          <w:rPr>
            <w:rFonts w:cs="Times New Roman"/>
          </w:rPr>
          <w:t xml:space="preserve"> V</w:t>
        </w:r>
        <w:r w:rsidRPr="000B5B5C">
          <w:rPr>
            <w:rFonts w:cs="Times New Roman"/>
          </w:rPr>
          <w:t xml:space="preserve"> 8.000 m</w:t>
        </w:r>
      </w:ins>
    </w:p>
    <w:p w14:paraId="55BEBFD4" w14:textId="6A892658" w:rsidR="0039368B" w:rsidRDefault="0039368B" w:rsidP="0039368B">
      <w:pPr>
        <w:rPr>
          <w:rFonts w:cs="Times New Roman"/>
        </w:rPr>
      </w:pPr>
      <w:ins w:id="915" w:author="Helen  Meskhidze" w:date="2016-02-12T21:36:00Z">
        <w:r w:rsidRPr="000B5B5C">
          <w:rPr>
            <w:rFonts w:cs="Times New Roman"/>
          </w:rPr>
          <w:t>Na 6 8.611 m</w:t>
        </w:r>
      </w:ins>
    </w:p>
    <w:p w14:paraId="05F6484A" w14:textId="11A569B7" w:rsidR="0039368B" w:rsidRPr="000B5B5C" w:rsidRDefault="0039368B" w:rsidP="0039368B">
      <w:pPr>
        <w:rPr>
          <w:ins w:id="916" w:author="Helen  Meskhidze" w:date="2016-02-12T21:36:00Z"/>
          <w:rFonts w:cs="Times New Roman"/>
        </w:rPr>
      </w:pPr>
      <w:ins w:id="917" w:author="Helen  Meskhidze" w:date="2016-02-12T21:36:00Z">
        <w:r w:rsidRPr="000B5B5C">
          <w:rPr>
            <w:rFonts w:cs="Times New Roman"/>
          </w:rPr>
          <w:t>Ar</w:t>
        </w:r>
        <w:r>
          <w:rPr>
            <w:rFonts w:cs="Times New Roman"/>
          </w:rPr>
          <w:t xml:space="preserve"> III </w:t>
        </w:r>
        <w:r w:rsidRPr="000B5B5C">
          <w:rPr>
            <w:rFonts w:cs="Times New Roman"/>
          </w:rPr>
          <w:t>9.000 m</w:t>
        </w:r>
      </w:ins>
    </w:p>
    <w:p w14:paraId="507388AB" w14:textId="2A90F82E" w:rsidR="0039368B" w:rsidRPr="000B5B5C" w:rsidRDefault="0039368B" w:rsidP="0039368B">
      <w:pPr>
        <w:tabs>
          <w:tab w:val="left" w:pos="1888"/>
        </w:tabs>
        <w:rPr>
          <w:ins w:id="918" w:author="Helen  Meskhidze" w:date="2016-02-12T21:36:00Z"/>
          <w:rFonts w:cs="Times New Roman"/>
        </w:rPr>
      </w:pPr>
      <w:ins w:id="919" w:author="Helen  Meskhidze" w:date="2016-02-12T21:36:00Z">
        <w:r w:rsidRPr="000B5B5C">
          <w:rPr>
            <w:rFonts w:cs="Times New Roman"/>
          </w:rPr>
          <w:t>Mg 7 9.033 m</w:t>
        </w:r>
      </w:ins>
      <w:r>
        <w:rPr>
          <w:rFonts w:cs="Times New Roman"/>
        </w:rPr>
        <w:tab/>
      </w:r>
    </w:p>
    <w:p w14:paraId="6D8B289B" w14:textId="77777777" w:rsidR="005E0A58" w:rsidRDefault="005E0A58" w:rsidP="005E0A58">
      <w:pPr>
        <w:rPr>
          <w:rFonts w:cs="Times New Roman"/>
        </w:rPr>
      </w:pPr>
      <w:ins w:id="920" w:author="Helen  Meskhidze" w:date="2016-02-12T21:36:00Z">
        <w:r w:rsidRPr="000B5B5C">
          <w:rPr>
            <w:rFonts w:cs="Times New Roman"/>
          </w:rPr>
          <w:t>Na 4 9.039 m</w:t>
        </w:r>
      </w:ins>
    </w:p>
    <w:p w14:paraId="14146D1A" w14:textId="168DBA01" w:rsidR="0039368B" w:rsidRDefault="0039368B" w:rsidP="005E0A58">
      <w:pPr>
        <w:rPr>
          <w:rFonts w:cs="Times New Roman"/>
        </w:rPr>
      </w:pPr>
      <w:ins w:id="921" w:author="Helen  Meskhidze" w:date="2016-02-12T21:36:00Z">
        <w:r w:rsidRPr="000B5B5C">
          <w:rPr>
            <w:rFonts w:cs="Times New Roman"/>
          </w:rPr>
          <w:t>Al 6 9.116 m</w:t>
        </w:r>
      </w:ins>
    </w:p>
    <w:p w14:paraId="59C64C0B" w14:textId="77777777" w:rsidR="0039368B" w:rsidRDefault="0039368B" w:rsidP="0039368B">
      <w:pPr>
        <w:rPr>
          <w:rFonts w:cs="Times New Roman"/>
        </w:rPr>
      </w:pPr>
      <w:ins w:id="922" w:author="Helen  Meskhidze" w:date="2016-02-12T21:36:00Z">
        <w:r>
          <w:rPr>
            <w:rFonts w:cs="Times New Roman"/>
          </w:rPr>
          <w:t>S  IV</w:t>
        </w:r>
        <w:r w:rsidRPr="000B5B5C">
          <w:rPr>
            <w:rFonts w:cs="Times New Roman"/>
          </w:rPr>
          <w:t xml:space="preserve"> 10.51 m</w:t>
        </w:r>
      </w:ins>
    </w:p>
    <w:p w14:paraId="0849D449" w14:textId="25D283A9" w:rsidR="0039368B" w:rsidRPr="000B5B5C" w:rsidRDefault="0039368B" w:rsidP="0039368B">
      <w:pPr>
        <w:rPr>
          <w:ins w:id="923" w:author="Helen  Meskhidze" w:date="2016-02-12T21:36:00Z"/>
          <w:rFonts w:cs="Times New Roman"/>
        </w:rPr>
      </w:pPr>
      <w:ins w:id="924" w:author="Helen  Meskhidze" w:date="2016-02-12T21:36:00Z">
        <w:r w:rsidRPr="000B5B5C">
          <w:rPr>
            <w:rFonts w:cs="Times New Roman"/>
          </w:rPr>
          <w:t>Ca</w:t>
        </w:r>
        <w:r>
          <w:rPr>
            <w:rFonts w:cs="Times New Roman"/>
          </w:rPr>
          <w:t xml:space="preserve"> V</w:t>
        </w:r>
        <w:r w:rsidRPr="000B5B5C">
          <w:rPr>
            <w:rFonts w:cs="Times New Roman"/>
          </w:rPr>
          <w:t xml:space="preserve"> 11.48 m</w:t>
        </w:r>
      </w:ins>
    </w:p>
    <w:p w14:paraId="112F2C61" w14:textId="1811C3DD" w:rsidR="0039368B" w:rsidRDefault="0039368B" w:rsidP="005E0A58">
      <w:pPr>
        <w:rPr>
          <w:rFonts w:cs="Times New Roman"/>
        </w:rPr>
      </w:pPr>
      <w:ins w:id="925" w:author="Helen  Meskhidze" w:date="2016-02-12T21:36:00Z">
        <w:r w:rsidRPr="000B5B5C">
          <w:rPr>
            <w:rFonts w:cs="Times New Roman"/>
          </w:rPr>
          <w:t>Ar</w:t>
        </w:r>
        <w:r>
          <w:rPr>
            <w:rFonts w:cs="Times New Roman"/>
          </w:rPr>
          <w:t xml:space="preserve"> V</w:t>
        </w:r>
        <w:r w:rsidRPr="000B5B5C">
          <w:rPr>
            <w:rFonts w:cs="Times New Roman"/>
          </w:rPr>
          <w:t xml:space="preserve"> 13.10 m</w:t>
        </w:r>
      </w:ins>
    </w:p>
    <w:p w14:paraId="5824FEEC" w14:textId="5625822B" w:rsidR="0039368B" w:rsidRDefault="0039368B" w:rsidP="005E0A58">
      <w:pPr>
        <w:rPr>
          <w:rFonts w:cs="Times New Roman"/>
        </w:rPr>
      </w:pPr>
      <w:ins w:id="926" w:author="Helen  Meskhidze" w:date="2016-02-12T21:36:00Z">
        <w:r w:rsidRPr="000B5B5C">
          <w:rPr>
            <w:rFonts w:cs="Times New Roman"/>
          </w:rPr>
          <w:t>Mg 5 13.52 m</w:t>
        </w:r>
      </w:ins>
    </w:p>
    <w:p w14:paraId="1DB4AA25" w14:textId="77FF823C" w:rsidR="0039368B" w:rsidRDefault="0039368B" w:rsidP="005E0A58">
      <w:pPr>
        <w:rPr>
          <w:rFonts w:cs="Times New Roman"/>
        </w:rPr>
      </w:pPr>
      <w:ins w:id="927" w:author="Helen  Meskhidze" w:date="2016-02-12T21:36:00Z">
        <w:r w:rsidRPr="000B5B5C">
          <w:rPr>
            <w:rFonts w:cs="Times New Roman"/>
          </w:rPr>
          <w:t>Na 6 14.40 m</w:t>
        </w:r>
      </w:ins>
    </w:p>
    <w:p w14:paraId="0873F15A" w14:textId="7C93A41D" w:rsidR="0039368B" w:rsidRPr="000B5B5C" w:rsidRDefault="0039368B" w:rsidP="005E0A58">
      <w:pPr>
        <w:rPr>
          <w:ins w:id="928" w:author="Helen  Meskhidze" w:date="2016-02-12T21:36:00Z"/>
          <w:rFonts w:cs="Times New Roman"/>
        </w:rPr>
      </w:pPr>
      <w:ins w:id="929" w:author="Helen  Meskhidze" w:date="2016-02-12T21:36:00Z">
        <w:r>
          <w:rPr>
            <w:rFonts w:cs="Times New Roman"/>
          </w:rPr>
          <w:t>S III</w:t>
        </w:r>
        <w:r w:rsidRPr="000B5B5C">
          <w:rPr>
            <w:rFonts w:cs="Times New Roman"/>
          </w:rPr>
          <w:t xml:space="preserve"> 18.67 m </w:t>
        </w:r>
      </w:ins>
    </w:p>
    <w:p w14:paraId="2034371A" w14:textId="31A4FB0F" w:rsidR="0039368B" w:rsidRDefault="005E0A58" w:rsidP="005E0A58">
      <w:pPr>
        <w:rPr>
          <w:rFonts w:cs="Times New Roman"/>
        </w:rPr>
      </w:pPr>
      <w:ins w:id="930" w:author="Helen  Meskhidze" w:date="2016-02-12T21:36:00Z">
        <w:r w:rsidRPr="000B5B5C">
          <w:rPr>
            <w:rFonts w:cs="Times New Roman"/>
          </w:rPr>
          <w:t>Na 4 21.29 m</w:t>
        </w:r>
      </w:ins>
    </w:p>
    <w:p w14:paraId="3BB461EE" w14:textId="77777777" w:rsidR="0039368B" w:rsidRPr="000B5B5C" w:rsidRDefault="0039368B" w:rsidP="0039368B">
      <w:pPr>
        <w:rPr>
          <w:ins w:id="931" w:author="Helen  Meskhidze" w:date="2016-02-12T21:36:00Z"/>
          <w:rFonts w:cs="Times New Roman"/>
        </w:rPr>
      </w:pPr>
      <w:ins w:id="932" w:author="Helen  Meskhidze" w:date="2016-02-12T21:36:00Z">
        <w:r w:rsidRPr="000B5B5C">
          <w:rPr>
            <w:rFonts w:cs="Times New Roman"/>
          </w:rPr>
          <w:t>Ar</w:t>
        </w:r>
        <w:r>
          <w:rPr>
            <w:rFonts w:cs="Times New Roman"/>
          </w:rPr>
          <w:t xml:space="preserve"> III</w:t>
        </w:r>
        <w:r w:rsidRPr="000B5B5C">
          <w:rPr>
            <w:rFonts w:cs="Times New Roman"/>
          </w:rPr>
          <w:t xml:space="preserve"> 21.83 m</w:t>
        </w:r>
      </w:ins>
    </w:p>
    <w:p w14:paraId="6C08B0FC" w14:textId="470BDA88" w:rsidR="0039368B" w:rsidRPr="000B5B5C" w:rsidRDefault="0039368B" w:rsidP="005E0A58">
      <w:pPr>
        <w:rPr>
          <w:ins w:id="933" w:author="Helen  Meskhidze" w:date="2016-02-12T21:36:00Z"/>
          <w:rFonts w:cs="Times New Roman"/>
        </w:rPr>
      </w:pPr>
      <w:ins w:id="934" w:author="Helen  Meskhidze" w:date="2016-02-12T21:36:00Z">
        <w:r w:rsidRPr="000B5B5C">
          <w:rPr>
            <w:rFonts w:cs="Times New Roman"/>
          </w:rPr>
          <w:t xml:space="preserve">S  </w:t>
        </w:r>
        <w:r>
          <w:rPr>
            <w:rFonts w:cs="Times New Roman"/>
          </w:rPr>
          <w:t>III</w:t>
        </w:r>
        <w:r w:rsidRPr="000B5B5C">
          <w:rPr>
            <w:rFonts w:cs="Times New Roman"/>
          </w:rPr>
          <w:t xml:space="preserve"> 33.47 m</w:t>
        </w:r>
      </w:ins>
    </w:p>
    <w:p w14:paraId="3806EA66" w14:textId="2B135193" w:rsidR="006826BE" w:rsidRPr="00C0714A" w:rsidRDefault="005E0A58" w:rsidP="0039368B">
      <w:pPr>
        <w:rPr>
          <w:rFonts w:cs="Times New Roman"/>
        </w:rPr>
      </w:pPr>
      <w:ins w:id="935" w:author="Helen  Meskhidze" w:date="2016-02-12T21:36:00Z">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ins>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8" w:author="Chris Richardson" w:date="2016-02-23T19:21:00Z" w:initials="CR">
    <w:p w14:paraId="5DBD4CED" w14:textId="1239531E" w:rsidR="002D5F44" w:rsidRDefault="002D5F44">
      <w:pPr>
        <w:pStyle w:val="CommentText"/>
      </w:pPr>
      <w:r>
        <w:rPr>
          <w:rStyle w:val="CommentReference"/>
        </w:rPr>
        <w:annotationRef/>
      </w:r>
      <w:r>
        <w:t xml:space="preserve">This analysis could be move down to the metallicity section. We find that in the low metallicity environments these lines are weak, correct? </w:t>
      </w:r>
    </w:p>
  </w:comment>
  <w:comment w:id="419" w:author="Chris Richardson" w:date="2016-02-24T22:03:00Z" w:initials="CR">
    <w:p w14:paraId="28C4C5A0" w14:textId="244C4783" w:rsidR="002D5F44" w:rsidRDefault="002D5F44">
      <w:pPr>
        <w:pStyle w:val="CommentText"/>
      </w:pPr>
      <w:r>
        <w:rPr>
          <w:rStyle w:val="CommentReference"/>
        </w:rPr>
        <w:annotationRef/>
      </w:r>
      <w:r>
        <w:t>What are stellar wind lines?</w:t>
      </w:r>
    </w:p>
  </w:comment>
  <w:comment w:id="418" w:author="Chris Richardson" w:date="2016-02-24T22:05:00Z" w:initials="CR">
    <w:p w14:paraId="504D92C8" w14:textId="133E54D0" w:rsidR="005F0F44" w:rsidRDefault="005F0F44">
      <w:pPr>
        <w:pStyle w:val="CommentText"/>
      </w:pPr>
      <w:r>
        <w:rPr>
          <w:rStyle w:val="CommentReference"/>
        </w:rPr>
        <w:annotationRef/>
      </w:r>
      <w:r>
        <w:t>I think this part refers to the stars themselves as opposed to the stellar continuum or emission lines from the gas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2D5F44" w:rsidRDefault="002D5F44" w:rsidP="00763E32">
      <w:r>
        <w:separator/>
      </w:r>
    </w:p>
  </w:endnote>
  <w:endnote w:type="continuationSeparator" w:id="0">
    <w:p w14:paraId="6AE02D31" w14:textId="77777777" w:rsidR="002D5F44" w:rsidRDefault="002D5F44"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2D5F44" w:rsidRDefault="002D5F44"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2D5F44" w:rsidRDefault="002D5F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2D5F44" w:rsidRDefault="002D5F44"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0F44">
      <w:rPr>
        <w:rStyle w:val="PageNumber"/>
        <w:noProof/>
      </w:rPr>
      <w:t>1</w:t>
    </w:r>
    <w:r>
      <w:rPr>
        <w:rStyle w:val="PageNumber"/>
      </w:rPr>
      <w:fldChar w:fldCharType="end"/>
    </w:r>
  </w:p>
  <w:p w14:paraId="5F0CCF3E" w14:textId="77777777" w:rsidR="002D5F44" w:rsidRDefault="002D5F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2D5F44" w:rsidRDefault="002D5F44" w:rsidP="00763E32">
      <w:r>
        <w:separator/>
      </w:r>
    </w:p>
  </w:footnote>
  <w:footnote w:type="continuationSeparator" w:id="0">
    <w:p w14:paraId="451CF4DF" w14:textId="77777777" w:rsidR="002D5F44" w:rsidRDefault="002D5F44" w:rsidP="00763E32">
      <w:r>
        <w:continuationSeparator/>
      </w:r>
    </w:p>
  </w:footnote>
  <w:footnote w:id="1">
    <w:p w14:paraId="57E02BF9" w14:textId="1D0B59AC" w:rsidR="002D5F44" w:rsidRDefault="002D5F44" w:rsidP="00763E32">
      <w:pPr>
        <w:pStyle w:val="FootnoteText"/>
        <w:rPr>
          <w:color w:val="000000"/>
        </w:rPr>
      </w:pPr>
      <w:r>
        <w:rPr>
          <w:rStyle w:val="FootnoteCharacters"/>
        </w:rPr>
        <w:t>*</w:t>
      </w:r>
      <w:r>
        <w:rPr>
          <w:color w:val="000000"/>
        </w:rPr>
        <w:tab/>
        <w:t>crichardson17@elon.edu</w:t>
      </w:r>
    </w:p>
  </w:footnote>
  <w:footnote w:id="2">
    <w:p w14:paraId="3F518214" w14:textId="221D4F94" w:rsidR="002D5F44" w:rsidRDefault="002D5F44">
      <w:pPr>
        <w:pStyle w:val="FootnoteText"/>
      </w:pPr>
      <w:r>
        <w:rPr>
          <w:rStyle w:val="FootnoteReference"/>
        </w:rPr>
        <w:footnoteRef/>
      </w:r>
      <w:r>
        <w:t xml:space="preserve"> </w:t>
      </w:r>
      <w:r w:rsidRPr="00945F70">
        <w:t>http://www.stsci.edu/jwst/instruments/miri</w:t>
      </w:r>
    </w:p>
  </w:footnote>
  <w:footnote w:id="3">
    <w:p w14:paraId="5DC4B751" w14:textId="4FDA46B1" w:rsidR="002D5F44" w:rsidRPr="00F33CAB" w:rsidRDefault="002D5F44"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2D5F44" w:rsidRDefault="002D5F44">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6F99"/>
    <w:rsid w:val="000E0B1F"/>
    <w:rsid w:val="000E10A1"/>
    <w:rsid w:val="000E179D"/>
    <w:rsid w:val="000E572B"/>
    <w:rsid w:val="000E7DD9"/>
    <w:rsid w:val="000F40A4"/>
    <w:rsid w:val="000F5D10"/>
    <w:rsid w:val="000F5F22"/>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2F80"/>
    <w:rsid w:val="001C5449"/>
    <w:rsid w:val="001C60D9"/>
    <w:rsid w:val="001C6416"/>
    <w:rsid w:val="001D0E5F"/>
    <w:rsid w:val="001D1F11"/>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5373"/>
    <w:rsid w:val="002A663B"/>
    <w:rsid w:val="002B1456"/>
    <w:rsid w:val="002B1F7B"/>
    <w:rsid w:val="002B31C4"/>
    <w:rsid w:val="002B3C8F"/>
    <w:rsid w:val="002B7502"/>
    <w:rsid w:val="002B77EA"/>
    <w:rsid w:val="002C0270"/>
    <w:rsid w:val="002C2141"/>
    <w:rsid w:val="002C2F34"/>
    <w:rsid w:val="002C4290"/>
    <w:rsid w:val="002C53C5"/>
    <w:rsid w:val="002C783D"/>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368B"/>
    <w:rsid w:val="00394A67"/>
    <w:rsid w:val="00394EE3"/>
    <w:rsid w:val="003A31FB"/>
    <w:rsid w:val="003A6563"/>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2A33"/>
    <w:rsid w:val="00444A56"/>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5CF8"/>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7C81"/>
    <w:rsid w:val="00633B3C"/>
    <w:rsid w:val="0063556F"/>
    <w:rsid w:val="00636B4A"/>
    <w:rsid w:val="006374E7"/>
    <w:rsid w:val="00641061"/>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4988"/>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BCC"/>
    <w:rsid w:val="00960DC7"/>
    <w:rsid w:val="00962D00"/>
    <w:rsid w:val="00963882"/>
    <w:rsid w:val="00964032"/>
    <w:rsid w:val="00964892"/>
    <w:rsid w:val="00965A32"/>
    <w:rsid w:val="00965C49"/>
    <w:rsid w:val="009677A7"/>
    <w:rsid w:val="00972A5F"/>
    <w:rsid w:val="00973AF6"/>
    <w:rsid w:val="009759EC"/>
    <w:rsid w:val="00975A56"/>
    <w:rsid w:val="00982A45"/>
    <w:rsid w:val="0098324F"/>
    <w:rsid w:val="00986843"/>
    <w:rsid w:val="00993742"/>
    <w:rsid w:val="00995BCF"/>
    <w:rsid w:val="00996731"/>
    <w:rsid w:val="009A6042"/>
    <w:rsid w:val="009B7428"/>
    <w:rsid w:val="009B7621"/>
    <w:rsid w:val="009C1F04"/>
    <w:rsid w:val="009C4FF9"/>
    <w:rsid w:val="009C5435"/>
    <w:rsid w:val="009C65F2"/>
    <w:rsid w:val="009D27D2"/>
    <w:rsid w:val="009D4A2E"/>
    <w:rsid w:val="009D771F"/>
    <w:rsid w:val="009E014D"/>
    <w:rsid w:val="009F0B1E"/>
    <w:rsid w:val="009F1F05"/>
    <w:rsid w:val="009F5A46"/>
    <w:rsid w:val="009F5A72"/>
    <w:rsid w:val="009F5B74"/>
    <w:rsid w:val="009F6566"/>
    <w:rsid w:val="00A1199A"/>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7EE0"/>
    <w:rsid w:val="00A61FDE"/>
    <w:rsid w:val="00A66018"/>
    <w:rsid w:val="00A71816"/>
    <w:rsid w:val="00A7701E"/>
    <w:rsid w:val="00A85BF3"/>
    <w:rsid w:val="00A86721"/>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296"/>
    <w:rsid w:val="00B80502"/>
    <w:rsid w:val="00B825FD"/>
    <w:rsid w:val="00B84159"/>
    <w:rsid w:val="00B84E09"/>
    <w:rsid w:val="00B863ED"/>
    <w:rsid w:val="00B8754B"/>
    <w:rsid w:val="00B90FAB"/>
    <w:rsid w:val="00B91755"/>
    <w:rsid w:val="00B92FEF"/>
    <w:rsid w:val="00B93DDB"/>
    <w:rsid w:val="00B94CC4"/>
    <w:rsid w:val="00BA3403"/>
    <w:rsid w:val="00BA7BA8"/>
    <w:rsid w:val="00BB3017"/>
    <w:rsid w:val="00BB4262"/>
    <w:rsid w:val="00BB4E41"/>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4D03"/>
    <w:rsid w:val="00C67987"/>
    <w:rsid w:val="00C7015B"/>
    <w:rsid w:val="00C70491"/>
    <w:rsid w:val="00C73C74"/>
    <w:rsid w:val="00C741FD"/>
    <w:rsid w:val="00C75BD3"/>
    <w:rsid w:val="00C75D6F"/>
    <w:rsid w:val="00C76480"/>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E0418"/>
    <w:rsid w:val="00DE0C8D"/>
    <w:rsid w:val="00DE32B4"/>
    <w:rsid w:val="00DE7E50"/>
    <w:rsid w:val="00DF0CF6"/>
    <w:rsid w:val="00DF34A8"/>
    <w:rsid w:val="00DF4AA9"/>
    <w:rsid w:val="00DF4F1D"/>
    <w:rsid w:val="00E00217"/>
    <w:rsid w:val="00E1273A"/>
    <w:rsid w:val="00E1320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28C4"/>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EF76D1"/>
    <w:rsid w:val="00F005AA"/>
    <w:rsid w:val="00F00A36"/>
    <w:rsid w:val="00F010FB"/>
    <w:rsid w:val="00F0554E"/>
    <w:rsid w:val="00F05B6F"/>
    <w:rsid w:val="00F062A4"/>
    <w:rsid w:val="00F07620"/>
    <w:rsid w:val="00F13350"/>
    <w:rsid w:val="00F14F8F"/>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76887"/>
    <w:rsid w:val="00F8098B"/>
    <w:rsid w:val="00F87F55"/>
    <w:rsid w:val="00F96002"/>
    <w:rsid w:val="00FA150D"/>
    <w:rsid w:val="00FA4A4E"/>
    <w:rsid w:val="00FA566A"/>
    <w:rsid w:val="00FA6E1D"/>
    <w:rsid w:val="00FA70D3"/>
    <w:rsid w:val="00FB0B9F"/>
    <w:rsid w:val="00FB1207"/>
    <w:rsid w:val="00FB39D2"/>
    <w:rsid w:val="00FB55AC"/>
    <w:rsid w:val="00FC052D"/>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23DEC-2DA2-A041-87BE-E4B86802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30</Pages>
  <Words>13118</Words>
  <Characters>74906</Characters>
  <Application>Microsoft Macintosh Word</Application>
  <DocSecurity>0</DocSecurity>
  <Lines>1872</Lines>
  <Paragraphs>2146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32</cp:revision>
  <cp:lastPrinted>2016-02-13T05:11:00Z</cp:lastPrinted>
  <dcterms:created xsi:type="dcterms:W3CDTF">2016-02-21T21:58:00Z</dcterms:created>
  <dcterms:modified xsi:type="dcterms:W3CDTF">2016-02-25T03:06:00Z</dcterms:modified>
</cp:coreProperties>
</file>