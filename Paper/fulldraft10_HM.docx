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r w:rsidR="004F1956">
        <w:rPr>
          <w:rFonts w:cs="Times New Roman"/>
        </w:rPr>
        <w:t xml:space="preserve">the </w:t>
      </w:r>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3CD295F"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2" w:author="Chris Richardson" w:date="2015-06-18T15:40:00Z"/>
          <w:rFonts w:cs="Times New Roman"/>
          <w:i/>
        </w:rPr>
      </w:pPr>
    </w:p>
    <w:p w14:paraId="55262C12" w14:textId="5E79CC1C" w:rsidR="0022641F" w:rsidRPr="0022641F" w:rsidRDefault="0022641F" w:rsidP="00194078">
      <w:pPr>
        <w:rPr>
          <w:ins w:id="3" w:author="Chris Richardson" w:date="2015-06-18T15:40:00Z"/>
          <w:rFonts w:cs="Times New Roman"/>
          <w:rPrChange w:id="4" w:author="Chris Richardson" w:date="2015-06-18T15:40:00Z">
            <w:rPr>
              <w:ins w:id="5" w:author="Chris Richardson" w:date="2015-06-18T15:40:00Z"/>
              <w:rFonts w:cs="Times New Roman"/>
              <w:i/>
            </w:rPr>
          </w:rPrChange>
        </w:rPr>
      </w:pPr>
      <w:ins w:id="6" w:author="Chris Richardson" w:date="2015-06-18T15:40:00Z">
        <w:r w:rsidRPr="00490DCE">
          <w:rPr>
            <w:rFonts w:cs="Times New Roman"/>
            <w:highlight w:val="yellow"/>
            <w:rPrChange w:id="7" w:author="Chris Richardson" w:date="2015-06-18T15:41:00Z">
              <w:rPr>
                <w:rFonts w:cs="Times New Roman"/>
              </w:rPr>
            </w:rPrChange>
          </w:rPr>
          <w:t xml:space="preserve">[LOOK AT RAITER, SCHAERER, AND </w:t>
        </w:r>
      </w:ins>
      <w:ins w:id="8" w:author="Chris Richardson" w:date="2015-06-18T15:41:00Z">
        <w:r w:rsidRPr="00490DCE">
          <w:rPr>
            <w:rFonts w:cs="Times New Roman"/>
            <w:highlight w:val="yellow"/>
            <w:rPrChange w:id="9"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0"/>
      <w:r w:rsidRPr="000A6EB6">
        <w:rPr>
          <w:rFonts w:cs="Times New Roman"/>
          <w:highlight w:val="yellow"/>
        </w:rPr>
        <w:t>WHAT</w:t>
      </w:r>
      <w:commentRangeEnd w:id="10"/>
      <w:r w:rsidRPr="000A6EB6">
        <w:rPr>
          <w:rStyle w:val="CommentReference"/>
          <w:rFonts w:cs="Times New Roman"/>
        </w:rPr>
        <w:commentReference w:id="10"/>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(see figure 3c).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4A23CFFF" w:rsidR="00194078" w:rsidRDefault="00194078" w:rsidP="00194078">
      <w:pPr>
        <w:rPr>
          <w:rFonts w:cs="Times New Roman"/>
        </w:rPr>
      </w:pPr>
      <w:del w:id="11" w:author="Helen  Meskhidze" w:date="2016-01-12T14:02:00Z">
        <w:r w:rsidRPr="000A6EB6" w:rsidDel="004E04F7">
          <w:rPr>
            <w:rFonts w:cs="Times New Roman"/>
          </w:rPr>
          <w:delText>Using the baseline SED and LOC plan, we</w:delText>
        </w:r>
      </w:del>
      <w:ins w:id="12" w:author="Helen  Meskhidze" w:date="2016-01-12T14:02:00Z">
        <w:r w:rsidR="004E04F7">
          <w:rPr>
            <w:rFonts w:cs="Times New Roman"/>
          </w:rPr>
          <w:t>We</w:t>
        </w:r>
      </w:ins>
      <w:r w:rsidR="00391321">
        <w:rPr>
          <w:rFonts w:cs="Times New Roman"/>
        </w:rPr>
        <w:t xml:space="preserve"> ha</w:t>
      </w:r>
      <w:r w:rsidRPr="000A6EB6">
        <w:rPr>
          <w:rFonts w:cs="Times New Roman"/>
        </w:rPr>
        <w:t xml:space="preserve">ve </w:t>
      </w:r>
      <w:del w:id="13" w:author="Helen  Meskhidze" w:date="2016-01-12T14:02:00Z">
        <w:r w:rsidRPr="000A6EB6" w:rsidDel="004E04F7">
          <w:rPr>
            <w:rFonts w:cs="Times New Roman"/>
          </w:rPr>
          <w:delText xml:space="preserve">computed </w:delText>
        </w:r>
      </w:del>
      <w:ins w:id="14" w:author="Helen  Meskhidze" w:date="2016-01-12T14:02:00Z">
        <w:r w:rsidR="004E04F7">
          <w:rPr>
            <w:rFonts w:cs="Times New Roman"/>
          </w:rPr>
          <w:t>also</w:t>
        </w:r>
        <w:r w:rsidR="004E04F7" w:rsidRPr="000A6EB6">
          <w:rPr>
            <w:rFonts w:cs="Times New Roman"/>
          </w:rPr>
          <w:t xml:space="preserve"> </w:t>
        </w:r>
      </w:ins>
      <w:del w:id="15" w:author="Helen  Meskhidze" w:date="2016-01-12T14:02:00Z">
        <w:r w:rsidRPr="000A6EB6" w:rsidDel="004E04F7">
          <w:rPr>
            <w:rFonts w:cs="Times New Roman"/>
          </w:rPr>
          <w:delText xml:space="preserve">another </w:delText>
        </w:r>
      </w:del>
      <w:ins w:id="16" w:author="Helen  Meskhidze" w:date="2016-01-12T14:02:00Z">
        <w:r w:rsidR="004E04F7">
          <w:rPr>
            <w:rFonts w:cs="Times New Roman"/>
          </w:rPr>
          <w:t xml:space="preserve">explored the impacts of </w:t>
        </w:r>
      </w:ins>
      <w:del w:id="17" w:author="Helen  Meskhidze" w:date="2016-01-12T14:02:00Z">
        <w:r w:rsidRPr="000A6EB6" w:rsidDel="004E04F7">
          <w:rPr>
            <w:rFonts w:cs="Times New Roman"/>
          </w:rPr>
          <w:delText>grid r</w:delText>
        </w:r>
      </w:del>
      <w:ins w:id="18" w:author="Helen  Meskhidze" w:date="2016-01-12T14:02:00Z">
        <w:r w:rsidR="004E04F7">
          <w:rPr>
            <w:rFonts w:cs="Times New Roman"/>
          </w:rPr>
          <w:t>r</w:t>
        </w:r>
      </w:ins>
      <w:r w:rsidRPr="000A6EB6">
        <w:rPr>
          <w:rFonts w:cs="Times New Roman"/>
        </w:rPr>
        <w:t xml:space="preserve">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Pr="000A6EB6">
        <w:rPr>
          <w:rFonts w:cs="Times New Roman"/>
        </w:rPr>
        <w:t xml:space="preserve">in the cloud. </w:t>
      </w:r>
      <w:r w:rsidR="00391321">
        <w:rPr>
          <w:rFonts w:cs="Times New Roman"/>
        </w:rPr>
        <w:t>Since v</w:t>
      </w:r>
      <w:r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4E04F7"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1DC18317" w14:textId="719FD9B6" w:rsidR="00903B26" w:rsidRDefault="00194078" w:rsidP="00903B26">
      <w:pPr>
        <w:rPr>
          <w:ins w:id="19" w:author="Helen  Meskhidze" w:date="2016-01-12T14:08:00Z"/>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but was present across all the emission lines (including metals) from the UV to the IR.</w:t>
      </w:r>
      <w:ins w:id="20" w:author="Helen  Meskhidze" w:date="2016-01-12T14:08:00Z">
        <w:r w:rsidR="004E04F7">
          <w:rPr>
            <w:rFonts w:cs="Times New Roman"/>
          </w:rPr>
          <w:t xml:space="preserve"> </w:t>
        </w:r>
      </w:ins>
      <w:ins w:id="21" w:author="Helen  Meskhidze" w:date="2016-01-12T14:23:00Z">
        <w:r w:rsidR="00903B26">
          <w:rPr>
            <w:rFonts w:cs="Times New Roman"/>
          </w:rPr>
          <w:t xml:space="preserve">The trend seems to be </w:t>
        </w:r>
      </w:ins>
      <w:ins w:id="22" w:author="Helen  Meskhidze" w:date="2016-01-12T14:26:00Z">
        <w:r w:rsidR="00903B26">
          <w:rPr>
            <w:rFonts w:cs="Times New Roman"/>
          </w:rPr>
          <w:t xml:space="preserve">caused by metals becoming a greater source of opacity in this region, resulting in decreased </w:t>
        </w:r>
      </w:ins>
      <w:commentRangeStart w:id="23"/>
      <w:ins w:id="24" w:author="Helen  Meskhidze" w:date="2016-01-12T14:24:00Z">
        <w:r w:rsidR="00903B26">
          <w:rPr>
            <w:rFonts w:cs="Times New Roman"/>
          </w:rPr>
          <w:t>ionization</w:t>
        </w:r>
        <w:commentRangeEnd w:id="23"/>
        <w:r w:rsidR="00903B26">
          <w:rPr>
            <w:rStyle w:val="CommentReference"/>
            <w:rFonts w:asciiTheme="minorHAnsi" w:eastAsiaTheme="minorEastAsia" w:hAnsiTheme="minorHAnsi" w:cstheme="minorBidi"/>
            <w:kern w:val="0"/>
            <w:lang w:eastAsia="en-US" w:bidi="ar-SA"/>
          </w:rPr>
          <w:commentReference w:id="23"/>
        </w:r>
      </w:ins>
      <w:ins w:id="26" w:author="Helen  Meskhidze" w:date="2016-01-12T14:26:00Z">
        <w:r w:rsidR="00903B26">
          <w:rPr>
            <w:rFonts w:cs="Times New Roman"/>
          </w:rPr>
          <w:t>.</w:t>
        </w:r>
      </w:ins>
    </w:p>
    <w:p w14:paraId="3EC0B0FE" w14:textId="17D01F26" w:rsidR="00194078" w:rsidRPr="000A6EB6" w:rsidDel="00903B26" w:rsidRDefault="00194078" w:rsidP="00194078">
      <w:pPr>
        <w:rPr>
          <w:del w:id="27" w:author="Helen  Meskhidze" w:date="2016-01-12T14:26:00Z"/>
          <w:rFonts w:cs="Times New Roman"/>
        </w:rPr>
      </w:pPr>
      <w:del w:id="28" w:author="Helen  Meskhidze" w:date="2016-01-12T14:26:00Z">
        <w:r w:rsidDel="00903B26">
          <w:rPr>
            <w:rFonts w:cs="Times New Roman"/>
          </w:rPr>
          <w:delText xml:space="preserve"> </w:delText>
        </w:r>
        <w:r w:rsidRPr="00D8342A" w:rsidDel="00903B26">
          <w:rPr>
            <w:rFonts w:cs="Times New Roman"/>
            <w:highlight w:val="yellow"/>
          </w:rPr>
          <w:delText xml:space="preserve">[WE SHOULD ALSO FIGURE OUT </w:delText>
        </w:r>
        <w:r w:rsidRPr="00D8342A" w:rsidDel="00903B26">
          <w:rPr>
            <w:rFonts w:cs="Times New Roman"/>
            <w:i/>
            <w:highlight w:val="yellow"/>
          </w:rPr>
          <w:delText>WHY</w:delText>
        </w:r>
        <w:r w:rsidRPr="00D8342A" w:rsidDel="00903B26">
          <w:rPr>
            <w:rFonts w:cs="Times New Roman"/>
            <w:highlight w:val="yellow"/>
          </w:rPr>
          <w:delText xml:space="preserve"> THIS </w:delText>
        </w:r>
        <w:r w:rsidDel="00903B26">
          <w:rPr>
            <w:rFonts w:cs="Times New Roman"/>
            <w:highlight w:val="yellow"/>
          </w:rPr>
          <w:delText>POCKET OCCURED</w:delText>
        </w:r>
        <w:r w:rsidRPr="00D8342A" w:rsidDel="00903B26">
          <w:rPr>
            <w:rFonts w:cs="Times New Roman"/>
            <w:highlight w:val="yellow"/>
          </w:rPr>
          <w:delText xml:space="preserve"> AT SOME POINT. IT SORT OF BEGS FOR A PHYSICAL EXPLANATION.]</w:delText>
        </w:r>
      </w:del>
    </w:p>
    <w:p w14:paraId="0152D3AC" w14:textId="77777777" w:rsidR="00194078" w:rsidRPr="000A6EB6" w:rsidRDefault="00194078" w:rsidP="00194078">
      <w:pPr>
        <w:rPr>
          <w:rFonts w:cs="Times New Roman"/>
        </w:rPr>
      </w:pPr>
    </w:p>
    <w:p w14:paraId="618F2754" w14:textId="48E9A141" w:rsidR="00194078" w:rsidRDefault="00194078" w:rsidP="00194078">
      <w:pPr>
        <w:rPr>
          <w:rFonts w:cs="Times New Roman"/>
        </w:rPr>
      </w:pPr>
      <w:r w:rsidRPr="000A6EB6">
        <w:rPr>
          <w:rFonts w:cs="Times New Roman"/>
        </w:rPr>
        <w:t xml:space="preserve">It should also be noted that the effects of our step function </w:t>
      </w:r>
      <w:del w:id="29" w:author="Helen  Meskhidze" w:date="2016-01-12T14:27:00Z">
        <w:r w:rsidRPr="000A6EB6" w:rsidDel="00903B26">
          <w:rPr>
            <w:rFonts w:cs="Times New Roman"/>
          </w:rPr>
          <w:delText xml:space="preserve">of </w:delText>
        </w:r>
      </w:del>
      <w:ins w:id="30" w:author="Helen  Meskhidze" w:date="2016-01-12T14:27:00Z">
        <w:r w:rsidR="00903B26">
          <w:rPr>
            <w:rFonts w:cs="Times New Roman"/>
          </w:rPr>
          <w:t>to reflect</w:t>
        </w:r>
        <w:r w:rsidR="00903B26" w:rsidRPr="000A6EB6">
          <w:rPr>
            <w:rFonts w:cs="Times New Roman"/>
          </w:rPr>
          <w:t xml:space="preserve"> </w:t>
        </w:r>
      </w:ins>
      <w:r w:rsidRPr="000A6EB6">
        <w:rPr>
          <w:rFonts w:cs="Times New Roman"/>
        </w:rPr>
        <w:t>dust sublimation</w:t>
      </w:r>
      <w:ins w:id="31" w:author="Helen  Meskhidze" w:date="2016-01-12T14:28:00Z">
        <w:r w:rsidR="00903B26">
          <w:rPr>
            <w:rFonts w:cs="Times New Roman"/>
          </w:rPr>
          <w:t xml:space="preserve"> </w:t>
        </w:r>
        <w:r w:rsidR="00903B26" w:rsidRPr="000A6EB6">
          <w:rPr>
            <w:rFonts w:cs="Times New Roman"/>
          </w:rPr>
          <w:t>(§ x.x)</w:t>
        </w:r>
      </w:ins>
      <w:r w:rsidRPr="000A6EB6">
        <w:rPr>
          <w:rFonts w:cs="Times New Roman"/>
        </w:rPr>
        <w:t xml:space="preserve"> become </w:t>
      </w:r>
      <w:ins w:id="32" w:author="Helen  Meskhidze" w:date="2016-01-12T14:27:00Z">
        <w:r w:rsidR="00903B26">
          <w:rPr>
            <w:rFonts w:cs="Times New Roman"/>
          </w:rPr>
          <w:t xml:space="preserve">increasingly </w:t>
        </w:r>
      </w:ins>
      <w:r w:rsidRPr="000A6EB6">
        <w:rPr>
          <w:rFonts w:cs="Times New Roman"/>
        </w:rPr>
        <w:t xml:space="preserve">distinct with increasing </w:t>
      </w:r>
      <w:del w:id="33" w:author="Helen  Meskhidze" w:date="2016-01-12T14:27:00Z">
        <w:r w:rsidRPr="000A6EB6" w:rsidDel="00903B26">
          <w:rPr>
            <w:rFonts w:cs="Times New Roman"/>
          </w:rPr>
          <w:delText>metallicity</w:delText>
        </w:r>
        <w:r w:rsidDel="00903B26">
          <w:rPr>
            <w:rFonts w:cs="Times New Roman"/>
          </w:rPr>
          <w:delText xml:space="preserve"> and finer resolution</w:delText>
        </w:r>
      </w:del>
      <w:ins w:id="34" w:author="Helen  Meskhidze" w:date="2016-01-12T14:27:00Z">
        <w:r w:rsidR="00903B26">
          <w:rPr>
            <w:rFonts w:cs="Times New Roman"/>
          </w:rPr>
          <w:t>metallicity</w:t>
        </w:r>
      </w:ins>
      <w:r w:rsidRPr="000A6EB6">
        <w:rPr>
          <w:rFonts w:cs="Times New Roman"/>
        </w:rPr>
        <w:t>.</w:t>
      </w:r>
      <w:r>
        <w:rPr>
          <w:rFonts w:cs="Times New Roman"/>
        </w:rPr>
        <w:t xml:space="preserve"> </w:t>
      </w:r>
      <w:del w:id="35" w:author="Helen  Meskhidze" w:date="2016-01-12T14:28:00Z">
        <w:r w:rsidRPr="000A6EB6" w:rsidDel="00903B26">
          <w:rPr>
            <w:rFonts w:cs="Times New Roman"/>
          </w:rPr>
          <w:delText>As discussed above (§ x.x), log(</w:delText>
        </w:r>
        <w:r w:rsidRPr="000A6EB6" w:rsidDel="00903B26">
          <w:rPr>
            <w:rFonts w:cs="Times New Roman"/>
            <w:i/>
          </w:rPr>
          <w:delText>φ</w:delText>
        </w:r>
        <w:r w:rsidRPr="000A6EB6" w:rsidDel="00903B26">
          <w:rPr>
            <w:rFonts w:cs="Times New Roman"/>
            <w:vertAlign w:val="subscript"/>
          </w:rPr>
          <w:delText>H</w:delText>
        </w:r>
        <w:r w:rsidRPr="000A6EB6" w:rsidDel="00903B26">
          <w:rPr>
            <w:rFonts w:cs="Times New Roman"/>
          </w:rPr>
          <w:delText xml:space="preserve">) = 17 is too hot for silicates, </w:delText>
        </w:r>
        <w:r w:rsidDel="00903B26">
          <w:rPr>
            <w:rFonts w:cs="Times New Roman"/>
          </w:rPr>
          <w:delText xml:space="preserve">so </w:delText>
        </w:r>
        <w:r w:rsidRPr="000A6EB6" w:rsidDel="00903B26">
          <w:rPr>
            <w:rFonts w:cs="Times New Roman"/>
          </w:rPr>
          <w:delText xml:space="preserve">we include only graphites </w:delText>
        </w:r>
      </w:del>
      <w:del w:id="36" w:author="Helen  Meskhidze" w:date="2016-01-12T14:27:00Z">
        <w:r w:rsidRPr="000A6EB6" w:rsidDel="00903B26">
          <w:rPr>
            <w:rFonts w:cs="Times New Roman"/>
          </w:rPr>
          <w:delText>at this photoionizing flux value</w:delText>
        </w:r>
      </w:del>
      <w:del w:id="37" w:author="Helen  Meskhidze" w:date="2016-01-12T14:28:00Z">
        <w:r w:rsidRPr="000A6EB6" w:rsidDel="00903B26">
          <w:rPr>
            <w:rFonts w:cs="Times New Roman"/>
          </w:rPr>
          <w:delText>.</w:delText>
        </w:r>
        <w:r w:rsidDel="00903B26">
          <w:rPr>
            <w:rFonts w:cs="Times New Roman"/>
          </w:rPr>
          <w:delText xml:space="preserve"> Additionally, t</w:delText>
        </w:r>
        <w:r w:rsidRPr="000A6EB6" w:rsidDel="00903B26">
          <w:rPr>
            <w:rFonts w:cs="Times New Roman"/>
          </w:rPr>
          <w:delText>he grain temperature at log(</w:delText>
        </w:r>
        <w:r w:rsidRPr="000A6EB6" w:rsidDel="00903B26">
          <w:rPr>
            <w:rFonts w:cs="Times New Roman"/>
            <w:i/>
          </w:rPr>
          <w:delText>φ</w:delText>
        </w:r>
        <w:r w:rsidRPr="000A6EB6" w:rsidDel="00903B26">
          <w:rPr>
            <w:rFonts w:cs="Times New Roman"/>
            <w:vertAlign w:val="subscript"/>
          </w:rPr>
          <w:delText>H</w:delText>
        </w:r>
        <w:r w:rsidRPr="000A6EB6" w:rsidDel="00903B26">
          <w:rPr>
            <w:rFonts w:cs="Times New Roman"/>
          </w:rPr>
          <w:delText>) ≥ 18 is high enough to sublimate both graphites and silicates. Thus, along log(</w:delText>
        </w:r>
        <w:r w:rsidRPr="000A6EB6" w:rsidDel="00903B26">
          <w:rPr>
            <w:rFonts w:cs="Times New Roman"/>
            <w:i/>
          </w:rPr>
          <w:delText>φ</w:delText>
        </w:r>
        <w:r w:rsidRPr="000A6EB6" w:rsidDel="00903B26">
          <w:rPr>
            <w:rFonts w:cs="Times New Roman"/>
            <w:vertAlign w:val="subscript"/>
          </w:rPr>
          <w:delText>H</w:delText>
        </w:r>
        <w:r w:rsidRPr="000A6EB6" w:rsidDel="00903B26">
          <w:rPr>
            <w:rFonts w:cs="Times New Roman"/>
          </w:rPr>
          <w:delText xml:space="preserve">) = 18, we remove both types of grains. </w:delText>
        </w:r>
      </w:del>
      <w:r>
        <w:rPr>
          <w:rFonts w:cs="Times New Roman"/>
        </w:rPr>
        <w:t xml:space="preserve">Taking out grains with </w:t>
      </w:r>
      <w:del w:id="38" w:author="Helen  Meskhidze" w:date="2016-01-12T14:28:00Z">
        <w:r w:rsidDel="00903B26">
          <w:rPr>
            <w:rFonts w:cs="Times New Roman"/>
          </w:rPr>
          <w:delText xml:space="preserve">the </w:delText>
        </w:r>
      </w:del>
      <w:ins w:id="39" w:author="Helen  Meskhidze" w:date="2016-01-12T14:28:00Z">
        <w:r w:rsidR="00903B26">
          <w:rPr>
            <w:rFonts w:cs="Times New Roman"/>
          </w:rPr>
          <w:t xml:space="preserve">our </w:t>
        </w:r>
      </w:ins>
      <w:r>
        <w:rPr>
          <w:rFonts w:cs="Times New Roman"/>
        </w:rPr>
        <w:t xml:space="preserve">step function </w:t>
      </w:r>
      <w:del w:id="40" w:author="Helen  Meskhidze" w:date="2016-01-12T14:28:00Z">
        <w:r w:rsidDel="00903B26">
          <w:rPr>
            <w:rFonts w:cs="Times New Roman"/>
          </w:rPr>
          <w:delText xml:space="preserve">described above </w:delText>
        </w:r>
      </w:del>
      <w:r w:rsidRPr="000A6EB6">
        <w:rPr>
          <w:rFonts w:cs="Times New Roman"/>
        </w:rPr>
        <w:t xml:space="preserve">creates a distinct ridge of emission </w:t>
      </w:r>
      <w:del w:id="41" w:author="Helen  Meskhidze" w:date="2016-01-12T14:28:00Z">
        <w:r w:rsidRPr="000A6EB6" w:rsidDel="00903B26">
          <w:rPr>
            <w:rFonts w:cs="Times New Roman"/>
          </w:rPr>
          <w:delText>evident in most of our emission lines</w:delText>
        </w:r>
      </w:del>
      <w:ins w:id="42" w:author="Helen  Meskhidze" w:date="2016-01-12T14:28:00Z">
        <w:r w:rsidR="00903B26">
          <w:rPr>
            <w:rFonts w:cs="Times New Roman"/>
          </w:rPr>
          <w:t xml:space="preserve">across the LOC plane around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17</w:t>
        </w:r>
        <w:r w:rsidR="00903B26">
          <w:rPr>
            <w:rFonts w:cs="Times New Roman"/>
          </w:rPr>
          <w:t xml:space="preserve"> or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w:t>
        </w:r>
        <w:r w:rsidR="00903B26">
          <w:rPr>
            <w:rFonts w:cs="Times New Roman"/>
          </w:rPr>
          <w:t>8</w:t>
        </w:r>
      </w:ins>
      <w:ins w:id="43" w:author="Helen  Meskhidze" w:date="2016-01-12T14:29:00Z">
        <w:r w:rsidR="00903B26">
          <w:rPr>
            <w:rFonts w:cs="Times New Roman"/>
          </w:rPr>
          <w:t>, depending on the emission line</w:t>
        </w:r>
      </w:ins>
      <w:r>
        <w:rPr>
          <w:rFonts w:cs="Times New Roman"/>
        </w:rPr>
        <w:t xml:space="preserve">. </w:t>
      </w:r>
      <w:del w:id="44" w:author="Helen  Meskhidze" w:date="2016-01-12T14:29:00Z">
        <w:r w:rsidDel="00903B26">
          <w:rPr>
            <w:rFonts w:cs="Times New Roman"/>
          </w:rPr>
          <w:delText>This ridge</w:delText>
        </w:r>
        <w:r w:rsidRPr="000A6EB6" w:rsidDel="00903B26">
          <w:rPr>
            <w:rFonts w:cs="Times New Roman"/>
          </w:rPr>
          <w:delText xml:space="preserve"> becomes more distinct with increasing metallicity</w:delText>
        </w:r>
        <w:r w:rsidDel="00903B26">
          <w:rPr>
            <w:rFonts w:cs="Times New Roman"/>
          </w:rPr>
          <w:delText xml:space="preserve"> and finer resolution</w:delText>
        </w:r>
        <w:r w:rsidRPr="000A6EB6" w:rsidDel="00903B26">
          <w:rPr>
            <w:rFonts w:cs="Times New Roman"/>
          </w:rPr>
          <w:delText xml:space="preserve">. </w:delText>
        </w:r>
        <w:r w:rsidDel="00903B26">
          <w:rPr>
            <w:rFonts w:cs="Times New Roman"/>
          </w:rPr>
          <w:delText xml:space="preserve">Depending on the emission line, the ridge either occurs at </w:delText>
        </w:r>
        <w:r w:rsidRPr="000A6EB6" w:rsidDel="00903B26">
          <w:rPr>
            <w:rFonts w:cs="Times New Roman"/>
          </w:rPr>
          <w:delText>log(</w:delText>
        </w:r>
        <w:r w:rsidRPr="000A6EB6" w:rsidDel="00903B26">
          <w:rPr>
            <w:rFonts w:cs="Times New Roman"/>
            <w:i/>
          </w:rPr>
          <w:delText>φ</w:delText>
        </w:r>
        <w:r w:rsidRPr="000A6EB6" w:rsidDel="00903B26">
          <w:rPr>
            <w:rFonts w:cs="Times New Roman"/>
            <w:vertAlign w:val="subscript"/>
          </w:rPr>
          <w:delText>H</w:delText>
        </w:r>
        <w:r w:rsidRPr="000A6EB6" w:rsidDel="00903B26">
          <w:rPr>
            <w:rFonts w:cs="Times New Roman"/>
          </w:rPr>
          <w:delText>) = 17</w:delText>
        </w:r>
        <w:r w:rsidDel="00903B26">
          <w:rPr>
            <w:rFonts w:cs="Times New Roman"/>
          </w:rPr>
          <w:delText xml:space="preserve"> or at </w:delText>
        </w:r>
        <w:r w:rsidRPr="000A6EB6" w:rsidDel="00903B26">
          <w:rPr>
            <w:rFonts w:cs="Times New Roman"/>
          </w:rPr>
          <w:delText>log(</w:delText>
        </w:r>
        <w:r w:rsidRPr="000A6EB6" w:rsidDel="00903B26">
          <w:rPr>
            <w:rFonts w:cs="Times New Roman"/>
            <w:i/>
          </w:rPr>
          <w:delText>φ</w:delText>
        </w:r>
        <w:r w:rsidRPr="000A6EB6" w:rsidDel="00903B26">
          <w:rPr>
            <w:rFonts w:cs="Times New Roman"/>
            <w:vertAlign w:val="subscript"/>
          </w:rPr>
          <w:delText>H</w:delText>
        </w:r>
        <w:r w:rsidDel="00903B26">
          <w:rPr>
            <w:rFonts w:cs="Times New Roman"/>
          </w:rPr>
          <w:delText xml:space="preserve">) = 18. For example, the dust sublimation ridge </w:delText>
        </w:r>
        <w:r w:rsidRPr="003B66BC" w:rsidDel="00903B26">
          <w:rPr>
            <w:rFonts w:ascii="Times" w:hAnsi="Times" w:cs="Times New Roman"/>
          </w:rPr>
          <w:delText xml:space="preserve">for Ca II </w:delText>
        </w:r>
        <w:r w:rsidRPr="003B66BC" w:rsidDel="00903B26">
          <w:rPr>
            <w:rFonts w:ascii="Times" w:eastAsia="Times New Roman" w:hAnsi="Times" w:cs="Times New Roman"/>
            <w:color w:val="000000"/>
            <w:shd w:val="clear" w:color="auto" w:fill="FFFFFF"/>
          </w:rPr>
          <w:delText>λ</w:delText>
        </w:r>
        <w:r w:rsidRPr="003B66BC" w:rsidDel="00903B26">
          <w:rPr>
            <w:rFonts w:ascii="Times" w:hAnsi="Times" w:cs="Times New Roman"/>
          </w:rPr>
          <w:delText>3933</w:delText>
        </w:r>
        <w:r w:rsidDel="00903B26">
          <w:rPr>
            <w:rFonts w:ascii="Times" w:hAnsi="Times" w:cs="Times New Roman"/>
          </w:rPr>
          <w:delText xml:space="preserve"> occurs at </w:delText>
        </w:r>
        <w:r w:rsidRPr="000A6EB6" w:rsidDel="00903B26">
          <w:rPr>
            <w:rFonts w:cs="Times New Roman"/>
          </w:rPr>
          <w:delText>log(</w:delText>
        </w:r>
        <w:r w:rsidRPr="000A6EB6" w:rsidDel="00903B26">
          <w:rPr>
            <w:rFonts w:cs="Times New Roman"/>
            <w:i/>
          </w:rPr>
          <w:delText>φ</w:delText>
        </w:r>
        <w:r w:rsidRPr="000A6EB6" w:rsidDel="00903B26">
          <w:rPr>
            <w:rFonts w:cs="Times New Roman"/>
            <w:vertAlign w:val="subscript"/>
          </w:rPr>
          <w:delText>H</w:delText>
        </w:r>
        <w:r w:rsidRPr="000A6EB6" w:rsidDel="00903B26">
          <w:rPr>
            <w:rFonts w:cs="Times New Roman"/>
          </w:rPr>
          <w:delText>) = 17</w:delText>
        </w:r>
        <w:r w:rsidDel="00903B26">
          <w:rPr>
            <w:rFonts w:cs="Times New Roman"/>
          </w:rPr>
          <w:delText xml:space="preserve">. However, the dust sublimation ridge </w:delText>
        </w:r>
        <w:r w:rsidRPr="00DB0F4E" w:rsidDel="00903B26">
          <w:rPr>
            <w:rFonts w:ascii="Times" w:hAnsi="Times" w:cs="Times New Roman"/>
          </w:rPr>
          <w:delText xml:space="preserve">for </w:delText>
        </w:r>
        <w:r w:rsidDel="00903B26">
          <w:rPr>
            <w:rFonts w:ascii="Times" w:hAnsi="Times" w:cs="Times New Roman"/>
          </w:rPr>
          <w:delText>He I</w:delText>
        </w:r>
        <w:r w:rsidRPr="00DB0F4E" w:rsidDel="00903B26">
          <w:rPr>
            <w:rFonts w:ascii="Times" w:hAnsi="Times" w:cs="Times New Roman"/>
          </w:rPr>
          <w:delText xml:space="preserve"> </w:delText>
        </w:r>
        <w:r w:rsidRPr="00DB0F4E" w:rsidDel="00903B26">
          <w:rPr>
            <w:rFonts w:ascii="Times" w:eastAsia="Times New Roman" w:hAnsi="Times" w:cs="Times New Roman"/>
            <w:color w:val="000000"/>
            <w:shd w:val="clear" w:color="auto" w:fill="FFFFFF"/>
          </w:rPr>
          <w:delText>λ</w:delText>
        </w:r>
        <w:r w:rsidDel="00903B26">
          <w:rPr>
            <w:rFonts w:ascii="Times" w:hAnsi="Times" w:cs="Times New Roman"/>
          </w:rPr>
          <w:delText xml:space="preserve">4026 occurs at </w:delText>
        </w:r>
        <w:r w:rsidRPr="000A6EB6" w:rsidDel="00903B26">
          <w:rPr>
            <w:rFonts w:cs="Times New Roman"/>
          </w:rPr>
          <w:delText>log(</w:delText>
        </w:r>
        <w:r w:rsidRPr="000A6EB6" w:rsidDel="00903B26">
          <w:rPr>
            <w:rFonts w:cs="Times New Roman"/>
            <w:i/>
          </w:rPr>
          <w:delText>φ</w:delText>
        </w:r>
        <w:r w:rsidRPr="000A6EB6" w:rsidDel="00903B26">
          <w:rPr>
            <w:rFonts w:cs="Times New Roman"/>
            <w:vertAlign w:val="subscript"/>
          </w:rPr>
          <w:delText>H</w:delText>
        </w:r>
        <w:r w:rsidRPr="000A6EB6" w:rsidDel="00903B26">
          <w:rPr>
            <w:rFonts w:cs="Times New Roman"/>
          </w:rPr>
          <w:delText xml:space="preserve">) = </w:delText>
        </w:r>
        <w:commentRangeStart w:id="45"/>
        <w:r w:rsidRPr="000A6EB6" w:rsidDel="00903B26">
          <w:rPr>
            <w:rFonts w:cs="Times New Roman"/>
          </w:rPr>
          <w:delText>1</w:delText>
        </w:r>
        <w:r w:rsidDel="00903B26">
          <w:rPr>
            <w:rFonts w:cs="Times New Roman"/>
          </w:rPr>
          <w:delText>8</w:delText>
        </w:r>
        <w:commentRangeEnd w:id="45"/>
        <w:r w:rsidR="00391321" w:rsidDel="00903B26">
          <w:rPr>
            <w:rStyle w:val="CommentReference"/>
            <w:rFonts w:asciiTheme="minorHAnsi" w:eastAsiaTheme="minorEastAsia" w:hAnsiTheme="minorHAnsi" w:cstheme="minorBidi"/>
            <w:kern w:val="0"/>
            <w:lang w:eastAsia="en-US" w:bidi="ar-SA"/>
          </w:rPr>
          <w:commentReference w:id="45"/>
        </w:r>
        <w:r w:rsidDel="00903B26">
          <w:rPr>
            <w:rFonts w:cs="Times New Roman"/>
          </w:rPr>
          <w:delText xml:space="preserve">. </w:delText>
        </w:r>
      </w:del>
    </w:p>
    <w:p w14:paraId="4BE4A40C" w14:textId="4842B830" w:rsidR="00194078" w:rsidRPr="000A6EB6" w:rsidDel="00391321" w:rsidRDefault="00194078" w:rsidP="00194078">
      <w:pPr>
        <w:rPr>
          <w:del w:id="46" w:author="Helen  Meskhidze" w:date="2015-10-05T10:08:00Z"/>
          <w:rFonts w:cs="Times New Roman"/>
        </w:rPr>
      </w:pPr>
      <w:del w:id="47"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117C5411" w:rsidR="00194078" w:rsidRPr="000A6EB6" w:rsidRDefault="00194078" w:rsidP="00194078">
      <w:pPr>
        <w:rPr>
          <w:rFonts w:cs="Times New Roman"/>
        </w:rPr>
      </w:pPr>
      <w:r w:rsidRPr="000A6EB6">
        <w:rPr>
          <w:rFonts w:cs="Times New Roman"/>
        </w:rPr>
        <w:t xml:space="preserve">Finally, </w:t>
      </w:r>
      <w:del w:id="48" w:author="Helen  Meskhidze" w:date="2016-01-12T14:29:00Z">
        <w:r w:rsidRPr="000A6EB6" w:rsidDel="00903B26">
          <w:rPr>
            <w:rFonts w:cs="Times New Roman"/>
          </w:rPr>
          <w:delText xml:space="preserve">we will discuss the effects of </w:delText>
        </w:r>
      </w:del>
      <w:r w:rsidRPr="000A6EB6">
        <w:rPr>
          <w:rFonts w:cs="Times New Roman"/>
        </w:rPr>
        <w:t xml:space="preserve">metallicity </w:t>
      </w:r>
      <w:ins w:id="49" w:author="Helen  Meskhidze" w:date="2016-01-12T14:29:00Z">
        <w:r w:rsidR="00903B26">
          <w:rPr>
            <w:rFonts w:cs="Times New Roman"/>
          </w:rPr>
          <w:t xml:space="preserve">affects </w:t>
        </w:r>
      </w:ins>
      <w:del w:id="50" w:author="Helen  Meskhidze" w:date="2016-01-12T14:29:00Z">
        <w:r w:rsidRPr="000A6EB6" w:rsidDel="00903B26">
          <w:rPr>
            <w:rFonts w:cs="Times New Roman"/>
          </w:rPr>
          <w:delText xml:space="preserve">on </w:delText>
        </w:r>
      </w:del>
      <w:r w:rsidRPr="000A6EB6">
        <w:rPr>
          <w:rFonts w:cs="Times New Roman"/>
        </w:rPr>
        <w:t xml:space="preserve">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del w:id="51" w:author="Helen  Meskhidze" w:date="2016-01-12T14:30:00Z">
        <w:r w:rsidRPr="00D8342A" w:rsidDel="00903B26">
          <w:rPr>
            <w:rFonts w:cs="Times New Roman"/>
            <w:highlight w:val="yellow"/>
          </w:rPr>
          <w:delText>[SAME HERE AS ABOVE, MAYBE ADD A GENERAL TRENDS PARAGRAPH]</w:delText>
        </w:r>
      </w:del>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767D140E"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ins w:id="52" w:author="Helen  Meskhidze" w:date="2016-01-12T14:34:00Z">
        <w:r w:rsidR="00016237">
          <w:rPr>
            <w:rFonts w:eastAsia="Times New Roman" w:cs="Times New Roman"/>
            <w:color w:val="000000"/>
            <w:shd w:val="clear" w:color="auto" w:fill="FFFFFF"/>
          </w:rPr>
          <w:t>13</w:t>
        </w:r>
      </w:ins>
      <w:del w:id="53" w:author="Helen  Meskhidze" w:date="2016-01-12T14:34:00Z">
        <w:r w:rsidRPr="000A6EB6" w:rsidDel="00016237">
          <w:rPr>
            <w:rFonts w:eastAsia="Times New Roman" w:cs="Times New Roman"/>
            <w:color w:val="000000"/>
            <w:shd w:val="clear" w:color="auto" w:fill="FFFFFF"/>
          </w:rPr>
          <w:delText>5</w:delText>
        </w:r>
      </w:del>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67A293B6"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w:t>
      </w:r>
      <w:del w:id="54" w:author="Helen  Meskhidze" w:date="2016-01-12T14:31:00Z">
        <w:r w:rsidDel="00903B26">
          <w:rPr>
            <w:rFonts w:eastAsia="Times New Roman" w:cs="Times New Roman"/>
            <w:color w:val="000000"/>
            <w:shd w:val="clear" w:color="auto" w:fill="FFFFFF"/>
          </w:rPr>
          <w:delText>s</w:delText>
        </w:r>
      </w:del>
      <w:r>
        <w:rPr>
          <w:rFonts w:eastAsia="Times New Roman" w:cs="Times New Roman"/>
          <w:color w:val="000000"/>
          <w:shd w:val="clear" w:color="auto" w:fill="FFFFFF"/>
        </w:rPr>
        <w:t xml:space="preserv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w:t>
      </w:r>
      <w:ins w:id="55" w:author="Helen  Meskhidze" w:date="2016-01-12T14:31:00Z">
        <w:r w:rsidR="00903B26">
          <w:rPr>
            <w:rFonts w:eastAsia="Times New Roman" w:cs="Times New Roman"/>
            <w:color w:val="000000"/>
            <w:shd w:val="clear" w:color="auto" w:fill="FFFFFF"/>
          </w:rPr>
          <w:t xml:space="preserve"> in our simulations</w:t>
        </w:r>
      </w:ins>
      <w:r w:rsidR="000A5C09" w:rsidRPr="000A6EB6">
        <w:rPr>
          <w:rFonts w:eastAsia="Times New Roman" w:cs="Times New Roman"/>
          <w:color w:val="000000"/>
          <w:shd w:val="clear" w:color="auto" w:fill="FFFFFF"/>
        </w:rPr>
        <w:t>)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w:t>
      </w:r>
      <w:ins w:id="56" w:author="Helen  Meskhidze" w:date="2016-01-12T14:35:00Z">
        <w:r w:rsidR="00016237">
          <w:rPr>
            <w:rFonts w:ascii="Times" w:eastAsia="Times New Roman" w:hAnsi="Times" w:cs="Times New Roman"/>
            <w:color w:val="000000"/>
            <w:shd w:val="clear" w:color="auto" w:fill="FFFFFF"/>
          </w:rPr>
          <w:t>1.1</w:t>
        </w:r>
      </w:ins>
      <w:del w:id="57" w:author="Helen  Meskhidze" w:date="2016-01-12T14:35:00Z">
        <w:r w:rsidR="00332C39" w:rsidDel="00016237">
          <w:rPr>
            <w:rFonts w:ascii="Times" w:eastAsia="Times New Roman" w:hAnsi="Times" w:cs="Times New Roman"/>
            <w:color w:val="000000"/>
            <w:shd w:val="clear" w:color="auto" w:fill="FFFFFF"/>
          </w:rPr>
          <w:delText>0.5</w:delText>
        </w:r>
      </w:del>
      <w:r w:rsidR="00332C39">
        <w:rPr>
          <w:rFonts w:ascii="Times" w:eastAsia="Times New Roman" w:hAnsi="Times" w:cs="Times New Roman"/>
          <w:color w:val="000000"/>
          <w:shd w:val="clear" w:color="auto" w:fill="FFFFFF"/>
        </w:rPr>
        <w:t xml:space="preserve"> dex. </w:t>
      </w:r>
    </w:p>
    <w:p w14:paraId="15C3304B" w14:textId="77777777" w:rsidR="00332C39" w:rsidRPr="000A6EB6" w:rsidRDefault="00332C39" w:rsidP="00332C39">
      <w:pPr>
        <w:rPr>
          <w:rFonts w:cs="Times New Roman"/>
        </w:rPr>
      </w:pPr>
    </w:p>
    <w:p w14:paraId="353ED708" w14:textId="04978220" w:rsidR="00194078"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He II emission is 0.</w:t>
      </w:r>
      <w:ins w:id="58" w:author="Helen  Meskhidze" w:date="2016-01-12T14:32:00Z">
        <w:r w:rsidR="00016237">
          <w:rPr>
            <w:rFonts w:eastAsia="Times New Roman" w:cs="Times New Roman"/>
            <w:color w:val="000000"/>
            <w:shd w:val="clear" w:color="auto" w:fill="FFFFFF"/>
          </w:rPr>
          <w:t>63</w:t>
        </w:r>
      </w:ins>
      <w:r w:rsidRPr="000A6EB6">
        <w:rPr>
          <w:rFonts w:eastAsia="Times New Roman" w:cs="Times New Roman"/>
          <w:color w:val="000000"/>
          <w:shd w:val="clear" w:color="auto" w:fill="FFFFFF"/>
        </w:rPr>
        <w:t xml:space="preserve">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076DEA85"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ins w:id="59" w:author="Helen  Meskhidze" w:date="2016-01-12T14:36:00Z">
        <w:r w:rsidR="00016237">
          <w:rPr>
            <w:rFonts w:cs="Times New Roman"/>
          </w:rPr>
          <w:t>5</w:t>
        </w:r>
      </w:ins>
      <w:del w:id="60" w:author="Helen  Meskhidze" w:date="2016-01-12T14:36:00Z">
        <w:r w:rsidR="002B1456" w:rsidDel="00016237">
          <w:rPr>
            <w:rFonts w:cs="Times New Roman"/>
          </w:rPr>
          <w:delText>4</w:delText>
        </w:r>
      </w:del>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ins w:id="61" w:author="Helen  Meskhidze" w:date="2016-01-12T14:36:00Z">
        <w:r w:rsidR="00016237">
          <w:rPr>
            <w:rFonts w:cs="Times New Roman"/>
          </w:rPr>
          <w:t xml:space="preserve">, along ionization parameter = 0. </w:t>
        </w:r>
      </w:ins>
      <w:del w:id="62" w:author="Helen  Meskhidze" w:date="2016-01-12T14:36:00Z">
        <w:r w:rsidR="007D42EC" w:rsidRPr="000A6EB6" w:rsidDel="00016237">
          <w:rPr>
            <w:rFonts w:cs="Times New Roman"/>
          </w:rPr>
          <w:delText xml:space="preserve"> </w:delText>
        </w:r>
      </w:del>
      <w:del w:id="63" w:author="Helen  Meskhidze" w:date="2016-01-12T14:37:00Z">
        <w:r w:rsidR="007D42EC" w:rsidRPr="000A6EB6" w:rsidDel="00016237">
          <w:rPr>
            <w:rFonts w:cs="Times New Roman"/>
          </w:rPr>
          <w:delText>(they do not emit in the four corners of the grids, especially in low</w:delText>
        </w:r>
        <w:r w:rsidR="007D42EC" w:rsidDel="00016237">
          <w:rPr>
            <w:rFonts w:cs="Times New Roman"/>
          </w:rPr>
          <w:delText xml:space="preserve"> </w:delText>
        </w:r>
        <w:r w:rsidR="007D42EC" w:rsidRPr="000A6EB6" w:rsidDel="00016237">
          <w:rPr>
            <w:rFonts w:cs="Times New Roman"/>
            <w:i/>
          </w:rPr>
          <w:delText>φ</w:delText>
        </w:r>
        <w:r w:rsidR="007D42EC" w:rsidRPr="000A6EB6" w:rsidDel="00016237">
          <w:rPr>
            <w:rFonts w:cs="Times New Roman"/>
            <w:vertAlign w:val="subscript"/>
          </w:rPr>
          <w:delText>H</w:delText>
        </w:r>
        <w:r w:rsidR="007D42EC" w:rsidRPr="000A6EB6" w:rsidDel="00016237">
          <w:rPr>
            <w:rFonts w:cs="Times New Roman"/>
          </w:rPr>
          <w:delText xml:space="preserve"> and low </w:delText>
        </w:r>
        <w:r w:rsidR="007D42EC" w:rsidRPr="000A6EB6" w:rsidDel="00016237">
          <w:rPr>
            <w:rFonts w:cs="Times New Roman"/>
            <w:i/>
          </w:rPr>
          <w:delText>n</w:delText>
        </w:r>
        <w:r w:rsidR="007D42EC" w:rsidRPr="000A6EB6" w:rsidDel="00016237">
          <w:rPr>
            <w:rFonts w:cs="Times New Roman"/>
            <w:vertAlign w:val="subscript"/>
          </w:rPr>
          <w:delText xml:space="preserve">H </w:delText>
        </w:r>
        <w:r w:rsidR="007D42EC" w:rsidRPr="000A6EB6" w:rsidDel="00016237">
          <w:rPr>
            <w:rFonts w:cs="Times New Roman"/>
          </w:rPr>
          <w:delText>regions).</w:delText>
        </w:r>
      </w:del>
    </w:p>
    <w:p w14:paraId="466B912A" w14:textId="77777777" w:rsidR="0012526A" w:rsidRDefault="0012526A" w:rsidP="007D42EC">
      <w:pPr>
        <w:rPr>
          <w:rFonts w:cs="Times New Roman"/>
        </w:rPr>
      </w:pPr>
    </w:p>
    <w:p w14:paraId="6908E2D5" w14:textId="707EFCA1" w:rsidR="00105E22" w:rsidRDefault="0012526A" w:rsidP="00194078">
      <w:pPr>
        <w:rPr>
          <w:rFonts w:cs="Times New Roman"/>
        </w:rPr>
      </w:pPr>
      <w:r w:rsidRPr="000A6EB6">
        <w:rPr>
          <w:rFonts w:cs="Times New Roman"/>
        </w:rPr>
        <w:t>As expected, due to our scaling of nitrogen, the nitrogen emission lines increase in strength. The peak equivalent width of [N II] λ</w:t>
      </w:r>
      <w:ins w:id="64" w:author="Helen  Meskhidze" w:date="2016-01-12T14:37:00Z">
        <w:r w:rsidR="00016237">
          <w:rPr>
            <w:rFonts w:cs="Times New Roman"/>
          </w:rPr>
          <w:t xml:space="preserve">6584 </w:t>
        </w:r>
      </w:ins>
      <w:del w:id="65" w:author="Helen  Meskhidze" w:date="2016-01-12T14:37:00Z">
        <w:r w:rsidRPr="000A6EB6" w:rsidDel="00016237">
          <w:rPr>
            <w:rFonts w:cs="Times New Roman"/>
          </w:rPr>
          <w:delText xml:space="preserve">5755 </w:delText>
        </w:r>
      </w:del>
      <w:r w:rsidRPr="000A6EB6">
        <w:rPr>
          <w:rFonts w:cs="Times New Roman"/>
        </w:rPr>
        <w:t xml:space="preserve">is </w:t>
      </w:r>
      <w:del w:id="66" w:author="Helen  Meskhidze" w:date="2016-01-12T14:38:00Z">
        <w:r w:rsidRPr="000A6EB6" w:rsidDel="00016237">
          <w:rPr>
            <w:rFonts w:cs="Times New Roman"/>
          </w:rPr>
          <w:delText xml:space="preserve">100 </w:delText>
        </w:r>
      </w:del>
      <w:ins w:id="67" w:author="Helen  Meskhidze" w:date="2016-01-12T14:38:00Z">
        <w:r w:rsidR="00016237">
          <w:rPr>
            <w:rFonts w:cs="Times New Roman"/>
          </w:rPr>
          <w:t>40</w:t>
        </w:r>
        <w:r w:rsidR="00016237" w:rsidRPr="000A6EB6">
          <w:rPr>
            <w:rFonts w:cs="Times New Roman"/>
          </w:rPr>
          <w:t xml:space="preserve"> </w:t>
        </w:r>
      </w:ins>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44BD6CD7"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w:t>
      </w:r>
      <w:ins w:id="68" w:author="Helen  Meskhidze" w:date="2016-01-12T14:56:00Z">
        <w:r w:rsidR="00AD6037">
          <w:rPr>
            <w:rFonts w:cs="Times New Roman"/>
          </w:rPr>
          <w:t xml:space="preserve">0.9 dex subsolar vs. </w:t>
        </w:r>
      </w:ins>
      <w:r w:rsidR="00194078" w:rsidRPr="000A6EB6">
        <w:rPr>
          <w:rFonts w:cs="Times New Roman"/>
        </w:rPr>
        <w:t>1.2 dex supersolar</w:t>
      </w:r>
      <w:del w:id="69" w:author="Helen  Meskhidze" w:date="2016-01-12T14:56:00Z">
        <w:r w:rsidR="00194078" w:rsidRPr="000A6EB6" w:rsidDel="00AD6037">
          <w:rPr>
            <w:rFonts w:cs="Times New Roman"/>
          </w:rPr>
          <w:delText xml:space="preserve"> vs. 0.9 dex subsolar</w:delText>
        </w:r>
      </w:del>
      <w:r w:rsidR="00194078" w:rsidRPr="000A6EB6">
        <w:rPr>
          <w:rFonts w:cs="Times New Roman"/>
        </w:rPr>
        <w:t>)</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1C779C16"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 xml:space="preserve">As the metallicity continues to increase, the </w:t>
      </w:r>
      <w:bookmarkStart w:id="70" w:name="_GoBack"/>
      <w:bookmarkEnd w:id="70"/>
      <w:r w:rsidR="00105E22">
        <w:rPr>
          <w:rFonts w:cs="Times New Roman"/>
        </w:rPr>
        <w:t>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[S III] λ9069 tripled, and [O II] λ7325 emission was </w:t>
      </w:r>
      <w:r w:rsidR="00CB4641">
        <w:rPr>
          <w:rFonts w:cs="Times New Roman"/>
        </w:rPr>
        <w:t>over</w:t>
      </w:r>
      <w:r w:rsidR="00CB4641" w:rsidRPr="000A6EB6">
        <w:rPr>
          <w:rFonts w:cs="Times New Roman"/>
        </w:rPr>
        <w:t xml:space="preserve"> </w:t>
      </w:r>
      <w:r w:rsidRPr="000A6EB6">
        <w:rPr>
          <w:rFonts w:cs="Times New Roman"/>
        </w:rPr>
        <w:t xml:space="preserve">1.5 times as strong with the higher metallicity simulation. </w:t>
      </w:r>
    </w:p>
    <w:p w14:paraId="4C61B8A8" w14:textId="77777777" w:rsidR="00194078" w:rsidRPr="000A6EB6" w:rsidRDefault="00194078" w:rsidP="00194078">
      <w:pPr>
        <w:rPr>
          <w:rFonts w:cs="Times New Roman"/>
        </w:rPr>
      </w:pPr>
    </w:p>
    <w:p w14:paraId="596C6CA1" w14:textId="26371171"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mention</w:t>
      </w:r>
      <w:r>
        <w:rPr>
          <w:rFonts w:cs="Times New Roman"/>
        </w:rPr>
        <w:t>ed</w:t>
      </w:r>
      <w:r w:rsidRPr="000A6EB6">
        <w:rPr>
          <w:rFonts w:cs="Times New Roman"/>
        </w:rPr>
        <w:t xml:space="preserve"> in § x.x  ([O I] 63 µm, [O III] 88 µm, and [C II] 158 µm)</w:t>
      </w:r>
      <w:r w:rsidR="007E4DA1">
        <w:rPr>
          <w:rFonts w:cs="Times New Roman"/>
        </w:rPr>
        <w:t xml:space="preserve"> </w:t>
      </w:r>
      <w:r w:rsidR="00D94F08">
        <w:rPr>
          <w:rFonts w:cs="Times New Roman"/>
        </w:rPr>
        <w:t>are</w:t>
      </w:r>
      <w:r w:rsidR="007E4DA1" w:rsidRPr="007E4DA1">
        <w:rPr>
          <w:rFonts w:cs="Times New Roman"/>
        </w:rPr>
        <w:t xml:space="preserve"> </w:t>
      </w:r>
      <w:r w:rsidR="007E4DA1">
        <w:rPr>
          <w:rFonts w:cs="Times New Roman"/>
        </w:rPr>
        <w:t xml:space="preserve">much more clearly captured by the higher metallicity simulations than the lower 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F76794">
        <w:rPr>
          <w:rFonts w:cs="Times New Roman"/>
        </w:rPr>
        <w:t>However, even given that the emission is better captured with the higher metallicity simulations</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5929B6D6"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571F1E8B"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further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The continuous star formation models give similar results to zero-age instantaneous models. This is because the model atmospheres for the continuous star formation show little change in spectral slope as a function of cluster age</w:t>
      </w:r>
      <w:r w:rsidR="0031442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Thus, their overall emission is maintained through age. 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 xml:space="preserve">ages greater than 6 Myr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FE3A63E" w:rsidR="002A447A" w:rsidRDefault="002A447A" w:rsidP="002A447A">
      <w:pPr>
        <w:rPr>
          <w:rFonts w:cs="Times New Roman"/>
        </w:rPr>
      </w:pPr>
      <w:r>
        <w:rPr>
          <w:rFonts w:eastAsia="Times New Roman" w:cs="Times New Roman"/>
          <w:color w:val="000000"/>
          <w:shd w:val="clear" w:color="auto" w:fill="FFFFFF"/>
        </w:rPr>
        <w:t>When comparing only the two continuous 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 xml:space="preserve">to this trend (e.g. </w:t>
      </w:r>
      <w:r w:rsidRPr="008E3CE2">
        <w:rPr>
          <w:rFonts w:eastAsia="Times New Roman" w:cs="Times New Roman"/>
          <w:color w:val="000000"/>
          <w:shd w:val="clear" w:color="auto" w:fill="FFFFFF"/>
        </w:rPr>
        <w:t xml:space="preserve">Ne III </w:t>
      </w:r>
      <w:r w:rsidRPr="008E3CE2">
        <w:rPr>
          <w:rFonts w:cs="Times New Roman"/>
        </w:rPr>
        <w:t>λ</w:t>
      </w:r>
      <w:r w:rsidRPr="008E3CE2">
        <w:rPr>
          <w:rFonts w:eastAsia="Times New Roman" w:cs="Times New Roman"/>
          <w:color w:val="000000"/>
          <w:shd w:val="clear" w:color="auto" w:fill="FFFFFF"/>
        </w:rPr>
        <w:t xml:space="preserve">3343, Ne V </w:t>
      </w:r>
      <w:r w:rsidRPr="008E3CE2">
        <w:rPr>
          <w:rFonts w:cs="Times New Roman"/>
        </w:rPr>
        <w:t>λ3426, and</w:t>
      </w:r>
      <w:r w:rsidRPr="008E3CE2">
        <w:rPr>
          <w:rFonts w:eastAsia="Times New Roman" w:cs="Times New Roman"/>
          <w:color w:val="000000"/>
          <w:shd w:val="clear" w:color="auto" w:fill="FFFFFF"/>
        </w:rPr>
        <w:t xml:space="preserve"> He II </w:t>
      </w:r>
      <w:r w:rsidRPr="008E3CE2">
        <w:rPr>
          <w:rFonts w:cs="Times New Roman"/>
        </w:rPr>
        <w:t>λ4686</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Ne V </w:t>
      </w:r>
      <w:r w:rsidRPr="008E3CE2">
        <w:rPr>
          <w:rFonts w:cs="Times New Roman"/>
        </w:rPr>
        <w:t>λ3426 does not emit</w:t>
      </w:r>
      <w:r>
        <w:rPr>
          <w:rFonts w:cs="Times New Roman"/>
        </w:rPr>
        <w:t xml:space="preserve"> with either if the Geneva tracks. When the Padova tracks (</w:t>
      </w:r>
      <w:r>
        <w:rPr>
          <w:rFonts w:eastAsia="Times New Roman" w:cs="Times New Roman"/>
          <w:color w:val="000000"/>
          <w:kern w:val="0"/>
          <w:shd w:val="clear" w:color="auto" w:fill="FFFFFF"/>
          <w:lang w:eastAsia="en-US" w:bidi="ar-SA"/>
        </w:rPr>
        <w:t>instantaneous</w:t>
      </w:r>
      <w:r w:rsidRPr="00A54719">
        <w:rPr>
          <w:rFonts w:eastAsia="Times New Roman" w:cs="Times New Roman"/>
          <w:color w:val="000000"/>
          <w:kern w:val="0"/>
          <w:shd w:val="clear" w:color="auto" w:fill="FFFFFF"/>
          <w:lang w:eastAsia="en-US" w:bidi="ar-SA"/>
        </w:rPr>
        <w:t xml:space="preserve"> </w:t>
      </w:r>
      <w:r>
        <w:rPr>
          <w:rFonts w:cs="Times New Roman"/>
        </w:rPr>
        <w:t xml:space="preserve">or continuous) are adopted, </w:t>
      </w:r>
      <w:r w:rsidRPr="008E3CE2">
        <w:rPr>
          <w:rFonts w:eastAsia="Times New Roman" w:cs="Times New Roman"/>
          <w:color w:val="000000"/>
          <w:shd w:val="clear" w:color="auto" w:fill="FFFFFF"/>
        </w:rPr>
        <w:t xml:space="preserve">Ne V </w:t>
      </w:r>
      <w:r w:rsidRPr="008E3CE2">
        <w:rPr>
          <w:rFonts w:cs="Times New Roman"/>
        </w:rPr>
        <w:t xml:space="preserve">λ3426 </w:t>
      </w:r>
      <w:r>
        <w:rPr>
          <w:rFonts w:cs="Times New Roman"/>
        </w:rPr>
        <w:t>emits, beginning at</w:t>
      </w:r>
      <w:r w:rsidRPr="008E3CE2">
        <w:rPr>
          <w:rFonts w:cs="Times New Roman"/>
        </w:rPr>
        <w:t xml:space="preserve"> 2 </w:t>
      </w:r>
      <w:r w:rsidR="00314429">
        <w:rPr>
          <w:rFonts w:cs="Times New Roman"/>
        </w:rPr>
        <w:t>Myr</w:t>
      </w:r>
      <w:r w:rsidRPr="008E3CE2">
        <w:rPr>
          <w:rFonts w:cs="Times New Roman"/>
        </w:rPr>
        <w:t xml:space="preserve">. </w:t>
      </w:r>
    </w:p>
    <w:p w14:paraId="4FE13B35" w14:textId="77777777" w:rsidR="002A447A" w:rsidRDefault="002A447A" w:rsidP="00FB0B9F">
      <w:pPr>
        <w:rPr>
          <w:rFonts w:eastAsia="Times New Roman" w:cs="Times New Roman"/>
          <w:color w:val="000000"/>
          <w:shd w:val="clear" w:color="auto" w:fill="FFFFFF"/>
        </w:rPr>
      </w:pPr>
    </w:p>
    <w:p w14:paraId="41979299" w14:textId="46E1D20E" w:rsidR="004151ED" w:rsidRDefault="002A447A" w:rsidP="004151ED">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 emission</w:t>
      </w:r>
      <w:r w:rsidR="00A54719" w:rsidRPr="00FB0B9F">
        <w:rPr>
          <w:rFonts w:eastAsia="Times New Roman" w:cs="Times New Roman"/>
          <w:color w:val="000000"/>
          <w:shd w:val="clear" w:color="auto" w:fill="FFFFFF"/>
        </w:rPr>
        <w:t xml:space="preserve"> die</w:t>
      </w:r>
      <w:r>
        <w:rPr>
          <w:rFonts w:eastAsia="Times New Roman" w:cs="Times New Roman"/>
          <w:color w:val="000000"/>
          <w:shd w:val="clear" w:color="auto" w:fill="FFFFFF"/>
        </w:rPr>
        <w:t>s</w:t>
      </w:r>
      <w:r w:rsidR="00A54719" w:rsidRPr="00FB0B9F">
        <w:rPr>
          <w:rFonts w:eastAsia="Times New Roman" w:cs="Times New Roman"/>
          <w:color w:val="000000"/>
          <w:shd w:val="clear" w:color="auto" w:fill="FFFFFF"/>
        </w:rPr>
        <w:t xml:space="preserv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generally </w:t>
      </w:r>
      <w:r w:rsidR="00F5567C" w:rsidRPr="00FB0B9F">
        <w:rPr>
          <w:rFonts w:eastAsia="Times New Roman" w:cs="Times New Roman"/>
          <w:color w:val="000000"/>
          <w:shd w:val="clear" w:color="auto" w:fill="FFFFFF"/>
        </w:rPr>
        <w:t>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O 1</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 xml:space="preserve"> </w:t>
      </w:r>
      <w:r w:rsidR="004151ED" w:rsidRPr="004151ED">
        <w:rPr>
          <w:rFonts w:eastAsiaTheme="minorEastAsia" w:cs="Times New Roman"/>
          <w:kern w:val="0"/>
          <w:lang w:eastAsia="en-US" w:bidi="ar-SA"/>
        </w:rPr>
        <w:t>λ5577</w:t>
      </w:r>
      <w:r w:rsidR="004151ED">
        <w:rPr>
          <w:rFonts w:eastAsiaTheme="minorEastAsia" w:cs="Times New Roman"/>
          <w:kern w:val="0"/>
          <w:lang w:eastAsia="en-US" w:bidi="ar-SA"/>
        </w:rPr>
        <w:t>, [O III] λ007,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 xml:space="preserve">track, </w:t>
      </w:r>
      <w:ins w:id="71" w:author="Helen  Meskhidze" w:date="2016-01-11T14:41:00Z">
        <w:r w:rsidR="003A31FB">
          <w:rPr>
            <w:rFonts w:eastAsiaTheme="minorEastAsia" w:cs="Times New Roman"/>
            <w:kern w:val="0"/>
            <w:lang w:eastAsia="en-US" w:bidi="ar-SA"/>
          </w:rPr>
          <w:t>[He II] 4686</w:t>
        </w:r>
      </w:ins>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ins w:id="72" w:author="Helen  Meskhidze" w:date="2016-01-11T14:41:00Z">
        <w:r w:rsidR="00975A56">
          <w:rPr>
            <w:rFonts w:eastAsiaTheme="minorEastAsia" w:cs="Times New Roman"/>
            <w:kern w:val="0"/>
            <w:lang w:eastAsia="en-US" w:bidi="ar-SA"/>
          </w:rPr>
          <w:t xml:space="preserve">continuous </w:t>
        </w:r>
      </w:ins>
      <w:r w:rsidR="002D3CCF">
        <w:rPr>
          <w:rFonts w:eastAsiaTheme="minorEastAsia" w:cs="Times New Roman"/>
          <w:kern w:val="0"/>
          <w:lang w:eastAsia="en-US" w:bidi="ar-SA"/>
        </w:rPr>
        <w:t xml:space="preserve">track. </w:t>
      </w:r>
      <w:r w:rsidR="004151ED">
        <w:rPr>
          <w:rFonts w:eastAsia="Times New Roman" w:cs="Times New Roman"/>
          <w:color w:val="000000"/>
          <w:shd w:val="clear" w:color="auto" w:fill="FFFFFF"/>
        </w:rPr>
        <w:t xml:space="preserve">Let us now turn to analyzing the SED trends by age of the starburst (the following discussion is modeled after Leitherer 2004). </w:t>
      </w:r>
    </w:p>
    <w:p w14:paraId="765BF9EC" w14:textId="169832D4" w:rsidR="002A447A" w:rsidRPr="00AE1178" w:rsidRDefault="004151ED" w:rsidP="004151ED">
      <w:pPr>
        <w:rPr>
          <w:rFonts w:eastAsia="Times New Roman" w:cs="Times New Roman"/>
          <w:color w:val="000000"/>
          <w:shd w:val="clear" w:color="auto" w:fill="FFFFFF"/>
        </w:rPr>
      </w:pPr>
      <w:r>
        <w:rPr>
          <w:rFonts w:eastAsia="Times New Roman" w:cs="Times New Roman"/>
          <w:color w:val="000000"/>
          <w:shd w:val="clear" w:color="auto" w:fill="FFFFFF"/>
        </w:rPr>
        <w:t xml:space="preserve"> </w:t>
      </w: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 the different evolutionary tracks since all of our tracks start similarly</w:t>
      </w:r>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0F6DB539"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w:t>
      </w:r>
      <w:ins w:id="73" w:author="Helen  Meskhidze" w:date="2016-01-11T14:28:00Z">
        <w:r w:rsidR="00EF07F5">
          <w:rPr>
            <w:rFonts w:cs="Times New Roman"/>
          </w:rPr>
          <w:t xml:space="preserve">, </w:t>
        </w:r>
      </w:ins>
      <w:r w:rsidR="00EE4B34">
        <w:rPr>
          <w:rFonts w:cs="Times New Roman"/>
        </w:rPr>
        <w:t>IR</w:t>
      </w:r>
      <w:ins w:id="74" w:author="Helen  Meskhidze" w:date="2016-01-11T14:28:00Z">
        <w:r w:rsidR="00EF07F5">
          <w:rPr>
            <w:rFonts w:cs="Times New Roman"/>
          </w:rPr>
          <w:t>, and IR fine structure line</w:t>
        </w:r>
      </w:ins>
      <w:r w:rsidR="00EE4B34">
        <w:rPr>
          <w:rFonts w:cs="Times New Roman"/>
        </w:rPr>
        <w:t xml:space="preserve">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427F5A33"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 The effect of age is more pronounced with the Padova instantaneous evolution track than with the Geneva.</w:t>
      </w:r>
      <w:r w:rsidR="00EE4B34" w:rsidRPr="003541FF">
        <w:rPr>
          <w:rFonts w:eastAsia="Times New Roman" w:cs="Times New Roman"/>
        </w:rPr>
        <w:t xml:space="preserve"> </w:t>
      </w:r>
    </w:p>
    <w:p w14:paraId="1694DB2F" w14:textId="25F627DB" w:rsidR="00394A67" w:rsidRPr="003541FF" w:rsidRDefault="00394A67" w:rsidP="00394A67">
      <w:pPr>
        <w:rPr>
          <w:ins w:id="75" w:author="Chris Richardson" w:date="2015-10-28T12:31:00Z"/>
          <w:rFonts w:cs="Times New Roman"/>
        </w:rPr>
      </w:pPr>
    </w:p>
    <w:p w14:paraId="140E2384" w14:textId="77777777" w:rsidR="00394A67" w:rsidRPr="003541FF" w:rsidRDefault="00394A67" w:rsidP="0036632D">
      <w:pPr>
        <w:rPr>
          <w:ins w:id="76" w:author="Chris Richardson" w:date="2015-10-28T12:31:00Z"/>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6C2D2C97" w:rsidR="0098324F" w:rsidRPr="003541FF" w:rsidRDefault="00AF52CD" w:rsidP="0036632D">
      <w:pPr>
        <w:rPr>
          <w:rFonts w:cs="Times New Roman"/>
          <w:i/>
        </w:rPr>
      </w:pPr>
      <w:r w:rsidRPr="003541FF">
        <w:rPr>
          <w:rFonts w:cs="Times New Roman"/>
          <w:i/>
        </w:rPr>
        <w:t xml:space="preserve">4.3.3 </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313F7633" w:rsidR="004A1C81" w:rsidRPr="003541FF" w:rsidRDefault="00DB2F34" w:rsidP="004A1C81">
      <w:pPr>
        <w:rPr>
          <w:rFonts w:cs="Times New Roman"/>
          <w:b/>
        </w:rPr>
      </w:pPr>
      <w:r w:rsidRPr="003541FF">
        <w:rPr>
          <w:rFonts w:cs="Times New Roman"/>
        </w:rPr>
        <w:t>After 5 Myr, the most massive stars in the starburst cool off and form Red Super Giants (RSGs). At 8 Myr, RSGs dominate the near-IR portion of the spectrum.</w:t>
      </w:r>
      <w:ins w:id="77" w:author="Helen  Meskhidze" w:date="2015-11-01T18:39:00Z">
        <w:r w:rsidR="00B138BA" w:rsidRPr="003541FF">
          <w:rPr>
            <w:rFonts w:cs="Times New Roman"/>
          </w:rPr>
          <w:t xml:space="preserve"> </w:t>
        </w:r>
      </w:ins>
      <w:r w:rsidR="004A1C81" w:rsidRPr="003541FF">
        <w:rPr>
          <w:rFonts w:cs="Times New Roman"/>
        </w:rPr>
        <w:t xml:space="preserve">The Geneva </w:t>
      </w:r>
      <w:r w:rsidR="004A1C81" w:rsidRPr="003541FF">
        <w:rPr>
          <w:rFonts w:eastAsia="Times New Roman" w:cs="Times New Roman"/>
        </w:rPr>
        <w:t xml:space="preserve">instantaneous </w:t>
      </w:r>
      <w:ins w:id="78" w:author="Helen  Meskhidze" w:date="2016-01-11T14:30:00Z">
        <w:r w:rsidR="00F431FF">
          <w:rPr>
            <w:rFonts w:cs="Times New Roman"/>
          </w:rPr>
          <w:t xml:space="preserve">track emission lines </w:t>
        </w:r>
      </w:ins>
      <w:r w:rsidR="004A1C81" w:rsidRPr="003541FF">
        <w:rPr>
          <w:rFonts w:cs="Times New Roman"/>
        </w:rPr>
        <w:t>begin falling off rapidly</w:t>
      </w:r>
      <w:ins w:id="79" w:author="Helen  Meskhidze" w:date="2016-01-11T14:32:00Z">
        <w:r w:rsidR="00F431FF">
          <w:rPr>
            <w:rFonts w:cs="Times New Roman"/>
          </w:rPr>
          <w:t xml:space="preserve"> </w:t>
        </w:r>
      </w:ins>
      <w:r w:rsidR="004A1C81" w:rsidRPr="003541FF">
        <w:rPr>
          <w:rFonts w:cs="Times New Roman"/>
        </w:rPr>
        <w:t>beyond 6 Myr</w:t>
      </w:r>
      <w:ins w:id="80" w:author="Helen  Meskhidze" w:date="2016-01-11T14:32:00Z">
        <w:r w:rsidR="00F431FF">
          <w:rPr>
            <w:rFonts w:cs="Times New Roman"/>
          </w:rPr>
          <w:t xml:space="preserve"> (approximately </w:t>
        </w:r>
        <w:r w:rsidR="00F431FF" w:rsidRPr="003541FF">
          <w:rPr>
            <w:rFonts w:cs="Times New Roman"/>
          </w:rPr>
          <w:t>0.5 – 1.0 dex lower at 8 Myr than 6 Myr</w:t>
        </w:r>
        <w:r w:rsidR="00F431FF">
          <w:rPr>
            <w:rFonts w:cs="Times New Roman"/>
          </w:rPr>
          <w:t>)</w:t>
        </w:r>
      </w:ins>
      <w:r w:rsidR="004A1C81" w:rsidRPr="003541FF">
        <w:rPr>
          <w:rFonts w:cs="Times New Roman"/>
        </w:rPr>
        <w:t>, especially in the case of the optical</w:t>
      </w:r>
      <w:ins w:id="81" w:author="Helen  Meskhidze" w:date="2016-01-11T14:31:00Z">
        <w:r w:rsidR="00F431FF">
          <w:rPr>
            <w:rFonts w:cs="Times New Roman"/>
          </w:rPr>
          <w:t xml:space="preserve">, most </w:t>
        </w:r>
      </w:ins>
      <w:r w:rsidR="004A1C81" w:rsidRPr="003541FF">
        <w:rPr>
          <w:rFonts w:cs="Times New Roman"/>
        </w:rPr>
        <w:t>IR</w:t>
      </w:r>
      <w:ins w:id="82" w:author="Helen  Meskhidze" w:date="2016-01-11T14:31:00Z">
        <w:r w:rsidR="00F431FF">
          <w:rPr>
            <w:rFonts w:cs="Times New Roman"/>
          </w:rPr>
          <w:t>,</w:t>
        </w:r>
      </w:ins>
      <w:ins w:id="83" w:author="Helen  Meskhidze" w:date="2016-01-11T14:28:00Z">
        <w:r w:rsidR="00EF07F5">
          <w:rPr>
            <w:rFonts w:cs="Times New Roman"/>
          </w:rPr>
          <w:t xml:space="preserve"> and IR fine structure</w:t>
        </w:r>
      </w:ins>
      <w:r w:rsidR="004A1C81" w:rsidRPr="003541FF">
        <w:rPr>
          <w:rFonts w:cs="Times New Roman"/>
        </w:rPr>
        <w:t xml:space="preserve"> lines. </w:t>
      </w:r>
      <w:ins w:id="84" w:author="Helen  Meskhidze" w:date="2016-01-11T14:29:00Z">
        <w:r w:rsidR="00EF07F5">
          <w:rPr>
            <w:rFonts w:cs="Times New Roman"/>
          </w:rPr>
          <w:t xml:space="preserve">The </w:t>
        </w:r>
      </w:ins>
      <w:ins w:id="85" w:author="Helen  Meskhidze" w:date="2016-01-11T14:32:00Z">
        <w:r w:rsidR="00F431FF">
          <w:rPr>
            <w:rFonts w:cs="Times New Roman"/>
          </w:rPr>
          <w:t xml:space="preserve">Geneva and </w:t>
        </w:r>
      </w:ins>
      <w:ins w:id="86" w:author="Helen  Meskhidze" w:date="2016-01-11T14:29:00Z">
        <w:r w:rsidR="00EF07F5">
          <w:rPr>
            <w:rFonts w:cs="Times New Roman"/>
          </w:rPr>
          <w:t>Padova continuous track</w:t>
        </w:r>
      </w:ins>
      <w:ins w:id="87" w:author="Helen  Meskhidze" w:date="2016-01-11T14:32:00Z">
        <w:r w:rsidR="00F431FF">
          <w:rPr>
            <w:rFonts w:cs="Times New Roman"/>
          </w:rPr>
          <w:t>s</w:t>
        </w:r>
      </w:ins>
      <w:ins w:id="88" w:author="Helen  Meskhidze" w:date="2016-01-11T14:29:00Z">
        <w:r w:rsidR="00F431FF">
          <w:rPr>
            <w:rFonts w:cs="Times New Roman"/>
          </w:rPr>
          <w:t>, however, continue</w:t>
        </w:r>
        <w:r w:rsidR="00EF07F5">
          <w:rPr>
            <w:rFonts w:cs="Times New Roman"/>
          </w:rPr>
          <w:t xml:space="preserve"> to emit constantly across the 5-8 Myr range. </w:t>
        </w:r>
      </w:ins>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AE871AC" w:rsidR="00194C64" w:rsidRPr="003541FF" w:rsidRDefault="00D322D0" w:rsidP="0036632D">
      <w:pPr>
        <w:rPr>
          <w:rFonts w:cs="Times New Roman"/>
        </w:rPr>
      </w:pPr>
      <w:r w:rsidRPr="003541FF">
        <w:rPr>
          <w:rFonts w:cs="Times New Roman"/>
        </w:rPr>
        <w:t>We now turn to the analysis of effects of dust on ou</w:t>
      </w:r>
      <w:r w:rsidR="005E5C16" w:rsidRPr="003541FF">
        <w:rPr>
          <w:rFonts w:cs="Times New Roman"/>
        </w:rPr>
        <w:t>r simulations. Though our baseli</w:t>
      </w:r>
      <w:r w:rsidRPr="003541FF">
        <w:rPr>
          <w:rFonts w:cs="Times New Roman"/>
        </w:rPr>
        <w:t xml:space="preserve">ne model is dusty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Figure 7 shows our model’s sensitivity to dust. Note that for figure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 17 due to the effects of dust sublimation (discussed in §3.2). To best study the effects of dust, we wanted to include only the regions with full dust abundances adopted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3CA58844"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General observations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4EEECDBB"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 Lastly, since dust is formed from metals, we see less emission from such metals across our plane (e.g. Si, Mg, Ne, and Ar typically decrease when dust is introduced)</w:t>
      </w:r>
    </w:p>
    <w:p w14:paraId="1F7228AD" w14:textId="77777777" w:rsidR="00281090" w:rsidRPr="003541FF" w:rsidRDefault="00281090"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0B8C7812" w14:textId="321961CA" w:rsidR="00CE5ECB" w:rsidRPr="003541FF" w:rsidRDefault="00CE5ECB" w:rsidP="00CE5ECB">
      <w:pPr>
        <w:tabs>
          <w:tab w:val="left" w:pos="6840"/>
        </w:tabs>
        <w:rPr>
          <w:rFonts w:cs="Times New Roman"/>
        </w:rPr>
      </w:pPr>
      <w:r w:rsidRPr="003541FF">
        <w:rPr>
          <w:rFonts w:cs="Times New Roman"/>
        </w:rPr>
        <w:t xml:space="preserve">Many of the equivalent widths of UV emission lines decrease with dust introduction since dust absorption peaks in the UV. Specifically, N V λ1240 decreases 0.4 dex in peak emission. C IV λ1549 emission decreases 0.6 dex with dust, Si II] λ2335 decreases 0.5 dex, and He II λ1640 decrease 0.2 dex. </w:t>
      </w:r>
    </w:p>
    <w:p w14:paraId="6E1A8C7D" w14:textId="77777777" w:rsidR="00CE5ECB" w:rsidRPr="003541FF" w:rsidRDefault="00CE5ECB" w:rsidP="00281090">
      <w:pPr>
        <w:rPr>
          <w:rFonts w:cs="Times New Roman"/>
        </w:rPr>
      </w:pPr>
    </w:p>
    <w:p w14:paraId="1E4DEBC3" w14:textId="7C07705F" w:rsidR="00A66018" w:rsidRPr="003541FF" w:rsidRDefault="00281090" w:rsidP="00281090">
      <w:pPr>
        <w:rPr>
          <w:rFonts w:cs="Times New Roman"/>
        </w:rPr>
      </w:pPr>
      <w:r w:rsidRPr="003541FF">
        <w:rPr>
          <w:rFonts w:cs="Times New Roman"/>
        </w:rPr>
        <w:t>The m</w:t>
      </w:r>
      <w:r w:rsidR="00A66018" w:rsidRPr="003541FF">
        <w:rPr>
          <w:rFonts w:cs="Times New Roman"/>
        </w:rPr>
        <w:t xml:space="preserve">ost drastic change </w:t>
      </w:r>
      <w:r w:rsidRPr="003541FF">
        <w:rPr>
          <w:rFonts w:cs="Times New Roman"/>
        </w:rPr>
        <w:t xml:space="preserve">in UV emission lines is </w:t>
      </w:r>
      <w:r w:rsidR="00A66018" w:rsidRPr="003541FF">
        <w:rPr>
          <w:rFonts w:cs="Times New Roman"/>
        </w:rPr>
        <w:t>evidenced by [O V] λ1218</w:t>
      </w:r>
      <w:r w:rsidRPr="003541FF">
        <w:rPr>
          <w:rFonts w:cs="Times New Roman"/>
        </w:rPr>
        <w:t>,</w:t>
      </w:r>
      <w:r w:rsidR="00A66018" w:rsidRPr="003541FF">
        <w:rPr>
          <w:rFonts w:cs="Times New Roman"/>
        </w:rPr>
        <w:t xml:space="preserve"> which </w:t>
      </w:r>
      <w:r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r w:rsidRPr="003541FF">
        <w:rPr>
          <w:rFonts w:cs="Times New Roman"/>
        </w:rPr>
        <w:t>. Since dust is the primary for of heati</w:t>
      </w:r>
      <w:r w:rsidR="0005097A">
        <w:rPr>
          <w:rFonts w:cs="Times New Roman"/>
        </w:rPr>
        <w:t>ng in this region, we expect oxygen</w:t>
      </w:r>
      <w:r w:rsidRPr="003541FF">
        <w:rPr>
          <w:rFonts w:cs="Times New Roman"/>
        </w:rPr>
        <w:t xml:space="preserve"> to be</w:t>
      </w:r>
      <w:r w:rsidR="00CE5ECB" w:rsidRPr="003541FF">
        <w:rPr>
          <w:rFonts w:cs="Times New Roman"/>
        </w:rPr>
        <w:t xml:space="preserve"> especially</w:t>
      </w:r>
      <w:r w:rsidRPr="003541FF">
        <w:rPr>
          <w:rFonts w:cs="Times New Roman"/>
        </w:rPr>
        <w:t xml:space="preserve"> sensitiv</w:t>
      </w:r>
      <w:r w:rsidR="0005097A">
        <w:rPr>
          <w:rFonts w:cs="Times New Roman"/>
        </w:rPr>
        <w:t xml:space="preserve">e to dust.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61E7CB0"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when dust is introduced. [O II] λ3727 increases with dust introduction from 2.5 dex to 2.9 dex but [O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71A4DDBC" w14:textId="7855B81F" w:rsidR="00313F9A" w:rsidRPr="003541FF" w:rsidRDefault="00281090" w:rsidP="00281090">
      <w:pPr>
        <w:rPr>
          <w:rFonts w:cs="Times New Roman"/>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24.31um c</w:t>
      </w:r>
      <w:r w:rsidR="00D32E6E" w:rsidRPr="003541FF">
        <w:rPr>
          <w:rFonts w:cs="Times New Roman"/>
        </w:rPr>
        <w:t>hange</w:t>
      </w:r>
      <w:r w:rsidRPr="003541FF">
        <w:rPr>
          <w:rFonts w:cs="Times New Roman"/>
        </w:rPr>
        <w:t>s the most, decreasing emission by</w:t>
      </w:r>
      <w:r w:rsidR="00D32E6E" w:rsidRPr="003541FF">
        <w:rPr>
          <w:rFonts w:cs="Times New Roman"/>
        </w:rPr>
        <w:t xml:space="preserve"> 0.4 dex </w:t>
      </w:r>
      <w:r w:rsidRPr="003541FF">
        <w:rPr>
          <w:rFonts w:cs="Times New Roman"/>
        </w:rPr>
        <w:t>with the introduction of dust.</w:t>
      </w:r>
      <w:r w:rsidR="00CE5ECB" w:rsidRPr="003541FF">
        <w:rPr>
          <w:rFonts w:cs="Times New Roman"/>
        </w:rPr>
        <w:t xml:space="preserve"> Otherwise, many of our IR emission lines (and specifically, IR fine structure emission lines) change by 0.1 dex or stay constant in peak log(W</w:t>
      </w:r>
      <w:r w:rsidR="00CE5ECB" w:rsidRPr="003541FF">
        <w:rPr>
          <w:rFonts w:cs="Times New Roman"/>
          <w:vertAlign w:val="subscript"/>
        </w:rPr>
        <w:t>λ</w:t>
      </w:r>
      <w:r w:rsidR="00CE5ECB" w:rsidRPr="003541FF">
        <w:rPr>
          <w:rFonts w:cs="Times New Roman"/>
        </w:rPr>
        <w:t xml:space="preserve">) </w:t>
      </w:r>
    </w:p>
    <w:p w14:paraId="5CDB7593" w14:textId="77777777" w:rsidR="00313F9A" w:rsidRDefault="00313F9A" w:rsidP="00194078">
      <w:pPr>
        <w:rPr>
          <w:rFonts w:cs="Times New Roman"/>
          <w:b/>
        </w:rPr>
      </w:pP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48E4981D" w:rsidR="003541FF" w:rsidRPr="00BE6E59" w:rsidRDefault="00BE6E59" w:rsidP="003541FF">
      <w:pPr>
        <w:rPr>
          <w:rFonts w:cs="Times New Roman"/>
          <w:b/>
        </w:rPr>
      </w:pPr>
      <w:r w:rsidRPr="00BE6E59">
        <w:rPr>
          <w:rFonts w:cs="Times New Roman"/>
          <w:b/>
        </w:rPr>
        <w:t>5.1</w:t>
      </w:r>
      <w:r w:rsidR="003541FF" w:rsidRPr="00BE6E59">
        <w:rPr>
          <w:rFonts w:cs="Times New Roman"/>
          <w:b/>
        </w:rPr>
        <w:t xml:space="preserve"> Implications on local, low redshift galaxies</w:t>
      </w:r>
    </w:p>
    <w:p w14:paraId="60289A64" w14:textId="77777777" w:rsidR="003541FF" w:rsidRDefault="003541FF" w:rsidP="003541FF">
      <w:pPr>
        <w:rPr>
          <w:rFonts w:cs="Times New Roman"/>
          <w:b/>
        </w:rPr>
      </w:pPr>
    </w:p>
    <w:p w14:paraId="25611382" w14:textId="19B7E692"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w:t>
      </w:r>
      <w:r w:rsidR="00E50002">
        <w:rPr>
          <w:rFonts w:cs="Times New Roman"/>
        </w:rPr>
        <w:t xml:space="preserve">referencing </w:t>
      </w:r>
      <w:r w:rsidR="004552B1">
        <w:rPr>
          <w:rFonts w:cs="Times New Roman"/>
        </w:rPr>
        <w:t>our high metallicity, dusty simulations</w:t>
      </w:r>
      <w:r w:rsidR="00E50002">
        <w:rPr>
          <w:rFonts w:cs="Times New Roman"/>
        </w:rPr>
        <w:t>.</w:t>
      </w:r>
    </w:p>
    <w:p w14:paraId="719D2183" w14:textId="77777777" w:rsidR="00190E8F" w:rsidRDefault="00190E8F" w:rsidP="003541FF">
      <w:pPr>
        <w:rPr>
          <w:rFonts w:cs="Times New Roman"/>
        </w:rPr>
      </w:pPr>
    </w:p>
    <w:p w14:paraId="209F5AFA" w14:textId="324EB635" w:rsidR="00190E8F" w:rsidRDefault="00EE40DF" w:rsidP="004909AF">
      <w:pPr>
        <w:rPr>
          <w:rFonts w:cs="Times New Roman"/>
        </w:rPr>
      </w:pPr>
      <w:r>
        <w:rPr>
          <w:rFonts w:cs="Times New Roman"/>
        </w:rPr>
        <w:t xml:space="preserve">As discussed in Satyapal et al. (2007), NGC 3621, an optically classified star-forming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 xml:space="preserve">of these two emission lines are 0.6 and 0.7 respectively. The peak </w:t>
      </w:r>
      <w:r w:rsidR="00CC2FD6" w:rsidRPr="003541FF">
        <w:rPr>
          <w:rFonts w:cs="Times New Roman"/>
        </w:rPr>
        <w:t>log(W</w:t>
      </w:r>
      <w:r w:rsidR="00424BE5">
        <w:rPr>
          <w:rFonts w:cs="Times New Roman"/>
          <w:vertAlign w:val="subscript"/>
        </w:rPr>
        <w:t>[Ne V]</w:t>
      </w:r>
      <w:r w:rsidR="00CC2FD6" w:rsidRPr="003541FF">
        <w:rPr>
          <w:rFonts w:cs="Times New Roman"/>
        </w:rPr>
        <w:t xml:space="preserve">) </w:t>
      </w:r>
      <w:r w:rsidR="00CC2FD6">
        <w:rPr>
          <w:rFonts w:cs="Times New Roman"/>
        </w:rPr>
        <w:t>in our dusty, high metallicity (</w:t>
      </w:r>
      <w:r w:rsidR="00CC2FD6" w:rsidRPr="000A6EB6">
        <w:rPr>
          <w:rFonts w:cs="Times New Roman"/>
        </w:rPr>
        <w:t xml:space="preserve">5.0 </w:t>
      </w:r>
      <w:r w:rsidR="00CC2FD6" w:rsidRPr="000A6EB6">
        <w:rPr>
          <w:rFonts w:cs="Times New Roman"/>
          <w:i/>
        </w:rPr>
        <w:t>Z</w:t>
      </w:r>
      <w:r w:rsidR="00CC2FD6" w:rsidRPr="000A6EB6">
        <w:rPr>
          <w:rFonts w:ascii="Kaiti SC Black" w:hAnsi="Kaiti SC Black" w:cs="Kaiti SC Black"/>
          <w:vertAlign w:val="subscript"/>
        </w:rPr>
        <w:t>⊙</w:t>
      </w:r>
      <w:r w:rsidR="00CC2FD6">
        <w:rPr>
          <w:rFonts w:cs="Times New Roman"/>
        </w:rPr>
        <w:t xml:space="preserve">) simulations is 1.0 and 1.1 respectively, clearly showing an increase (around 2.5 times stronger) in emission with increasing metallicity.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-1.5;  Levesque et al., 2010)</w:t>
      </w:r>
      <w:r w:rsidR="004909AF">
        <w:rPr>
          <w:rFonts w:cs="Times New Roman"/>
        </w:rPr>
        <w:t>. Thus, we agree with Satyapal et al.’s suggestion 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1C1EEF8C"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[O IV] 25.9 µm emission begins to </w:t>
      </w:r>
      <w:r w:rsidR="00E67F8E">
        <w:rPr>
          <w:rFonts w:cs="Times New Roman"/>
        </w:rPr>
        <w:t>occur around</w:t>
      </w:r>
      <w:r w:rsidR="004909AF">
        <w:rPr>
          <w:rFonts w:cs="Times New Roman"/>
        </w:rPr>
        <w:t xml:space="preserve">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outside of the range of what is observed locally. We find abundant [O IV] 25.9 µm emission in the higher redshift range. </w:t>
      </w:r>
    </w:p>
    <w:p w14:paraId="1BF8E89A" w14:textId="77777777" w:rsidR="00CC2FD6" w:rsidRDefault="00CC2FD6" w:rsidP="003541FF">
      <w:pPr>
        <w:rPr>
          <w:rFonts w:cs="Times New Roman"/>
        </w:rPr>
      </w:pPr>
    </w:p>
    <w:p w14:paraId="3C53A9F0" w14:textId="5C3BA85C" w:rsidR="00E5000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range 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 xml:space="preserve">-2 and low density. Thus, we suggest that perhaps there are low metallicity pockets within these local galaxies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769A81B9"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Implications on high z galaxies</w:t>
      </w:r>
    </w:p>
    <w:p w14:paraId="10B7DE59" w14:textId="77777777" w:rsidR="003541FF" w:rsidRDefault="003541FF" w:rsidP="003541FF">
      <w:pPr>
        <w:ind w:left="720" w:hanging="720"/>
        <w:rPr>
          <w:rFonts w:cs="Times New Roman"/>
          <w:b/>
        </w:rPr>
      </w:pPr>
    </w:p>
    <w:p w14:paraId="1FD64756" w14:textId="158EA28F"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 Brinchmann, and Rahmati 2014).</w:t>
      </w:r>
    </w:p>
    <w:p w14:paraId="49C799AC" w14:textId="3AC20C31" w:rsidR="004552B1" w:rsidRPr="00E24A5A" w:rsidRDefault="004552B1" w:rsidP="00E24A5A">
      <w:pPr>
        <w:rPr>
          <w:rFonts w:cs="Times New Roman"/>
        </w:rPr>
      </w:pPr>
    </w:p>
    <w:p w14:paraId="7029FD3F" w14:textId="4E710B13"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l</w:t>
      </w:r>
      <w:r w:rsidRPr="006B5576">
        <w:rPr>
          <w:rFonts w:eastAsia="Times New Roman" w:cs="Times New Roman"/>
          <w:color w:val="000000"/>
        </w:rPr>
        <w:t>yman break galaxies with high [O III] / Hβ ratios</w:t>
      </w:r>
      <w:r>
        <w:rPr>
          <w:rFonts w:eastAsia="Times New Roman" w:cs="Times New Roman"/>
          <w:color w:val="000000"/>
        </w:rPr>
        <w:t xml:space="preserve"> around z ~ 2.3. </w:t>
      </w:r>
      <w:r w:rsidR="002F5EA1">
        <w:rPr>
          <w:rFonts w:eastAsia="Times New Roman" w:cs="Times New Roman"/>
          <w:color w:val="000000"/>
        </w:rPr>
        <w:t>Kewley et al.’s (2013) cosmic BPT diagram also suggests that [O III]/</w:t>
      </w:r>
      <w:r w:rsidR="002F5EA1" w:rsidRPr="002F5EA1">
        <w:rPr>
          <w:rFonts w:eastAsia="Times New Roman" w:cs="Times New Roman"/>
          <w:color w:val="000000"/>
        </w:rPr>
        <w:t xml:space="preserve"> </w:t>
      </w:r>
      <w:r w:rsidR="002F5EA1" w:rsidRPr="006B5576">
        <w:rPr>
          <w:rFonts w:eastAsia="Times New Roman" w:cs="Times New Roman"/>
          <w:color w:val="000000"/>
        </w:rPr>
        <w:t>Hβ ratios</w:t>
      </w:r>
      <w:r w:rsidR="002F5EA1">
        <w:rPr>
          <w:rFonts w:eastAsia="Times New Roman" w:cs="Times New Roman"/>
          <w:color w:val="000000"/>
        </w:rPr>
        <w:t xml:space="preserve"> increase with increasing </w:t>
      </w:r>
      <w:r w:rsidR="002F5EA1">
        <w:rPr>
          <w:rFonts w:eastAsia="Times New Roman" w:cs="Times New Roman"/>
          <w:i/>
          <w:color w:val="000000"/>
        </w:rPr>
        <w:t>z</w:t>
      </w:r>
      <w:r w:rsidR="002F5EA1">
        <w:rPr>
          <w:rFonts w:eastAsia="Times New Roman" w:cs="Times New Roman"/>
          <w:color w:val="000000"/>
        </w:rPr>
        <w:t xml:space="preserve">. </w:t>
      </w:r>
      <w:r>
        <w:rPr>
          <w:rFonts w:eastAsia="Times New Roman" w:cs="Times New Roman"/>
          <w:color w:val="000000"/>
        </w:rPr>
        <w:t xml:space="preserve">We </w:t>
      </w:r>
      <w:r w:rsidR="002F5EA1">
        <w:rPr>
          <w:rFonts w:eastAsia="Times New Roman" w:cs="Times New Roman"/>
          <w:color w:val="000000"/>
        </w:rPr>
        <w:t xml:space="preserve">similarly </w:t>
      </w:r>
      <w:r>
        <w:rPr>
          <w:rFonts w:eastAsia="Times New Roman" w:cs="Times New Roman"/>
          <w:color w:val="000000"/>
        </w:rPr>
        <w:t xml:space="preserve">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2F5EA1">
        <w:rPr>
          <w:rFonts w:eastAsia="Symbol" w:cs="Times New Roman"/>
          <w:color w:val="000000"/>
        </w:rPr>
        <w:t xml:space="preserve">increases </w:t>
      </w:r>
      <w:r>
        <w:rPr>
          <w:rFonts w:eastAsia="Symbol" w:cs="Times New Roman"/>
          <w:color w:val="000000"/>
        </w:rPr>
        <w:t xml:space="preserve">with </w:t>
      </w:r>
      <w:r w:rsidR="002F5EA1">
        <w:rPr>
          <w:rFonts w:eastAsia="Symbol" w:cs="Times New Roman"/>
          <w:color w:val="000000"/>
        </w:rPr>
        <w:t xml:space="preserve">decreasing </w:t>
      </w:r>
      <w:r>
        <w:rPr>
          <w:rFonts w:eastAsia="Symbol" w:cs="Times New Roman"/>
          <w:color w:val="000000"/>
        </w:rPr>
        <w:t xml:space="preserve">metallicity (emission at to </w:t>
      </w:r>
      <w:r w:rsidR="002F5EA1">
        <w:rPr>
          <w:rFonts w:cs="Times New Roman"/>
        </w:rPr>
        <w:t>0.2</w:t>
      </w:r>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is </w:t>
      </w:r>
      <w:r w:rsidR="002F5EA1">
        <w:rPr>
          <w:rFonts w:eastAsia="Symbol" w:cs="Times New Roman"/>
          <w:color w:val="000000"/>
        </w:rPr>
        <w:t>1</w:t>
      </w:r>
      <w:r>
        <w:rPr>
          <w:rFonts w:eastAsia="Symbol" w:cs="Times New Roman"/>
          <w:color w:val="000000"/>
        </w:rPr>
        <w:t>.6 times emission at</w:t>
      </w:r>
      <w:r w:rsidR="002F5EA1">
        <w:rPr>
          <w:rFonts w:eastAsia="Symbol" w:cs="Times New Roman"/>
          <w:color w:val="000000"/>
        </w:rPr>
        <w:t xml:space="preserve"> 5.0</w:t>
      </w:r>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w:t>
      </w:r>
      <w:r w:rsidR="002F5EA1">
        <w:rPr>
          <w:rFonts w:cs="Times New Roman"/>
        </w:rPr>
        <w:t xml:space="preserve">Kewley et al. (2013) </w:t>
      </w:r>
      <w:r w:rsidR="000C7626">
        <w:rPr>
          <w:rFonts w:cs="Times New Roman"/>
        </w:rPr>
        <w:t>note</w:t>
      </w:r>
      <w:r w:rsidR="002F5EA1">
        <w:rPr>
          <w:rFonts w:cs="Times New Roman"/>
        </w:rPr>
        <w:t xml:space="preserve"> </w:t>
      </w:r>
      <w:r w:rsidR="000C7626">
        <w:rPr>
          <w:rFonts w:cs="Times New Roman"/>
        </w:rPr>
        <w:t xml:space="preserve">around a 0.8 dex increase in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2F5EA1">
        <w:rPr>
          <w:rFonts w:cs="Times New Roman"/>
        </w:rPr>
        <w:t xml:space="preserve"> </w:t>
      </w:r>
      <w:r w:rsidR="000C7626">
        <w:rPr>
          <w:rFonts w:cs="Times New Roman"/>
        </w:rPr>
        <w:t xml:space="preserve">emission from </w:t>
      </w:r>
      <w:r w:rsidR="000C7626">
        <w:rPr>
          <w:rFonts w:cs="Times New Roman"/>
          <w:i/>
        </w:rPr>
        <w:t>z</w:t>
      </w:r>
      <w:r w:rsidR="000C7626">
        <w:rPr>
          <w:rFonts w:cs="Times New Roman"/>
        </w:rPr>
        <w:t xml:space="preserve"> = 0.8 to </w:t>
      </w:r>
      <w:r w:rsidR="000C7626">
        <w:rPr>
          <w:rFonts w:cs="Times New Roman"/>
          <w:i/>
        </w:rPr>
        <w:t>z =</w:t>
      </w:r>
      <w:r w:rsidR="000C7626">
        <w:rPr>
          <w:rFonts w:cs="Times New Roman"/>
        </w:rPr>
        <w:t xml:space="preserve"> 2.5. W</w:t>
      </w:r>
      <w:r>
        <w:rPr>
          <w:rFonts w:cs="Times New Roman"/>
        </w:rPr>
        <w:t>e 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0C7626">
        <w:rPr>
          <w:rFonts w:eastAsia="Symbol" w:cs="Times New Roman"/>
          <w:color w:val="000000"/>
        </w:rPr>
        <w:t xml:space="preserve"> We nearly recreate Kewley’s range of emission comparing our dust-free model to 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model—a 0.6 dex increase in peak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0C7626">
        <w:rPr>
          <w:rFonts w:cs="Times New Roman"/>
        </w:rPr>
        <w:t xml:space="preserve"> emission</w:t>
      </w:r>
      <w:r w:rsidR="000C7626">
        <w:rPr>
          <w:rFonts w:eastAsia="Symbol" w:cs="Times New Roman"/>
          <w:color w:val="000000"/>
        </w:rPr>
        <w:t>.</w:t>
      </w:r>
      <w:r>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01AFB399"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xml:space="preserve">), C III] emission is around 2.7.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 xml:space="preserve">λ1240, N IV] λ1487, C IV λ1549, He II λ1640, </w:t>
      </w:r>
      <w:r w:rsidR="00ED7CBB" w:rsidRPr="003541FF">
        <w:rPr>
          <w:rFonts w:cs="Times New Roman"/>
        </w:rPr>
        <w:t xml:space="preserve">O III] </w:t>
      </w:r>
      <w:r w:rsidR="00ED7CBB" w:rsidRPr="003541FF">
        <w:rPr>
          <w:rFonts w:eastAsia="Symbol" w:cs="Times New Roman"/>
          <w:color w:val="000000"/>
        </w:rPr>
        <w:t xml:space="preserve">λλ1661, 1666, N III] λ1750, </w:t>
      </w:r>
      <w:r w:rsidR="00ED7CBB">
        <w:rPr>
          <w:rFonts w:eastAsia="Symbol" w:cs="Times New Roman"/>
          <w:color w:val="000000"/>
        </w:rPr>
        <w:t xml:space="preserve">and </w:t>
      </w:r>
      <w:r w:rsidR="00ED7CBB" w:rsidRPr="003541FF">
        <w:rPr>
          <w:rFonts w:eastAsia="Symbol" w:cs="Times New Roman"/>
          <w:color w:val="000000"/>
        </w:rPr>
        <w:t>[Si III] λ1883, λ1892</w:t>
      </w:r>
      <w:r w:rsidR="00ED7CBB">
        <w:rPr>
          <w:rFonts w:eastAsia="Symbol" w:cs="Times New Roman"/>
          <w:color w:val="000000"/>
        </w:rPr>
        <w:t xml:space="preserve">. These values can all be compared to our simulations in Table 2. </w:t>
      </w:r>
      <w:r w:rsidR="00F87F55">
        <w:rPr>
          <w:rFonts w:eastAsia="Symbol" w:cs="Times New Roman"/>
          <w:color w:val="000000"/>
        </w:rPr>
        <w:t>Overall, our values for the dust-free simulations for these emission lines range from 1 &lt; peak 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p>
    <w:p w14:paraId="222199B9" w14:textId="77777777" w:rsidR="00F87F55" w:rsidRDefault="00F87F55" w:rsidP="00E24A5A">
      <w:pPr>
        <w:tabs>
          <w:tab w:val="left" w:pos="480"/>
        </w:tabs>
        <w:rPr>
          <w:rFonts w:eastAsia="Times New Roman" w:cs="Times New Roman"/>
          <w:shd w:val="clear" w:color="auto" w:fill="FFFFFF"/>
        </w:rPr>
      </w:pPr>
    </w:p>
    <w:p w14:paraId="75119F3F" w14:textId="5DE1CDF5"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Pr="00E67F8E">
        <w:rPr>
          <w:rFonts w:cs="Times New Roman"/>
          <w:vertAlign w:val="subscript"/>
        </w:rPr>
        <w:t>λ</w:t>
      </w:r>
      <w:r w:rsidRPr="00E67F8E">
        <w:rPr>
          <w:rFonts w:cs="Times New Roman"/>
        </w:rPr>
        <w:t>)</w:t>
      </w:r>
      <w:r w:rsidRPr="00E67F8E">
        <w:rPr>
          <w:rFonts w:eastAsia="Symbol" w:cs="Times New Roman"/>
          <w:color w:val="000000"/>
        </w:rPr>
        <w:t xml:space="preserve"> 2.2 and 3.0 respectively.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E67F8E" w:rsidRPr="00E67F8E">
        <w:rPr>
          <w:rFonts w:eastAsia="Symbol" w:cs="Times New Roman"/>
          <w:i/>
          <w:color w:val="000000"/>
        </w:rPr>
        <w:t>U</w:t>
      </w:r>
      <w:r w:rsidR="00E67F8E" w:rsidRPr="00E67F8E">
        <w:rPr>
          <w:rFonts w:eastAsia="Symbol" w:cs="Times New Roman"/>
          <w:color w:val="000000"/>
        </w:rPr>
        <w:t xml:space="preserve"> </w:t>
      </w:r>
      <w:r w:rsidR="00E67F8E" w:rsidRPr="00E67F8E">
        <w:rPr>
          <w:rFonts w:eastAsia="ＭＳ ゴシック" w:cs="Times New Roman"/>
          <w:color w:val="000000"/>
        </w:rPr>
        <w:t>≈</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0C5290CE" w14:textId="23D20C12" w:rsidR="00F560F7"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247D991" w:rsidR="00580509" w:rsidRPr="00BE6E59"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 xml:space="preserve">for JWST </w:t>
      </w:r>
    </w:p>
    <w:p w14:paraId="359EC9F1" w14:textId="77777777" w:rsidR="00F87F55" w:rsidRDefault="00F87F55" w:rsidP="00580509">
      <w:pPr>
        <w:spacing w:after="115"/>
        <w:rPr>
          <w:rFonts w:eastAsia="Symbol" w:cs="Times New Roman"/>
          <w:color w:val="000000"/>
        </w:rPr>
      </w:pPr>
    </w:p>
    <w:p w14:paraId="4054C73A" w14:textId="56F63BF0" w:rsidR="003541FF" w:rsidRPr="008A2AB8" w:rsidRDefault="00580509" w:rsidP="00580509">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nch in October 2018, is optimized for IR observations of high-</w:t>
      </w:r>
      <w:r>
        <w:rPr>
          <w:rFonts w:eastAsia="Symbol" w:cs="Times New Roman"/>
          <w:i/>
          <w:color w:val="000000"/>
        </w:rPr>
        <w:t xml:space="preserve">z </w:t>
      </w:r>
      <w:r>
        <w:rPr>
          <w:rFonts w:eastAsia="Symbol" w:cs="Times New Roman"/>
          <w:color w:val="000000"/>
        </w:rPr>
        <w:t>galaxies. Since M</w:t>
      </w:r>
      <w:r w:rsidRPr="00580509">
        <w:rPr>
          <w:rFonts w:eastAsia="Symbol" w:cs="Times New Roman"/>
          <w:color w:val="000000"/>
        </w:rPr>
        <w:t xml:space="preserve">adau &amp; Dickinson (2014) predict a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(in </w:t>
      </w:r>
      <w:r w:rsidR="00941944">
        <w:rPr>
          <w:rFonts w:eastAsia="Symbol" w:cs="Times New Roman"/>
          <w:color w:val="000000"/>
        </w:rPr>
        <w:t>the</w:t>
      </w:r>
      <w:r w:rsidR="005C663C">
        <w:rPr>
          <w:rFonts w:eastAsia="Symbol" w:cs="Times New Roman"/>
          <w:color w:val="000000"/>
        </w:rPr>
        <w:t xml:space="preserve"> context of the literature) and optical through IR</w:t>
      </w:r>
      <w:r w:rsidR="00941944">
        <w:rPr>
          <w:rFonts w:eastAsia="Symbol" w:cs="Times New Roman"/>
          <w:color w:val="000000"/>
        </w:rPr>
        <w:t xml:space="preserve"> emission lines, a range that was</w:t>
      </w:r>
      <w:r w:rsidR="00A51564">
        <w:rPr>
          <w:rFonts w:eastAsia="Symbol" w:cs="Times New Roman"/>
          <w:color w:val="000000"/>
        </w:rPr>
        <w:t xml:space="preserve"> previously difficult for </w:t>
      </w:r>
      <w:r w:rsidR="00B91755">
        <w:rPr>
          <w:rFonts w:eastAsia="Symbol" w:cs="Times New Roman"/>
          <w:color w:val="000000"/>
        </w:rPr>
        <w:t>low</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N III </w:t>
      </w:r>
      <w:r w:rsidR="0025612B" w:rsidRPr="00945F70">
        <w:rPr>
          <w:rFonts w:cs="Times New Roman"/>
        </w:rPr>
        <w:t>λ</w:t>
      </w:r>
      <w:r w:rsidR="0025612B">
        <w:rPr>
          <w:rFonts w:cs="Times New Roman"/>
        </w:rPr>
        <w:t>991</w:t>
      </w:r>
      <w:r w:rsidR="008A2AB8">
        <w:rPr>
          <w:rFonts w:cs="Times New Roman"/>
        </w:rPr>
        <w:t xml:space="preserve"> to serve as a useful diagnostic</w:t>
      </w:r>
      <w:r w:rsidR="0025612B">
        <w:rPr>
          <w:rFonts w:cs="Times New Roman"/>
        </w:rPr>
        <w:t>s</w:t>
      </w:r>
      <w:r w:rsidR="008A2AB8">
        <w:rPr>
          <w:rFonts w:cs="Times New Roman"/>
        </w:rPr>
        <w:t xml:space="preserve">. </w:t>
      </w:r>
    </w:p>
    <w:p w14:paraId="5AEACFAF" w14:textId="5A52A257" w:rsidR="00A51564" w:rsidRPr="00A51564" w:rsidRDefault="00A51564" w:rsidP="00A51564">
      <w:pPr>
        <w:rPr>
          <w:rFonts w:eastAsia="Symbol" w:cs="Times New Roman"/>
          <w:i/>
          <w:color w:val="000000"/>
        </w:rPr>
      </w:pPr>
      <w:r>
        <w:rPr>
          <w:rFonts w:eastAsia="Symbol" w:cs="Times New Roman"/>
          <w:i/>
          <w:color w:val="000000"/>
        </w:rPr>
        <w:t>5.3.1 Low-</w:t>
      </w:r>
      <w:r>
        <w:rPr>
          <w:rFonts w:eastAsia="Symbol" w:cs="Times New Roman"/>
          <w:color w:val="000000"/>
        </w:rPr>
        <w:t xml:space="preserve">z </w:t>
      </w:r>
      <w:r w:rsidR="004C5720">
        <w:rPr>
          <w:rFonts w:eastAsia="Symbol" w:cs="Times New Roman"/>
          <w:i/>
          <w:color w:val="000000"/>
        </w:rPr>
        <w:t>predictions</w:t>
      </w:r>
      <w:r>
        <w:rPr>
          <w:rFonts w:eastAsia="Symbol" w:cs="Times New Roman"/>
          <w:i/>
          <w:color w:val="000000"/>
        </w:rPr>
        <w:t xml:space="preserve"> </w:t>
      </w:r>
    </w:p>
    <w:p w14:paraId="7D2E5C84" w14:textId="77777777" w:rsidR="00A51564" w:rsidRPr="00A51564" w:rsidRDefault="00A51564" w:rsidP="00A51564">
      <w:pPr>
        <w:rPr>
          <w:rFonts w:eastAsia="Symbol" w:cs="Times New Roman"/>
          <w:i/>
          <w:color w:val="000000"/>
        </w:rPr>
      </w:pPr>
    </w:p>
    <w:p w14:paraId="2F0D113B" w14:textId="0C5D33C6"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 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3D3257E4" w14:textId="6EB5988E" w:rsidR="00B91755" w:rsidRPr="00377271" w:rsidRDefault="00B91755" w:rsidP="005C663C">
      <w:pPr>
        <w:rPr>
          <w:rFonts w:cs="Times New Roman"/>
        </w:rPr>
      </w:pPr>
      <w:r>
        <w:rPr>
          <w:rFonts w:cs="Times New Roman"/>
        </w:rPr>
        <w:t>Additionally, in the low-</w:t>
      </w:r>
      <w:r>
        <w:rPr>
          <w:rFonts w:cs="Times New Roman"/>
          <w:i/>
        </w:rPr>
        <w:t>z</w:t>
      </w:r>
      <w:r>
        <w:rPr>
          <w:rFonts w:cs="Times New Roman"/>
        </w:rPr>
        <w:t xml:space="preserve"> range, optical</w:t>
      </w:r>
      <w:r w:rsidR="005C663C">
        <w:rPr>
          <w:rFonts w:cs="Times New Roman"/>
        </w:rPr>
        <w:t xml:space="preserve"> </w:t>
      </w:r>
      <w:r w:rsidR="005C663C" w:rsidRPr="005C663C">
        <w:rPr>
          <w:rFonts w:cs="Times New Roman"/>
        </w:rPr>
        <w:t>and IR</w:t>
      </w:r>
      <w:r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4F629ACC" w14:textId="77777777" w:rsidR="00B91755" w:rsidRDefault="00B91755" w:rsidP="003D0474">
      <w:pPr>
        <w:rPr>
          <w:rFonts w:cs="Times New Roman"/>
        </w:rPr>
      </w:pPr>
    </w:p>
    <w:p w14:paraId="18F14AB7" w14:textId="25D97EE9" w:rsidR="004C5720" w:rsidRPr="00A51564" w:rsidRDefault="004C5720" w:rsidP="004C5720">
      <w:pPr>
        <w:rPr>
          <w:rFonts w:eastAsia="Symbol" w:cs="Times New Roman"/>
          <w:i/>
          <w:color w:val="000000"/>
        </w:rPr>
      </w:pPr>
      <w:r>
        <w:rPr>
          <w:rFonts w:eastAsia="Symbol" w:cs="Times New Roman"/>
          <w:i/>
          <w:color w:val="000000"/>
        </w:rPr>
        <w:t>5.3.2 High-</w:t>
      </w:r>
      <w:r>
        <w:rPr>
          <w:rFonts w:eastAsia="Symbol" w:cs="Times New Roman"/>
          <w:color w:val="000000"/>
        </w:rPr>
        <w:t xml:space="preserve">z </w:t>
      </w:r>
      <w:r>
        <w:rPr>
          <w:rFonts w:eastAsia="Symbol" w:cs="Times New Roman"/>
          <w:i/>
          <w:color w:val="000000"/>
        </w:rPr>
        <w:t xml:space="preserve">predictions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6499D33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a metallicity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that we are interested in. </w:t>
      </w:r>
    </w:p>
    <w:p w14:paraId="455F4516" w14:textId="77777777" w:rsidR="008A2AB8" w:rsidRDefault="008A2AB8" w:rsidP="00A44D0A">
      <w:pPr>
        <w:rPr>
          <w:rFonts w:eastAsia="Symbol" w:cs="Times New Roman"/>
        </w:rPr>
      </w:pPr>
    </w:p>
    <w:p w14:paraId="05769F2D" w14:textId="3F47EE8A" w:rsidR="006C1EE2" w:rsidRDefault="008A2AB8" w:rsidP="00ED5522">
      <w:pPr>
        <w:rPr>
          <w:ins w:id="89" w:author="Helen  Meskhidze" w:date="2015-11-18T13:28:00Z"/>
          <w:rFonts w:cs="Times New Roman"/>
        </w:rPr>
      </w:pPr>
      <w:r>
        <w:rPr>
          <w:rFonts w:eastAsia="Symbol" w:cs="Times New Roman"/>
        </w:rPr>
        <w:t xml:space="preserve">We predict, however, that </w:t>
      </w:r>
      <w:ins w:id="90" w:author="Helen  Meskhidze" w:date="2015-11-18T13:19:00Z">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will be the </w:t>
        </w:r>
      </w:ins>
      <w:r>
        <w:rPr>
          <w:rFonts w:eastAsia="Symbol" w:cs="Times New Roman"/>
        </w:rPr>
        <w:t>most useful UV emission line</w:t>
      </w:r>
      <w:ins w:id="91" w:author="Helen  Meskhidze" w:date="2015-11-15T16:02:00Z">
        <w:r w:rsidR="0025612B">
          <w:rPr>
            <w:rFonts w:eastAsia="Symbol" w:cs="Times New Roman"/>
          </w:rPr>
          <w:t>s</w:t>
        </w:r>
      </w:ins>
      <w:r>
        <w:rPr>
          <w:rFonts w:eastAsia="Symbol" w:cs="Times New Roman"/>
        </w:rPr>
        <w:t xml:space="preserve"> for JWST </w:t>
      </w:r>
      <w:r w:rsidRPr="00250047">
        <w:rPr>
          <w:rFonts w:eastAsia="Symbol" w:cs="Times New Roman"/>
        </w:rPr>
        <w:t>observations</w:t>
      </w:r>
      <w:r w:rsidRPr="00250047">
        <w:rPr>
          <w:rFonts w:cs="Times New Roman"/>
        </w:rPr>
        <w:t xml:space="preserve">. </w:t>
      </w:r>
      <w:ins w:id="92" w:author="Helen  Meskhidze" w:date="2015-11-23T12:57:00Z">
        <w:r w:rsidR="00ED5522">
          <w:rPr>
            <w:rFonts w:eastAsia="Times New Roman" w:cs="Times New Roman"/>
            <w:kern w:val="0"/>
            <w:lang w:val="en-CA" w:eastAsia="en-US" w:bidi="ar-SA"/>
          </w:rPr>
          <w:t>Given that we</w:t>
        </w:r>
      </w:ins>
      <w:ins w:id="93" w:author="Helen  Meskhidze" w:date="2015-11-23T13:00:00Z">
        <w:r w:rsidR="00ED5522">
          <w:rPr>
            <w:rFonts w:eastAsia="Times New Roman" w:cs="Times New Roman"/>
            <w:kern w:val="0"/>
            <w:lang w:val="en-CA" w:eastAsia="en-US" w:bidi="ar-SA"/>
          </w:rPr>
          <w:t xml:space="preserve"> are looking in JWST</w:t>
        </w:r>
      </w:ins>
      <w:ins w:id="94" w:author="Helen  Meskhidze" w:date="2015-11-23T13:01:00Z">
        <w:r w:rsidR="00ED5522">
          <w:rPr>
            <w:rFonts w:eastAsia="Times New Roman" w:cs="Times New Roman"/>
            <w:kern w:val="0"/>
            <w:lang w:val="en-CA" w:eastAsia="en-US" w:bidi="ar-SA"/>
          </w:rPr>
          <w:t>’s high-</w:t>
        </w:r>
        <w:r w:rsidR="00ED5522">
          <w:rPr>
            <w:rFonts w:eastAsia="Times New Roman" w:cs="Times New Roman"/>
            <w:i/>
            <w:kern w:val="0"/>
            <w:lang w:val="en-CA" w:eastAsia="en-US" w:bidi="ar-SA"/>
          </w:rPr>
          <w:t>z</w:t>
        </w:r>
        <w:r w:rsidR="00ED5522">
          <w:rPr>
            <w:rFonts w:eastAsia="Times New Roman" w:cs="Times New Roman"/>
            <w:kern w:val="0"/>
            <w:lang w:val="en-CA" w:eastAsia="en-US" w:bidi="ar-SA"/>
          </w:rPr>
          <w:t xml:space="preserve"> range, </w:t>
        </w:r>
        <w:r w:rsidR="00ED5522">
          <w:rPr>
            <w:rFonts w:cs="Times New Roman"/>
          </w:rPr>
          <w:t>w</w:t>
        </w:r>
      </w:ins>
      <w:ins w:id="95" w:author="Helen  Meskhidze" w:date="2015-11-18T13:28:00Z">
        <w:r w:rsidR="006C1EE2">
          <w:rPr>
            <w:rFonts w:cs="Times New Roman"/>
          </w:rPr>
          <w:t xml:space="preserve">e expect there to be less dust and low metallicity </w:t>
        </w:r>
      </w:ins>
      <w:ins w:id="96" w:author="Helen  Meskhidze" w:date="2015-11-23T13:01:00Z">
        <w:r w:rsidR="00ED5522">
          <w:rPr>
            <w:rFonts w:cs="Times New Roman"/>
          </w:rPr>
          <w:t>since</w:t>
        </w:r>
      </w:ins>
      <w:ins w:id="97" w:author="Helen  Meskhidze" w:date="2015-11-18T13:28:00Z">
        <w:r w:rsidR="006C1EE2">
          <w:rPr>
            <w:rFonts w:cs="Times New Roman"/>
          </w:rPr>
          <w:t xml:space="preserve"> there are fewer supernova remnants and less chemical enrichment.</w:t>
        </w:r>
      </w:ins>
      <w:ins w:id="98" w:author="Helen  Meskhidze" w:date="2015-11-23T13:01:00Z">
        <w:r w:rsidR="00ED5522">
          <w:rPr>
            <w:rFonts w:cs="Times New Roman"/>
          </w:rPr>
          <w:t xml:space="preserve"> These two temperature-sensitive</w:t>
        </w:r>
        <w:r w:rsidR="00ED5522" w:rsidRPr="00250047">
          <w:rPr>
            <w:rFonts w:cs="Times New Roman"/>
          </w:rPr>
          <w:t xml:space="preserve"> FUV lines have 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 photoionization modes of excitation (</w:t>
        </w:r>
        <w:r w:rsidR="00ED5522" w:rsidRPr="00250047">
          <w:rPr>
            <w:rFonts w:eastAsia="Times New Roman" w:cs="Times New Roman"/>
            <w:kern w:val="0"/>
            <w:lang w:val="en-CA" w:eastAsia="en-US" w:bidi="ar-SA"/>
          </w:rPr>
          <w:t>Allen, Dopita &amp; Tsvetanov 1998</w:t>
        </w:r>
        <w:r w:rsidR="00ED5522">
          <w:rPr>
            <w:rFonts w:eastAsia="Times New Roman" w:cs="Times New Roman"/>
            <w:kern w:val="0"/>
            <w:lang w:val="en-CA" w:eastAsia="en-US" w:bidi="ar-SA"/>
          </w:rPr>
          <w:t xml:space="preserve">). However, in </w:t>
        </w:r>
      </w:ins>
      <w:ins w:id="99" w:author="Helen  Meskhidze" w:date="2015-11-18T13:28:00Z">
        <w:r w:rsidR="006C1EE2">
          <w:rPr>
            <w:rFonts w:cs="Times New Roman"/>
          </w:rPr>
          <w:t xml:space="preserve">these </w:t>
        </w:r>
        <w:r w:rsidR="006C1EE2" w:rsidRPr="006C1EE2">
          <w:rPr>
            <w:rFonts w:cs="Times New Roman"/>
          </w:rPr>
          <w:t>low dust, low metallicity</w:t>
        </w:r>
        <w:r w:rsidR="006C1EE2">
          <w:rPr>
            <w:rFonts w:cs="Times New Roman"/>
          </w:rPr>
          <w:t xml:space="preserve"> </w:t>
        </w:r>
      </w:ins>
      <w:ins w:id="100" w:author="Helen  Meskhidze" w:date="2015-11-18T13:29:00Z">
        <w:r w:rsidR="006C1EE2">
          <w:rPr>
            <w:rFonts w:cs="Times New Roman"/>
          </w:rPr>
          <w:t>environments,</w:t>
        </w:r>
      </w:ins>
      <w:ins w:id="101" w:author="Helen  Meskhidze" w:date="2015-11-18T13:28:00Z">
        <w:r w:rsidR="006C1EE2">
          <w:rPr>
            <w:rFonts w:cs="Times New Roman"/>
          </w:rPr>
          <w:t xml:space="preserve"> we expect little to no AGN contribution (Hopkins et al., 2006)</w:t>
        </w:r>
      </w:ins>
      <w:ins w:id="102" w:author="Helen  Meskhidze" w:date="2015-11-18T13:29:00Z">
        <w:r w:rsidR="006C1EE2">
          <w:rPr>
            <w:rFonts w:cs="Times New Roman"/>
          </w:rPr>
          <w:t xml:space="preserve"> since we are past the AGN epoch </w:t>
        </w:r>
      </w:ins>
      <w:ins w:id="103" w:author="Helen  Meskhidze" w:date="2015-11-23T12:49:00Z">
        <w:r w:rsidR="00250047">
          <w:rPr>
            <w:rFonts w:cs="Times New Roman"/>
          </w:rPr>
          <w:t>(</w:t>
        </w:r>
        <w:r w:rsidR="00250047" w:rsidRPr="00250047">
          <w:rPr>
            <w:rFonts w:cs="Times New Roman"/>
            <w:i/>
          </w:rPr>
          <w:t>z</w:t>
        </w:r>
        <w:r w:rsidR="00250047">
          <w:rPr>
            <w:rFonts w:cs="Times New Roman"/>
          </w:rPr>
          <w:t xml:space="preserve"> &lt; 3) </w:t>
        </w:r>
      </w:ins>
      <w:ins w:id="104" w:author="Helen  Meskhidze" w:date="2015-11-18T13:29:00Z">
        <w:r w:rsidR="006C1EE2">
          <w:rPr>
            <w:rFonts w:cs="Times New Roman"/>
          </w:rPr>
          <w:t>of galaxy evolution</w:t>
        </w:r>
      </w:ins>
      <w:ins w:id="105" w:author="Helen  Meskhidze" w:date="2015-11-23T13:02:00Z">
        <w:r w:rsidR="00ED5522">
          <w:rPr>
            <w:rFonts w:cs="Times New Roman"/>
          </w:rPr>
          <w:t>;</w:t>
        </w:r>
        <w:r w:rsidR="00ED5522" w:rsidRPr="00ED552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N III </w:t>
        </w:r>
        <w:r w:rsidR="00ED5522" w:rsidRPr="00945F70">
          <w:rPr>
            <w:rFonts w:cs="Times New Roman"/>
          </w:rPr>
          <w:t>λ</w:t>
        </w:r>
        <w:r w:rsidR="00ED5522">
          <w:rPr>
            <w:rFonts w:cs="Times New Roman"/>
          </w:rPr>
          <w:t xml:space="preserve">991 </w:t>
        </w:r>
      </w:ins>
      <w:ins w:id="106" w:author="Helen  Meskhidze" w:date="2015-11-18T13:28:00Z">
        <w:r w:rsidR="006C1EE2">
          <w:rPr>
            <w:rFonts w:cs="Times New Roman"/>
          </w:rPr>
          <w:t xml:space="preserve">become stronger under these conditions. </w:t>
        </w:r>
      </w:ins>
    </w:p>
    <w:p w14:paraId="50776C1F" w14:textId="77777777" w:rsidR="006C1EE2" w:rsidRDefault="006C1EE2" w:rsidP="00A44D0A">
      <w:pPr>
        <w:rPr>
          <w:ins w:id="107" w:author="Helen  Meskhidze" w:date="2015-11-18T13:27:00Z"/>
          <w:rFonts w:cs="Times New Roman"/>
        </w:rPr>
      </w:pPr>
    </w:p>
    <w:p w14:paraId="4C8D20DF" w14:textId="2724D6B0" w:rsidR="00123815" w:rsidRPr="0040419C" w:rsidRDefault="008A2AB8" w:rsidP="00A44D0A">
      <w:pPr>
        <w:rPr>
          <w:ins w:id="108" w:author="Helen  Meskhidze" w:date="2015-11-23T13:25:00Z"/>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9F5A46">
        <w:rPr>
          <w:rFonts w:cs="Times New Roman"/>
        </w:rPr>
        <w:t>24.4 eV</w:t>
      </w:r>
      <w:r w:rsidR="0025612B">
        <w:rPr>
          <w:rFonts w:cs="Times New Roman"/>
        </w:rPr>
        <w:t xml:space="preserve"> and 29.6 eV respectively), </w:t>
      </w:r>
      <w:r w:rsidR="00B863ED" w:rsidRPr="00B863ED">
        <w:rPr>
          <w:rFonts w:cs="Times New Roman"/>
        </w:rPr>
        <w:t>these two ionization states will be easily formed giv</w:t>
      </w:r>
      <w:r w:rsidR="006C1EE2">
        <w:rPr>
          <w:rFonts w:cs="Times New Roman"/>
        </w:rPr>
        <w:t xml:space="preserve">en the rigorous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t>
      </w:r>
      <w:r w:rsidR="00CF3A0F">
        <w:rPr>
          <w:rFonts w:cs="Times New Roman"/>
        </w:rPr>
        <w:t xml:space="preserve">both </w:t>
      </w:r>
      <w:r w:rsidR="009F5A46">
        <w:rPr>
          <w:rFonts w:cs="Times New Roman"/>
        </w:rPr>
        <w:t>emits more strongly with less dust (</w:t>
      </w:r>
      <w:r w:rsidR="0040419C">
        <w:rPr>
          <w:rFonts w:cs="Times New Roman"/>
        </w:rPr>
        <w:t>see Figure 7a)</w:t>
      </w:r>
      <w:r w:rsidR="006C1EE2">
        <w:rPr>
          <w:rFonts w:cs="Times New Roman"/>
        </w:rPr>
        <w:t xml:space="preserve">;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6C1EE2">
        <w:rPr>
          <w:rFonts w:cs="Times New Roman"/>
        </w:rPr>
        <w:t xml:space="preserve">baseline simulations </w:t>
      </w:r>
      <w:r w:rsidR="006C1EE2">
        <w:rPr>
          <w:rFonts w:cs="Menlo Regular"/>
        </w:rPr>
        <w:t xml:space="preserve">are 1.4 and 0.7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6C1EE2">
        <w:rPr>
          <w:rFonts w:cs="Times New Roman"/>
        </w:rPr>
        <w:t>dust free simulations are 2.5 and 1.7 respectively. These emission lines 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 Since high-</w:t>
      </w:r>
      <w:r w:rsidR="006C1EE2">
        <w:rPr>
          <w:rFonts w:eastAsia="Symbol" w:cs="Times New Roman"/>
          <w:i/>
          <w:color w:val="000000"/>
        </w:rPr>
        <w:t>z</w:t>
      </w:r>
      <w:r w:rsidR="006C1EE2">
        <w:rPr>
          <w:rFonts w:eastAsia="Symbol" w:cs="Times New Roman"/>
          <w:color w:val="000000"/>
        </w:rPr>
        <w:t xml:space="preserve"> galaxies have more extreme conditions than local galaxies, this is</w:t>
      </w:r>
      <w:r w:rsidR="00CF3A0F">
        <w:rPr>
          <w:rFonts w:eastAsia="Symbol" w:cs="Times New Roman"/>
          <w:color w:val="000000"/>
        </w:rPr>
        <w:t xml:space="preserve"> </w:t>
      </w:r>
      <w:r w:rsidR="0040419C">
        <w:rPr>
          <w:rFonts w:eastAsia="Symbol" w:cs="Times New Roman"/>
        </w:rPr>
        <w:t xml:space="preserve">the range </w:t>
      </w:r>
      <w:r w:rsidR="006C1EE2">
        <w:rPr>
          <w:rFonts w:eastAsia="Symbol" w:cs="Times New Roman"/>
        </w:rPr>
        <w:t xml:space="preserve">of </w:t>
      </w:r>
      <w:r w:rsidR="006C1EE2" w:rsidRPr="003541FF">
        <w:rPr>
          <w:rFonts w:cs="Times New Roman"/>
        </w:rPr>
        <w:t>φ</w:t>
      </w:r>
      <w:r w:rsidR="006C1EE2" w:rsidRPr="0040419C">
        <w:rPr>
          <w:rFonts w:cs="Times New Roman"/>
          <w:vertAlign w:val="subscript"/>
        </w:rPr>
        <w:t>H</w:t>
      </w:r>
      <w:r w:rsidR="006C1EE2" w:rsidDel="006C1EE2">
        <w:rPr>
          <w:rFonts w:eastAsia="Symbol" w:cs="Times New Roman"/>
        </w:rPr>
        <w:t xml:space="preserve"> </w:t>
      </w:r>
      <w:r w:rsidR="006C1EE2">
        <w:rPr>
          <w:rFonts w:eastAsia="Symbol" w:cs="Times New Roman"/>
        </w:rPr>
        <w:t>and</w:t>
      </w:r>
      <w:r w:rsidR="006C1EE2" w:rsidRPr="006C1EE2">
        <w:rPr>
          <w:rFonts w:eastAsia="Symbol" w:cs="Times New Roman"/>
          <w:color w:val="000000"/>
        </w:rPr>
        <w:t xml:space="preserve"> </w:t>
      </w:r>
      <w:r w:rsidR="006C1EE2">
        <w:rPr>
          <w:rFonts w:eastAsia="Symbol" w:cs="Times New Roman"/>
          <w:color w:val="000000"/>
        </w:rPr>
        <w:t>n</w:t>
      </w:r>
      <w:r w:rsidR="006C1EE2" w:rsidRPr="0040419C">
        <w:rPr>
          <w:rFonts w:cs="Times New Roman"/>
          <w:vertAlign w:val="subscript"/>
        </w:rPr>
        <w:t>H</w:t>
      </w:r>
      <w:r w:rsidR="006C1EE2">
        <w:rPr>
          <w:rFonts w:eastAsia="Symbol" w:cs="Times New Roman"/>
        </w:rPr>
        <w:t xml:space="preserve"> that they</w:t>
      </w:r>
      <w:r w:rsidR="001D38B4">
        <w:rPr>
          <w:rFonts w:eastAsia="Symbol" w:cs="Times New Roman"/>
        </w:rPr>
        <w:t xml:space="preserve"> fall int</w:t>
      </w:r>
      <w:r w:rsidR="006C1EE2">
        <w:rPr>
          <w:rFonts w:eastAsia="Symbol" w:cs="Times New Roman"/>
        </w:rPr>
        <w:t>o</w:t>
      </w:r>
      <w:r w:rsidR="001D38B4">
        <w:rPr>
          <w:rFonts w:eastAsia="Symbol" w:cs="Times New Roman"/>
        </w:rPr>
        <w:t>.</w:t>
      </w:r>
      <w:r w:rsidR="006C1EE2">
        <w:rPr>
          <w:rFonts w:eastAsia="Symbol" w:cs="Times New Roman"/>
        </w:rPr>
        <w:t xml:space="preserve"> F</w:t>
      </w:r>
      <w:r w:rsidR="00CF3A0F">
        <w:rPr>
          <w:rFonts w:eastAsia="Symbol" w:cs="Times New Roman"/>
        </w:rPr>
        <w:t xml:space="preserve">urthermore, </w:t>
      </w:r>
      <w:r w:rsidR="00CF3A0F">
        <w:rPr>
          <w:rFonts w:cs="Times New Roman"/>
        </w:rPr>
        <w:t xml:space="preserve">C III </w:t>
      </w:r>
      <w:r w:rsidR="00CF3A0F" w:rsidRPr="00945F70">
        <w:rPr>
          <w:rFonts w:cs="Times New Roman"/>
        </w:rPr>
        <w:t>λ</w:t>
      </w:r>
      <w:r w:rsidR="00CF3A0F">
        <w:rPr>
          <w:rFonts w:cs="Times New Roman"/>
        </w:rPr>
        <w:t xml:space="preserve">977 and N III </w:t>
      </w:r>
      <w:r w:rsidR="00CF3A0F" w:rsidRPr="00945F70">
        <w:rPr>
          <w:rFonts w:cs="Times New Roman"/>
        </w:rPr>
        <w:t>λ</w:t>
      </w:r>
      <w:r w:rsidR="00CF3A0F">
        <w:rPr>
          <w:rFonts w:cs="Times New Roman"/>
        </w:rPr>
        <w:t xml:space="preserve">991 are not strong lines </w:t>
      </w:r>
      <w:r w:rsidR="00DD0C2E">
        <w:rPr>
          <w:rFonts w:cs="Times New Roman"/>
        </w:rPr>
        <w:t>when adopting</w:t>
      </w:r>
      <w:r w:rsidR="00CF3A0F">
        <w:rPr>
          <w:rFonts w:cs="Times New Roman"/>
        </w:rPr>
        <w:t xml:space="preserve"> </w:t>
      </w:r>
      <w:r w:rsidR="00B863ED">
        <w:rPr>
          <w:rFonts w:cs="Times New Roman"/>
        </w:rPr>
        <w:t xml:space="preserve">local </w:t>
      </w:r>
      <w:r w:rsidR="00CF3A0F">
        <w:rPr>
          <w:rFonts w:cs="Times New Roman"/>
        </w:rPr>
        <w:t xml:space="preserve">nebular </w:t>
      </w:r>
      <w:r w:rsidR="00DD0C2E">
        <w:rPr>
          <w:rFonts w:cs="Times New Roman"/>
        </w:rPr>
        <w:t>conditions, so</w:t>
      </w:r>
      <w:r w:rsidR="00CF3A0F">
        <w:rPr>
          <w:rFonts w:cs="Times New Roman"/>
        </w:rPr>
        <w:t xml:space="preserve"> they s</w:t>
      </w:r>
      <w:r w:rsidR="006C1EE2">
        <w:rPr>
          <w:rFonts w:cs="Times New Roman"/>
        </w:rPr>
        <w:t>hould only be detected for high-</w:t>
      </w:r>
      <w:r w:rsidR="00CF3A0F">
        <w:rPr>
          <w:rFonts w:cs="Times New Roman"/>
          <w:i/>
        </w:rPr>
        <w:t>z</w:t>
      </w:r>
      <w:r w:rsidR="00CF3A0F">
        <w:rPr>
          <w:rFonts w:cs="Times New Roman"/>
        </w:rPr>
        <w:t xml:space="preserve"> galaxies with low dust. </w:t>
      </w:r>
      <w:r>
        <w:rPr>
          <w:rFonts w:eastAsia="Symbol" w:cs="Times New Roman"/>
        </w:rPr>
        <w:t xml:space="preserve">JWST’s MIRI should easily detect </w:t>
      </w:r>
      <w:r w:rsidR="00CF3A0F">
        <w:rPr>
          <w:rFonts w:eastAsia="Symbol" w:cs="Times New Roman"/>
        </w:rPr>
        <w:t xml:space="preserve">these </w:t>
      </w:r>
      <w:r>
        <w:rPr>
          <w:rFonts w:eastAsia="Symbol" w:cs="Times New Roman"/>
        </w:rPr>
        <w:t>luminous emission line</w:t>
      </w:r>
      <w:r w:rsidR="00CF3A0F">
        <w:rPr>
          <w:rFonts w:eastAsia="Symbol" w:cs="Times New Roman"/>
        </w:rPr>
        <w:t>s</w:t>
      </w:r>
      <w:r>
        <w:rPr>
          <w:rFonts w:eastAsia="Symbol" w:cs="Times New Roman"/>
        </w:rPr>
        <w:t xml:space="preserve"> at high redshifts. </w:t>
      </w:r>
    </w:p>
    <w:p w14:paraId="02182C43" w14:textId="0A3BB474" w:rsidR="003D0474" w:rsidRDefault="00802DFC" w:rsidP="00A44D0A">
      <w:pPr>
        <w:rPr>
          <w:rFonts w:cs="Times New Roman"/>
        </w:rPr>
      </w:pPr>
      <w:r>
        <w:rPr>
          <w:rFonts w:cs="Times New Roman"/>
        </w:rPr>
        <w:t xml:space="preserve">6. Conclusion </w:t>
      </w:r>
    </w:p>
    <w:p w14:paraId="3630D3D7" w14:textId="77777777" w:rsidR="00802DFC" w:rsidRDefault="00802DFC" w:rsidP="00A44D0A">
      <w:pPr>
        <w:rPr>
          <w:rFonts w:cs="Times New Roman"/>
        </w:rPr>
      </w:pPr>
    </w:p>
    <w:p w14:paraId="59CE0BB3" w14:textId="2EE820DD" w:rsidR="00716E3D" w:rsidRDefault="00ED5522" w:rsidP="009E014D">
      <w:pPr>
        <w:suppressAutoHyphens w:val="0"/>
        <w:autoSpaceDE w:val="0"/>
        <w:autoSpaceDN w:val="0"/>
        <w:adjustRightInd w:val="0"/>
        <w:ind w:firstLine="360"/>
        <w:rPr>
          <w:rFonts w:cs="Times New Roman"/>
        </w:rPr>
      </w:pPr>
      <w:r>
        <w:rPr>
          <w:rFonts w:eastAsiaTheme="minorEastAsia" w:cs="Times New Roman"/>
          <w:kern w:val="0"/>
          <w:lang w:eastAsia="en-US" w:bidi="ar-SA"/>
        </w:rPr>
        <w:t>In this paper, we</w:t>
      </w:r>
      <w:ins w:id="109" w:author="Helen  Meskhidze" w:date="2015-11-23T13:05:00Z">
        <w:r w:rsidR="000E572B">
          <w:rPr>
            <w:rFonts w:eastAsiaTheme="minorEastAsia" w:cs="Times New Roman"/>
            <w:kern w:val="0"/>
            <w:lang w:eastAsia="en-US" w:bidi="ar-SA"/>
          </w:rPr>
          <w:t xml:space="preserve"> ha</w:t>
        </w:r>
      </w:ins>
      <w:r>
        <w:rPr>
          <w:rFonts w:eastAsiaTheme="minorEastAsia" w:cs="Times New Roman"/>
          <w:kern w:val="0"/>
          <w:lang w:eastAsia="en-US" w:bidi="ar-SA"/>
        </w:rPr>
        <w:t>ve compiled an atlas of predicted star forming galaxy equivalent widths to be used by observes to constrain the conditions 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ins w:id="110" w:author="Helen  Meskhidze" w:date="2015-11-23T13:05:00Z">
        <w:r w:rsidR="000E572B">
          <w:rPr>
            <w:rFonts w:cs="Times New Roman"/>
          </w:rPr>
          <w:t>two-part</w:t>
        </w:r>
      </w:ins>
      <w:r w:rsidR="00716E3D">
        <w:rPr>
          <w:rFonts w:cs="Times New Roman"/>
        </w:rPr>
        <w:t xml:space="preserve"> methodology of simulating the star-forming region SED and then using LOC methodology to investigate emission lines. </w:t>
      </w:r>
    </w:p>
    <w:p w14:paraId="32B1AD90" w14:textId="77777777" w:rsidR="00716E3D" w:rsidRDefault="00716E3D">
      <w:pPr>
        <w:rPr>
          <w:rFonts w:cs="Times New Roman"/>
        </w:rPr>
      </w:pPr>
    </w:p>
    <w:p w14:paraId="42DAFD74" w14:textId="785826E6" w:rsidR="00DD1FB7" w:rsidRDefault="000E572B" w:rsidP="009E014D">
      <w:pPr>
        <w:rPr>
          <w:rFonts w:cs="Times New Roman"/>
        </w:rPr>
      </w:pPr>
      <w:ins w:id="111" w:author="Helen  Meskhidze" w:date="2015-11-23T13:05:00Z">
        <w:r>
          <w:rPr>
            <w:rFonts w:cs="Times New Roman"/>
          </w:rPr>
          <w:t>U</w:t>
        </w:r>
      </w:ins>
      <w:r w:rsidR="00716E3D" w:rsidRPr="009E014D">
        <w:rPr>
          <w:rFonts w:cs="Times New Roman"/>
        </w:rPr>
        <w:t xml:space="preserve">sing Starburst99, we investigated the sensitivity of the SED to SFH and metallicity. </w:t>
      </w:r>
      <w:ins w:id="112" w:author="Helen  Meskhidze" w:date="2015-11-23T13:06:00Z">
        <w:r>
          <w:rPr>
            <w:rFonts w:cs="Times New Roman"/>
          </w:rPr>
          <w:t>T</w:t>
        </w:r>
      </w:ins>
      <w:r w:rsidR="00716E3D" w:rsidRPr="00250047">
        <w:rPr>
          <w:rFonts w:cs="Times New Roman"/>
        </w:rPr>
        <w:t xml:space="preserve">hough the </w:t>
      </w:r>
      <w:ins w:id="113" w:author="Helen  Meskhidze" w:date="2015-11-23T13:06:00Z">
        <w:r>
          <w:rPr>
            <w:rFonts w:cs="Times New Roman"/>
          </w:rPr>
          <w:t>G</w:t>
        </w:r>
      </w:ins>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at 5 Myr or older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To account for the dust ubiquitous throughout H II regions, we consider dusty conditions (using a dust step function across the plane).</w:t>
      </w:r>
      <w:ins w:id="114" w:author="Helen  Meskhidze" w:date="2015-11-23T13:07:00Z">
        <w:r>
          <w:rPr>
            <w:rFonts w:cs="Times New Roman"/>
          </w:rPr>
          <w:t xml:space="preserve"> F</w:t>
        </w:r>
      </w:ins>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ins w:id="115" w:author="Helen  Meskhidze" w:date="2015-11-23T13:07:00Z">
        <w:r>
          <w:rPr>
            <w:rFonts w:cs="Times New Roman"/>
          </w:rPr>
          <w:t xml:space="preserve"> to match a wide range of physical conditions. </w:t>
        </w:r>
      </w:ins>
    </w:p>
    <w:p w14:paraId="401295C2" w14:textId="77777777" w:rsidR="00DD1FB7" w:rsidRDefault="00DD1FB7">
      <w:pPr>
        <w:rPr>
          <w:rFonts w:cs="Times New Roman"/>
        </w:rPr>
      </w:pPr>
    </w:p>
    <w:p w14:paraId="513C01F8" w14:textId="0DBDD586"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in a wide area along the LOC plane. 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ins w:id="116" w:author="Helen  Meskhidze" w:date="2015-11-23T13:10:00Z">
        <w:r>
          <w:rPr>
            <w:rFonts w:cs="Times New Roman"/>
          </w:rPr>
          <w:t>.</w:t>
        </w:r>
      </w:ins>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1E769C" w:rsidRPr="001E769C">
        <w:rPr>
          <w:rFonts w:cs="Times New Roman"/>
        </w:rPr>
        <w:t>and their emission cuts off close to where we phase out grains.</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ins w:id="117" w:author="Helen  Meskhidze" w:date="2015-11-23T13:11:00Z">
        <w:r>
          <w:rPr>
            <w:rFonts w:cs="Times New Roman"/>
          </w:rPr>
          <w:t xml:space="preserve"> There was l</w:t>
        </w:r>
      </w:ins>
      <w:r w:rsidR="001E769C" w:rsidRPr="00D870D1">
        <w:rPr>
          <w:rFonts w:cs="Times New Roman"/>
        </w:rPr>
        <w:t>ittle observable difference between continuous evolution models (except with high ionization emission lines of interest)</w:t>
      </w:r>
      <w:ins w:id="118" w:author="Helen  Meskhidze" w:date="2015-11-23T13:11:00Z">
        <w:r>
          <w:rPr>
            <w:rFonts w:cs="Times New Roman"/>
          </w:rPr>
          <w:t xml:space="preserve"> and most</w:t>
        </w:r>
      </w:ins>
      <w:r w:rsidR="001E769C" w:rsidRPr="00D870D1">
        <w:rPr>
          <w:rFonts w:cs="Times New Roman"/>
        </w:rPr>
        <w:t xml:space="preserve"> emission lines die off after 5-8 </w:t>
      </w:r>
      <w:ins w:id="119" w:author="Helen  Meskhidze" w:date="2015-11-23T13:12:00Z">
        <w:r>
          <w:rPr>
            <w:rFonts w:cs="Times New Roman"/>
          </w:rPr>
          <w:t>Myr</w:t>
        </w:r>
        <w:r w:rsidRPr="00D870D1">
          <w:rPr>
            <w:rFonts w:cs="Times New Roman"/>
          </w:rPr>
          <w:t xml:space="preserve"> </w:t>
        </w:r>
      </w:ins>
      <w:r w:rsidR="001E769C" w:rsidRPr="00D870D1">
        <w:rPr>
          <w:rFonts w:cs="Times New Roman"/>
        </w:rPr>
        <w:t>with</w:t>
      </w:r>
      <w:ins w:id="120" w:author="Helen  Meskhidze" w:date="2015-11-23T13:11:00Z">
        <w:r>
          <w:rPr>
            <w:rFonts w:cs="Times New Roman"/>
          </w:rPr>
          <w:t xml:space="preserve"> the instantaneous</w:t>
        </w:r>
      </w:ins>
      <w:r w:rsidR="001E769C" w:rsidRPr="00D870D1">
        <w:rPr>
          <w:rFonts w:cs="Times New Roman"/>
        </w:rPr>
        <w:t xml:space="preserve"> model</w:t>
      </w:r>
      <w:ins w:id="121" w:author="Helen  Meskhidze" w:date="2015-11-23T13:12:00Z">
        <w:r>
          <w:rPr>
            <w:rFonts w:cs="Times New Roman"/>
          </w:rPr>
          <w:t>s</w:t>
        </w:r>
      </w:ins>
      <w:r w:rsidR="001E769C" w:rsidRPr="00D870D1">
        <w:rPr>
          <w:rFonts w:cs="Times New Roman"/>
        </w:rPr>
        <w:t xml:space="preserve"> </w:t>
      </w:r>
      <w:ins w:id="122" w:author="Helen  Meskhidze" w:date="2015-11-23T13:11:00Z">
        <w:r>
          <w:rPr>
            <w:rFonts w:cs="Times New Roman"/>
          </w:rPr>
          <w:t xml:space="preserve">of evolution. </w:t>
        </w:r>
      </w:ins>
      <w:ins w:id="123" w:author="Helen  Meskhidze" w:date="2015-11-23T13:12:00Z">
        <w:r>
          <w:rPr>
            <w:rFonts w:cs="Times New Roman"/>
          </w:rPr>
          <w:t>We note that m</w:t>
        </w:r>
      </w:ins>
      <w:r w:rsidR="001E769C" w:rsidRPr="00D870D1">
        <w:rPr>
          <w:rFonts w:cs="Times New Roman"/>
        </w:rPr>
        <w:t>ost of our emission lines maintain their shape across the LOC plane with a dust-free model, only changing slightly in their range of emission</w:t>
      </w:r>
      <w:ins w:id="124" w:author="Helen  Meskhidze" w:date="2015-11-23T13:12:00Z">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ins>
      <w:r w:rsidR="001E769C" w:rsidRPr="00D870D1">
        <w:rPr>
          <w:rFonts w:cs="Times New Roman"/>
        </w:rPr>
        <w:t xml:space="preserve">ust effects </w:t>
      </w:r>
      <w:ins w:id="125" w:author="Helen  Meskhidze" w:date="2015-11-23T13:12:00Z">
        <w:r>
          <w:rPr>
            <w:rFonts w:cs="Times New Roman"/>
          </w:rPr>
          <w:t>are most</w:t>
        </w:r>
        <w:r w:rsidRPr="00D870D1">
          <w:rPr>
            <w:rFonts w:cs="Times New Roman"/>
          </w:rPr>
          <w:t xml:space="preserve"> </w:t>
        </w:r>
      </w:ins>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7566045F" w:rsidR="00546E59" w:rsidRDefault="00D870D1" w:rsidP="009E014D">
      <w:pPr>
        <w:tabs>
          <w:tab w:val="left" w:pos="1787"/>
        </w:tabs>
        <w:rPr>
          <w:rFonts w:cs="Times New Roman"/>
        </w:rPr>
      </w:pPr>
      <w:r>
        <w:rPr>
          <w:rFonts w:cs="Times New Roman"/>
        </w:rPr>
        <w:t xml:space="preserve">UV emission lines generally increased in emission </w:t>
      </w:r>
      <w:r w:rsidR="00AC3AE3" w:rsidRPr="00E50002">
        <w:rPr>
          <w:rFonts w:cs="Times New Roman"/>
        </w:rPr>
        <w:t>with increasing metallicity</w:t>
      </w:r>
      <w:r>
        <w:rPr>
          <w:rFonts w:cs="Times New Roman"/>
        </w:rPr>
        <w:t xml:space="preserve">, </w:t>
      </w:r>
      <w:ins w:id="126" w:author="Helen  Meskhidze" w:date="2015-11-23T13:14:00Z">
        <w:r>
          <w:rPr>
            <w:rFonts w:cs="Times New Roman"/>
          </w:rPr>
          <w:t>decreased</w:t>
        </w:r>
      </w:ins>
      <w:r w:rsidR="00546E59">
        <w:rPr>
          <w:rFonts w:cs="Times New Roman"/>
        </w:rPr>
        <w:t xml:space="preserve"> slightly with age</w:t>
      </w:r>
      <w:r>
        <w:rPr>
          <w:rFonts w:cs="Times New Roman"/>
        </w:rPr>
        <w:t>, and d</w:t>
      </w:r>
      <w:r w:rsidR="00546E59" w:rsidRPr="00546E59">
        <w:rPr>
          <w:rFonts w:cs="Times New Roman"/>
        </w:rPr>
        <w:t>ecrease</w:t>
      </w:r>
      <w:r>
        <w:rPr>
          <w:rFonts w:cs="Times New Roman"/>
        </w:rPr>
        <w:t>d</w:t>
      </w:r>
      <w:r w:rsidR="00546E59" w:rsidRPr="00546E59">
        <w:rPr>
          <w:rFonts w:cs="Times New Roman"/>
        </w:rPr>
        <w:t xml:space="preserve"> with dust introduction </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 xml:space="preserve">V.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ins w:id="127" w:author="Helen  Meskhidze" w:date="2015-11-23T13:15:00Z">
        <w:r>
          <w:rPr>
            <w:rFonts w:cs="Times New Roman"/>
          </w:rPr>
          <w:t xml:space="preserve">age, and are not particularly sensitive </w:t>
        </w:r>
      </w:ins>
      <w:r w:rsidR="00546E59" w:rsidRPr="00E50002">
        <w:rPr>
          <w:rFonts w:cs="Times New Roman"/>
        </w:rPr>
        <w:t>to dust</w:t>
      </w:r>
      <w:ins w:id="128" w:author="Helen  Meskhidze" w:date="2015-11-23T13:15:00Z">
        <w:r>
          <w:rPr>
            <w:rFonts w:cs="Times New Roman"/>
          </w:rPr>
          <w:t xml:space="preserve">. IR emission lines increase in emission </w:t>
        </w:r>
      </w:ins>
      <w:r w:rsidR="00AC3AE3" w:rsidRPr="003A0A49">
        <w:rPr>
          <w:rFonts w:cs="Times New Roman"/>
        </w:rPr>
        <w:t>with increasing metallicity</w:t>
      </w:r>
      <w:ins w:id="129" w:author="Helen  Meskhidze" w:date="2015-11-23T13:15:00Z">
        <w:r>
          <w:rPr>
            <w:rFonts w:cs="Times New Roman"/>
          </w:rPr>
          <w:t>, d</w:t>
        </w:r>
      </w:ins>
      <w:r w:rsidR="00546E59">
        <w:rPr>
          <w:rFonts w:cs="Times New Roman"/>
        </w:rPr>
        <w:t>ecrease slightly with</w:t>
      </w:r>
      <w:ins w:id="130" w:author="Helen  Meskhidze" w:date="2015-11-23T13:15:00Z">
        <w:r>
          <w:rPr>
            <w:rFonts w:cs="Times New Roman"/>
          </w:rPr>
          <w:t>, and evidence</w:t>
        </w:r>
      </w:ins>
      <w:ins w:id="131" w:author="Helen  Meskhidze" w:date="2015-11-23T13:16:00Z">
        <w:r>
          <w:rPr>
            <w:rFonts w:cs="Times New Roman"/>
          </w:rPr>
          <w:t>d</w:t>
        </w:r>
      </w:ins>
      <w:ins w:id="132" w:author="Helen  Meskhidze" w:date="2015-11-23T13:15:00Z">
        <w:r>
          <w:rPr>
            <w:rFonts w:cs="Times New Roman"/>
          </w:rPr>
          <w:t xml:space="preserve"> </w:t>
        </w:r>
      </w:ins>
      <w:r w:rsidR="00546E59">
        <w:rPr>
          <w:rFonts w:cs="Times New Roman"/>
        </w:rPr>
        <w:t xml:space="preserve">very little change with </w:t>
      </w:r>
      <w:ins w:id="133" w:author="Helen  Meskhidze" w:date="2015-11-23T13:16:00Z">
        <w:r>
          <w:rPr>
            <w:rFonts w:cs="Times New Roman"/>
          </w:rPr>
          <w:t xml:space="preserve">the introduction of dust. </w:t>
        </w:r>
      </w:ins>
    </w:p>
    <w:p w14:paraId="3AA496CD" w14:textId="77777777" w:rsidR="00546E59" w:rsidRDefault="00546E59" w:rsidP="00C40F69">
      <w:pPr>
        <w:tabs>
          <w:tab w:val="left" w:pos="1787"/>
        </w:tabs>
        <w:rPr>
          <w:rFonts w:cs="Times New Roman"/>
        </w:rPr>
      </w:pPr>
    </w:p>
    <w:p w14:paraId="76B2D161" w14:textId="58C1CE95" w:rsidR="005B1223" w:rsidRDefault="00D870D1" w:rsidP="009E014D">
      <w:pPr>
        <w:tabs>
          <w:tab w:val="left" w:pos="1787"/>
        </w:tabs>
        <w:rPr>
          <w:ins w:id="134" w:author="Helen  Meskhidze" w:date="2015-11-23T13:24:00Z"/>
          <w:rFonts w:cs="Times New Roman"/>
        </w:rPr>
      </w:pPr>
      <w:ins w:id="135" w:author="Helen  Meskhidze" w:date="2015-11-23T13:16:00Z">
        <w:r>
          <w:rPr>
            <w:rFonts w:cs="Times New Roman"/>
          </w:rPr>
          <w:t>I</w:t>
        </w:r>
      </w:ins>
      <w:r w:rsidR="00546E59" w:rsidRPr="009E014D">
        <w:rPr>
          <w:rFonts w:cs="Times New Roman"/>
        </w:rPr>
        <w:t xml:space="preserve">n the end, we find that our grids suggest </w:t>
      </w:r>
      <w:ins w:id="136" w:author="Helen  Meskhidze" w:date="2015-11-23T13:16:00Z">
        <w:r>
          <w:rPr>
            <w:rFonts w:cs="Times New Roman"/>
          </w:rPr>
          <w:t xml:space="preserve">a pocket of more extreme conditions or </w:t>
        </w:r>
      </w:ins>
      <w:r w:rsidR="00546E59" w:rsidRPr="009E014D">
        <w:rPr>
          <w:rFonts w:cs="Times New Roman"/>
        </w:rPr>
        <w:t xml:space="preserve">AGN activity when strong high-ionization emission lines are present in the local </w:t>
      </w:r>
      <w:ins w:id="137" w:author="Helen  Meskhidze" w:date="2015-11-23T13:16:00Z">
        <w:r>
          <w:rPr>
            <w:rFonts w:cs="Times New Roman"/>
          </w:rPr>
          <w:t xml:space="preserve">universe. </w:t>
        </w:r>
      </w:ins>
      <w:r w:rsidR="00546E59">
        <w:rPr>
          <w:rFonts w:cs="Times New Roman"/>
        </w:rPr>
        <w:t>As we move to sim</w:t>
      </w:r>
      <w:ins w:id="138" w:author="Helen  Meskhidze" w:date="2015-11-23T13:20:00Z">
        <w:r w:rsidR="00252831">
          <w:rPr>
            <w:rFonts w:cs="Times New Roman"/>
          </w:rPr>
          <w:t>ulation</w:t>
        </w:r>
      </w:ins>
      <w:r w:rsidR="00546E59">
        <w:rPr>
          <w:rFonts w:cs="Times New Roman"/>
        </w:rPr>
        <w:t>s</w:t>
      </w:r>
      <w:ins w:id="139" w:author="Helen  Meskhidze" w:date="2015-12-29T15:56:00Z">
        <w:r w:rsidR="00684B8E">
          <w:rPr>
            <w:rFonts w:cs="Times New Roman"/>
          </w:rPr>
          <w:t xml:space="preserve"> at higher redshift</w:t>
        </w:r>
      </w:ins>
      <w:r w:rsidR="00546E59">
        <w:rPr>
          <w:rFonts w:cs="Times New Roman"/>
        </w:rPr>
        <w:t>, we find our grids better at reproducing high ionization emission lines.</w:t>
      </w:r>
      <w:ins w:id="140" w:author="Helen  Meskhidze" w:date="2015-11-23T13:17:00Z">
        <w:r>
          <w:rPr>
            <w:rFonts w:cs="Times New Roman"/>
          </w:rPr>
          <w:t xml:space="preserve"> </w:t>
        </w:r>
      </w:ins>
    </w:p>
    <w:p w14:paraId="2DDD392E" w14:textId="77777777" w:rsidR="005B1223" w:rsidRDefault="005B1223" w:rsidP="009E014D">
      <w:pPr>
        <w:tabs>
          <w:tab w:val="left" w:pos="1787"/>
        </w:tabs>
        <w:rPr>
          <w:ins w:id="141" w:author="Helen  Meskhidze" w:date="2015-11-23T13:24:00Z"/>
          <w:rFonts w:cs="Times New Roman"/>
        </w:rPr>
      </w:pPr>
    </w:p>
    <w:p w14:paraId="066BE776" w14:textId="75F90C51" w:rsidR="00252831" w:rsidRPr="009E014D" w:rsidRDefault="00D870D1" w:rsidP="009E014D">
      <w:pPr>
        <w:tabs>
          <w:tab w:val="left" w:pos="1787"/>
        </w:tabs>
        <w:rPr>
          <w:ins w:id="142" w:author="Helen  Meskhidze" w:date="2015-11-23T13:20:00Z"/>
          <w:rFonts w:cs="Times New Roman"/>
        </w:rPr>
      </w:pPr>
      <w:ins w:id="143" w:author="Helen  Meskhidze" w:date="2015-11-23T13:17:00Z">
        <w:r>
          <w:rPr>
            <w:rFonts w:cs="Times New Roman"/>
          </w:rPr>
          <w:t>Lastly, w</w:t>
        </w:r>
      </w:ins>
      <w:r w:rsidR="00546E59" w:rsidRPr="009E014D">
        <w:rPr>
          <w:rFonts w:cs="Times New Roman"/>
        </w:rPr>
        <w:t xml:space="preserve">e </w:t>
      </w:r>
      <w:ins w:id="144" w:author="Helen  Meskhidze" w:date="2015-11-23T13:17:00Z">
        <w:r>
          <w:rPr>
            <w:rFonts w:cs="Times New Roman"/>
          </w:rPr>
          <w:t xml:space="preserve">evaluate our models’ predictions in relation to </w:t>
        </w:r>
      </w:ins>
      <w:ins w:id="145" w:author="Helen  Meskhidze" w:date="2015-11-23T13:24:00Z">
        <w:r w:rsidR="00252831">
          <w:rPr>
            <w:rFonts w:cs="Times New Roman"/>
          </w:rPr>
          <w:t xml:space="preserve">the </w:t>
        </w:r>
        <w:r w:rsidR="00252831">
          <w:rPr>
            <w:rFonts w:cs="Times New Roman"/>
            <w:i/>
          </w:rPr>
          <w:t>James Webb Space Telescope</w:t>
        </w:r>
      </w:ins>
      <w:ins w:id="146" w:author="Helen  Meskhidze" w:date="2015-11-23T13:17:00Z">
        <w:r w:rsidR="005B1223">
          <w:rPr>
            <w:rFonts w:cs="Times New Roman"/>
            <w:i/>
          </w:rPr>
          <w:t xml:space="preserve">, </w:t>
        </w:r>
      </w:ins>
      <w:r w:rsidR="00546E59" w:rsidRPr="009E014D">
        <w:rPr>
          <w:rFonts w:cs="Times New Roman"/>
        </w:rPr>
        <w:t>predict</w:t>
      </w:r>
      <w:ins w:id="147" w:author="Helen  Meskhidze" w:date="2015-11-23T13:25:00Z">
        <w:r w:rsidR="005B1223">
          <w:rPr>
            <w:rFonts w:cs="Times New Roman"/>
          </w:rPr>
          <w:t>ing</w:t>
        </w:r>
      </w:ins>
      <w:r w:rsidR="00546E59" w:rsidRPr="009E014D">
        <w:rPr>
          <w:rFonts w:cs="Times New Roman"/>
        </w:rPr>
        <w:t xml:space="preserve"> that C III λ977 and N III λ991 will be </w:t>
      </w:r>
      <w:r w:rsidR="00546E59" w:rsidRPr="00956F5C">
        <w:rPr>
          <w:rFonts w:cs="Times New Roman"/>
        </w:rPr>
        <w:t xml:space="preserve">useful for </w:t>
      </w:r>
      <w:ins w:id="148" w:author="Helen  Meskhidze" w:date="2015-11-23T13:23:00Z">
        <w:r w:rsidR="00252831" w:rsidRPr="00252831">
          <w:rPr>
            <w:rFonts w:cs="Times New Roman"/>
          </w:rPr>
          <w:t>coming</w:t>
        </w:r>
        <w:r w:rsidR="00252831">
          <w:rPr>
            <w:rFonts w:cs="Times New Roman"/>
          </w:rPr>
          <w:t xml:space="preserve"> </w:t>
        </w:r>
      </w:ins>
      <w:ins w:id="149" w:author="Helen  Meskhidze" w:date="2015-11-23T13:24:00Z">
        <w:r w:rsidR="00252831">
          <w:rPr>
            <w:rFonts w:cs="Times New Roman"/>
          </w:rPr>
          <w:t>JWST</w:t>
        </w:r>
      </w:ins>
      <w:ins w:id="150" w:author="Helen  Meskhidze" w:date="2015-11-23T13:23:00Z">
        <w:r w:rsidR="00252831">
          <w:rPr>
            <w:rFonts w:cs="Times New Roman"/>
            <w:i/>
          </w:rPr>
          <w:t xml:space="preserve"> </w:t>
        </w:r>
        <w:r w:rsidR="00252831">
          <w:rPr>
            <w:rFonts w:cs="Times New Roman"/>
          </w:rPr>
          <w:t>o</w:t>
        </w:r>
      </w:ins>
      <w:ins w:id="151" w:author="Helen  Meskhidze" w:date="2015-11-23T13:19:00Z">
        <w:r w:rsidR="00252831">
          <w:rPr>
            <w:rFonts w:cs="Times New Roman"/>
          </w:rPr>
          <w:t>bservations</w:t>
        </w:r>
      </w:ins>
      <w:ins w:id="152" w:author="Helen  Meskhidze" w:date="2015-11-23T13:17:00Z">
        <w:r>
          <w:rPr>
            <w:rFonts w:cs="Times New Roman"/>
          </w:rPr>
          <w:t xml:space="preserve">. </w:t>
        </w:r>
      </w:ins>
      <w:ins w:id="153" w:author="Helen  Meskhidze" w:date="2015-11-23T13:22:00Z">
        <w:r w:rsidR="00252831">
          <w:rPr>
            <w:rFonts w:cs="Times New Roman"/>
          </w:rPr>
          <w:t>These lines are not emitted</w:t>
        </w:r>
        <w:r w:rsidR="00252831" w:rsidRPr="00F2070D">
          <w:rPr>
            <w:rFonts w:cs="Times New Roman"/>
          </w:rPr>
          <w:t xml:space="preserve"> in the local range, have </w:t>
        </w:r>
        <w:r w:rsidR="00252831">
          <w:rPr>
            <w:rFonts w:cs="Times New Roman"/>
          </w:rPr>
          <w:t xml:space="preserve">moderate </w:t>
        </w:r>
        <w:r w:rsidR="00252831" w:rsidRPr="00F2070D">
          <w:rPr>
            <w:rFonts w:cs="Times New Roman"/>
          </w:rPr>
          <w:t>ionization potentials, and</w:t>
        </w:r>
        <w:r w:rsidR="00252831">
          <w:rPr>
            <w:rFonts w:cs="Times New Roman"/>
          </w:rPr>
          <w:t xml:space="preserve"> emit most strongly without dust. Thus,</w:t>
        </w:r>
      </w:ins>
      <w:ins w:id="154" w:author="Helen  Meskhidze" w:date="2015-11-23T13:24:00Z">
        <w:r w:rsidR="00252831">
          <w:rPr>
            <w:rFonts w:cs="Times New Roman"/>
          </w:rPr>
          <w:t xml:space="preserve"> </w:t>
        </w:r>
      </w:ins>
      <w:ins w:id="155" w:author="Helen  Meskhidze" w:date="2015-11-23T13:23:00Z">
        <w:r w:rsidR="00252831" w:rsidRPr="00F2070D">
          <w:rPr>
            <w:rFonts w:cs="Times New Roman"/>
          </w:rPr>
          <w:t>C III λ977 and N III λ991</w:t>
        </w:r>
        <w:r w:rsidR="00252831">
          <w:rPr>
            <w:rFonts w:cs="Times New Roman"/>
          </w:rPr>
          <w:t xml:space="preserve"> will be useful diagnostics for</w:t>
        </w:r>
      </w:ins>
      <w:ins w:id="156" w:author="Helen  Meskhidze" w:date="2015-11-23T13:22:00Z">
        <w:r w:rsidR="00252831">
          <w:rPr>
            <w:rFonts w:cs="Times New Roman"/>
          </w:rPr>
          <w:t xml:space="preserve"> </w:t>
        </w:r>
      </w:ins>
      <w:ins w:id="157" w:author="Helen  Meskhidze" w:date="2015-11-23T13:20:00Z">
        <w:r w:rsidR="00252831" w:rsidRPr="009E014D">
          <w:rPr>
            <w:rFonts w:cs="Times New Roman"/>
          </w:rPr>
          <w:t>JWST</w:t>
        </w:r>
        <w:r w:rsidR="00252831">
          <w:rPr>
            <w:rFonts w:cs="Times New Roman"/>
            <w:i/>
          </w:rPr>
          <w:t xml:space="preserve"> </w:t>
        </w:r>
      </w:ins>
      <w:ins w:id="158" w:author="Helen  Meskhidze" w:date="2015-11-23T13:25:00Z">
        <w:r w:rsidR="005B1223">
          <w:rPr>
            <w:rFonts w:cs="Times New Roman"/>
          </w:rPr>
          <w:t>high</w:t>
        </w:r>
        <w:r w:rsidR="00CB2500">
          <w:rPr>
            <w:rFonts w:cs="Times New Roman"/>
          </w:rPr>
          <w:t xml:space="preserve"> redshift</w:t>
        </w:r>
        <w:r w:rsidR="005B1223">
          <w:rPr>
            <w:rFonts w:cs="Times New Roman"/>
            <w:i/>
          </w:rPr>
          <w:t xml:space="preserve"> </w:t>
        </w:r>
      </w:ins>
      <w:ins w:id="159" w:author="Helen  Meskhidze" w:date="2015-11-23T13:23:00Z">
        <w:r w:rsidR="00252831">
          <w:rPr>
            <w:rFonts w:cs="Times New Roman"/>
          </w:rPr>
          <w:t>observations</w:t>
        </w:r>
      </w:ins>
      <w:ins w:id="160" w:author="Helen  Meskhidze" w:date="2015-11-23T13:20:00Z">
        <w:r w:rsidR="00252831">
          <w:rPr>
            <w:rFonts w:cs="Times New Roman"/>
          </w:rPr>
          <w:t xml:space="preserve"> </w:t>
        </w:r>
      </w:ins>
      <w:ins w:id="161" w:author="Helen  Meskhidze" w:date="2015-11-23T13:21:00Z">
        <w:r w:rsidR="00252831" w:rsidRPr="009E014D">
          <w:rPr>
            <w:rFonts w:cs="Times New Roman"/>
          </w:rPr>
          <w:t>(characterized by little dust, low metallicity, and little AGN contribution</w:t>
        </w:r>
        <w:r w:rsidR="00252831">
          <w:rPr>
            <w:rFonts w:cs="Times New Roman"/>
          </w:rPr>
          <w:t xml:space="preserve">), </w:t>
        </w:r>
      </w:ins>
      <w:ins w:id="162" w:author="Helen  Meskhidze" w:date="2015-11-23T13:23:00Z">
        <w:r w:rsidR="00252831">
          <w:rPr>
            <w:rFonts w:cs="Times New Roman"/>
          </w:rPr>
          <w:t>since it</w:t>
        </w:r>
      </w:ins>
      <w:ins w:id="163" w:author="Helen  Meskhidze" w:date="2015-11-23T13:21:00Z">
        <w:r w:rsidR="00252831" w:rsidRPr="009E014D">
          <w:rPr>
            <w:rFonts w:cs="Times New Roman"/>
          </w:rPr>
          <w:t xml:space="preserve"> is in this range that </w:t>
        </w:r>
      </w:ins>
      <w:ins w:id="164" w:author="Helen  Meskhidze" w:date="2015-11-23T13:23:00Z">
        <w:r w:rsidR="00252831">
          <w:rPr>
            <w:rFonts w:cs="Times New Roman"/>
          </w:rPr>
          <w:t>these two lines</w:t>
        </w:r>
      </w:ins>
      <w:ins w:id="165" w:author="Helen  Meskhidze" w:date="2015-11-23T13:22:00Z">
        <w:r w:rsidR="00252831" w:rsidRPr="009E014D">
          <w:rPr>
            <w:rFonts w:cs="Times New Roman"/>
          </w:rPr>
          <w:t xml:space="preserve"> emit strongly. </w:t>
        </w:r>
      </w:ins>
    </w:p>
    <w:p w14:paraId="07A5CDAE" w14:textId="6C9AA263" w:rsidR="005B1223" w:rsidRDefault="005B1223">
      <w:pPr>
        <w:widowControl/>
        <w:suppressAutoHyphens w:val="0"/>
        <w:rPr>
          <w:ins w:id="166" w:author="Helen  Meskhidze" w:date="2015-11-23T13:25:00Z"/>
          <w:rFonts w:cs="Times New Roman"/>
        </w:rPr>
      </w:pPr>
      <w:ins w:id="167" w:author="Helen  Meskhidze" w:date="2015-11-23T13:25:00Z">
        <w:r>
          <w:rPr>
            <w:rFonts w:cs="Times New Roman"/>
          </w:rPr>
          <w:br w:type="page"/>
        </w:r>
      </w:ins>
    </w:p>
    <w:p w14:paraId="3DBD8BAB" w14:textId="43801B5A" w:rsidR="00EE37D9" w:rsidRDefault="00AF2D78" w:rsidP="000E572B">
      <w:pPr>
        <w:rPr>
          <w:ins w:id="168" w:author="Helen  Meskhidze" w:date="2015-11-23T13:04:00Z"/>
        </w:rPr>
      </w:pPr>
      <w:r w:rsidRPr="00AF2D78">
        <w:t>References</w:t>
      </w:r>
    </w:p>
    <w:p w14:paraId="0D5CAC75" w14:textId="77777777" w:rsidR="000E572B" w:rsidRDefault="000E572B" w:rsidP="000E572B"/>
    <w:p w14:paraId="09B70806" w14:textId="72611BAF" w:rsidR="00ED6591" w:rsidRDefault="00ED6591" w:rsidP="00250047">
      <w:pPr>
        <w:spacing w:after="115"/>
      </w:pPr>
      <w:r>
        <w:t xml:space="preserve">Abel N. P., </w:t>
      </w:r>
      <w:r w:rsidR="00FD4C3E">
        <w:t xml:space="preserve">&amp; </w:t>
      </w:r>
      <w:r>
        <w:t>Satyapal S., 2008, ApJ, 678, 686</w:t>
      </w:r>
    </w:p>
    <w:p w14:paraId="6D61087C" w14:textId="4977E2D9" w:rsidR="00250047" w:rsidRPr="00250047" w:rsidRDefault="00250047" w:rsidP="00250047">
      <w:pPr>
        <w:widowControl/>
        <w:suppressAutoHyphens w:val="0"/>
        <w:rPr>
          <w:rFonts w:eastAsia="Times New Roman" w:cs="Times New Roman"/>
          <w:kern w:val="0"/>
          <w:szCs w:val="20"/>
          <w:lang w:val="en-CA" w:eastAsia="en-US" w:bidi="ar-SA"/>
        </w:rPr>
      </w:pPr>
      <w:r w:rsidRPr="00250047">
        <w:rPr>
          <w:rFonts w:eastAsia="Times New Roman" w:cs="Times New Roman"/>
          <w:kern w:val="0"/>
          <w:szCs w:val="20"/>
          <w:lang w:val="en-CA" w:eastAsia="en-US" w:bidi="ar-SA"/>
        </w:rPr>
        <w:t>Allen M. G., Dopita M. A., Tsvetanov Z. I., 1998, ApJ, 493, 571</w:t>
      </w:r>
    </w:p>
    <w:p w14:paraId="1746821D" w14:textId="77777777" w:rsidR="00250047" w:rsidRPr="00250047" w:rsidRDefault="00250047" w:rsidP="00ED5522">
      <w:pPr>
        <w:widowControl/>
        <w:suppressAutoHyphens w:val="0"/>
        <w:rPr>
          <w:rFonts w:ascii="Times" w:eastAsia="Times New Roman" w:hAnsi="Times" w:cs="Times New Roman"/>
          <w:kern w:val="0"/>
          <w:sz w:val="20"/>
          <w:szCs w:val="20"/>
          <w:lang w:val="en-CA" w:eastAsia="en-US" w:bidi="ar-SA"/>
        </w:rPr>
      </w:pPr>
    </w:p>
    <w:p w14:paraId="2B75B235" w14:textId="79F0C5C0" w:rsidR="00ED6591" w:rsidRPr="002E2EB1" w:rsidRDefault="00ED6591" w:rsidP="00C40F69">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pPr>
      <w:r>
        <w:t>Cassata</w:t>
      </w:r>
      <w:r w:rsidR="00DD573E">
        <w:t xml:space="preserve"> P., </w:t>
      </w:r>
      <w:r w:rsidR="00FC36A6">
        <w:t xml:space="preserve">Giavalisco M., Williams C. C., et al. </w:t>
      </w:r>
      <w:r>
        <w:t>2013, A&amp;A, 556, A68</w:t>
      </w:r>
    </w:p>
    <w:p w14:paraId="6BBC0CB8" w14:textId="77777777" w:rsidR="00DD573E" w:rsidRPr="00DD573E" w:rsidRDefault="00DD573E" w:rsidP="00DD573E">
      <w:pPr>
        <w:spacing w:after="115"/>
      </w:pPr>
      <w:r w:rsidRPr="00DD573E">
        <w:t>Cormier, D., Lebouteiller, V., Madden, S. C., et al. 2012, A&amp;A, 548, A20</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rFonts w:ascii="Times" w:eastAsiaTheme="minorEastAsia" w:hAnsi="Times" w:cs="0Ä¸ø◊d·"/>
          <w:kern w:val="0"/>
          <w:lang w:eastAsia="en-US" w:bidi="ar-SA"/>
        </w:rPr>
      </w:pPr>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pPr>
      <w:r w:rsidRPr="007E4DA1">
        <w:t>Garnett, D. 1989, ApJ, 345, 282</w:t>
      </w:r>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B5BD24F" w14:textId="5D6884B0" w:rsidR="004D4F3F" w:rsidRDefault="004D4F3F" w:rsidP="00EC17D8">
      <w:pPr>
        <w:spacing w:after="115"/>
      </w:pPr>
      <w:r w:rsidRPr="004D4F3F">
        <w:t>Hopkins, P. F., Hernquist, L., Cox, T. J., Rob</w:t>
      </w:r>
      <w:r>
        <w:t>ertson, B., &amp; Springel, V. 2006</w:t>
      </w:r>
      <w:r w:rsidRPr="004D4F3F">
        <w:t>, ApJS, 163, 50</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pPr>
      <w:r w:rsidRPr="007E4DA1">
        <w:t>Kewley, L. J. &amp; Dopita, M. A. 2002, ApJS, 142, 35</w:t>
      </w:r>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rPr>
          <w:rFonts w:cs="Times New Roman"/>
        </w:rPr>
      </w:pPr>
      <w:r>
        <w:rPr>
          <w:rFonts w:cs="Times New Roman"/>
        </w:rPr>
        <w:t>Kewley L. J., Dopita M. A., Leitherer C., et al.,</w:t>
      </w:r>
      <w:r w:rsidR="00ED6591" w:rsidRPr="000A6EB6">
        <w:rPr>
          <w:rFonts w:cs="Times New Roman"/>
        </w:rPr>
        <w:t xml:space="preserve"> 2013</w:t>
      </w:r>
      <w:r>
        <w:rPr>
          <w:rFonts w:cs="Times New Roman"/>
        </w:rPr>
        <w:t>, ApJ, 774, 100</w:t>
      </w:r>
    </w:p>
    <w:p w14:paraId="46114CEB" w14:textId="050B376B" w:rsidR="002F5EA1" w:rsidRPr="002F5EA1" w:rsidRDefault="002F5EA1" w:rsidP="00EC17D8">
      <w:pPr>
        <w:spacing w:after="115"/>
        <w:rPr>
          <w:lang w:val="en-CA"/>
        </w:rPr>
      </w:pPr>
      <w:r w:rsidRPr="002F5EA1">
        <w:rPr>
          <w:lang w:val="en-CA"/>
        </w:rPr>
        <w:t>Kewley, L. J., Maier, C., Yabe, K., et al. 2013b, ApJ, 774, L10</w:t>
      </w:r>
    </w:p>
    <w:p w14:paraId="6CC9A5E3" w14:textId="1D09FB32" w:rsidR="00ED6591" w:rsidRDefault="00ED6591" w:rsidP="00EC17D8">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F7C4A94" w14:textId="0209EA9D" w:rsidR="004151ED" w:rsidRDefault="004151ED" w:rsidP="00ED6591">
      <w:pPr>
        <w:spacing w:after="115"/>
      </w:pPr>
      <w:r w:rsidRPr="004151ED">
        <w:rPr>
          <w:lang w:val="en-CA"/>
        </w:rPr>
        <w:t>Leitherer</w:t>
      </w:r>
      <w:r>
        <w:rPr>
          <w:lang w:val="en-CA"/>
        </w:rPr>
        <w:t xml:space="preserve">, C., 2004. “Age-Dating of Starburst Galaxies,” </w:t>
      </w:r>
      <w:r w:rsidRPr="004151ED">
        <w:rPr>
          <w:i/>
          <w:lang w:val="en-CA"/>
        </w:rPr>
        <w:t>The Evolution of Starbursts</w:t>
      </w:r>
      <w:r w:rsidRPr="004151ED">
        <w:rPr>
          <w:lang w:val="en-CA"/>
        </w:rPr>
        <w:t>, ed. S. Huettemeister &amp; E. Manthey (Melville: AIP), in press</w:t>
      </w:r>
      <w:r>
        <w:rPr>
          <w:lang w:val="en-CA"/>
        </w:rPr>
        <w:t>.</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elen  Meskhidze" w:date="2015-06-15T16:07:00Z" w:initials="HM">
    <w:p w14:paraId="40562D1A" w14:textId="77777777" w:rsidR="00016237" w:rsidRDefault="00016237" w:rsidP="00194078">
      <w:pPr>
        <w:autoSpaceDE w:val="0"/>
        <w:autoSpaceDN w:val="0"/>
        <w:adjustRightInd w:val="0"/>
      </w:pPr>
      <w:r>
        <w:rPr>
          <w:rStyle w:val="CommentReference"/>
        </w:rPr>
        <w:annotationRef/>
      </w:r>
      <w:r>
        <w:rPr>
          <w:rStyle w:val="CommentReference"/>
        </w:rPr>
        <w:t>This part Dr. Richardson will inquire about</w:t>
      </w:r>
    </w:p>
  </w:comment>
  <w:comment w:id="23" w:author="Helen  Meskhidze" w:date="2016-01-12T14:25:00Z" w:initials="HM">
    <w:p w14:paraId="642BFD64" w14:textId="3A76A61E" w:rsidR="00016237" w:rsidRDefault="00016237">
      <w:pPr>
        <w:pStyle w:val="CommentText"/>
      </w:pPr>
      <w:ins w:id="25" w:author="Helen  Meskhidze" w:date="2016-01-12T14:24:00Z">
        <w:r>
          <w:rPr>
            <w:rStyle w:val="CommentReference"/>
          </w:rPr>
          <w:annotationRef/>
        </w:r>
      </w:ins>
      <w:r>
        <w:t xml:space="preserve">See PocketAnalysis.txt and corresponding gridrun.out </w:t>
      </w:r>
    </w:p>
  </w:comment>
  <w:comment w:id="45" w:author="Helen  Meskhidze" w:date="2015-10-05T10:09:00Z" w:initials="HM">
    <w:p w14:paraId="42A0EC58" w14:textId="17853851" w:rsidR="00016237" w:rsidRDefault="00016237">
      <w:pPr>
        <w:pStyle w:val="CommentText"/>
      </w:pPr>
      <w:r>
        <w:rPr>
          <w:rStyle w:val="CommentReference"/>
        </w:rPr>
        <w:annotationRef/>
      </w:r>
      <w:r>
        <w:t>This is an effect of both increased resolution and higher metallicity (most profound with high res supersolar case)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016237" w:rsidRDefault="00016237" w:rsidP="00763E32">
      <w:r>
        <w:separator/>
      </w:r>
    </w:p>
  </w:endnote>
  <w:endnote w:type="continuationSeparator" w:id="0">
    <w:p w14:paraId="6AE02D31" w14:textId="77777777" w:rsidR="00016237" w:rsidRDefault="00016237"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altName w:val="Times New Roman"/>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016237" w:rsidRDefault="00016237"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016237" w:rsidRDefault="0001623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016237" w:rsidRDefault="00016237"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6037">
      <w:rPr>
        <w:rStyle w:val="PageNumber"/>
        <w:noProof/>
      </w:rPr>
      <w:t>1</w:t>
    </w:r>
    <w:r>
      <w:rPr>
        <w:rStyle w:val="PageNumber"/>
      </w:rPr>
      <w:fldChar w:fldCharType="end"/>
    </w:r>
  </w:p>
  <w:p w14:paraId="5F0CCF3E" w14:textId="77777777" w:rsidR="00016237" w:rsidRDefault="0001623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016237" w:rsidRDefault="00016237" w:rsidP="00763E32">
      <w:r>
        <w:separator/>
      </w:r>
    </w:p>
  </w:footnote>
  <w:footnote w:type="continuationSeparator" w:id="0">
    <w:p w14:paraId="451CF4DF" w14:textId="77777777" w:rsidR="00016237" w:rsidRDefault="00016237" w:rsidP="00763E32">
      <w:r>
        <w:continuationSeparator/>
      </w:r>
    </w:p>
  </w:footnote>
  <w:footnote w:id="1">
    <w:p w14:paraId="57E02BF9" w14:textId="6573DDA2" w:rsidR="00016237" w:rsidRDefault="00016237"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 w:id="2">
    <w:p w14:paraId="3F518214" w14:textId="221D4F94" w:rsidR="00016237" w:rsidRDefault="00016237">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49A1"/>
    <w:rsid w:val="00016237"/>
    <w:rsid w:val="000222DE"/>
    <w:rsid w:val="0002266B"/>
    <w:rsid w:val="00026F0D"/>
    <w:rsid w:val="000353A0"/>
    <w:rsid w:val="000360E1"/>
    <w:rsid w:val="0004723D"/>
    <w:rsid w:val="0005097A"/>
    <w:rsid w:val="00052E3F"/>
    <w:rsid w:val="00053EEA"/>
    <w:rsid w:val="00067F18"/>
    <w:rsid w:val="000841E7"/>
    <w:rsid w:val="000866D3"/>
    <w:rsid w:val="00087940"/>
    <w:rsid w:val="00094014"/>
    <w:rsid w:val="000953A7"/>
    <w:rsid w:val="000A1139"/>
    <w:rsid w:val="000A33F2"/>
    <w:rsid w:val="000A5C09"/>
    <w:rsid w:val="000A5E58"/>
    <w:rsid w:val="000A73FC"/>
    <w:rsid w:val="000B6DD6"/>
    <w:rsid w:val="000C38D8"/>
    <w:rsid w:val="000C7626"/>
    <w:rsid w:val="000D3360"/>
    <w:rsid w:val="000D6F99"/>
    <w:rsid w:val="000E0B1F"/>
    <w:rsid w:val="000E10A1"/>
    <w:rsid w:val="000E572B"/>
    <w:rsid w:val="000E7DD9"/>
    <w:rsid w:val="000F5D10"/>
    <w:rsid w:val="000F5F22"/>
    <w:rsid w:val="0010305A"/>
    <w:rsid w:val="001031B4"/>
    <w:rsid w:val="001052DD"/>
    <w:rsid w:val="00105E22"/>
    <w:rsid w:val="00106B70"/>
    <w:rsid w:val="0011410C"/>
    <w:rsid w:val="00115E30"/>
    <w:rsid w:val="00117283"/>
    <w:rsid w:val="001209EF"/>
    <w:rsid w:val="0012165C"/>
    <w:rsid w:val="001220AD"/>
    <w:rsid w:val="00123815"/>
    <w:rsid w:val="0012526A"/>
    <w:rsid w:val="00135440"/>
    <w:rsid w:val="00144B4A"/>
    <w:rsid w:val="001459E8"/>
    <w:rsid w:val="001466B4"/>
    <w:rsid w:val="00146CC4"/>
    <w:rsid w:val="001501A7"/>
    <w:rsid w:val="00150CF3"/>
    <w:rsid w:val="00150FA4"/>
    <w:rsid w:val="0016379E"/>
    <w:rsid w:val="00163F20"/>
    <w:rsid w:val="00164F90"/>
    <w:rsid w:val="001702A7"/>
    <w:rsid w:val="0017384A"/>
    <w:rsid w:val="0017711A"/>
    <w:rsid w:val="00184601"/>
    <w:rsid w:val="00190E8F"/>
    <w:rsid w:val="001928F8"/>
    <w:rsid w:val="00194078"/>
    <w:rsid w:val="00194C64"/>
    <w:rsid w:val="00197FA5"/>
    <w:rsid w:val="001A1658"/>
    <w:rsid w:val="001A31AD"/>
    <w:rsid w:val="001A60FC"/>
    <w:rsid w:val="001B26EA"/>
    <w:rsid w:val="001B79B7"/>
    <w:rsid w:val="001C2F80"/>
    <w:rsid w:val="001C6416"/>
    <w:rsid w:val="001D0E5F"/>
    <w:rsid w:val="001D38B4"/>
    <w:rsid w:val="001D6326"/>
    <w:rsid w:val="001D74FC"/>
    <w:rsid w:val="001D767F"/>
    <w:rsid w:val="001E1A27"/>
    <w:rsid w:val="001E377D"/>
    <w:rsid w:val="001E769C"/>
    <w:rsid w:val="001F050F"/>
    <w:rsid w:val="001F262C"/>
    <w:rsid w:val="001F5F7D"/>
    <w:rsid w:val="00214CFB"/>
    <w:rsid w:val="00220AAE"/>
    <w:rsid w:val="00222249"/>
    <w:rsid w:val="00225018"/>
    <w:rsid w:val="0022641F"/>
    <w:rsid w:val="00226741"/>
    <w:rsid w:val="00232E7B"/>
    <w:rsid w:val="00250047"/>
    <w:rsid w:val="00250913"/>
    <w:rsid w:val="00252831"/>
    <w:rsid w:val="00252C85"/>
    <w:rsid w:val="00253641"/>
    <w:rsid w:val="00255BB3"/>
    <w:rsid w:val="0025612B"/>
    <w:rsid w:val="00260184"/>
    <w:rsid w:val="002622CD"/>
    <w:rsid w:val="00265514"/>
    <w:rsid w:val="00267F95"/>
    <w:rsid w:val="00270D88"/>
    <w:rsid w:val="002713C5"/>
    <w:rsid w:val="00271752"/>
    <w:rsid w:val="002733FF"/>
    <w:rsid w:val="00275FE3"/>
    <w:rsid w:val="002800E1"/>
    <w:rsid w:val="00281090"/>
    <w:rsid w:val="00284FF2"/>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2452"/>
    <w:rsid w:val="00302AD8"/>
    <w:rsid w:val="00303F4D"/>
    <w:rsid w:val="00304083"/>
    <w:rsid w:val="00305170"/>
    <w:rsid w:val="00306C55"/>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41FF"/>
    <w:rsid w:val="00355B6B"/>
    <w:rsid w:val="00355BB7"/>
    <w:rsid w:val="0036632D"/>
    <w:rsid w:val="00366745"/>
    <w:rsid w:val="00374B7A"/>
    <w:rsid w:val="00375519"/>
    <w:rsid w:val="00377271"/>
    <w:rsid w:val="00380408"/>
    <w:rsid w:val="00381CD0"/>
    <w:rsid w:val="0038220E"/>
    <w:rsid w:val="00383465"/>
    <w:rsid w:val="00387780"/>
    <w:rsid w:val="00391321"/>
    <w:rsid w:val="00391D29"/>
    <w:rsid w:val="00394A67"/>
    <w:rsid w:val="003A31FB"/>
    <w:rsid w:val="003A6563"/>
    <w:rsid w:val="003B2537"/>
    <w:rsid w:val="003B3401"/>
    <w:rsid w:val="003B5E27"/>
    <w:rsid w:val="003C2E09"/>
    <w:rsid w:val="003C44B9"/>
    <w:rsid w:val="003C604A"/>
    <w:rsid w:val="003D0474"/>
    <w:rsid w:val="003D1D1A"/>
    <w:rsid w:val="003D20A0"/>
    <w:rsid w:val="003D511D"/>
    <w:rsid w:val="003D6F0E"/>
    <w:rsid w:val="003E6D0E"/>
    <w:rsid w:val="003F3A80"/>
    <w:rsid w:val="003F4C65"/>
    <w:rsid w:val="00403406"/>
    <w:rsid w:val="0040419C"/>
    <w:rsid w:val="00404343"/>
    <w:rsid w:val="0040665B"/>
    <w:rsid w:val="004068E2"/>
    <w:rsid w:val="004151ED"/>
    <w:rsid w:val="00417594"/>
    <w:rsid w:val="00424BE5"/>
    <w:rsid w:val="00432DF4"/>
    <w:rsid w:val="00440412"/>
    <w:rsid w:val="00444A56"/>
    <w:rsid w:val="004477EA"/>
    <w:rsid w:val="004523E4"/>
    <w:rsid w:val="00454FA0"/>
    <w:rsid w:val="004552B1"/>
    <w:rsid w:val="0046186A"/>
    <w:rsid w:val="0046541D"/>
    <w:rsid w:val="00466D7E"/>
    <w:rsid w:val="004712EC"/>
    <w:rsid w:val="00475D5D"/>
    <w:rsid w:val="00476DF0"/>
    <w:rsid w:val="0048054E"/>
    <w:rsid w:val="004817B5"/>
    <w:rsid w:val="004838EF"/>
    <w:rsid w:val="00485C43"/>
    <w:rsid w:val="004909AF"/>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C5720"/>
    <w:rsid w:val="004D4B14"/>
    <w:rsid w:val="004D4F3F"/>
    <w:rsid w:val="004E04F7"/>
    <w:rsid w:val="004E37A6"/>
    <w:rsid w:val="004E3CAD"/>
    <w:rsid w:val="004E5609"/>
    <w:rsid w:val="004E6311"/>
    <w:rsid w:val="004F0E3A"/>
    <w:rsid w:val="004F1956"/>
    <w:rsid w:val="004F4B1C"/>
    <w:rsid w:val="005024BC"/>
    <w:rsid w:val="005025B9"/>
    <w:rsid w:val="005035C0"/>
    <w:rsid w:val="005105AD"/>
    <w:rsid w:val="0051557F"/>
    <w:rsid w:val="00520464"/>
    <w:rsid w:val="00521C04"/>
    <w:rsid w:val="00521E58"/>
    <w:rsid w:val="00525279"/>
    <w:rsid w:val="0052634B"/>
    <w:rsid w:val="00531433"/>
    <w:rsid w:val="0053402E"/>
    <w:rsid w:val="00536265"/>
    <w:rsid w:val="00546E59"/>
    <w:rsid w:val="00554E29"/>
    <w:rsid w:val="00556767"/>
    <w:rsid w:val="00565868"/>
    <w:rsid w:val="00571291"/>
    <w:rsid w:val="005717E9"/>
    <w:rsid w:val="00575CF8"/>
    <w:rsid w:val="00580509"/>
    <w:rsid w:val="0058277A"/>
    <w:rsid w:val="005834F7"/>
    <w:rsid w:val="00583B78"/>
    <w:rsid w:val="0058726C"/>
    <w:rsid w:val="00587AD3"/>
    <w:rsid w:val="00587BF0"/>
    <w:rsid w:val="00592442"/>
    <w:rsid w:val="00592D31"/>
    <w:rsid w:val="0059447A"/>
    <w:rsid w:val="005955B8"/>
    <w:rsid w:val="005A1EFB"/>
    <w:rsid w:val="005B1223"/>
    <w:rsid w:val="005C257A"/>
    <w:rsid w:val="005C4BFF"/>
    <w:rsid w:val="005C663C"/>
    <w:rsid w:val="005D00DA"/>
    <w:rsid w:val="005D159D"/>
    <w:rsid w:val="005E4623"/>
    <w:rsid w:val="005E5125"/>
    <w:rsid w:val="005E5C16"/>
    <w:rsid w:val="005F001F"/>
    <w:rsid w:val="005F0A7A"/>
    <w:rsid w:val="005F15A3"/>
    <w:rsid w:val="005F6CE6"/>
    <w:rsid w:val="005F729F"/>
    <w:rsid w:val="00610149"/>
    <w:rsid w:val="00627C81"/>
    <w:rsid w:val="0063556F"/>
    <w:rsid w:val="00636B4A"/>
    <w:rsid w:val="006374E7"/>
    <w:rsid w:val="006449FB"/>
    <w:rsid w:val="00644E67"/>
    <w:rsid w:val="00650D40"/>
    <w:rsid w:val="0065414D"/>
    <w:rsid w:val="00655581"/>
    <w:rsid w:val="0065559C"/>
    <w:rsid w:val="00655D17"/>
    <w:rsid w:val="00657E1E"/>
    <w:rsid w:val="00662729"/>
    <w:rsid w:val="0066567A"/>
    <w:rsid w:val="006826BE"/>
    <w:rsid w:val="00684B8E"/>
    <w:rsid w:val="0068728D"/>
    <w:rsid w:val="0068773F"/>
    <w:rsid w:val="00695387"/>
    <w:rsid w:val="006A02F3"/>
    <w:rsid w:val="006A0CAD"/>
    <w:rsid w:val="006A147C"/>
    <w:rsid w:val="006A3D73"/>
    <w:rsid w:val="006B45BF"/>
    <w:rsid w:val="006B4C80"/>
    <w:rsid w:val="006B5576"/>
    <w:rsid w:val="006C15C7"/>
    <w:rsid w:val="006C1EE2"/>
    <w:rsid w:val="006C6ED7"/>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ED2"/>
    <w:rsid w:val="0074797C"/>
    <w:rsid w:val="00751493"/>
    <w:rsid w:val="007524FE"/>
    <w:rsid w:val="007558DC"/>
    <w:rsid w:val="00755C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48B9"/>
    <w:rsid w:val="007B46AB"/>
    <w:rsid w:val="007C15BB"/>
    <w:rsid w:val="007C49EC"/>
    <w:rsid w:val="007C53EE"/>
    <w:rsid w:val="007D1D38"/>
    <w:rsid w:val="007D254F"/>
    <w:rsid w:val="007D32D8"/>
    <w:rsid w:val="007D42EC"/>
    <w:rsid w:val="007D7D41"/>
    <w:rsid w:val="007E0CF3"/>
    <w:rsid w:val="007E3BA3"/>
    <w:rsid w:val="007E4DA1"/>
    <w:rsid w:val="007F0C8C"/>
    <w:rsid w:val="007F2697"/>
    <w:rsid w:val="00800514"/>
    <w:rsid w:val="00802DFC"/>
    <w:rsid w:val="008118BF"/>
    <w:rsid w:val="00812E27"/>
    <w:rsid w:val="00813622"/>
    <w:rsid w:val="00814071"/>
    <w:rsid w:val="008150D7"/>
    <w:rsid w:val="00817167"/>
    <w:rsid w:val="00823957"/>
    <w:rsid w:val="008358B1"/>
    <w:rsid w:val="0084106F"/>
    <w:rsid w:val="008534E4"/>
    <w:rsid w:val="00854A0E"/>
    <w:rsid w:val="00860895"/>
    <w:rsid w:val="008668D7"/>
    <w:rsid w:val="00870AC9"/>
    <w:rsid w:val="00871031"/>
    <w:rsid w:val="00872899"/>
    <w:rsid w:val="00875090"/>
    <w:rsid w:val="00881C47"/>
    <w:rsid w:val="00883E83"/>
    <w:rsid w:val="00886396"/>
    <w:rsid w:val="00892600"/>
    <w:rsid w:val="008A2AB8"/>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03B26"/>
    <w:rsid w:val="00907273"/>
    <w:rsid w:val="009138C3"/>
    <w:rsid w:val="009237FE"/>
    <w:rsid w:val="009268CC"/>
    <w:rsid w:val="00927401"/>
    <w:rsid w:val="00932D5E"/>
    <w:rsid w:val="00935621"/>
    <w:rsid w:val="00937316"/>
    <w:rsid w:val="00940931"/>
    <w:rsid w:val="00940C88"/>
    <w:rsid w:val="00941944"/>
    <w:rsid w:val="00945F70"/>
    <w:rsid w:val="0094728E"/>
    <w:rsid w:val="009535F2"/>
    <w:rsid w:val="00953E86"/>
    <w:rsid w:val="00956F5C"/>
    <w:rsid w:val="009608D3"/>
    <w:rsid w:val="00960DC7"/>
    <w:rsid w:val="00963882"/>
    <w:rsid w:val="009677A7"/>
    <w:rsid w:val="00973AF6"/>
    <w:rsid w:val="009759EC"/>
    <w:rsid w:val="00975A56"/>
    <w:rsid w:val="00982A45"/>
    <w:rsid w:val="0098324F"/>
    <w:rsid w:val="00986843"/>
    <w:rsid w:val="00993742"/>
    <w:rsid w:val="009B7621"/>
    <w:rsid w:val="009C1F04"/>
    <w:rsid w:val="009C4FF9"/>
    <w:rsid w:val="009C65F2"/>
    <w:rsid w:val="009D27D2"/>
    <w:rsid w:val="009D4A2E"/>
    <w:rsid w:val="009D771F"/>
    <w:rsid w:val="009E014D"/>
    <w:rsid w:val="009F0B1E"/>
    <w:rsid w:val="009F5A46"/>
    <w:rsid w:val="009F5A72"/>
    <w:rsid w:val="009F5B74"/>
    <w:rsid w:val="00A12860"/>
    <w:rsid w:val="00A15FA2"/>
    <w:rsid w:val="00A17BE0"/>
    <w:rsid w:val="00A20BE1"/>
    <w:rsid w:val="00A246DD"/>
    <w:rsid w:val="00A27B9F"/>
    <w:rsid w:val="00A36456"/>
    <w:rsid w:val="00A36ABB"/>
    <w:rsid w:val="00A36D9C"/>
    <w:rsid w:val="00A410BA"/>
    <w:rsid w:val="00A41822"/>
    <w:rsid w:val="00A428B8"/>
    <w:rsid w:val="00A44D0A"/>
    <w:rsid w:val="00A46941"/>
    <w:rsid w:val="00A51564"/>
    <w:rsid w:val="00A54719"/>
    <w:rsid w:val="00A57EE0"/>
    <w:rsid w:val="00A66018"/>
    <w:rsid w:val="00A7701E"/>
    <w:rsid w:val="00A85BF3"/>
    <w:rsid w:val="00A86721"/>
    <w:rsid w:val="00A92437"/>
    <w:rsid w:val="00AA6281"/>
    <w:rsid w:val="00AA7DFD"/>
    <w:rsid w:val="00AB0A91"/>
    <w:rsid w:val="00AB7062"/>
    <w:rsid w:val="00AC3935"/>
    <w:rsid w:val="00AC3AE3"/>
    <w:rsid w:val="00AC5EF2"/>
    <w:rsid w:val="00AD1F44"/>
    <w:rsid w:val="00AD33B0"/>
    <w:rsid w:val="00AD5F99"/>
    <w:rsid w:val="00AD6037"/>
    <w:rsid w:val="00AE1178"/>
    <w:rsid w:val="00AE7C3E"/>
    <w:rsid w:val="00AF2D78"/>
    <w:rsid w:val="00AF3350"/>
    <w:rsid w:val="00AF52CD"/>
    <w:rsid w:val="00AF601C"/>
    <w:rsid w:val="00AF677F"/>
    <w:rsid w:val="00B0145D"/>
    <w:rsid w:val="00B0243F"/>
    <w:rsid w:val="00B067B6"/>
    <w:rsid w:val="00B06A06"/>
    <w:rsid w:val="00B12F65"/>
    <w:rsid w:val="00B138BA"/>
    <w:rsid w:val="00B37C1D"/>
    <w:rsid w:val="00B451D8"/>
    <w:rsid w:val="00B46C9D"/>
    <w:rsid w:val="00B46D42"/>
    <w:rsid w:val="00B478B5"/>
    <w:rsid w:val="00B513BC"/>
    <w:rsid w:val="00B51A29"/>
    <w:rsid w:val="00B52B7C"/>
    <w:rsid w:val="00B60E85"/>
    <w:rsid w:val="00B74F09"/>
    <w:rsid w:val="00B77D01"/>
    <w:rsid w:val="00B84159"/>
    <w:rsid w:val="00B84E09"/>
    <w:rsid w:val="00B863ED"/>
    <w:rsid w:val="00B90FAB"/>
    <w:rsid w:val="00B91755"/>
    <w:rsid w:val="00BA3403"/>
    <w:rsid w:val="00BA7BA8"/>
    <w:rsid w:val="00BC5408"/>
    <w:rsid w:val="00BC566E"/>
    <w:rsid w:val="00BC735A"/>
    <w:rsid w:val="00BD1256"/>
    <w:rsid w:val="00BD1B29"/>
    <w:rsid w:val="00BD1F1F"/>
    <w:rsid w:val="00BD358F"/>
    <w:rsid w:val="00BD4F38"/>
    <w:rsid w:val="00BD5139"/>
    <w:rsid w:val="00BD5ED0"/>
    <w:rsid w:val="00BE2CE4"/>
    <w:rsid w:val="00BE4B40"/>
    <w:rsid w:val="00BE6E59"/>
    <w:rsid w:val="00BF4060"/>
    <w:rsid w:val="00C05651"/>
    <w:rsid w:val="00C07ABE"/>
    <w:rsid w:val="00C14998"/>
    <w:rsid w:val="00C24FA9"/>
    <w:rsid w:val="00C26647"/>
    <w:rsid w:val="00C35444"/>
    <w:rsid w:val="00C40F69"/>
    <w:rsid w:val="00C46D21"/>
    <w:rsid w:val="00C50EFC"/>
    <w:rsid w:val="00C525EB"/>
    <w:rsid w:val="00C53276"/>
    <w:rsid w:val="00C64D03"/>
    <w:rsid w:val="00C67987"/>
    <w:rsid w:val="00C7015B"/>
    <w:rsid w:val="00C73C74"/>
    <w:rsid w:val="00C741FD"/>
    <w:rsid w:val="00C75D6F"/>
    <w:rsid w:val="00CA1340"/>
    <w:rsid w:val="00CA6135"/>
    <w:rsid w:val="00CA6859"/>
    <w:rsid w:val="00CA6B56"/>
    <w:rsid w:val="00CB0229"/>
    <w:rsid w:val="00CB2500"/>
    <w:rsid w:val="00CB4641"/>
    <w:rsid w:val="00CC2FD6"/>
    <w:rsid w:val="00CD0D37"/>
    <w:rsid w:val="00CD4491"/>
    <w:rsid w:val="00CD5A25"/>
    <w:rsid w:val="00CD6259"/>
    <w:rsid w:val="00CD63A9"/>
    <w:rsid w:val="00CE246B"/>
    <w:rsid w:val="00CE4DC1"/>
    <w:rsid w:val="00CE4FEA"/>
    <w:rsid w:val="00CE5620"/>
    <w:rsid w:val="00CE5ECB"/>
    <w:rsid w:val="00CF093D"/>
    <w:rsid w:val="00CF3A0F"/>
    <w:rsid w:val="00CF4C0A"/>
    <w:rsid w:val="00CF4F87"/>
    <w:rsid w:val="00CF6636"/>
    <w:rsid w:val="00D010AD"/>
    <w:rsid w:val="00D064AE"/>
    <w:rsid w:val="00D06D4F"/>
    <w:rsid w:val="00D07A10"/>
    <w:rsid w:val="00D13C21"/>
    <w:rsid w:val="00D17FD3"/>
    <w:rsid w:val="00D20368"/>
    <w:rsid w:val="00D322D0"/>
    <w:rsid w:val="00D32E6E"/>
    <w:rsid w:val="00D37116"/>
    <w:rsid w:val="00D421DE"/>
    <w:rsid w:val="00D447C4"/>
    <w:rsid w:val="00D45356"/>
    <w:rsid w:val="00D50CF1"/>
    <w:rsid w:val="00D652FA"/>
    <w:rsid w:val="00D708AF"/>
    <w:rsid w:val="00D71DF0"/>
    <w:rsid w:val="00D71EE4"/>
    <w:rsid w:val="00D7725F"/>
    <w:rsid w:val="00D83059"/>
    <w:rsid w:val="00D83FA1"/>
    <w:rsid w:val="00D864AE"/>
    <w:rsid w:val="00D870D1"/>
    <w:rsid w:val="00D90E86"/>
    <w:rsid w:val="00D94F08"/>
    <w:rsid w:val="00DA07B9"/>
    <w:rsid w:val="00DA35EC"/>
    <w:rsid w:val="00DA3710"/>
    <w:rsid w:val="00DA52CB"/>
    <w:rsid w:val="00DA6411"/>
    <w:rsid w:val="00DB12FD"/>
    <w:rsid w:val="00DB1C09"/>
    <w:rsid w:val="00DB2F34"/>
    <w:rsid w:val="00DB62E4"/>
    <w:rsid w:val="00DC13F0"/>
    <w:rsid w:val="00DC1917"/>
    <w:rsid w:val="00DC5D54"/>
    <w:rsid w:val="00DD0C2E"/>
    <w:rsid w:val="00DD1FB7"/>
    <w:rsid w:val="00DD370F"/>
    <w:rsid w:val="00DD573E"/>
    <w:rsid w:val="00DD5EB6"/>
    <w:rsid w:val="00DE0418"/>
    <w:rsid w:val="00DE32B4"/>
    <w:rsid w:val="00DF0CF6"/>
    <w:rsid w:val="00DF34A8"/>
    <w:rsid w:val="00E00217"/>
    <w:rsid w:val="00E13208"/>
    <w:rsid w:val="00E24A5A"/>
    <w:rsid w:val="00E2518C"/>
    <w:rsid w:val="00E33BF2"/>
    <w:rsid w:val="00E33D09"/>
    <w:rsid w:val="00E37F6A"/>
    <w:rsid w:val="00E43A08"/>
    <w:rsid w:val="00E44629"/>
    <w:rsid w:val="00E45255"/>
    <w:rsid w:val="00E50002"/>
    <w:rsid w:val="00E56B97"/>
    <w:rsid w:val="00E632BE"/>
    <w:rsid w:val="00E66C5C"/>
    <w:rsid w:val="00E67686"/>
    <w:rsid w:val="00E67F8E"/>
    <w:rsid w:val="00E70D1A"/>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EF07F5"/>
    <w:rsid w:val="00F005AA"/>
    <w:rsid w:val="00F00A36"/>
    <w:rsid w:val="00F0554E"/>
    <w:rsid w:val="00F05B6F"/>
    <w:rsid w:val="00F062A4"/>
    <w:rsid w:val="00F07620"/>
    <w:rsid w:val="00F20B7D"/>
    <w:rsid w:val="00F36025"/>
    <w:rsid w:val="00F41D21"/>
    <w:rsid w:val="00F427BF"/>
    <w:rsid w:val="00F431FF"/>
    <w:rsid w:val="00F43F2D"/>
    <w:rsid w:val="00F46434"/>
    <w:rsid w:val="00F46A5A"/>
    <w:rsid w:val="00F46D04"/>
    <w:rsid w:val="00F5567C"/>
    <w:rsid w:val="00F560F7"/>
    <w:rsid w:val="00F7442D"/>
    <w:rsid w:val="00F76794"/>
    <w:rsid w:val="00F87F55"/>
    <w:rsid w:val="00F96002"/>
    <w:rsid w:val="00FA4A4E"/>
    <w:rsid w:val="00FA6E1D"/>
    <w:rsid w:val="00FA70D3"/>
    <w:rsid w:val="00FB0B9F"/>
    <w:rsid w:val="00FB1207"/>
    <w:rsid w:val="00FC052D"/>
    <w:rsid w:val="00FC2C14"/>
    <w:rsid w:val="00FC36A6"/>
    <w:rsid w:val="00FC5B03"/>
    <w:rsid w:val="00FC69EE"/>
    <w:rsid w:val="00FD342F"/>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B903B-AD83-F94E-A7AB-6719D8940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26</Pages>
  <Words>12392</Words>
  <Characters>70640</Characters>
  <Application>Microsoft Macintosh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3</cp:revision>
  <cp:lastPrinted>2015-11-16T21:11:00Z</cp:lastPrinted>
  <dcterms:created xsi:type="dcterms:W3CDTF">2016-01-12T19:01:00Z</dcterms:created>
  <dcterms:modified xsi:type="dcterms:W3CDTF">2016-01-12T19:58:00Z</dcterms:modified>
</cp:coreProperties>
</file>