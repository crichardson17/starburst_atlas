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A44D0A"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ins w:id="14" w:author="Helen  Meskhidze" w:date="2015-11-01T18:13:00Z"/>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ins w:id="15" w:author="Helen  Meskhidze" w:date="2015-11-01T18:12:00Z">
        <w:r w:rsidR="004151ED">
          <w:rPr>
            <w:rFonts w:eastAsia="Times New Roman" w:cs="Times New Roman"/>
            <w:color w:val="000000"/>
            <w:shd w:val="clear" w:color="auto" w:fill="FFFFFF"/>
          </w:rPr>
          <w:t xml:space="preserve">Let us now </w:t>
        </w:r>
      </w:ins>
      <w:ins w:id="16" w:author="Helen  Meskhidze" w:date="2015-11-01T18:13:00Z">
        <w:r w:rsidR="004151ED">
          <w:rPr>
            <w:rFonts w:eastAsia="Times New Roman" w:cs="Times New Roman"/>
            <w:color w:val="000000"/>
            <w:shd w:val="clear" w:color="auto" w:fill="FFFFFF"/>
          </w:rPr>
          <w:t xml:space="preserve">turn to analyzing the SED trends by age of the starburst (the following discussion is modeled after Leitherer 2004). </w:t>
        </w:r>
      </w:ins>
    </w:p>
    <w:p w14:paraId="765BF9EC" w14:textId="169832D4" w:rsidR="002A447A" w:rsidRPr="00AE1178" w:rsidRDefault="004151ED" w:rsidP="004151ED">
      <w:pPr>
        <w:rPr>
          <w:rFonts w:eastAsia="Times New Roman" w:cs="Times New Roman"/>
          <w:color w:val="000000"/>
          <w:shd w:val="clear" w:color="auto" w:fill="FFFFFF"/>
        </w:rPr>
      </w:pPr>
      <w:ins w:id="17" w:author="Helen  Meskhidze" w:date="2015-11-01T18:12:00Z">
        <w:r>
          <w:rPr>
            <w:rFonts w:eastAsia="Times New Roman" w:cs="Times New Roman"/>
            <w:color w:val="000000"/>
            <w:shd w:val="clear" w:color="auto" w:fill="FFFFFF"/>
          </w:rPr>
          <w:t xml:space="preserve"> </w:t>
        </w:r>
      </w:ins>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ins w:id="18" w:author="Helen  Meskhidze" w:date="2015-11-01T18:24:00Z">
        <w:r>
          <w:rPr>
            <w:rFonts w:cs="Times New Roman"/>
          </w:rPr>
          <w:t xml:space="preserve">It is thought that </w:t>
        </w:r>
      </w:ins>
      <w:ins w:id="19" w:author="Helen  Meskhidze" w:date="2015-11-01T18:25:00Z">
        <w:r>
          <w:rPr>
            <w:rFonts w:cs="Times New Roman"/>
          </w:rPr>
          <w:t xml:space="preserve">dust obscuration makes </w:t>
        </w:r>
      </w:ins>
      <w:ins w:id="20" w:author="Helen  Meskhidze" w:date="2015-11-01T18:24:00Z">
        <w:r>
          <w:rPr>
            <w:rFonts w:cs="Times New Roman"/>
          </w:rPr>
          <w:t>the first 1-2 Myr after stellar birth inaccessible to detailed age-dating</w:t>
        </w:r>
      </w:ins>
      <w:ins w:id="21" w:author="Helen  Meskhidze" w:date="2015-11-01T18:25:00Z">
        <w:r>
          <w:rPr>
            <w:rFonts w:cs="Times New Roman"/>
          </w:rPr>
          <w:t xml:space="preserve">; however, </w:t>
        </w:r>
      </w:ins>
      <w:ins w:id="22" w:author="Helen  Meskhidze" w:date="2015-11-01T18:24:00Z">
        <w:r>
          <w:rPr>
            <w:rFonts w:cs="Times New Roman"/>
          </w:rPr>
          <w:t>we know</w:t>
        </w:r>
      </w:ins>
      <w:ins w:id="23" w:author="Helen  Meskhidze" w:date="2015-11-01T18:23:00Z">
        <w:r>
          <w:rPr>
            <w:rFonts w:cs="Times New Roman"/>
          </w:rPr>
          <w:t xml:space="preserve"> </w:t>
        </w:r>
      </w:ins>
      <w:ins w:id="24" w:author="Helen  Meskhidze" w:date="2015-11-01T18:25:00Z">
        <w:r>
          <w:rPr>
            <w:rFonts w:cs="Times New Roman"/>
          </w:rPr>
          <w:t xml:space="preserve">that in these first few years, </w:t>
        </w:r>
      </w:ins>
      <w:ins w:id="25" w:author="Helen  Meskhidze" w:date="2015-11-01T18:23:00Z">
        <w:r>
          <w:rPr>
            <w:rFonts w:cs="Times New Roman"/>
          </w:rPr>
          <w:t xml:space="preserve">O-type </w:t>
        </w:r>
        <w:r w:rsidRPr="00AD33B0">
          <w:rPr>
            <w:rFonts w:cs="Times New Roman"/>
          </w:rPr>
          <w:t xml:space="preserve">stars </w:t>
        </w:r>
      </w:ins>
      <w:ins w:id="26" w:author="Helen  Meskhidze" w:date="2015-11-01T18:25:00Z">
        <w:r>
          <w:rPr>
            <w:rFonts w:cs="Times New Roman"/>
          </w:rPr>
          <w:t xml:space="preserve">tend to </w:t>
        </w:r>
      </w:ins>
      <w:ins w:id="27" w:author="Helen  Meskhidze" w:date="2015-11-01T18:23:00Z">
        <w:r w:rsidRPr="00AD33B0">
          <w:rPr>
            <w:rFonts w:cs="Times New Roman"/>
          </w:rPr>
          <w:t>dominate the luminosity</w:t>
        </w:r>
        <w:r>
          <w:rPr>
            <w:rFonts w:cs="Times New Roman"/>
          </w:rPr>
          <w:t xml:space="preserve"> of starburst </w:t>
        </w:r>
      </w:ins>
      <w:ins w:id="28" w:author="Helen  Meskhidze" w:date="2015-11-01T18:25:00Z">
        <w:r>
          <w:rPr>
            <w:rFonts w:cs="Times New Roman"/>
          </w:rPr>
          <w:t xml:space="preserve">galaxies. </w:t>
        </w:r>
      </w:ins>
      <w:ins w:id="29" w:author="Helen  Meskhidze" w:date="2015-11-01T18:26:00Z">
        <w:r>
          <w:rPr>
            <w:rFonts w:cs="Times New Roman"/>
          </w:rPr>
          <w:t xml:space="preserve">In our simulations there is not much observable difference in </w:t>
        </w:r>
      </w:ins>
      <w:r w:rsidR="00EC2D2B">
        <w:rPr>
          <w:rFonts w:cs="Times New Roman"/>
        </w:rPr>
        <w:t xml:space="preserve">emission lines’ peak equivalent widths evident between 0 and 2 </w:t>
      </w:r>
      <w:ins w:id="30" w:author="Helen  Meskhidze" w:date="2015-11-01T18:16:00Z">
        <w:r w:rsidR="004151ED">
          <w:rPr>
            <w:rFonts w:cs="Times New Roman"/>
          </w:rPr>
          <w:t>Myr</w:t>
        </w:r>
      </w:ins>
      <w:ins w:id="31" w:author="Helen  Meskhidze" w:date="2015-11-01T18:26:00Z">
        <w:r>
          <w:rPr>
            <w:rFonts w:cs="Times New Roman"/>
          </w:rPr>
          <w:t xml:space="preserve"> for the different evolutionary tracks since all of our tracks start similarly</w:t>
        </w:r>
      </w:ins>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32" w:author="Chris Richardson" w:date="2015-10-28T12:30:00Z"/>
          <w:rFonts w:cs="Times New Roman"/>
          <w:b/>
        </w:rPr>
      </w:pPr>
    </w:p>
    <w:p w14:paraId="1A8E8583" w14:textId="17D2A577" w:rsidR="00394A67" w:rsidRPr="00AD33B0" w:rsidRDefault="00394A67" w:rsidP="0036632D">
      <w:pPr>
        <w:rPr>
          <w:ins w:id="33" w:author="Chris Richardson" w:date="2015-10-28T12:30:00Z"/>
          <w:rFonts w:cs="Times New Roman"/>
        </w:rPr>
      </w:pPr>
      <w:ins w:id="34" w:author="Chris Richardson" w:date="2015-10-28T12:30:00Z">
        <w:r>
          <w:rPr>
            <w:rFonts w:cs="Times New Roman"/>
            <w:b/>
          </w:rPr>
          <w:t>[</w:t>
        </w:r>
        <w:r>
          <w:rPr>
            <w:rFonts w:cs="Times New Roman"/>
          </w:rPr>
          <w:t>ADD IR ANALYSIS</w:t>
        </w:r>
      </w:ins>
      <w:ins w:id="35" w:author="Chris Richardson" w:date="2015-10-28T12:31:00Z">
        <w:r w:rsidR="00A86721">
          <w:rPr>
            <w:rFonts w:cs="Times New Roman"/>
          </w:rPr>
          <w:t xml:space="preserve"> WHEN AVAILABLE</w:t>
        </w:r>
      </w:ins>
      <w:ins w:id="36"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ins w:id="37" w:author="Helen  Meskhidze" w:date="2015-11-01T18:35:00Z">
        <w:r w:rsidR="00875090" w:rsidRPr="003541FF">
          <w:rPr>
            <w:rFonts w:cs="Times New Roman"/>
          </w:rPr>
          <w:t xml:space="preserve">equivalent widths </w:t>
        </w:r>
      </w:ins>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38"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39" w:author="Chris Richardson" w:date="2015-10-28T12:31:00Z"/>
          <w:rFonts w:cs="Times New Roman"/>
        </w:rPr>
      </w:pPr>
      <w:ins w:id="40"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41"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42"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43" w:author="Chris Richardson" w:date="2015-10-28T12:31:00Z"/>
          <w:rFonts w:cs="Times New Roman"/>
          <w:b/>
        </w:rPr>
      </w:pPr>
    </w:p>
    <w:p w14:paraId="04BDACE8" w14:textId="61FA2E34" w:rsidR="00A86721" w:rsidRPr="003541FF" w:rsidRDefault="00A86721" w:rsidP="0036632D">
      <w:pPr>
        <w:rPr>
          <w:ins w:id="44" w:author="Chris Richardson" w:date="2015-10-28T12:31:00Z"/>
          <w:rFonts w:cs="Times New Roman"/>
          <w:b/>
        </w:rPr>
      </w:pPr>
      <w:ins w:id="45"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ins w:id="46" w:author="Helen  Meskhidze" w:date="2015-11-01T18:39:00Z">
        <w:r w:rsidR="00B138BA" w:rsidRPr="003541FF">
          <w:rPr>
            <w:rFonts w:cs="Times New Roman"/>
          </w:rPr>
          <w:t>. Figure 7 shows our model</w:t>
        </w:r>
      </w:ins>
      <w:ins w:id="47" w:author="Helen  Meskhidze" w:date="2015-11-01T18:40:00Z">
        <w:r w:rsidR="00B138BA" w:rsidRPr="003541FF">
          <w:rPr>
            <w:rFonts w:cs="Times New Roman"/>
          </w:rPr>
          <w:t xml:space="preserve">’s sensitivity to dust. Note that </w:t>
        </w:r>
      </w:ins>
      <w:ins w:id="48" w:author="Helen  Meskhidze" w:date="2015-11-01T18:41:00Z">
        <w:r w:rsidR="00B138BA" w:rsidRPr="003541FF">
          <w:rPr>
            <w:rFonts w:cs="Times New Roman"/>
          </w:rPr>
          <w:t>for figure 7, we have changed the</w:t>
        </w:r>
      </w:ins>
      <w:ins w:id="49" w:author="Helen  Meskhidze" w:date="2015-11-01T18:40:00Z">
        <w:r w:rsidR="00B138BA" w:rsidRPr="003541FF">
          <w:rPr>
            <w:rFonts w:cs="Times New Roman"/>
          </w:rPr>
          <w:t xml:space="preserve"> contour plot scale from </w:t>
        </w:r>
      </w:ins>
      <w:ins w:id="50" w:author="Helen  Meskhidze" w:date="2015-11-01T18:41:00Z">
        <w:r w:rsidR="00B138BA" w:rsidRPr="003541FF">
          <w:rPr>
            <w:rFonts w:cs="Times New Roman"/>
          </w:rPr>
          <w:t xml:space="preserve">8 ≤ log(φH) ≤ 22 to 8 ≤ log(φH) ≤ 17 due to the effects of dust sublimation (discussed in </w:t>
        </w:r>
      </w:ins>
      <w:ins w:id="51" w:author="Helen  Meskhidze" w:date="2015-11-01T18:42:00Z">
        <w:r w:rsidR="00B138BA" w:rsidRPr="003541FF">
          <w:rPr>
            <w:rFonts w:cs="Times New Roman"/>
          </w:rPr>
          <w:t xml:space="preserve">§3.2). To best study the effects of dust, we wanted to include only the regions with full dust </w:t>
        </w:r>
      </w:ins>
      <w:ins w:id="52" w:author="Helen  Meskhidze" w:date="2015-11-01T18:44:00Z">
        <w:r w:rsidR="00B138BA" w:rsidRPr="003541FF">
          <w:rPr>
            <w:rFonts w:cs="Times New Roman"/>
          </w:rPr>
          <w:t>abundances</w:t>
        </w:r>
      </w:ins>
      <w:ins w:id="53" w:author="Helen  Meskhidze" w:date="2015-11-01T18:42:00Z">
        <w:r w:rsidR="00B138BA" w:rsidRPr="003541FF">
          <w:rPr>
            <w:rFonts w:cs="Times New Roman"/>
          </w:rPr>
          <w:t xml:space="preserve"> adopted</w:t>
        </w:r>
      </w:ins>
      <w:ins w:id="54" w:author="Helen  Meskhidze" w:date="2015-11-01T18:43:00Z">
        <w:r w:rsidR="00B138BA" w:rsidRPr="003541FF">
          <w:rPr>
            <w:rFonts w:cs="Times New Roman"/>
          </w:rPr>
          <w:t xml:space="preserve"> </w:t>
        </w:r>
      </w:ins>
      <w:ins w:id="55" w:author="Helen  Meskhidze" w:date="2015-11-01T18:44:00Z">
        <w:r w:rsidR="00B138BA" w:rsidRPr="003541FF">
          <w:rPr>
            <w:rFonts w:cs="Times New Roman"/>
          </w:rPr>
          <w:t>(</w:t>
        </w:r>
      </w:ins>
      <w:ins w:id="56" w:author="Helen  Meskhidze" w:date="2015-11-01T18:43:00Z">
        <w:r w:rsidR="00B138BA" w:rsidRPr="003541FF">
          <w:rPr>
            <w:rFonts w:cs="Times New Roman"/>
          </w:rPr>
          <w:t xml:space="preserve">log(φH) </w:t>
        </w:r>
      </w:ins>
      <w:ins w:id="57" w:author="Helen  Meskhidze" w:date="2015-11-01T18:44:00Z">
        <w:r w:rsidR="00B138BA" w:rsidRPr="003541FF">
          <w:rPr>
            <w:rFonts w:cs="Times New Roman"/>
          </w:rPr>
          <w:t xml:space="preserve">&lt; 18). </w:t>
        </w:r>
      </w:ins>
      <w:ins w:id="58" w:author="Helen  Meskhidze" w:date="2015-11-01T18:43:00Z">
        <w:r w:rsidR="00B138BA" w:rsidRPr="003541FF">
          <w:rPr>
            <w:rFonts w:cs="Times New Roman"/>
          </w:rPr>
          <w:t xml:space="preserve"> </w:t>
        </w:r>
      </w:ins>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ins w:id="59" w:author="Helen  Meskhidze" w:date="2015-11-01T18:52:00Z"/>
          <w:rFonts w:cs="Times New Roman"/>
        </w:rPr>
      </w:pPr>
    </w:p>
    <w:p w14:paraId="0B8C7812" w14:textId="321961CA" w:rsidR="00CE5ECB" w:rsidRPr="003541FF" w:rsidRDefault="00CE5ECB" w:rsidP="00CE5ECB">
      <w:pPr>
        <w:tabs>
          <w:tab w:val="left" w:pos="6840"/>
        </w:tabs>
        <w:rPr>
          <w:ins w:id="60" w:author="Helen  Meskhidze" w:date="2015-11-01T18:52:00Z"/>
          <w:rFonts w:cs="Times New Roman"/>
        </w:rPr>
      </w:pPr>
      <w:ins w:id="61" w:author="Helen  Meskhidze" w:date="2015-11-01T18:52:00Z">
        <w:r w:rsidRPr="003541FF">
          <w:rPr>
            <w:rFonts w:cs="Times New Roman"/>
          </w:rPr>
          <w:t>Many of the equivalent widths of UV emission lines decrease with dust introduction since</w:t>
        </w:r>
      </w:ins>
      <w:ins w:id="62" w:author="Helen  Meskhidze" w:date="2015-11-01T18:53:00Z">
        <w:r w:rsidRPr="003541FF">
          <w:rPr>
            <w:rFonts w:cs="Times New Roman"/>
          </w:rPr>
          <w:t xml:space="preserve"> dust absorption peaks in the UV. </w:t>
        </w:r>
      </w:ins>
      <w:ins w:id="63" w:author="Helen  Meskhidze" w:date="2015-11-01T18:52:00Z">
        <w:r w:rsidRPr="003541FF">
          <w:rPr>
            <w:rFonts w:cs="Times New Roman"/>
          </w:rPr>
          <w:t xml:space="preserve">Specifically, N V λ1240 decreases 0.4 dex in peak emission. C IV λ1549 emission decreases 0.6 dex with dust, Si II] λ2335 decreases 0.5 dex, and He II λ1640 decrease 0.2 dex. </w:t>
        </w:r>
      </w:ins>
    </w:p>
    <w:p w14:paraId="6E1A8C7D" w14:textId="77777777" w:rsidR="00CE5ECB" w:rsidRPr="003541FF" w:rsidRDefault="00CE5ECB" w:rsidP="00281090">
      <w:pPr>
        <w:rPr>
          <w:rFonts w:cs="Times New Roman"/>
        </w:rPr>
      </w:pPr>
    </w:p>
    <w:p w14:paraId="1E4DEBC3" w14:textId="42D318AD"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 and O I λ1304</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4 dex and 1.9 dex respectively</w:t>
      </w:r>
      <w:r w:rsidRPr="003541FF">
        <w:rPr>
          <w:rFonts w:cs="Times New Roman"/>
        </w:rPr>
        <w:t>. Since dust is the primary for of heating in this region, we expect O I to be</w:t>
      </w:r>
      <w:r w:rsidR="00CE5ECB" w:rsidRPr="003541FF">
        <w:rPr>
          <w:rFonts w:cs="Times New Roman"/>
        </w:rPr>
        <w:t xml:space="preserve"> especially</w:t>
      </w:r>
      <w:r w:rsidRPr="003541FF">
        <w:rPr>
          <w:rFonts w:cs="Times New Roman"/>
        </w:rPr>
        <w:t xml:space="preserve"> sensitive to dust (even more so because of the low excitation potential of O I).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ins w:id="64" w:author="Helen  Meskhidze" w:date="2015-11-01T18:45:00Z">
        <w:r w:rsidR="007B46AB" w:rsidRPr="003541FF">
          <w:rPr>
            <w:rFonts w:cs="Times New Roman"/>
          </w:rPr>
          <w:t xml:space="preserve"> (</w:t>
        </w:r>
      </w:ins>
      <w:ins w:id="65" w:author="Helen  Meskhidze" w:date="2015-11-01T18:46:00Z">
        <w:r w:rsidR="007B46AB" w:rsidRPr="003541FF">
          <w:rPr>
            <w:rFonts w:cs="Times New Roman"/>
          </w:rPr>
          <w:t>best seen in</w:t>
        </w:r>
      </w:ins>
      <w:ins w:id="66" w:author="Helen  Meskhidze" w:date="2015-11-01T18:45:00Z">
        <w:r w:rsidR="007B46AB" w:rsidRPr="003541FF">
          <w:rPr>
            <w:rFonts w:cs="Times New Roman"/>
          </w:rPr>
          <w:t xml:space="preserve"> Figure 7b)</w:t>
        </w:r>
      </w:ins>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ins w:id="67" w:author="Helen  Meskhidze" w:date="2015-11-01T18:54:00Z">
        <w:r w:rsidR="00CE5ECB" w:rsidRPr="003541FF">
          <w:rPr>
            <w:rFonts w:cs="Times New Roman"/>
          </w:rPr>
          <w:t xml:space="preserve"> Otherwise, many of </w:t>
        </w:r>
      </w:ins>
      <w:ins w:id="68" w:author="Helen  Meskhidze" w:date="2015-11-01T18:55:00Z">
        <w:r w:rsidR="00CE5ECB" w:rsidRPr="003541FF">
          <w:rPr>
            <w:rFonts w:cs="Times New Roman"/>
          </w:rPr>
          <w:t>our</w:t>
        </w:r>
      </w:ins>
      <w:ins w:id="69" w:author="Helen  Meskhidze" w:date="2015-11-01T18:54:00Z">
        <w:r w:rsidR="00CE5ECB" w:rsidRPr="003541FF">
          <w:rPr>
            <w:rFonts w:cs="Times New Roman"/>
          </w:rPr>
          <w:t xml:space="preserve"> IR </w:t>
        </w:r>
      </w:ins>
      <w:ins w:id="70" w:author="Helen  Meskhidze" w:date="2015-11-01T18:55:00Z">
        <w:r w:rsidR="00CE5ECB" w:rsidRPr="003541FF">
          <w:rPr>
            <w:rFonts w:cs="Times New Roman"/>
          </w:rPr>
          <w:t xml:space="preserve">emission lines (and specifically, IR fine structure emission lines) </w:t>
        </w:r>
      </w:ins>
      <w:ins w:id="71" w:author="Helen  Meskhidze" w:date="2015-11-01T18:54:00Z">
        <w:r w:rsidR="00CE5ECB" w:rsidRPr="003541FF">
          <w:rPr>
            <w:rFonts w:cs="Times New Roman"/>
          </w:rPr>
          <w:t xml:space="preserve">change by 0.1 dex or stay constant </w:t>
        </w:r>
      </w:ins>
      <w:ins w:id="72" w:author="Helen  Meskhidze" w:date="2015-11-01T18:56:00Z">
        <w:r w:rsidR="00CE5ECB" w:rsidRPr="003541FF">
          <w:rPr>
            <w:rFonts w:cs="Times New Roman"/>
          </w:rPr>
          <w:t>in peak log(W</w:t>
        </w:r>
        <w:r w:rsidR="00CE5ECB" w:rsidRPr="003541FF">
          <w:rPr>
            <w:rFonts w:cs="Times New Roman"/>
            <w:vertAlign w:val="subscript"/>
          </w:rPr>
          <w:t>λ</w:t>
        </w:r>
        <w:r w:rsidR="00CE5ECB" w:rsidRPr="003541FF">
          <w:rPr>
            <w:rFonts w:cs="Times New Roman"/>
          </w:rPr>
          <w:t>)</w:t>
        </w:r>
      </w:ins>
      <w:ins w:id="73" w:author="Helen  Meskhidze" w:date="2015-11-01T18:54:00Z">
        <w:r w:rsidR="00CE5ECB" w:rsidRPr="003541FF">
          <w:rPr>
            <w:rFonts w:cs="Times New Roman"/>
          </w:rPr>
          <w:t xml:space="preserve"> </w:t>
        </w:r>
      </w:ins>
    </w:p>
    <w:p w14:paraId="5CDB7593" w14:textId="77777777" w:rsidR="00313F9A" w:rsidRPr="003541FF" w:rsidRDefault="00313F9A" w:rsidP="00194078">
      <w:pPr>
        <w:rPr>
          <w:rFonts w:cs="Times New Roman"/>
          <w:b/>
        </w:rPr>
      </w:pPr>
    </w:p>
    <w:p w14:paraId="5353532F" w14:textId="60B98572" w:rsidR="00DB62E4" w:rsidRPr="003541FF" w:rsidRDefault="007558DC" w:rsidP="00DB62E4">
      <w:pPr>
        <w:rPr>
          <w:ins w:id="74" w:author="Chris Richardson" w:date="2015-06-23T22:08:00Z"/>
          <w:rFonts w:cs="Times New Roman"/>
          <w:b/>
        </w:rPr>
      </w:pPr>
      <w:r w:rsidRPr="003541FF">
        <w:rPr>
          <w:rFonts w:cs="Times New Roman"/>
          <w:b/>
        </w:rPr>
        <w:t>5</w:t>
      </w:r>
      <w:r w:rsidR="00194078" w:rsidRPr="003541FF">
        <w:rPr>
          <w:rFonts w:cs="Times New Roman"/>
          <w:b/>
        </w:rPr>
        <w:t>. Analysis</w:t>
      </w:r>
    </w:p>
    <w:p w14:paraId="61B61FD0" w14:textId="03F47AEA" w:rsidR="003541FF" w:rsidRPr="003541FF" w:rsidRDefault="003541FF" w:rsidP="003541FF">
      <w:pPr>
        <w:rPr>
          <w:rFonts w:cs="Times New Roman"/>
          <w:i/>
        </w:rPr>
      </w:pPr>
      <w:r w:rsidRPr="003541FF">
        <w:rPr>
          <w:rFonts w:cs="Times New Roman"/>
          <w:i/>
        </w:rPr>
        <w:t>5.1.1 Implications on local, low redshift galaxies</w:t>
      </w:r>
    </w:p>
    <w:p w14:paraId="60289A64" w14:textId="77777777" w:rsidR="003541FF" w:rsidRPr="003541FF" w:rsidRDefault="003541FF" w:rsidP="003541FF">
      <w:pPr>
        <w:rPr>
          <w:rFonts w:cs="Times New Roman"/>
          <w:b/>
        </w:rPr>
      </w:pPr>
    </w:p>
    <w:p w14:paraId="22EF57FD" w14:textId="77777777" w:rsidR="003541FF" w:rsidRPr="003541FF" w:rsidRDefault="003541FF" w:rsidP="003541FF">
      <w:pPr>
        <w:pStyle w:val="ListParagraph"/>
        <w:numPr>
          <w:ilvl w:val="0"/>
          <w:numId w:val="22"/>
        </w:numPr>
        <w:spacing w:after="115"/>
        <w:ind w:left="360"/>
        <w:rPr>
          <w:rFonts w:ascii="Times New Roman" w:hAnsi="Times New Roman" w:cs="Times New Roman"/>
        </w:rPr>
      </w:pPr>
      <w:r w:rsidRPr="003541FF">
        <w:rPr>
          <w:rFonts w:ascii="Times New Roman" w:hAnsi="Times New Roman" w:cs="Times New Roman"/>
        </w:rPr>
        <w:t xml:space="preserve">NGC 3621 (optically classified star forming galaxy at low redshift) emits [Ne V] in the infrared (Satyapal et al. 2007). </w:t>
      </w:r>
    </w:p>
    <w:p w14:paraId="530F4E30" w14:textId="77777777" w:rsidR="003541FF" w:rsidRPr="003541FF" w:rsidRDefault="003541FF" w:rsidP="003541FF">
      <w:pPr>
        <w:pStyle w:val="ListParagraph"/>
        <w:numPr>
          <w:ilvl w:val="0"/>
          <w:numId w:val="22"/>
        </w:numPr>
        <w:spacing w:after="115"/>
        <w:ind w:left="360"/>
        <w:rPr>
          <w:rFonts w:ascii="Times New Roman" w:hAnsi="Times New Roman" w:cs="Times New Roman"/>
        </w:rPr>
      </w:pPr>
      <w:r w:rsidRPr="003541FF">
        <w:rPr>
          <w:rFonts w:ascii="Times New Roman" w:hAnsi="Times New Roman" w:cs="Times New Roman"/>
        </w:rPr>
        <w:t xml:space="preserve">Local star forming galaxies that show weak nebular [O IV] emission without any signs of AGN activity (Lutz et al. 1998). </w:t>
      </w:r>
    </w:p>
    <w:p w14:paraId="0D377A02" w14:textId="77777777" w:rsidR="003541FF" w:rsidRPr="003541FF" w:rsidRDefault="003541FF" w:rsidP="003541FF">
      <w:pPr>
        <w:pStyle w:val="ListParagraph"/>
        <w:numPr>
          <w:ilvl w:val="0"/>
          <w:numId w:val="22"/>
        </w:numPr>
        <w:spacing w:after="115"/>
        <w:ind w:left="360"/>
        <w:rPr>
          <w:rFonts w:ascii="Times New Roman" w:hAnsi="Times New Roman" w:cs="Times New Roman"/>
        </w:rPr>
      </w:pPr>
      <w:r w:rsidRPr="003541FF">
        <w:rPr>
          <w:rFonts w:ascii="Times New Roman" w:hAnsi="Times New Roman" w:cs="Times New Roman"/>
        </w:rPr>
        <w:t xml:space="preserve">Significant number of optically classified star forming galaxies with strong He II </w:t>
      </w:r>
      <w:r w:rsidRPr="003541FF">
        <w:rPr>
          <w:rFonts w:ascii="Times New Roman" w:eastAsia="Symbol" w:hAnsi="Times New Roman" w:cs="Times New Roman"/>
          <w:color w:val="000000"/>
        </w:rPr>
        <w:t xml:space="preserve">λ4686 </w:t>
      </w:r>
      <w:r w:rsidRPr="003541FF">
        <w:rPr>
          <w:rFonts w:ascii="Times New Roman" w:hAnsi="Times New Roman" w:cs="Times New Roman"/>
        </w:rPr>
        <w:t xml:space="preserve">emission around </w:t>
      </w:r>
      <w:r w:rsidRPr="003541FF">
        <w:rPr>
          <w:rFonts w:ascii="Times New Roman" w:hAnsi="Times New Roman" w:cs="Times New Roman"/>
          <w:i/>
        </w:rPr>
        <w:t>z~</w:t>
      </w:r>
      <w:r w:rsidRPr="003541FF">
        <w:rPr>
          <w:rFonts w:ascii="Times New Roman" w:hAnsi="Times New Roman" w:cs="Times New Roman"/>
        </w:rPr>
        <w:t xml:space="preserve">0-0.4 (Sharzi and Brinchman 2008) </w:t>
      </w:r>
    </w:p>
    <w:p w14:paraId="245047CA" w14:textId="77777777" w:rsidR="003541FF" w:rsidRPr="003541FF" w:rsidRDefault="003541FF" w:rsidP="003541FF">
      <w:pPr>
        <w:pStyle w:val="ListParagraph"/>
        <w:numPr>
          <w:ilvl w:val="0"/>
          <w:numId w:val="22"/>
        </w:numPr>
        <w:spacing w:after="115"/>
        <w:ind w:left="360"/>
        <w:rPr>
          <w:rFonts w:ascii="Times New Roman" w:hAnsi="Times New Roman" w:cs="Times New Roman"/>
        </w:rPr>
      </w:pPr>
      <w:r w:rsidRPr="003541FF">
        <w:rPr>
          <w:rFonts w:ascii="Times New Roman" w:hAnsi="Times New Roman" w:cs="Times New Roman"/>
        </w:rPr>
        <w:t>Lyman break galaxies with high [O III] / H</w:t>
      </w:r>
      <w:r w:rsidRPr="003541FF">
        <w:rPr>
          <w:rFonts w:ascii="Times New Roman" w:eastAsia="Times New Roman" w:hAnsi="Times New Roman" w:cs="Times New Roman"/>
          <w:color w:val="000000"/>
        </w:rPr>
        <w:t>β ratios (</w:t>
      </w:r>
      <w:r w:rsidRPr="003541FF">
        <w:rPr>
          <w:rFonts w:ascii="Times New Roman" w:hAnsi="Times New Roman" w:cs="Times New Roman"/>
        </w:rPr>
        <w:t xml:space="preserve">Liu et al. 2008; Steidel et al. 2014) </w:t>
      </w:r>
    </w:p>
    <w:p w14:paraId="36DED88A" w14:textId="325DBBCC" w:rsidR="003541FF" w:rsidRPr="003541FF" w:rsidRDefault="003541FF" w:rsidP="003541FF">
      <w:pPr>
        <w:ind w:left="720" w:hanging="720"/>
        <w:rPr>
          <w:rFonts w:cs="Times New Roman"/>
          <w:i/>
        </w:rPr>
      </w:pPr>
      <w:r w:rsidRPr="003541FF">
        <w:rPr>
          <w:rFonts w:cs="Times New Roman"/>
          <w:i/>
        </w:rPr>
        <w:t>5.1.2 Implications on high z galaxies</w:t>
      </w:r>
    </w:p>
    <w:p w14:paraId="10B7DE59" w14:textId="77777777" w:rsidR="003541FF" w:rsidRPr="003541FF" w:rsidRDefault="003541FF" w:rsidP="003541FF">
      <w:pPr>
        <w:ind w:left="720" w:hanging="720"/>
        <w:rPr>
          <w:rFonts w:cs="Times New Roman"/>
          <w:b/>
        </w:rPr>
      </w:pPr>
    </w:p>
    <w:p w14:paraId="1E25FCE7"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eastAsia="Symbol" w:hAnsi="Times New Roman" w:cs="Times New Roman"/>
          <w:color w:val="000000"/>
        </w:rPr>
        <w:t>High-z star forming galaxies produce measureable high-ionization emission lines</w:t>
      </w:r>
    </w:p>
    <w:p w14:paraId="3263EA6F"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eastAsia="Symbol" w:hAnsi="Times New Roman" w:cs="Times New Roman"/>
          <w:color w:val="000000"/>
        </w:rPr>
        <w:t>They have densities on average an order of magnitude higher than those found in the local universe (Shirazi, Brinchmann, and Rahmati 2014).</w:t>
      </w:r>
    </w:p>
    <w:p w14:paraId="3E2566DC"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hAnsi="Times New Roman" w:cs="Times New Roman"/>
        </w:rPr>
        <w:t xml:space="preserve">Low mass, low luminosity galaxies at </w:t>
      </w:r>
      <w:r w:rsidRPr="003541FF">
        <w:rPr>
          <w:rFonts w:ascii="Times New Roman" w:hAnsi="Times New Roman" w:cs="Times New Roman"/>
          <w:i/>
        </w:rPr>
        <w:t xml:space="preserve">z ~ </w:t>
      </w:r>
      <w:r w:rsidRPr="003541FF">
        <w:rPr>
          <w:rFonts w:ascii="Times New Roman" w:hAnsi="Times New Roman" w:cs="Times New Roman"/>
        </w:rPr>
        <w:t xml:space="preserve">2.0 </w:t>
      </w:r>
      <w:r w:rsidRPr="003541FF">
        <w:rPr>
          <w:rFonts w:ascii="Times New Roman" w:eastAsia="Symbol" w:hAnsi="Times New Roman" w:cs="Times New Roman"/>
          <w:color w:val="000000"/>
        </w:rPr>
        <w:t xml:space="preserve">(Stark et al. 2014) </w:t>
      </w:r>
    </w:p>
    <w:p w14:paraId="3BE7EB27"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hAnsi="Times New Roman" w:cs="Times New Roman"/>
        </w:rPr>
        <w:t xml:space="preserve">strong C III] </w:t>
      </w:r>
      <w:r w:rsidRPr="003541FF">
        <w:rPr>
          <w:rFonts w:ascii="Times New Roman" w:eastAsia="Symbol" w:hAnsi="Times New Roman" w:cs="Times New Roman"/>
          <w:color w:val="000000"/>
        </w:rPr>
        <w:t>λ</w:t>
      </w:r>
      <w:r w:rsidRPr="003541FF">
        <w:rPr>
          <w:rFonts w:ascii="Times New Roman" w:hAnsi="Times New Roman" w:cs="Times New Roman"/>
        </w:rPr>
        <w:t>1909 (W</w:t>
      </w:r>
      <w:r w:rsidRPr="003541FF">
        <w:rPr>
          <w:rFonts w:ascii="Times New Roman" w:hAnsi="Times New Roman" w:cs="Times New Roman"/>
          <w:vertAlign w:val="subscript"/>
        </w:rPr>
        <w:t>C III]</w:t>
      </w:r>
      <w:r w:rsidRPr="003541FF">
        <w:rPr>
          <w:rFonts w:ascii="Times New Roman" w:hAnsi="Times New Roman" w:cs="Times New Roman"/>
        </w:rPr>
        <w:t xml:space="preserve"> ~ 13.5 </w:t>
      </w:r>
      <w:r w:rsidRPr="003541FF">
        <w:rPr>
          <w:rFonts w:ascii="Times New Roman" w:eastAsia="Times New Roman" w:hAnsi="Times New Roman" w:cs="Times New Roman"/>
          <w:shd w:val="clear" w:color="auto" w:fill="FFFFFF"/>
        </w:rPr>
        <w:t>Å) emission</w:t>
      </w:r>
    </w:p>
    <w:p w14:paraId="4B34F9DB"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eastAsia="Times New Roman" w:hAnsi="Times New Roman" w:cs="Times New Roman"/>
          <w:shd w:val="clear" w:color="auto" w:fill="FFFFFF"/>
        </w:rPr>
        <w:t xml:space="preserve">weak emission from N V] </w:t>
      </w:r>
      <w:r w:rsidRPr="003541FF">
        <w:rPr>
          <w:rFonts w:ascii="Times New Roman" w:eastAsia="Symbol" w:hAnsi="Times New Roman" w:cs="Times New Roman"/>
          <w:color w:val="000000"/>
        </w:rPr>
        <w:t xml:space="preserve">λ1240, N IV] λ1487, C IV λ1549, He II λ1640, </w:t>
      </w:r>
      <w:r w:rsidRPr="003541FF">
        <w:rPr>
          <w:rFonts w:ascii="Times New Roman" w:hAnsi="Times New Roman" w:cs="Times New Roman"/>
        </w:rPr>
        <w:t xml:space="preserve">O III] </w:t>
      </w:r>
      <w:r w:rsidRPr="003541FF">
        <w:rPr>
          <w:rFonts w:ascii="Times New Roman" w:eastAsia="Symbol" w:hAnsi="Times New Roman" w:cs="Times New Roman"/>
          <w:color w:val="000000"/>
        </w:rPr>
        <w:t xml:space="preserve">λλ1661, 1666, N III] λ1750, [Si III] λ1883, λ1892 </w:t>
      </w:r>
    </w:p>
    <w:p w14:paraId="4A62135C"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hAnsi="Times New Roman" w:cs="Times New Roman"/>
        </w:rPr>
        <w:t xml:space="preserve">LBGs around </w:t>
      </w:r>
      <w:r w:rsidRPr="003541FF">
        <w:rPr>
          <w:rFonts w:ascii="Times New Roman" w:eastAsia="Symbol" w:hAnsi="Times New Roman" w:cs="Times New Roman"/>
          <w:i/>
          <w:color w:val="000000"/>
        </w:rPr>
        <w:t>z ~</w:t>
      </w:r>
      <w:r w:rsidRPr="003541FF">
        <w:rPr>
          <w:rFonts w:ascii="Times New Roman" w:eastAsia="Symbol" w:hAnsi="Times New Roman" w:cs="Times New Roman"/>
          <w:color w:val="000000"/>
        </w:rPr>
        <w:t xml:space="preserve"> 3.0 (Shapley et al. 2003)</w:t>
      </w:r>
    </w:p>
    <w:p w14:paraId="2F8D913B"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eastAsia="Symbol" w:hAnsi="Times New Roman" w:cs="Times New Roman"/>
          <w:color w:val="000000"/>
        </w:rPr>
        <w:t xml:space="preserve">Show </w:t>
      </w:r>
      <w:r w:rsidRPr="003541FF">
        <w:rPr>
          <w:rFonts w:ascii="Times New Roman" w:hAnsi="Times New Roman" w:cs="Times New Roman"/>
        </w:rPr>
        <w:t xml:space="preserve">O III] </w:t>
      </w:r>
      <w:r w:rsidRPr="003541FF">
        <w:rPr>
          <w:rFonts w:ascii="Times New Roman" w:eastAsia="Symbol" w:hAnsi="Times New Roman" w:cs="Times New Roman"/>
          <w:color w:val="000000"/>
        </w:rPr>
        <w:t xml:space="preserve">λλ1661, 1666 and C III] λ1909 </w:t>
      </w:r>
    </w:p>
    <w:p w14:paraId="650951FC" w14:textId="77777777" w:rsidR="003541FF" w:rsidRPr="003541FF" w:rsidRDefault="003541FF" w:rsidP="003541FF">
      <w:pPr>
        <w:pStyle w:val="ListParagraph"/>
        <w:numPr>
          <w:ilvl w:val="0"/>
          <w:numId w:val="25"/>
        </w:numPr>
        <w:ind w:left="360"/>
        <w:rPr>
          <w:rFonts w:ascii="Times New Roman" w:hAnsi="Times New Roman" w:cs="Times New Roman"/>
        </w:rPr>
      </w:pPr>
      <w:r w:rsidRPr="003541FF">
        <w:rPr>
          <w:rFonts w:ascii="Times New Roman" w:eastAsia="Symbol" w:hAnsi="Times New Roman" w:cs="Times New Roman"/>
          <w:color w:val="000000"/>
        </w:rPr>
        <w:t>LBG surveys (Cassata et al. 2013)</w:t>
      </w:r>
    </w:p>
    <w:p w14:paraId="319B0A50" w14:textId="77777777" w:rsidR="003541FF" w:rsidRPr="003541FF" w:rsidRDefault="003541FF" w:rsidP="003541FF">
      <w:pPr>
        <w:pStyle w:val="ListParagraph"/>
        <w:numPr>
          <w:ilvl w:val="1"/>
          <w:numId w:val="25"/>
        </w:numPr>
        <w:ind w:left="1440"/>
        <w:rPr>
          <w:rFonts w:ascii="Times New Roman" w:hAnsi="Times New Roman" w:cs="Times New Roman"/>
        </w:rPr>
      </w:pPr>
      <w:r w:rsidRPr="003541FF">
        <w:rPr>
          <w:rFonts w:ascii="Times New Roman" w:eastAsia="Symbol" w:hAnsi="Times New Roman" w:cs="Times New Roman"/>
          <w:color w:val="000000"/>
        </w:rPr>
        <w:t>Positive equivalent widths for He II λ1640 and 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w:t>
      </w:r>
    </w:p>
    <w:p w14:paraId="23E769C5" w14:textId="77777777" w:rsidR="003541FF" w:rsidRPr="003541FF" w:rsidRDefault="003541FF" w:rsidP="003541FF">
      <w:pPr>
        <w:pStyle w:val="ListParagraph"/>
        <w:numPr>
          <w:ilvl w:val="0"/>
          <w:numId w:val="25"/>
        </w:numPr>
        <w:spacing w:after="115"/>
        <w:ind w:left="360"/>
        <w:rPr>
          <w:rFonts w:ascii="Times New Roman" w:eastAsia="Symbol" w:hAnsi="Times New Roman" w:cs="Times New Roman"/>
          <w:color w:val="000000"/>
        </w:rPr>
      </w:pPr>
      <w:r w:rsidRPr="003541FF">
        <w:rPr>
          <w:rFonts w:ascii="Times New Roman" w:eastAsia="Symbol" w:hAnsi="Times New Roman" w:cs="Times New Roman"/>
          <w:color w:val="000000"/>
        </w:rPr>
        <w:t>Sample of 18 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emitters (</w:t>
      </w:r>
      <w:r w:rsidRPr="003541FF">
        <w:rPr>
          <w:rFonts w:ascii="Times New Roman" w:hAnsi="Times New Roman" w:cs="Times New Roman"/>
        </w:rPr>
        <w:t xml:space="preserve">Raiter et al. 2010) </w:t>
      </w:r>
    </w:p>
    <w:p w14:paraId="7FD161B6" w14:textId="77777777" w:rsidR="003541FF" w:rsidRPr="003541FF" w:rsidRDefault="003541FF" w:rsidP="003541FF">
      <w:pPr>
        <w:pStyle w:val="ListParagraph"/>
        <w:numPr>
          <w:ilvl w:val="1"/>
          <w:numId w:val="25"/>
        </w:numPr>
        <w:spacing w:after="115"/>
        <w:ind w:left="1440"/>
        <w:rPr>
          <w:rFonts w:ascii="Times New Roman" w:hAnsi="Times New Roman" w:cs="Times New Roman"/>
        </w:rPr>
      </w:pPr>
      <w:r w:rsidRPr="003541FF">
        <w:rPr>
          <w:rFonts w:ascii="Times New Roman" w:hAnsi="Times New Roman" w:cs="Times New Roman"/>
        </w:rPr>
        <w:t xml:space="preserve">Found a N IV] </w:t>
      </w:r>
      <w:r w:rsidRPr="003541FF">
        <w:rPr>
          <w:rFonts w:ascii="Times New Roman" w:eastAsia="Symbol" w:hAnsi="Times New Roman" w:cs="Times New Roman"/>
          <w:color w:val="000000"/>
        </w:rPr>
        <w:t xml:space="preserve">λ1486 emitter at </w:t>
      </w:r>
      <w:r w:rsidRPr="003541FF">
        <w:rPr>
          <w:rFonts w:ascii="Times New Roman" w:eastAsia="Symbol" w:hAnsi="Times New Roman" w:cs="Times New Roman"/>
          <w:i/>
          <w:color w:val="000000"/>
        </w:rPr>
        <w:t>z</w:t>
      </w:r>
      <w:r w:rsidRPr="003541FF">
        <w:rPr>
          <w:rFonts w:ascii="Times New Roman" w:eastAsia="Symbol" w:hAnsi="Times New Roman" w:cs="Times New Roman"/>
          <w:color w:val="000000"/>
        </w:rPr>
        <w:t xml:space="preserve"> = 5.563</w:t>
      </w:r>
    </w:p>
    <w:p w14:paraId="1E9E7755" w14:textId="50FA4AB0" w:rsidR="003541FF" w:rsidRPr="003541FF" w:rsidRDefault="003541FF" w:rsidP="003541FF">
      <w:pPr>
        <w:rPr>
          <w:rFonts w:cs="Times New Roman"/>
          <w:i/>
        </w:rPr>
      </w:pPr>
      <w:r w:rsidRPr="003541FF">
        <w:rPr>
          <w:rFonts w:cs="Times New Roman"/>
          <w:i/>
        </w:rPr>
        <w:t xml:space="preserve">5. 2 Predictions for JWST </w:t>
      </w:r>
    </w:p>
    <w:p w14:paraId="2D102A04" w14:textId="77777777" w:rsidR="003541FF" w:rsidRPr="003541FF" w:rsidRDefault="003541FF" w:rsidP="003541FF">
      <w:pPr>
        <w:rPr>
          <w:rFonts w:cs="Times New Roman"/>
          <w:b/>
        </w:rPr>
      </w:pPr>
    </w:p>
    <w:p w14:paraId="4054C73A"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Typically thought that starburst phase occurs prior to AGN phase (Hopkins et al. 2006). </w:t>
      </w:r>
    </w:p>
    <w:p w14:paraId="0F6BE3A0"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Madau &amp; Dickinson (2014) predict a larger influence of vigorous star formation on emission line production at early times in the universe. </w:t>
      </w:r>
    </w:p>
    <w:p w14:paraId="390825A7"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JWST, scheduled to launch in October 2018, studies these early times. Optimized for IR observations, Webb looks back in time to study the first galaxies. </w:t>
      </w:r>
    </w:p>
    <w:p w14:paraId="089937CF"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Webb works from 0.6 – 28 micrometers. It will conduct deep-wide surveys of galaxies in the 1 &lt; z &lt; 6 redshift range in the rest-frame optical and near infrared. </w:t>
      </w:r>
    </w:p>
    <w:p w14:paraId="78FEC641" w14:textId="77777777" w:rsidR="003541FF" w:rsidRPr="003541FF" w:rsidRDefault="003541FF" w:rsidP="003541FF">
      <w:pPr>
        <w:pStyle w:val="ListParagraph"/>
        <w:spacing w:after="115"/>
        <w:ind w:left="360"/>
        <w:rPr>
          <w:rFonts w:ascii="Times New Roman" w:hAnsi="Times New Roman" w:cs="Times New Roman"/>
        </w:rPr>
      </w:pPr>
    </w:p>
    <w:p w14:paraId="6108A572" w14:textId="77777777" w:rsidR="003541FF" w:rsidRPr="003541FF" w:rsidRDefault="003541FF" w:rsidP="003541FF">
      <w:pPr>
        <w:pStyle w:val="ListParagraph"/>
        <w:ind w:left="360"/>
        <w:rPr>
          <w:rFonts w:ascii="Times New Roman" w:hAnsi="Times New Roman" w:cs="Times New Roman"/>
        </w:rPr>
      </w:pPr>
      <w:r w:rsidRPr="003541FF">
        <w:rPr>
          <w:rFonts w:ascii="Times New Roman" w:hAnsi="Times New Roman" w:cs="Times New Roman"/>
        </w:rPr>
        <w:t xml:space="preserve">What will happen? </w:t>
      </w:r>
    </w:p>
    <w:p w14:paraId="23BFEDBE" w14:textId="77777777" w:rsidR="003541FF" w:rsidRPr="003541FF" w:rsidRDefault="003541FF" w:rsidP="003541FF">
      <w:pPr>
        <w:pStyle w:val="ListParagraph"/>
        <w:ind w:left="360"/>
        <w:rPr>
          <w:rFonts w:ascii="Times New Roman" w:hAnsi="Times New Roman" w:cs="Times New Roman"/>
        </w:rPr>
      </w:pPr>
    </w:p>
    <w:p w14:paraId="15105802" w14:textId="77777777" w:rsidR="003541FF" w:rsidRPr="003541FF" w:rsidRDefault="003541FF" w:rsidP="003541FF">
      <w:pPr>
        <w:pStyle w:val="ListParagraph"/>
        <w:numPr>
          <w:ilvl w:val="0"/>
          <w:numId w:val="26"/>
        </w:numPr>
        <w:ind w:left="360"/>
        <w:rPr>
          <w:rFonts w:ascii="Times New Roman" w:hAnsi="Times New Roman" w:cs="Times New Roman"/>
        </w:rPr>
      </w:pPr>
      <w:r w:rsidRPr="003541FF">
        <w:rPr>
          <w:rFonts w:ascii="Times New Roman" w:eastAsia="Symbol" w:hAnsi="Times New Roman" w:cs="Times New Roman"/>
          <w:color w:val="000000"/>
        </w:rPr>
        <w:t xml:space="preserve">Stark et al.’s (2014) </w:t>
      </w:r>
      <w:r w:rsidRPr="003541FF">
        <w:rPr>
          <w:rFonts w:ascii="Times New Roman" w:hAnsi="Times New Roman" w:cs="Times New Roman"/>
        </w:rPr>
        <w:t xml:space="preserve">at </w:t>
      </w:r>
      <w:r w:rsidRPr="003541FF">
        <w:rPr>
          <w:rFonts w:ascii="Times New Roman" w:hAnsi="Times New Roman" w:cs="Times New Roman"/>
          <w:i/>
        </w:rPr>
        <w:t xml:space="preserve">z ~ </w:t>
      </w:r>
      <w:r w:rsidRPr="003541FF">
        <w:rPr>
          <w:rFonts w:ascii="Times New Roman" w:hAnsi="Times New Roman" w:cs="Times New Roman"/>
        </w:rPr>
        <w:t xml:space="preserve">2.0 </w:t>
      </w:r>
      <w:r w:rsidRPr="003541FF">
        <w:rPr>
          <w:rFonts w:ascii="Times New Roman" w:eastAsia="Symbol" w:hAnsi="Times New Roman" w:cs="Times New Roman"/>
          <w:color w:val="000000"/>
        </w:rPr>
        <w:t xml:space="preserve">galaxies with </w:t>
      </w:r>
      <w:r w:rsidRPr="003541FF">
        <w:rPr>
          <w:rFonts w:ascii="Times New Roman" w:hAnsi="Times New Roman" w:cs="Times New Roman"/>
        </w:rPr>
        <w:t xml:space="preserve">strong C III] </w:t>
      </w:r>
      <w:r w:rsidRPr="003541FF">
        <w:rPr>
          <w:rFonts w:ascii="Times New Roman" w:eastAsia="Symbol" w:hAnsi="Times New Roman" w:cs="Times New Roman"/>
          <w:color w:val="000000"/>
        </w:rPr>
        <w:t>λ</w:t>
      </w:r>
      <w:r w:rsidRPr="003541FF">
        <w:rPr>
          <w:rFonts w:ascii="Times New Roman" w:hAnsi="Times New Roman" w:cs="Times New Roman"/>
        </w:rPr>
        <w:t>1909 (W</w:t>
      </w:r>
      <w:r w:rsidRPr="003541FF">
        <w:rPr>
          <w:rFonts w:ascii="Times New Roman" w:hAnsi="Times New Roman" w:cs="Times New Roman"/>
          <w:vertAlign w:val="subscript"/>
        </w:rPr>
        <w:t>C III]</w:t>
      </w:r>
      <w:r w:rsidRPr="003541FF">
        <w:rPr>
          <w:rFonts w:ascii="Times New Roman" w:hAnsi="Times New Roman" w:cs="Times New Roman"/>
        </w:rPr>
        <w:t xml:space="preserve"> ~ 13.5 </w:t>
      </w:r>
      <w:r w:rsidRPr="003541FF">
        <w:rPr>
          <w:rFonts w:ascii="Times New Roman" w:eastAsia="Times New Roman" w:hAnsi="Times New Roman" w:cs="Times New Roman"/>
          <w:shd w:val="clear" w:color="auto" w:fill="FFFFFF"/>
        </w:rPr>
        <w:t xml:space="preserve">Å) emission and weak emission from N V] </w:t>
      </w:r>
      <w:r w:rsidRPr="003541FF">
        <w:rPr>
          <w:rFonts w:ascii="Times New Roman" w:eastAsia="Symbol" w:hAnsi="Times New Roman" w:cs="Times New Roman"/>
          <w:color w:val="000000"/>
        </w:rPr>
        <w:t xml:space="preserve">λ1240, N IV] λ1487, C IV λ1549, He II λ1640, </w:t>
      </w:r>
      <w:r w:rsidRPr="003541FF">
        <w:rPr>
          <w:rFonts w:ascii="Times New Roman" w:hAnsi="Times New Roman" w:cs="Times New Roman"/>
        </w:rPr>
        <w:t xml:space="preserve">O III] </w:t>
      </w:r>
      <w:r w:rsidRPr="003541FF">
        <w:rPr>
          <w:rFonts w:ascii="Times New Roman" w:eastAsia="Symbol" w:hAnsi="Times New Roman" w:cs="Times New Roman"/>
          <w:color w:val="000000"/>
        </w:rPr>
        <w:t xml:space="preserve">λλ1661, 1666, N III] λ1750, [Si III] λ1883, λ1892 </w:t>
      </w:r>
    </w:p>
    <w:p w14:paraId="2F0D113B" w14:textId="77777777" w:rsidR="003541FF" w:rsidRPr="003541FF" w:rsidRDefault="003541FF" w:rsidP="003541FF">
      <w:pPr>
        <w:pStyle w:val="ListParagraph"/>
        <w:numPr>
          <w:ilvl w:val="1"/>
          <w:numId w:val="26"/>
        </w:numPr>
        <w:rPr>
          <w:rFonts w:ascii="Times New Roman" w:hAnsi="Times New Roman" w:cs="Times New Roman"/>
        </w:rPr>
      </w:pPr>
      <w:r w:rsidRPr="003541FF">
        <w:rPr>
          <w:rFonts w:ascii="Times New Roman" w:eastAsia="Symbol" w:hAnsi="Times New Roman" w:cs="Times New Roman"/>
          <w:color w:val="000000"/>
        </w:rPr>
        <w:t>Most of these lines (</w:t>
      </w:r>
      <w:r w:rsidRPr="003541FF">
        <w:rPr>
          <w:rFonts w:ascii="Times New Roman" w:eastAsia="Times New Roman" w:hAnsi="Times New Roman" w:cs="Times New Roman"/>
          <w:shd w:val="clear" w:color="auto" w:fill="FFFFFF"/>
        </w:rPr>
        <w:t xml:space="preserve">N V] </w:t>
      </w:r>
      <w:r w:rsidRPr="003541FF">
        <w:rPr>
          <w:rFonts w:ascii="Times New Roman" w:eastAsia="Symbol" w:hAnsi="Times New Roman" w:cs="Times New Roman"/>
          <w:color w:val="000000"/>
        </w:rPr>
        <w:t xml:space="preserve">λ1240 to </w:t>
      </w:r>
      <w:r w:rsidRPr="003541FF">
        <w:rPr>
          <w:rFonts w:ascii="Times New Roman" w:hAnsi="Times New Roman" w:cs="Times New Roman"/>
        </w:rPr>
        <w:t xml:space="preserve">C III] </w:t>
      </w:r>
      <w:r w:rsidRPr="003541FF">
        <w:rPr>
          <w:rFonts w:ascii="Times New Roman" w:eastAsia="Symbol" w:hAnsi="Times New Roman" w:cs="Times New Roman"/>
          <w:color w:val="000000"/>
        </w:rPr>
        <w:t>λ</w:t>
      </w:r>
      <w:r w:rsidRPr="003541FF">
        <w:rPr>
          <w:rFonts w:ascii="Times New Roman" w:hAnsi="Times New Roman" w:cs="Times New Roman"/>
        </w:rPr>
        <w:t>1909)</w:t>
      </w:r>
      <w:r w:rsidRPr="003541FF">
        <w:rPr>
          <w:rFonts w:ascii="Times New Roman" w:eastAsia="Symbol" w:hAnsi="Times New Roman" w:cs="Times New Roman"/>
          <w:color w:val="000000"/>
        </w:rPr>
        <w:t xml:space="preserve"> get shifted to around 0.372 -  0.573 µm range. </w:t>
      </w:r>
    </w:p>
    <w:p w14:paraId="235AC95F" w14:textId="77777777" w:rsidR="003541FF" w:rsidRPr="003541FF" w:rsidRDefault="003541FF" w:rsidP="003541FF">
      <w:pPr>
        <w:pStyle w:val="ListParagraph"/>
        <w:numPr>
          <w:ilvl w:val="1"/>
          <w:numId w:val="26"/>
        </w:numPr>
        <w:rPr>
          <w:rFonts w:ascii="Times New Roman" w:hAnsi="Times New Roman" w:cs="Times New Roman"/>
        </w:rPr>
      </w:pPr>
      <w:r w:rsidRPr="003541FF">
        <w:rPr>
          <w:rFonts w:ascii="Times New Roman" w:hAnsi="Times New Roman" w:cs="Times New Roman"/>
        </w:rPr>
        <w:t xml:space="preserve">Not sensitive over this range! </w:t>
      </w:r>
    </w:p>
    <w:p w14:paraId="6CEBF92E" w14:textId="77777777" w:rsidR="003541FF" w:rsidRPr="003541FF" w:rsidRDefault="003541FF" w:rsidP="003541FF">
      <w:pPr>
        <w:pStyle w:val="ListParagraph"/>
        <w:ind w:left="1440"/>
        <w:rPr>
          <w:rFonts w:ascii="Times New Roman" w:hAnsi="Times New Roman" w:cs="Times New Roman"/>
        </w:rPr>
      </w:pPr>
    </w:p>
    <w:p w14:paraId="33C35857"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hAnsi="Times New Roman" w:cs="Times New Roman"/>
        </w:rPr>
        <w:t xml:space="preserve">LBGs around </w:t>
      </w:r>
      <w:r w:rsidRPr="003541FF">
        <w:rPr>
          <w:rFonts w:ascii="Times New Roman" w:eastAsia="Symbol" w:hAnsi="Times New Roman" w:cs="Times New Roman"/>
          <w:i/>
          <w:color w:val="000000"/>
        </w:rPr>
        <w:t>z ~</w:t>
      </w:r>
      <w:r w:rsidRPr="003541FF">
        <w:rPr>
          <w:rFonts w:ascii="Times New Roman" w:eastAsia="Symbol" w:hAnsi="Times New Roman" w:cs="Times New Roman"/>
          <w:color w:val="000000"/>
        </w:rPr>
        <w:t xml:space="preserve"> 3.0 (Shapley et al. 2003)</w:t>
      </w:r>
    </w:p>
    <w:p w14:paraId="6820DA8B"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hAnsi="Times New Roman" w:cs="Times New Roman"/>
        </w:rPr>
        <w:t xml:space="preserve">O III] </w:t>
      </w:r>
      <w:r w:rsidRPr="003541FF">
        <w:rPr>
          <w:rFonts w:ascii="Times New Roman" w:eastAsia="Symbol" w:hAnsi="Times New Roman" w:cs="Times New Roman"/>
          <w:color w:val="000000"/>
        </w:rPr>
        <w:t xml:space="preserve">λλ1661, 1666 and C III] λ1909 get shifted to 0.664 – 0.7636 µm range </w:t>
      </w:r>
    </w:p>
    <w:p w14:paraId="4F6CF7A3"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hAnsi="Times New Roman" w:cs="Times New Roman"/>
        </w:rPr>
        <w:t>NIRCam and NIRISS sensitive to this range (0.6 – 5</w:t>
      </w:r>
      <w:r w:rsidRPr="003541FF">
        <w:rPr>
          <w:rFonts w:ascii="Times New Roman" w:eastAsia="Symbol" w:hAnsi="Times New Roman" w:cs="Times New Roman"/>
          <w:color w:val="000000"/>
        </w:rPr>
        <w:t xml:space="preserve"> µm</w:t>
      </w:r>
      <w:r w:rsidRPr="003541FF">
        <w:rPr>
          <w:rFonts w:ascii="Times New Roman" w:hAnsi="Times New Roman" w:cs="Times New Roman"/>
        </w:rPr>
        <w:t xml:space="preserve"> and 0.6 - 3 </w:t>
      </w:r>
      <w:r w:rsidRPr="003541FF">
        <w:rPr>
          <w:rFonts w:ascii="Times New Roman" w:eastAsia="Symbol" w:hAnsi="Times New Roman" w:cs="Times New Roman"/>
          <w:color w:val="000000"/>
        </w:rPr>
        <w:t>µm respectively) [NIRISS uses grism spectroscopy]</w:t>
      </w:r>
    </w:p>
    <w:p w14:paraId="22650CB2" w14:textId="77777777" w:rsidR="003541FF" w:rsidRPr="003541FF" w:rsidRDefault="003541FF" w:rsidP="003541FF">
      <w:pPr>
        <w:pStyle w:val="ListParagraph"/>
        <w:numPr>
          <w:ilvl w:val="1"/>
          <w:numId w:val="25"/>
        </w:numPr>
        <w:ind w:left="1440"/>
        <w:rPr>
          <w:rFonts w:ascii="Times New Roman" w:hAnsi="Times New Roman" w:cs="Times New Roman"/>
        </w:rPr>
      </w:pPr>
      <w:r w:rsidRPr="003541FF">
        <w:rPr>
          <w:rFonts w:ascii="Times New Roman" w:eastAsia="Symbol" w:hAnsi="Times New Roman" w:cs="Times New Roman"/>
          <w:color w:val="000000"/>
        </w:rPr>
        <w:t>He II λ1640 gets shifted to 0.656 µm at redshift 3</w:t>
      </w:r>
    </w:p>
    <w:p w14:paraId="19A4D265" w14:textId="77777777" w:rsidR="003541FF" w:rsidRPr="003541FF" w:rsidRDefault="003541FF" w:rsidP="003541FF">
      <w:pPr>
        <w:pStyle w:val="ListParagraph"/>
        <w:numPr>
          <w:ilvl w:val="1"/>
          <w:numId w:val="25"/>
        </w:numPr>
        <w:ind w:left="1440"/>
        <w:rPr>
          <w:rFonts w:ascii="Times New Roman" w:hAnsi="Times New Roman" w:cs="Times New Roman"/>
        </w:rPr>
      </w:pPr>
      <w:r w:rsidRPr="003541FF">
        <w:rPr>
          <w:rFonts w:ascii="Times New Roman" w:eastAsia="Symbol" w:hAnsi="Times New Roman" w:cs="Times New Roman"/>
          <w:color w:val="000000"/>
        </w:rPr>
        <w:t>Again, NIRCam and NIRISS</w:t>
      </w:r>
    </w:p>
    <w:p w14:paraId="63283C57" w14:textId="77777777" w:rsidR="003541FF" w:rsidRPr="003541FF" w:rsidRDefault="003541FF" w:rsidP="003541FF">
      <w:pPr>
        <w:pStyle w:val="ListParagraph"/>
        <w:numPr>
          <w:ilvl w:val="0"/>
          <w:numId w:val="27"/>
        </w:numPr>
        <w:spacing w:after="115"/>
        <w:ind w:left="360"/>
        <w:rPr>
          <w:rFonts w:ascii="Times New Roman" w:hAnsi="Times New Roman" w:cs="Times New Roman"/>
        </w:rPr>
      </w:pPr>
      <w:r w:rsidRPr="003541FF">
        <w:rPr>
          <w:rFonts w:ascii="Times New Roman" w:eastAsia="Symbol" w:hAnsi="Times New Roman" w:cs="Times New Roman"/>
          <w:color w:val="000000"/>
        </w:rPr>
        <w:t>Sample of 18 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emitters (</w:t>
      </w:r>
      <w:r w:rsidRPr="003541FF">
        <w:rPr>
          <w:rFonts w:ascii="Times New Roman" w:hAnsi="Times New Roman" w:cs="Times New Roman"/>
        </w:rPr>
        <w:t xml:space="preserve">Raiter et al. 2010) with found a N IV] </w:t>
      </w:r>
      <w:r w:rsidRPr="003541FF">
        <w:rPr>
          <w:rFonts w:ascii="Times New Roman" w:eastAsia="Symbol" w:hAnsi="Times New Roman" w:cs="Times New Roman"/>
          <w:color w:val="000000"/>
        </w:rPr>
        <w:t xml:space="preserve">λ1486 emitter at </w:t>
      </w:r>
      <w:r w:rsidRPr="003541FF">
        <w:rPr>
          <w:rFonts w:ascii="Times New Roman" w:eastAsia="Symbol" w:hAnsi="Times New Roman" w:cs="Times New Roman"/>
          <w:i/>
          <w:color w:val="000000"/>
        </w:rPr>
        <w:t>z</w:t>
      </w:r>
      <w:r w:rsidRPr="003541FF">
        <w:rPr>
          <w:rFonts w:ascii="Times New Roman" w:eastAsia="Symbol" w:hAnsi="Times New Roman" w:cs="Times New Roman"/>
          <w:color w:val="000000"/>
        </w:rPr>
        <w:t xml:space="preserve"> = 5.563</w:t>
      </w:r>
    </w:p>
    <w:p w14:paraId="199FB2AB" w14:textId="77777777" w:rsidR="003541FF" w:rsidRPr="003541FF" w:rsidRDefault="003541FF" w:rsidP="003541FF">
      <w:pPr>
        <w:pStyle w:val="ListParagraph"/>
        <w:numPr>
          <w:ilvl w:val="1"/>
          <w:numId w:val="27"/>
        </w:numPr>
        <w:tabs>
          <w:tab w:val="left" w:pos="1440"/>
        </w:tabs>
        <w:spacing w:after="115"/>
        <w:ind w:left="1440"/>
        <w:rPr>
          <w:rFonts w:ascii="Times New Roman" w:hAnsi="Times New Roman" w:cs="Times New Roman"/>
        </w:rPr>
      </w:pPr>
      <w:r w:rsidRPr="003541FF">
        <w:rPr>
          <w:rFonts w:ascii="Times New Roman" w:eastAsia="Symbol" w:hAnsi="Times New Roman" w:cs="Times New Roman"/>
          <w:color w:val="000000"/>
        </w:rPr>
        <w:t>Ly</w:t>
      </w:r>
      <w:r w:rsidRPr="003541FF">
        <w:rPr>
          <w:rFonts w:ascii="Times New Roman" w:hAnsi="Times New Roman" w:cs="Times New Roman"/>
        </w:rPr>
        <w:sym w:font="Symbol" w:char="F061"/>
      </w:r>
      <w:r w:rsidRPr="003541FF">
        <w:rPr>
          <w:rFonts w:ascii="Times New Roman" w:hAnsi="Times New Roman" w:cs="Times New Roman"/>
        </w:rPr>
        <w:t xml:space="preserve"> at z=5.563 shifted to 0.7974 </w:t>
      </w:r>
      <w:r w:rsidRPr="003541FF">
        <w:rPr>
          <w:rFonts w:ascii="Times New Roman" w:eastAsia="Symbol" w:hAnsi="Times New Roman" w:cs="Times New Roman"/>
          <w:color w:val="000000"/>
        </w:rPr>
        <w:t>µm (NIRCam and NIRISS)</w:t>
      </w:r>
    </w:p>
    <w:p w14:paraId="1E961487" w14:textId="77777777" w:rsidR="003541FF" w:rsidRPr="003541FF" w:rsidRDefault="003541FF" w:rsidP="003541FF">
      <w:pPr>
        <w:pStyle w:val="ListParagraph"/>
        <w:numPr>
          <w:ilvl w:val="1"/>
          <w:numId w:val="27"/>
        </w:numPr>
        <w:tabs>
          <w:tab w:val="left" w:pos="1440"/>
        </w:tabs>
        <w:spacing w:after="115"/>
        <w:ind w:left="1440"/>
        <w:rPr>
          <w:rFonts w:ascii="Times New Roman" w:hAnsi="Times New Roman" w:cs="Times New Roman"/>
        </w:rPr>
      </w:pPr>
      <w:r w:rsidRPr="003541FF">
        <w:rPr>
          <w:rFonts w:ascii="Times New Roman" w:hAnsi="Times New Roman" w:cs="Times New Roman"/>
        </w:rPr>
        <w:t xml:space="preserve">N IV] </w:t>
      </w:r>
      <w:r w:rsidRPr="003541FF">
        <w:rPr>
          <w:rFonts w:ascii="Times New Roman" w:eastAsia="Symbol" w:hAnsi="Times New Roman" w:cs="Times New Roman"/>
          <w:color w:val="000000"/>
        </w:rPr>
        <w:t>λ1486</w:t>
      </w:r>
      <w:r w:rsidRPr="003541FF">
        <w:rPr>
          <w:rFonts w:ascii="Times New Roman" w:hAnsi="Times New Roman" w:cs="Times New Roman"/>
        </w:rPr>
        <w:t xml:space="preserve"> at z=5.563 shifted to</w:t>
      </w:r>
      <w:r w:rsidRPr="003541FF">
        <w:rPr>
          <w:rFonts w:ascii="Times New Roman" w:eastAsia="Symbol" w:hAnsi="Times New Roman" w:cs="Times New Roman"/>
          <w:color w:val="000000"/>
        </w:rPr>
        <w:t xml:space="preserve"> </w:t>
      </w:r>
      <w:r w:rsidRPr="003541FF">
        <w:rPr>
          <w:rFonts w:ascii="Times New Roman" w:hAnsi="Times New Roman" w:cs="Times New Roman"/>
        </w:rPr>
        <w:t>0.975</w:t>
      </w:r>
      <w:r w:rsidRPr="003541FF">
        <w:rPr>
          <w:rFonts w:ascii="Times New Roman" w:eastAsia="Symbol" w:hAnsi="Times New Roman" w:cs="Times New Roman"/>
          <w:color w:val="000000"/>
        </w:rPr>
        <w:t xml:space="preserve"> µm (NIRCam and NIRISS)</w:t>
      </w:r>
    </w:p>
    <w:p w14:paraId="7E9E40AD"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Using NIRSpec, </w:t>
      </w:r>
      <w:r w:rsidRPr="003541FF">
        <w:rPr>
          <w:rFonts w:ascii="Times New Roman" w:eastAsia="Symbol" w:hAnsi="Times New Roman" w:cs="Times New Roman"/>
          <w:color w:val="000000"/>
        </w:rPr>
        <w:t>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emitters around z ~ 10-40 could be observed </w:t>
      </w:r>
    </w:p>
    <w:p w14:paraId="1824318C"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Using MIRI, </w:t>
      </w:r>
      <w:r w:rsidRPr="003541FF">
        <w:rPr>
          <w:rFonts w:ascii="Times New Roman" w:eastAsia="Symbol" w:hAnsi="Times New Roman" w:cs="Times New Roman"/>
          <w:color w:val="000000"/>
        </w:rPr>
        <w:t>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emitters around z ~ 40 could be observed </w:t>
      </w:r>
    </w:p>
    <w:p w14:paraId="6437C626" w14:textId="77777777" w:rsidR="00A44D0A" w:rsidRDefault="00A44D0A" w:rsidP="00A44D0A">
      <w:pPr>
        <w:rPr>
          <w:ins w:id="75" w:author="Chris Richardson" w:date="2015-11-04T13:00:00Z"/>
          <w:rFonts w:cs="Times New Roman"/>
        </w:rPr>
      </w:pPr>
      <w:bookmarkStart w:id="76" w:name="_GoBack"/>
      <w:bookmarkEnd w:id="76"/>
    </w:p>
    <w:p w14:paraId="4AB97992" w14:textId="71E4A0F6" w:rsidR="00A44D0A" w:rsidRDefault="00A44D0A" w:rsidP="00A44D0A">
      <w:pPr>
        <w:rPr>
          <w:ins w:id="77" w:author="Chris Richardson" w:date="2015-11-04T13:00:00Z"/>
          <w:rFonts w:cs="Times New Roman"/>
        </w:rPr>
      </w:pPr>
      <w:ins w:id="78" w:author="Chris Richardson" w:date="2015-11-04T13:00:00Z">
        <w:r>
          <w:rPr>
            <w:rFonts w:cs="Times New Roman"/>
          </w:rPr>
          <w:t xml:space="preserve">Here’s a list </w:t>
        </w:r>
        <w:r>
          <w:rPr>
            <w:rFonts w:cs="Times New Roman"/>
          </w:rPr>
          <w:t>of equivalent widths</w:t>
        </w:r>
      </w:ins>
    </w:p>
    <w:p w14:paraId="4879A0BE" w14:textId="77777777" w:rsidR="00A44D0A" w:rsidRDefault="00A44D0A" w:rsidP="00A44D0A">
      <w:pPr>
        <w:rPr>
          <w:ins w:id="79" w:author="Chris Richardson" w:date="2015-11-04T13:00:00Z"/>
          <w:rFonts w:cs="Times New Roman"/>
        </w:rPr>
      </w:pPr>
    </w:p>
    <w:p w14:paraId="7D187688" w14:textId="77777777" w:rsidR="00A44D0A" w:rsidRDefault="00A44D0A" w:rsidP="00A44D0A">
      <w:pPr>
        <w:rPr>
          <w:ins w:id="80" w:author="Chris Richardson" w:date="2015-11-04T13:00:00Z"/>
        </w:rPr>
      </w:pPr>
      <w:ins w:id="81" w:author="Chris Richardson" w:date="2015-11-04T13:00:00Z">
        <w:r>
          <w:t>Sharzi and Brinchman (2008)</w:t>
        </w:r>
      </w:ins>
    </w:p>
    <w:p w14:paraId="2E88339F" w14:textId="77777777" w:rsidR="00A44D0A" w:rsidRDefault="00A44D0A" w:rsidP="00A44D0A">
      <w:pPr>
        <w:ind w:firstLine="720"/>
        <w:rPr>
          <w:ins w:id="82" w:author="Chris Richardson" w:date="2015-11-04T13:00:00Z"/>
        </w:rPr>
      </w:pPr>
      <w:ins w:id="83" w:author="Chris Richardson" w:date="2015-11-04T13:00:00Z">
        <w:r>
          <w:t xml:space="preserve">- He II </w:t>
        </w:r>
        <w:r>
          <w:rPr>
            <w:rFonts w:eastAsia="Symbol" w:cs="Times New Roman"/>
            <w:color w:val="000000"/>
          </w:rPr>
          <w:t>λ4686 (lists He II / Hbeta)</w:t>
        </w:r>
      </w:ins>
    </w:p>
    <w:p w14:paraId="3A312A1D" w14:textId="77777777" w:rsidR="00A44D0A" w:rsidRDefault="00A44D0A" w:rsidP="00A44D0A">
      <w:pPr>
        <w:rPr>
          <w:ins w:id="84" w:author="Chris Richardson" w:date="2015-11-04T13:00:00Z"/>
          <w:rFonts w:eastAsia="Symbol" w:cs="Times New Roman"/>
          <w:color w:val="000000"/>
        </w:rPr>
      </w:pPr>
      <w:ins w:id="85" w:author="Chris Richardson" w:date="2015-11-04T13:00:00Z">
        <w:r>
          <w:rPr>
            <w:rFonts w:eastAsia="Symbol" w:cs="Times New Roman"/>
            <w:color w:val="000000"/>
          </w:rPr>
          <w:t>Stark et al. 2014</w:t>
        </w:r>
      </w:ins>
    </w:p>
    <w:p w14:paraId="0B295BBA" w14:textId="77777777" w:rsidR="00A44D0A" w:rsidRPr="003216FF" w:rsidRDefault="00A44D0A" w:rsidP="00A44D0A">
      <w:pPr>
        <w:pStyle w:val="ListParagraph"/>
        <w:numPr>
          <w:ilvl w:val="0"/>
          <w:numId w:val="28"/>
        </w:numPr>
        <w:rPr>
          <w:ins w:id="86" w:author="Chris Richardson" w:date="2015-11-04T13:00:00Z"/>
          <w:rFonts w:eastAsia="Times New Roman" w:cs="Times New Roman"/>
          <w:shd w:val="clear" w:color="auto" w:fill="FFFFFF"/>
        </w:rPr>
      </w:pPr>
      <w:ins w:id="87" w:author="Chris Richardson" w:date="2015-11-04T13:00:00Z">
        <w:r>
          <w:t xml:space="preserve">C III] </w:t>
        </w:r>
        <w:r w:rsidRPr="003216FF">
          <w:rPr>
            <w:rFonts w:eastAsia="Symbol" w:cs="Times New Roman"/>
            <w:color w:val="000000"/>
          </w:rPr>
          <w:t>λ</w:t>
        </w:r>
        <w:r>
          <w:t>1909 =  3.9-13</w:t>
        </w:r>
        <w:r w:rsidRPr="00117283">
          <w:t xml:space="preserve">.5 </w:t>
        </w:r>
        <w:r w:rsidRPr="003216FF">
          <w:rPr>
            <w:rFonts w:eastAsia="Times New Roman" w:cs="Times New Roman"/>
            <w:shd w:val="clear" w:color="auto" w:fill="FFFFFF"/>
          </w:rPr>
          <w:t>Å</w:t>
        </w:r>
        <w:r>
          <w:rPr>
            <w:rFonts w:eastAsia="Times New Roman" w:cs="Times New Roman"/>
            <w:shd w:val="clear" w:color="auto" w:fill="FFFFFF"/>
          </w:rPr>
          <w:t>, avg. = 7.1</w:t>
        </w:r>
      </w:ins>
    </w:p>
    <w:p w14:paraId="4CB0A318" w14:textId="77777777" w:rsidR="00A44D0A" w:rsidRDefault="00A44D0A" w:rsidP="00A44D0A">
      <w:pPr>
        <w:pStyle w:val="ListParagraph"/>
        <w:numPr>
          <w:ilvl w:val="0"/>
          <w:numId w:val="28"/>
        </w:numPr>
        <w:rPr>
          <w:ins w:id="88" w:author="Chris Richardson" w:date="2015-11-04T13:00:00Z"/>
          <w:rFonts w:eastAsia="Symbol" w:cs="Times New Roman"/>
          <w:color w:val="000000"/>
        </w:rPr>
      </w:pPr>
      <w:ins w:id="89" w:author="Chris Richardson" w:date="2015-11-04T13:00:00Z">
        <w:r w:rsidRPr="00E9440E">
          <w:rPr>
            <w:rFonts w:eastAsia="Times New Roman" w:cs="Times New Roman"/>
            <w:shd w:val="clear" w:color="auto" w:fill="FFFFFF"/>
          </w:rPr>
          <w:t xml:space="preserve">N V] </w:t>
        </w:r>
        <w:r w:rsidRPr="00E9440E">
          <w:rPr>
            <w:rFonts w:eastAsia="Symbol" w:cs="Times New Roman"/>
            <w:color w:val="000000"/>
          </w:rPr>
          <w:t xml:space="preserve">λ1240 </w:t>
        </w:r>
      </w:ins>
    </w:p>
    <w:p w14:paraId="2F6DB639" w14:textId="77777777" w:rsidR="00A44D0A" w:rsidRPr="00E9440E" w:rsidRDefault="00A44D0A" w:rsidP="00A44D0A">
      <w:pPr>
        <w:pStyle w:val="ListParagraph"/>
        <w:numPr>
          <w:ilvl w:val="0"/>
          <w:numId w:val="28"/>
        </w:numPr>
        <w:rPr>
          <w:ins w:id="90" w:author="Chris Richardson" w:date="2015-11-04T13:00:00Z"/>
          <w:rFonts w:eastAsia="Symbol" w:cs="Times New Roman"/>
          <w:color w:val="000000"/>
        </w:rPr>
      </w:pPr>
      <w:ins w:id="91" w:author="Chris Richardson" w:date="2015-11-04T13:00:00Z">
        <w:r w:rsidRPr="00E9440E">
          <w:rPr>
            <w:rFonts w:eastAsia="Symbol" w:cs="Times New Roman"/>
            <w:color w:val="000000"/>
          </w:rPr>
          <w:t>N IV] λ1487</w:t>
        </w:r>
      </w:ins>
    </w:p>
    <w:p w14:paraId="1EF46EC4" w14:textId="77777777" w:rsidR="00A44D0A" w:rsidRDefault="00A44D0A" w:rsidP="00A44D0A">
      <w:pPr>
        <w:pStyle w:val="ListParagraph"/>
        <w:numPr>
          <w:ilvl w:val="0"/>
          <w:numId w:val="28"/>
        </w:numPr>
        <w:rPr>
          <w:ins w:id="92" w:author="Chris Richardson" w:date="2015-11-04T13:00:00Z"/>
          <w:rFonts w:eastAsia="Symbol" w:cs="Times New Roman"/>
          <w:color w:val="000000"/>
        </w:rPr>
      </w:pPr>
      <w:ins w:id="93" w:author="Chris Richardson" w:date="2015-11-04T13:00:00Z">
        <w:r w:rsidRPr="003216FF">
          <w:rPr>
            <w:rFonts w:eastAsia="Symbol" w:cs="Times New Roman"/>
            <w:color w:val="000000"/>
          </w:rPr>
          <w:t>C IV λ</w:t>
        </w:r>
        <w:r>
          <w:rPr>
            <w:rFonts w:eastAsia="Symbol" w:cs="Times New Roman"/>
            <w:color w:val="000000"/>
          </w:rPr>
          <w:t>1549</w:t>
        </w:r>
      </w:ins>
    </w:p>
    <w:p w14:paraId="224A28AD" w14:textId="77777777" w:rsidR="00A44D0A" w:rsidRDefault="00A44D0A" w:rsidP="00A44D0A">
      <w:pPr>
        <w:pStyle w:val="ListParagraph"/>
        <w:numPr>
          <w:ilvl w:val="0"/>
          <w:numId w:val="28"/>
        </w:numPr>
        <w:rPr>
          <w:ins w:id="94" w:author="Chris Richardson" w:date="2015-11-04T13:00:00Z"/>
          <w:rFonts w:eastAsia="Symbol" w:cs="Times New Roman"/>
          <w:color w:val="000000"/>
        </w:rPr>
      </w:pPr>
      <w:ins w:id="95" w:author="Chris Richardson" w:date="2015-11-04T13:00:00Z">
        <w:r w:rsidRPr="003216FF">
          <w:rPr>
            <w:rFonts w:eastAsia="Symbol" w:cs="Times New Roman"/>
            <w:color w:val="000000"/>
          </w:rPr>
          <w:t>He II λ</w:t>
        </w:r>
        <w:r>
          <w:rPr>
            <w:rFonts w:eastAsia="Symbol" w:cs="Times New Roman"/>
            <w:color w:val="000000"/>
          </w:rPr>
          <w:t>1640</w:t>
        </w:r>
      </w:ins>
    </w:p>
    <w:p w14:paraId="120735AA" w14:textId="77777777" w:rsidR="00A44D0A" w:rsidRDefault="00A44D0A" w:rsidP="00A44D0A">
      <w:pPr>
        <w:pStyle w:val="ListParagraph"/>
        <w:numPr>
          <w:ilvl w:val="0"/>
          <w:numId w:val="28"/>
        </w:numPr>
        <w:rPr>
          <w:ins w:id="96" w:author="Chris Richardson" w:date="2015-11-04T13:00:00Z"/>
          <w:rFonts w:eastAsia="Symbol" w:cs="Times New Roman"/>
          <w:color w:val="000000"/>
        </w:rPr>
      </w:pPr>
      <w:ins w:id="97" w:author="Chris Richardson" w:date="2015-11-04T13:00:00Z">
        <w:r>
          <w:t xml:space="preserve">O III] </w:t>
        </w:r>
        <w:r>
          <w:rPr>
            <w:rFonts w:eastAsia="Symbol" w:cs="Times New Roman"/>
            <w:color w:val="000000"/>
          </w:rPr>
          <w:t>λλ1661, 1666</w:t>
        </w:r>
      </w:ins>
    </w:p>
    <w:p w14:paraId="39A272CE" w14:textId="77777777" w:rsidR="00A44D0A" w:rsidRDefault="00A44D0A" w:rsidP="00A44D0A">
      <w:pPr>
        <w:pStyle w:val="ListParagraph"/>
        <w:numPr>
          <w:ilvl w:val="0"/>
          <w:numId w:val="28"/>
        </w:numPr>
        <w:rPr>
          <w:ins w:id="98" w:author="Chris Richardson" w:date="2015-11-04T13:00:00Z"/>
          <w:rFonts w:eastAsia="Symbol" w:cs="Times New Roman"/>
          <w:color w:val="000000"/>
        </w:rPr>
      </w:pPr>
      <w:ins w:id="99" w:author="Chris Richardson" w:date="2015-11-04T13:00:00Z">
        <w:r>
          <w:rPr>
            <w:rFonts w:eastAsia="Symbol" w:cs="Times New Roman"/>
            <w:color w:val="000000"/>
          </w:rPr>
          <w:t>N III] λ1750</w:t>
        </w:r>
      </w:ins>
    </w:p>
    <w:p w14:paraId="281B1D95" w14:textId="77777777" w:rsidR="00A44D0A" w:rsidRPr="003216FF" w:rsidRDefault="00A44D0A" w:rsidP="00A44D0A">
      <w:pPr>
        <w:pStyle w:val="ListParagraph"/>
        <w:numPr>
          <w:ilvl w:val="0"/>
          <w:numId w:val="28"/>
        </w:numPr>
        <w:rPr>
          <w:ins w:id="100" w:author="Chris Richardson" w:date="2015-11-04T13:00:00Z"/>
          <w:rFonts w:eastAsia="Symbol" w:cs="Times New Roman"/>
          <w:color w:val="000000"/>
        </w:rPr>
      </w:pPr>
      <w:ins w:id="101" w:author="Chris Richardson" w:date="2015-11-04T13:00:00Z">
        <w:r w:rsidRPr="003216FF">
          <w:rPr>
            <w:rFonts w:eastAsia="Symbol" w:cs="Times New Roman"/>
            <w:color w:val="000000"/>
          </w:rPr>
          <w:t>[Si III] λ1883, λ1892</w:t>
        </w:r>
      </w:ins>
    </w:p>
    <w:p w14:paraId="334AA151" w14:textId="77777777" w:rsidR="00A44D0A" w:rsidRDefault="00A44D0A" w:rsidP="00A44D0A">
      <w:pPr>
        <w:rPr>
          <w:ins w:id="102" w:author="Chris Richardson" w:date="2015-11-04T13:00:00Z"/>
          <w:rFonts w:eastAsia="Symbol" w:cs="Times New Roman"/>
          <w:color w:val="000000"/>
        </w:rPr>
      </w:pPr>
      <w:ins w:id="103" w:author="Chris Richardson" w:date="2015-11-04T13:00:00Z">
        <w:r>
          <w:rPr>
            <w:rFonts w:eastAsia="Symbol" w:cs="Times New Roman"/>
            <w:color w:val="000000"/>
          </w:rPr>
          <w:t>Shapley et al. 2003</w:t>
        </w:r>
      </w:ins>
    </w:p>
    <w:p w14:paraId="511B5F24" w14:textId="77777777" w:rsidR="00A44D0A" w:rsidRPr="003216FF" w:rsidRDefault="00A44D0A" w:rsidP="00A44D0A">
      <w:pPr>
        <w:pStyle w:val="ListParagraph"/>
        <w:numPr>
          <w:ilvl w:val="0"/>
          <w:numId w:val="28"/>
        </w:numPr>
        <w:rPr>
          <w:ins w:id="104" w:author="Chris Richardson" w:date="2015-11-04T13:00:00Z"/>
          <w:rFonts w:eastAsia="Symbol" w:cs="Times New Roman"/>
          <w:color w:val="000000"/>
        </w:rPr>
      </w:pPr>
      <w:ins w:id="105" w:author="Chris Richardson" w:date="2015-11-04T13:00:00Z">
        <w:r>
          <w:t xml:space="preserve">O III] </w:t>
        </w:r>
        <w:r w:rsidRPr="003216FF">
          <w:rPr>
            <w:rFonts w:eastAsia="Symbol" w:cs="Times New Roman"/>
            <w:color w:val="000000"/>
          </w:rPr>
          <w:t>λλ1661, 1666</w:t>
        </w:r>
        <w:r>
          <w:rPr>
            <w:rFonts w:eastAsia="Symbol" w:cs="Times New Roman"/>
            <w:color w:val="000000"/>
          </w:rPr>
          <w:t xml:space="preserve"> = 0.23</w:t>
        </w:r>
      </w:ins>
    </w:p>
    <w:p w14:paraId="221DC331" w14:textId="77777777" w:rsidR="00A44D0A" w:rsidRPr="003216FF" w:rsidRDefault="00A44D0A" w:rsidP="00A44D0A">
      <w:pPr>
        <w:pStyle w:val="ListParagraph"/>
        <w:numPr>
          <w:ilvl w:val="0"/>
          <w:numId w:val="28"/>
        </w:numPr>
        <w:rPr>
          <w:ins w:id="106" w:author="Chris Richardson" w:date="2015-11-04T13:00:00Z"/>
          <w:rFonts w:eastAsia="Symbol" w:cs="Times New Roman"/>
          <w:color w:val="000000"/>
        </w:rPr>
      </w:pPr>
      <w:ins w:id="107" w:author="Chris Richardson" w:date="2015-11-04T13:00:00Z">
        <w:r w:rsidRPr="003216FF">
          <w:rPr>
            <w:rFonts w:eastAsia="Symbol" w:cs="Times New Roman"/>
            <w:color w:val="000000"/>
          </w:rPr>
          <w:t>C III] λ1909</w:t>
        </w:r>
        <w:r>
          <w:rPr>
            <w:rFonts w:eastAsia="Symbol" w:cs="Times New Roman"/>
            <w:color w:val="000000"/>
          </w:rPr>
          <w:t xml:space="preserve"> = 1.67</w:t>
        </w:r>
      </w:ins>
    </w:p>
    <w:p w14:paraId="6AD603D8" w14:textId="77777777" w:rsidR="00A44D0A" w:rsidRDefault="00A44D0A" w:rsidP="00A44D0A">
      <w:pPr>
        <w:rPr>
          <w:ins w:id="108" w:author="Chris Richardson" w:date="2015-11-04T13:00:00Z"/>
          <w:rFonts w:eastAsia="Symbol" w:cs="Times New Roman"/>
          <w:color w:val="000000"/>
        </w:rPr>
      </w:pPr>
      <w:ins w:id="109" w:author="Chris Richardson" w:date="2015-11-04T13:00:00Z">
        <w:r>
          <w:rPr>
            <w:rFonts w:eastAsia="Symbol" w:cs="Times New Roman"/>
            <w:color w:val="000000"/>
          </w:rPr>
          <w:t>Cassata et al. 2013</w:t>
        </w:r>
      </w:ins>
    </w:p>
    <w:p w14:paraId="2F5E5587" w14:textId="77777777" w:rsidR="00A44D0A" w:rsidRDefault="00A44D0A" w:rsidP="00A44D0A">
      <w:pPr>
        <w:pStyle w:val="ListParagraph"/>
        <w:numPr>
          <w:ilvl w:val="0"/>
          <w:numId w:val="28"/>
        </w:numPr>
        <w:rPr>
          <w:ins w:id="110" w:author="Chris Richardson" w:date="2015-11-04T13:00:00Z"/>
          <w:rFonts w:eastAsia="Symbol" w:cs="Times New Roman"/>
          <w:color w:val="000000"/>
        </w:rPr>
      </w:pPr>
      <w:ins w:id="111" w:author="Chris Richardson" w:date="2015-11-04T13:00:00Z">
        <w:r w:rsidRPr="003216FF">
          <w:rPr>
            <w:rFonts w:eastAsia="Symbol" w:cs="Times New Roman"/>
            <w:color w:val="000000"/>
          </w:rPr>
          <w:t>He II λ1640</w:t>
        </w:r>
        <w:r>
          <w:rPr>
            <w:rFonts w:eastAsia="Symbol" w:cs="Times New Roman"/>
            <w:color w:val="000000"/>
          </w:rPr>
          <w:t xml:space="preserve"> = 1.0-4.0</w:t>
        </w:r>
      </w:ins>
    </w:p>
    <w:p w14:paraId="5103F0C9" w14:textId="77777777" w:rsidR="00A44D0A" w:rsidRPr="003216FF" w:rsidRDefault="00A44D0A" w:rsidP="00A44D0A">
      <w:pPr>
        <w:pStyle w:val="ListParagraph"/>
        <w:numPr>
          <w:ilvl w:val="0"/>
          <w:numId w:val="28"/>
        </w:numPr>
        <w:rPr>
          <w:ins w:id="112" w:author="Chris Richardson" w:date="2015-11-04T13:00:00Z"/>
          <w:rFonts w:eastAsia="Symbol" w:cs="Times New Roman"/>
          <w:color w:val="000000"/>
        </w:rPr>
      </w:pPr>
      <w:ins w:id="113" w:author="Chris Richardson" w:date="2015-11-04T13:00:00Z">
        <w:r>
          <w:t xml:space="preserve">C III] </w:t>
        </w:r>
        <w:r w:rsidRPr="003216FF">
          <w:rPr>
            <w:rFonts w:eastAsia="Symbol" w:cs="Times New Roman"/>
            <w:color w:val="000000"/>
          </w:rPr>
          <w:t>λ</w:t>
        </w:r>
        <w:r>
          <w:t>1909 = 3.4-7.8</w:t>
        </w:r>
      </w:ins>
    </w:p>
    <w:p w14:paraId="1F393992" w14:textId="77777777" w:rsidR="00A44D0A" w:rsidRPr="003216FF" w:rsidRDefault="00A44D0A" w:rsidP="00A44D0A">
      <w:pPr>
        <w:pStyle w:val="ListParagraph"/>
        <w:numPr>
          <w:ilvl w:val="0"/>
          <w:numId w:val="28"/>
        </w:numPr>
        <w:rPr>
          <w:ins w:id="114" w:author="Chris Richardson" w:date="2015-11-04T13:00:00Z"/>
          <w:rFonts w:eastAsia="Symbol" w:cs="Times New Roman"/>
          <w:color w:val="000000"/>
        </w:rPr>
      </w:pPr>
      <w:ins w:id="115" w:author="Chris Richardson" w:date="2015-11-04T13:00:00Z">
        <w:r w:rsidRPr="003216FF">
          <w:rPr>
            <w:rFonts w:eastAsia="Symbol" w:cs="Times New Roman"/>
            <w:color w:val="000000"/>
          </w:rPr>
          <w:t>Ly</w:t>
        </w:r>
        <w:r>
          <w:sym w:font="Symbol" w:char="F061"/>
        </w:r>
        <w:r>
          <w:t xml:space="preserve"> = 0.7-8.0</w:t>
        </w:r>
      </w:ins>
    </w:p>
    <w:p w14:paraId="716254C0" w14:textId="77777777" w:rsidR="00A44D0A" w:rsidRDefault="00A44D0A" w:rsidP="00A44D0A">
      <w:pPr>
        <w:rPr>
          <w:ins w:id="116" w:author="Chris Richardson" w:date="2015-11-04T13:00:00Z"/>
        </w:rPr>
      </w:pPr>
      <w:ins w:id="117" w:author="Chris Richardson" w:date="2015-11-04T13:00:00Z">
        <w:r>
          <w:t>Raiter et al. (2010)</w:t>
        </w:r>
      </w:ins>
    </w:p>
    <w:p w14:paraId="645A4B39" w14:textId="77777777" w:rsidR="00A44D0A" w:rsidRDefault="00A44D0A" w:rsidP="00A44D0A">
      <w:pPr>
        <w:rPr>
          <w:ins w:id="118" w:author="Chris Richardson" w:date="2015-11-04T13:00:00Z"/>
        </w:rPr>
      </w:pPr>
      <w:ins w:id="119" w:author="Chris Richardson" w:date="2015-11-04T13:00:00Z">
        <w:r>
          <w:tab/>
          <w:t xml:space="preserve">-     </w:t>
        </w:r>
        <w:r>
          <w:rPr>
            <w:color w:val="000000"/>
          </w:rPr>
          <w:t>N IV] ~ 22.0</w:t>
        </w:r>
      </w:ins>
    </w:p>
    <w:p w14:paraId="7704C51C" w14:textId="77777777" w:rsidR="00A44D0A" w:rsidRDefault="00A44D0A" w:rsidP="00A44D0A">
      <w:pPr>
        <w:rPr>
          <w:ins w:id="120" w:author="Chris Richardson" w:date="2015-11-04T13:00:00Z"/>
          <w:rFonts w:eastAsia="Times New Roman" w:cs="Times New Roman"/>
          <w:color w:val="000000"/>
        </w:rPr>
      </w:pPr>
      <w:ins w:id="121" w:author="Chris Richardson" w:date="2015-11-04T13:00:00Z">
        <w:r>
          <w:rPr>
            <w:rFonts w:eastAsia="Times New Roman" w:cs="Times New Roman"/>
            <w:color w:val="000000"/>
          </w:rPr>
          <w:t>de Barros et al. 2015</w:t>
        </w:r>
      </w:ins>
    </w:p>
    <w:p w14:paraId="0D0AC999" w14:textId="77777777" w:rsidR="00A44D0A" w:rsidRPr="003216FF" w:rsidRDefault="00A44D0A" w:rsidP="00A44D0A">
      <w:pPr>
        <w:pStyle w:val="ListParagraph"/>
        <w:numPr>
          <w:ilvl w:val="0"/>
          <w:numId w:val="28"/>
        </w:numPr>
        <w:rPr>
          <w:ins w:id="122" w:author="Chris Richardson" w:date="2015-11-04T13:00:00Z"/>
          <w:rFonts w:eastAsia="Times New Roman" w:cs="Times New Roman"/>
          <w:color w:val="000000"/>
        </w:rPr>
      </w:pPr>
      <w:ins w:id="123" w:author="Chris Richardson" w:date="2015-11-04T13:00:00Z">
        <w:r w:rsidRPr="003216FF">
          <w:rPr>
            <w:rFonts w:eastAsia="Times New Roman" w:cs="Times New Roman"/>
            <w:color w:val="000000"/>
          </w:rPr>
          <w:t xml:space="preserve">O III </w:t>
        </w:r>
        <w:r>
          <w:rPr>
            <w:rFonts w:eastAsia="Times New Roman" w:cs="Times New Roman"/>
            <w:color w:val="000000"/>
          </w:rPr>
          <w:t>4959,</w:t>
        </w:r>
        <w:r w:rsidRPr="003216FF">
          <w:rPr>
            <w:rFonts w:eastAsia="Times New Roman" w:cs="Times New Roman"/>
            <w:color w:val="000000"/>
          </w:rPr>
          <w:t>5007</w:t>
        </w:r>
        <w:r>
          <w:rPr>
            <w:rFonts w:eastAsia="Times New Roman" w:cs="Times New Roman"/>
            <w:color w:val="000000"/>
          </w:rPr>
          <w:t>+Hb ~ 16</w:t>
        </w:r>
        <w:r w:rsidRPr="003216FF">
          <w:rPr>
            <w:rFonts w:eastAsia="Times New Roman" w:cs="Times New Roman"/>
            <w:color w:val="000000"/>
          </w:rPr>
          <w:t>00</w:t>
        </w:r>
      </w:ins>
    </w:p>
    <w:p w14:paraId="2CB1B337" w14:textId="77777777" w:rsidR="00A44D0A" w:rsidRDefault="00A44D0A" w:rsidP="00194078">
      <w:pPr>
        <w:rPr>
          <w:ins w:id="124" w:author="Chris Richardson" w:date="2015-11-04T13:00:00Z"/>
          <w:rFonts w:cs="Times New Roman"/>
        </w:rPr>
      </w:pPr>
    </w:p>
    <w:p w14:paraId="3834FF6D" w14:textId="77777777" w:rsidR="00A44D0A" w:rsidRPr="003541FF" w:rsidRDefault="00A44D0A" w:rsidP="00194078">
      <w:pPr>
        <w:rPr>
          <w:rFonts w:cs="Times New Roman"/>
        </w:rPr>
      </w:pPr>
    </w:p>
    <w:p w14:paraId="507F57BF" w14:textId="7A063013" w:rsidR="00194078" w:rsidRPr="003541FF" w:rsidRDefault="007558DC" w:rsidP="00194078">
      <w:pPr>
        <w:rPr>
          <w:rFonts w:cs="Times New Roman"/>
          <w:b/>
        </w:rPr>
      </w:pPr>
      <w:r w:rsidRPr="003541FF">
        <w:rPr>
          <w:rFonts w:cs="Times New Roman"/>
          <w:b/>
        </w:rPr>
        <w:t>6</w:t>
      </w:r>
      <w:r w:rsidR="00194078" w:rsidRPr="003541FF">
        <w:rPr>
          <w:rFonts w:cs="Times New Roman"/>
          <w:b/>
        </w:rPr>
        <w:t>. Conclusion</w:t>
      </w:r>
      <w:r w:rsidR="00D010AD" w:rsidRPr="003541FF">
        <w:rPr>
          <w:rFonts w:cs="Times New Roman"/>
          <w:b/>
        </w:rPr>
        <w:t>s</w:t>
      </w:r>
    </w:p>
    <w:p w14:paraId="11A69890" w14:textId="77777777" w:rsidR="008A67A6" w:rsidRPr="003541FF" w:rsidRDefault="008A67A6" w:rsidP="002E5259">
      <w:pPr>
        <w:spacing w:after="115"/>
        <w:rPr>
          <w:rFonts w:cs="Times New Roman"/>
        </w:rPr>
      </w:pPr>
    </w:p>
    <w:p w14:paraId="3F3780D6" w14:textId="77777777" w:rsidR="008A67A6" w:rsidRPr="003541FF" w:rsidRDefault="008A67A6" w:rsidP="002E5259">
      <w:pPr>
        <w:spacing w:after="115"/>
        <w:rPr>
          <w:rFonts w:cs="Times New Roman"/>
        </w:rPr>
      </w:pPr>
    </w:p>
    <w:p w14:paraId="1DA6944D" w14:textId="77777777" w:rsidR="004E6311" w:rsidRPr="003541FF" w:rsidRDefault="004E6311" w:rsidP="002E5259">
      <w:pPr>
        <w:spacing w:after="115"/>
        <w:rPr>
          <w:rFonts w:cs="Times New Roman"/>
          <w:b/>
          <w:u w:val="single"/>
        </w:rPr>
      </w:pPr>
    </w:p>
    <w:p w14:paraId="1A94013A" w14:textId="77777777" w:rsidR="004E6311" w:rsidRPr="003541FF" w:rsidRDefault="004E6311" w:rsidP="002E5259">
      <w:pPr>
        <w:spacing w:after="115"/>
        <w:rPr>
          <w:rFonts w:cs="Times New Roman"/>
          <w:b/>
          <w:u w:val="single"/>
        </w:rPr>
      </w:pPr>
    </w:p>
    <w:p w14:paraId="3AFFCAD6" w14:textId="77777777" w:rsidR="004E6311" w:rsidRPr="003541FF" w:rsidRDefault="004E6311" w:rsidP="002E5259">
      <w:pPr>
        <w:spacing w:after="115"/>
        <w:rPr>
          <w:rFonts w:cs="Times New Roman"/>
          <w:b/>
          <w:u w:val="single"/>
        </w:rPr>
      </w:pPr>
    </w:p>
    <w:p w14:paraId="02155980" w14:textId="77777777" w:rsidR="004E6311" w:rsidRPr="003541FF" w:rsidRDefault="004E6311" w:rsidP="002E5259">
      <w:pPr>
        <w:spacing w:after="115"/>
        <w:rPr>
          <w:rFonts w:cs="Times New Roman"/>
          <w:b/>
          <w:u w:val="single"/>
        </w:rPr>
      </w:pPr>
    </w:p>
    <w:p w14:paraId="08172A3E" w14:textId="77777777" w:rsidR="004E6311" w:rsidRPr="003541FF" w:rsidRDefault="004E6311" w:rsidP="002E5259">
      <w:pPr>
        <w:spacing w:after="115"/>
        <w:rPr>
          <w:rFonts w:cs="Times New Roman"/>
          <w:b/>
          <w:u w:val="single"/>
        </w:rPr>
      </w:pPr>
    </w:p>
    <w:p w14:paraId="028CF49A" w14:textId="77777777" w:rsidR="004E6311" w:rsidRPr="003541FF" w:rsidRDefault="004E6311" w:rsidP="004E6311">
      <w:pPr>
        <w:widowControl/>
        <w:suppressAutoHyphens w:val="0"/>
        <w:rPr>
          <w:rFonts w:cs="Times New Roman"/>
          <w:b/>
          <w:u w:val="single"/>
        </w:rPr>
      </w:pPr>
      <w:r w:rsidRPr="003541FF">
        <w:rPr>
          <w:rFonts w:cs="Times New Roman"/>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7B46AB" w:rsidRDefault="007B46AB"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7B46AB" w:rsidRDefault="007B46AB">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7B46AB" w:rsidRDefault="007B46AB" w:rsidP="00763E32">
      <w:r>
        <w:separator/>
      </w:r>
    </w:p>
  </w:endnote>
  <w:endnote w:type="continuationSeparator" w:id="0">
    <w:p w14:paraId="6AE02D31" w14:textId="77777777" w:rsidR="007B46AB" w:rsidRDefault="007B46AB"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7B46AB" w:rsidRDefault="007B46AB"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7B46AB" w:rsidRDefault="007B46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7B46AB" w:rsidRDefault="007B46AB"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4D0A">
      <w:rPr>
        <w:rStyle w:val="PageNumber"/>
        <w:noProof/>
      </w:rPr>
      <w:t>1</w:t>
    </w:r>
    <w:r>
      <w:rPr>
        <w:rStyle w:val="PageNumber"/>
      </w:rPr>
      <w:fldChar w:fldCharType="end"/>
    </w:r>
  </w:p>
  <w:p w14:paraId="5F0CCF3E" w14:textId="77777777" w:rsidR="007B46AB" w:rsidRDefault="007B46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7B46AB" w:rsidRDefault="007B46AB" w:rsidP="00763E32">
      <w:r>
        <w:separator/>
      </w:r>
    </w:p>
  </w:footnote>
  <w:footnote w:type="continuationSeparator" w:id="0">
    <w:p w14:paraId="451CF4DF" w14:textId="77777777" w:rsidR="007B46AB" w:rsidRDefault="007B46AB" w:rsidP="00763E32">
      <w:r>
        <w:continuationSeparator/>
      </w:r>
    </w:p>
  </w:footnote>
  <w:footnote w:id="1">
    <w:p w14:paraId="57E02BF9" w14:textId="6573DDA2" w:rsidR="007B46AB" w:rsidRDefault="007B46AB"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1">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26"/>
  </w:num>
  <w:num w:numId="4">
    <w:abstractNumId w:val="25"/>
  </w:num>
  <w:num w:numId="5">
    <w:abstractNumId w:val="16"/>
  </w:num>
  <w:num w:numId="6">
    <w:abstractNumId w:val="11"/>
  </w:num>
  <w:num w:numId="7">
    <w:abstractNumId w:val="13"/>
  </w:num>
  <w:num w:numId="8">
    <w:abstractNumId w:val="1"/>
  </w:num>
  <w:num w:numId="9">
    <w:abstractNumId w:val="27"/>
  </w:num>
  <w:num w:numId="10">
    <w:abstractNumId w:val="2"/>
  </w:num>
  <w:num w:numId="11">
    <w:abstractNumId w:val="9"/>
  </w:num>
  <w:num w:numId="12">
    <w:abstractNumId w:val="15"/>
  </w:num>
  <w:num w:numId="13">
    <w:abstractNumId w:val="17"/>
  </w:num>
  <w:num w:numId="14">
    <w:abstractNumId w:val="4"/>
  </w:num>
  <w:num w:numId="15">
    <w:abstractNumId w:val="3"/>
  </w:num>
  <w:num w:numId="16">
    <w:abstractNumId w:val="20"/>
  </w:num>
  <w:num w:numId="17">
    <w:abstractNumId w:val="12"/>
  </w:num>
  <w:num w:numId="18">
    <w:abstractNumId w:val="23"/>
  </w:num>
  <w:num w:numId="19">
    <w:abstractNumId w:val="19"/>
  </w:num>
  <w:num w:numId="20">
    <w:abstractNumId w:val="22"/>
  </w:num>
  <w:num w:numId="21">
    <w:abstractNumId w:val="21"/>
  </w:num>
  <w:num w:numId="22">
    <w:abstractNumId w:val="7"/>
  </w:num>
  <w:num w:numId="23">
    <w:abstractNumId w:val="14"/>
  </w:num>
  <w:num w:numId="24">
    <w:abstractNumId w:val="8"/>
  </w:num>
  <w:num w:numId="25">
    <w:abstractNumId w:val="18"/>
  </w:num>
  <w:num w:numId="26">
    <w:abstractNumId w:val="0"/>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66B"/>
    <w:rsid w:val="00026F0D"/>
    <w:rsid w:val="000353A0"/>
    <w:rsid w:val="000360E1"/>
    <w:rsid w:val="0004723D"/>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26741"/>
    <w:rsid w:val="00232E7B"/>
    <w:rsid w:val="00252C85"/>
    <w:rsid w:val="00253641"/>
    <w:rsid w:val="00255BB3"/>
    <w:rsid w:val="00260184"/>
    <w:rsid w:val="002622CD"/>
    <w:rsid w:val="00265514"/>
    <w:rsid w:val="00267F95"/>
    <w:rsid w:val="00270D88"/>
    <w:rsid w:val="002713C5"/>
    <w:rsid w:val="00271752"/>
    <w:rsid w:val="002733FF"/>
    <w:rsid w:val="00275FE3"/>
    <w:rsid w:val="002800E1"/>
    <w:rsid w:val="00281090"/>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C2141"/>
    <w:rsid w:val="002C4290"/>
    <w:rsid w:val="002C53C5"/>
    <w:rsid w:val="002C783D"/>
    <w:rsid w:val="002D3CCF"/>
    <w:rsid w:val="002D57DA"/>
    <w:rsid w:val="002D5980"/>
    <w:rsid w:val="002D69A9"/>
    <w:rsid w:val="002D78B7"/>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80408"/>
    <w:rsid w:val="00381CD0"/>
    <w:rsid w:val="00383465"/>
    <w:rsid w:val="00387780"/>
    <w:rsid w:val="00391321"/>
    <w:rsid w:val="00391D29"/>
    <w:rsid w:val="00394A67"/>
    <w:rsid w:val="003A6563"/>
    <w:rsid w:val="003B2537"/>
    <w:rsid w:val="003B3401"/>
    <w:rsid w:val="003B5E27"/>
    <w:rsid w:val="003C2E09"/>
    <w:rsid w:val="003C44B9"/>
    <w:rsid w:val="003C604A"/>
    <w:rsid w:val="003D1D1A"/>
    <w:rsid w:val="003D20A0"/>
    <w:rsid w:val="003D511D"/>
    <w:rsid w:val="003D6F0E"/>
    <w:rsid w:val="003E6D0E"/>
    <w:rsid w:val="003F3A80"/>
    <w:rsid w:val="003F4C65"/>
    <w:rsid w:val="00403406"/>
    <w:rsid w:val="00404343"/>
    <w:rsid w:val="0040665B"/>
    <w:rsid w:val="004068E2"/>
    <w:rsid w:val="004151ED"/>
    <w:rsid w:val="00417594"/>
    <w:rsid w:val="00432DF4"/>
    <w:rsid w:val="00440412"/>
    <w:rsid w:val="00444A56"/>
    <w:rsid w:val="004523E4"/>
    <w:rsid w:val="00454FA0"/>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D4B14"/>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25F7F"/>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2899"/>
    <w:rsid w:val="00875090"/>
    <w:rsid w:val="00881C47"/>
    <w:rsid w:val="00883E83"/>
    <w:rsid w:val="00886396"/>
    <w:rsid w:val="00892600"/>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138C3"/>
    <w:rsid w:val="009237FE"/>
    <w:rsid w:val="009268CC"/>
    <w:rsid w:val="00927401"/>
    <w:rsid w:val="00932D5E"/>
    <w:rsid w:val="00935621"/>
    <w:rsid w:val="00937316"/>
    <w:rsid w:val="00940C88"/>
    <w:rsid w:val="0094728E"/>
    <w:rsid w:val="009535F2"/>
    <w:rsid w:val="00953E86"/>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10BA"/>
    <w:rsid w:val="00A428B8"/>
    <w:rsid w:val="00A44D0A"/>
    <w:rsid w:val="00A46941"/>
    <w:rsid w:val="00A54719"/>
    <w:rsid w:val="00A57EE0"/>
    <w:rsid w:val="00A66018"/>
    <w:rsid w:val="00A7701E"/>
    <w:rsid w:val="00A85BF3"/>
    <w:rsid w:val="00A86721"/>
    <w:rsid w:val="00A92437"/>
    <w:rsid w:val="00AA6281"/>
    <w:rsid w:val="00AA7DFD"/>
    <w:rsid w:val="00AB7062"/>
    <w:rsid w:val="00AC3935"/>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38BA"/>
    <w:rsid w:val="00B37C1D"/>
    <w:rsid w:val="00B451D8"/>
    <w:rsid w:val="00B46C9D"/>
    <w:rsid w:val="00B46D42"/>
    <w:rsid w:val="00B51A29"/>
    <w:rsid w:val="00B52B7C"/>
    <w:rsid w:val="00B60E85"/>
    <w:rsid w:val="00B74F09"/>
    <w:rsid w:val="00B77D01"/>
    <w:rsid w:val="00B84159"/>
    <w:rsid w:val="00B84E09"/>
    <w:rsid w:val="00B90FAB"/>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D0D37"/>
    <w:rsid w:val="00CD4491"/>
    <w:rsid w:val="00CD5A25"/>
    <w:rsid w:val="00CD6259"/>
    <w:rsid w:val="00CD63A9"/>
    <w:rsid w:val="00CE246B"/>
    <w:rsid w:val="00CE4DC1"/>
    <w:rsid w:val="00CE4FEA"/>
    <w:rsid w:val="00CE5620"/>
    <w:rsid w:val="00CE5ECB"/>
    <w:rsid w:val="00CF093D"/>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E0D24"/>
    <w:rsid w:val="00EE15C9"/>
    <w:rsid w:val="00EE1FBF"/>
    <w:rsid w:val="00EE37D9"/>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7442D"/>
    <w:rsid w:val="00F76794"/>
    <w:rsid w:val="00F96002"/>
    <w:rsid w:val="00FA4A4E"/>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36F59-136D-964F-9560-0DFE3B62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10796</Words>
  <Characters>61539</Characters>
  <Application>Microsoft Macintosh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3</cp:revision>
  <dcterms:created xsi:type="dcterms:W3CDTF">2015-11-04T17:57:00Z</dcterms:created>
  <dcterms:modified xsi:type="dcterms:W3CDTF">2015-11-04T18:00:00Z</dcterms:modified>
</cp:coreProperties>
</file>