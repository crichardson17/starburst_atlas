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650D40"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Pr="000A6EB6"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3EAA67BA"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ins w:id="14" w:author="Chris Richardson" w:date="2015-10-28T12:20:00Z">
        <w:r w:rsidR="00650D40">
          <w:rPr>
            <w:rFonts w:eastAsia="Times New Roman" w:cs="Times New Roman"/>
            <w:color w:val="000000"/>
            <w:kern w:val="0"/>
            <w:shd w:val="clear" w:color="auto" w:fill="FFFFFF"/>
            <w:lang w:eastAsia="en-US" w:bidi="ar-SA"/>
          </w:rPr>
          <w:t xml:space="preserve"> Myr</w:t>
        </w:r>
      </w:ins>
      <w:r w:rsidR="002B1F7B" w:rsidRPr="00A54719">
        <w:rPr>
          <w:rFonts w:eastAsia="Times New Roman" w:cs="Times New Roman"/>
          <w:color w:val="000000"/>
          <w:kern w:val="0"/>
          <w:shd w:val="clear" w:color="auto" w:fill="FFFFFF"/>
          <w:lang w:eastAsia="en-US" w:bidi="ar-SA"/>
        </w:rPr>
        <w:t>,</w:t>
      </w:r>
      <w:ins w:id="15" w:author="Chris Richardson" w:date="2015-10-28T12:20:00Z">
        <w:r w:rsidR="00650D40">
          <w:rPr>
            <w:rFonts w:eastAsia="Times New Roman" w:cs="Times New Roman"/>
            <w:color w:val="000000"/>
            <w:kern w:val="0"/>
            <w:shd w:val="clear" w:color="auto" w:fill="FFFFFF"/>
            <w:lang w:eastAsia="en-US" w:bidi="ar-SA"/>
          </w:rPr>
          <w:t xml:space="preserve"> </w:t>
        </w:r>
      </w:ins>
      <w:r w:rsidR="002B1F7B" w:rsidRPr="00A54719">
        <w:rPr>
          <w:rFonts w:eastAsia="Times New Roman" w:cs="Times New Roman"/>
          <w:color w:val="000000"/>
          <w:kern w:val="0"/>
          <w:shd w:val="clear" w:color="auto" w:fill="FFFFFF"/>
          <w:lang w:eastAsia="en-US" w:bidi="ar-SA"/>
        </w:rPr>
        <w:t>2</w:t>
      </w:r>
      <w:ins w:id="16" w:author="Chris Richardson" w:date="2015-10-28T12:20:00Z">
        <w:r w:rsidR="00650D40">
          <w:rPr>
            <w:rFonts w:eastAsia="Times New Roman" w:cs="Times New Roman"/>
            <w:color w:val="000000"/>
            <w:kern w:val="0"/>
            <w:shd w:val="clear" w:color="auto" w:fill="FFFFFF"/>
            <w:lang w:eastAsia="en-US" w:bidi="ar-SA"/>
          </w:rPr>
          <w:t xml:space="preserve"> Myr</w:t>
        </w:r>
      </w:ins>
      <w:r w:rsidR="002B1F7B" w:rsidRPr="00A54719">
        <w:rPr>
          <w:rFonts w:eastAsia="Times New Roman" w:cs="Times New Roman"/>
          <w:color w:val="000000"/>
          <w:kern w:val="0"/>
          <w:shd w:val="clear" w:color="auto" w:fill="FFFFFF"/>
          <w:lang w:eastAsia="en-US" w:bidi="ar-SA"/>
        </w:rPr>
        <w:t>,</w:t>
      </w:r>
      <w:ins w:id="17" w:author="Chris Richardson" w:date="2015-10-28T12:20:00Z">
        <w:r w:rsidR="00314429">
          <w:rPr>
            <w:rFonts w:eastAsia="Times New Roman" w:cs="Times New Roman"/>
            <w:color w:val="000000"/>
            <w:kern w:val="0"/>
            <w:shd w:val="clear" w:color="auto" w:fill="FFFFFF"/>
            <w:lang w:eastAsia="en-US" w:bidi="ar-SA"/>
          </w:rPr>
          <w:t xml:space="preserve"> </w:t>
        </w:r>
      </w:ins>
      <w:r w:rsidR="002B1F7B" w:rsidRPr="00A54719">
        <w:rPr>
          <w:rFonts w:eastAsia="Times New Roman" w:cs="Times New Roman"/>
          <w:color w:val="000000"/>
          <w:kern w:val="0"/>
          <w:shd w:val="clear" w:color="auto" w:fill="FFFFFF"/>
          <w:lang w:eastAsia="en-US" w:bidi="ar-SA"/>
        </w:rPr>
        <w:t>4</w:t>
      </w:r>
      <w:ins w:id="18" w:author="Chris Richardson" w:date="2015-10-28T12:20:00Z">
        <w:r w:rsidR="00314429">
          <w:rPr>
            <w:rFonts w:eastAsia="Times New Roman" w:cs="Times New Roman"/>
            <w:color w:val="000000"/>
            <w:kern w:val="0"/>
            <w:shd w:val="clear" w:color="auto" w:fill="FFFFFF"/>
            <w:lang w:eastAsia="en-US" w:bidi="ar-SA"/>
          </w:rPr>
          <w:t xml:space="preserve"> Myr</w:t>
        </w:r>
      </w:ins>
      <w:r w:rsidR="002B1F7B" w:rsidRPr="00A54719">
        <w:rPr>
          <w:rFonts w:eastAsia="Times New Roman" w:cs="Times New Roman"/>
          <w:color w:val="000000"/>
          <w:kern w:val="0"/>
          <w:shd w:val="clear" w:color="auto" w:fill="FFFFFF"/>
          <w:lang w:eastAsia="en-US" w:bidi="ar-SA"/>
        </w:rPr>
        <w:t>,</w:t>
      </w:r>
      <w:ins w:id="19" w:author="Chris Richardson" w:date="2015-10-28T12:20:00Z">
        <w:r w:rsidR="00314429">
          <w:rPr>
            <w:rFonts w:eastAsia="Times New Roman" w:cs="Times New Roman"/>
            <w:color w:val="000000"/>
            <w:kern w:val="0"/>
            <w:shd w:val="clear" w:color="auto" w:fill="FFFFFF"/>
            <w:lang w:eastAsia="en-US" w:bidi="ar-SA"/>
          </w:rPr>
          <w:t xml:space="preserve"> </w:t>
        </w:r>
      </w:ins>
      <w:r w:rsidR="002B1F7B" w:rsidRPr="00A54719">
        <w:rPr>
          <w:rFonts w:eastAsia="Times New Roman" w:cs="Times New Roman"/>
          <w:color w:val="000000"/>
          <w:kern w:val="0"/>
          <w:shd w:val="clear" w:color="auto" w:fill="FFFFFF"/>
          <w:lang w:eastAsia="en-US" w:bidi="ar-SA"/>
        </w:rPr>
        <w:t>5</w:t>
      </w:r>
      <w:ins w:id="20" w:author="Chris Richardson" w:date="2015-10-28T12:20:00Z">
        <w:r w:rsidR="00314429">
          <w:rPr>
            <w:rFonts w:eastAsia="Times New Roman" w:cs="Times New Roman"/>
            <w:color w:val="000000"/>
            <w:kern w:val="0"/>
            <w:shd w:val="clear" w:color="auto" w:fill="FFFFFF"/>
            <w:lang w:eastAsia="en-US" w:bidi="ar-SA"/>
          </w:rPr>
          <w:t xml:space="preserve"> Myr</w:t>
        </w:r>
      </w:ins>
      <w:r w:rsidR="002B1F7B" w:rsidRPr="00A54719">
        <w:rPr>
          <w:rFonts w:eastAsia="Times New Roman" w:cs="Times New Roman"/>
          <w:color w:val="000000"/>
          <w:kern w:val="0"/>
          <w:shd w:val="clear" w:color="auto" w:fill="FFFFFF"/>
          <w:lang w:eastAsia="en-US" w:bidi="ar-SA"/>
        </w:rPr>
        <w:t>,6</w:t>
      </w:r>
      <w:ins w:id="21" w:author="Chris Richardson" w:date="2015-10-28T12:20:00Z">
        <w:r w:rsidR="00314429">
          <w:rPr>
            <w:rFonts w:eastAsia="Times New Roman" w:cs="Times New Roman"/>
            <w:color w:val="000000"/>
            <w:kern w:val="0"/>
            <w:shd w:val="clear" w:color="auto" w:fill="FFFFFF"/>
            <w:lang w:eastAsia="en-US" w:bidi="ar-SA"/>
          </w:rPr>
          <w:t xml:space="preserve"> Myr </w:t>
        </w:r>
      </w:ins>
      <w:r w:rsidR="002B1F7B" w:rsidRPr="00A54719">
        <w:rPr>
          <w:rFonts w:eastAsia="Times New Roman" w:cs="Times New Roman"/>
          <w:color w:val="000000"/>
          <w:kern w:val="0"/>
          <w:shd w:val="clear" w:color="auto" w:fill="FFFFFF"/>
          <w:lang w:eastAsia="en-US" w:bidi="ar-SA"/>
        </w:rPr>
        <w:t xml:space="preserve">,8 </w:t>
      </w:r>
      <w:ins w:id="22" w:author="Chris Richardson" w:date="2015-10-28T12:21:00Z">
        <w:r w:rsidR="00314429">
          <w:rPr>
            <w:rFonts w:eastAsia="Times New Roman" w:cs="Times New Roman"/>
            <w:color w:val="000000"/>
            <w:kern w:val="0"/>
            <w:shd w:val="clear" w:color="auto" w:fill="FFFFFF"/>
            <w:lang w:eastAsia="en-US" w:bidi="ar-SA"/>
          </w:rPr>
          <w:t>Myr</w:t>
        </w:r>
      </w:ins>
      <w:del w:id="23" w:author="Chris Richardson" w:date="2015-10-28T12:21:00Z">
        <w:r w:rsidR="002B1F7B" w:rsidRPr="00A54719" w:rsidDel="00314429">
          <w:rPr>
            <w:rFonts w:eastAsia="Times New Roman" w:cs="Times New Roman"/>
            <w:color w:val="000000"/>
            <w:kern w:val="0"/>
            <w:shd w:val="clear" w:color="auto" w:fill="FFFFFF"/>
            <w:lang w:eastAsia="en-US" w:bidi="ar-SA"/>
          </w:rPr>
          <w:delText>million years</w:delText>
        </w:r>
      </w:del>
      <w:ins w:id="24" w:author="Chris Richardson" w:date="2015-10-28T11:54:00Z">
        <w:r w:rsidR="00650D40">
          <w:rPr>
            <w:rFonts w:eastAsia="Times New Roman" w:cs="Times New Roman"/>
            <w:color w:val="000000"/>
            <w:kern w:val="0"/>
            <w:shd w:val="clear" w:color="auto" w:fill="FFFFFF"/>
            <w:lang w:eastAsia="en-US" w:bidi="ar-SA"/>
          </w:rPr>
          <w:t>,</w:t>
        </w:r>
      </w:ins>
      <w:ins w:id="25" w:author="Chris Richardson" w:date="2015-10-28T12:20:00Z">
        <w:r w:rsidR="00650D40">
          <w:rPr>
            <w:rFonts w:eastAsia="Times New Roman" w:cs="Times New Roman"/>
            <w:color w:val="000000"/>
            <w:kern w:val="0"/>
            <w:shd w:val="clear" w:color="auto" w:fill="FFFFFF"/>
            <w:lang w:eastAsia="en-US" w:bidi="ar-SA"/>
          </w:rPr>
          <w:t xml:space="preserve"> </w:t>
        </w:r>
      </w:ins>
      <w:del w:id="26" w:author="Chris Richardson" w:date="2015-10-28T11:54:00Z">
        <w:r w:rsidR="00CF093D" w:rsidDel="00CF093D">
          <w:rPr>
            <w:rFonts w:eastAsia="Times New Roman" w:cs="Times New Roman"/>
            <w:color w:val="000000"/>
            <w:kern w:val="0"/>
            <w:shd w:val="clear" w:color="auto" w:fill="FFFFFF"/>
            <w:lang w:eastAsia="en-US" w:bidi="ar-SA"/>
          </w:rPr>
          <w:delText xml:space="preserve"> </w:delText>
        </w:r>
      </w:del>
      <w:del w:id="27" w:author="Chris Richardson" w:date="2015-10-28T12:20:00Z">
        <w:r w:rsidR="002B1F7B" w:rsidRPr="00A54719" w:rsidDel="00650D40">
          <w:rPr>
            <w:rFonts w:eastAsia="Times New Roman" w:cs="Times New Roman"/>
            <w:color w:val="000000"/>
            <w:kern w:val="0"/>
            <w:shd w:val="clear" w:color="auto" w:fill="FFFFFF"/>
            <w:lang w:eastAsia="en-US" w:bidi="ar-SA"/>
          </w:rPr>
          <w:delText xml:space="preserve">. </w:delText>
        </w:r>
      </w:del>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4C0BE8B" w:rsidR="002A447A" w:rsidRDefault="00FB0B9F" w:rsidP="002A447A">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Pr="00FB0B9F">
        <w:rPr>
          <w:rFonts w:eastAsia="Times New Roman" w:cs="Times New Roman"/>
          <w:color w:val="000000"/>
          <w:shd w:val="clear" w:color="auto" w:fill="FFFFFF"/>
        </w:rPr>
        <w:t>over time</w:t>
      </w:r>
      <w:r>
        <w:rPr>
          <w:rFonts w:eastAsia="Times New Roman" w:cs="Times New Roman"/>
          <w:color w:val="000000"/>
          <w:shd w:val="clear" w:color="auto" w:fill="FFFFFF"/>
        </w:rPr>
        <w:t xml:space="preserve"> when</w:t>
      </w:r>
      <w:ins w:id="28" w:author="Chris Richardson" w:date="2015-10-28T11:56:00Z">
        <w:r w:rsidR="00776DAF">
          <w:rPr>
            <w:rFonts w:eastAsia="Times New Roman" w:cs="Times New Roman"/>
            <w:color w:val="000000"/>
            <w:shd w:val="clear" w:color="auto" w:fill="FFFFFF"/>
          </w:rPr>
          <w:t xml:space="preserve"> we</w:t>
        </w:r>
      </w:ins>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s unsurprising considering the general trends of the respective</w:t>
      </w:r>
      <w:r w:rsidR="002A447A" w:rsidRPr="00FB0B9F">
        <w:rPr>
          <w:rFonts w:eastAsia="Times New Roman" w:cs="Times New Roman"/>
          <w:color w:val="000000"/>
          <w:shd w:val="clear" w:color="auto" w:fill="FFFFFF"/>
        </w:rPr>
        <w:t xml:space="preserve"> SEDs</w:t>
      </w:r>
      <w:r w:rsidR="002A447A">
        <w:rPr>
          <w:rFonts w:eastAsia="Times New Roman" w:cs="Times New Roman"/>
          <w:color w:val="000000"/>
          <w:shd w:val="clear" w:color="auto" w:fill="FFFFFF"/>
        </w:rPr>
        <w:t xml:space="preserve"> (discussed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ins w:id="29" w:author="Chris Richardson" w:date="2015-10-28T11:56:00Z">
        <w:r w:rsidR="00776DAF">
          <w:rPr>
            <w:rFonts w:eastAsia="Times New Roman" w:cs="Times New Roman"/>
            <w:color w:val="000000"/>
            <w:shd w:val="clear" w:color="auto" w:fill="FFFFFF"/>
          </w:rPr>
          <w:t xml:space="preserve"> </w:t>
        </w:r>
        <w:r w:rsidR="00776DAF" w:rsidRPr="00776DAF">
          <w:rPr>
            <w:rFonts w:eastAsia="Times New Roman" w:cs="Times New Roman"/>
            <w:color w:val="000000"/>
            <w:highlight w:val="yellow"/>
            <w:shd w:val="clear" w:color="auto" w:fill="FFFFFF"/>
            <w:rPrChange w:id="30" w:author="Chris Richardson" w:date="2015-10-28T11:56:00Z">
              <w:rPr>
                <w:rFonts w:eastAsia="Times New Roman" w:cs="Times New Roman"/>
                <w:color w:val="000000"/>
                <w:shd w:val="clear" w:color="auto" w:fill="FFFFFF"/>
              </w:rPr>
            </w:rPrChange>
          </w:rPr>
          <w:t>[</w:t>
        </w:r>
      </w:ins>
      <w:ins w:id="31" w:author="Chris Richardson" w:date="2015-10-28T12:22:00Z">
        <w:r w:rsidR="00314429">
          <w:rPr>
            <w:rFonts w:eastAsia="Times New Roman" w:cs="Times New Roman"/>
            <w:color w:val="000000"/>
            <w:highlight w:val="yellow"/>
            <w:shd w:val="clear" w:color="auto" w:fill="FFFFFF"/>
          </w:rPr>
          <w:t>Specifically?</w:t>
        </w:r>
      </w:ins>
      <w:ins w:id="32" w:author="Chris Richardson" w:date="2015-10-28T11:56:00Z">
        <w:r w:rsidR="00776DAF" w:rsidRPr="00776DAF">
          <w:rPr>
            <w:rFonts w:eastAsia="Times New Roman" w:cs="Times New Roman"/>
            <w:color w:val="000000"/>
            <w:highlight w:val="yellow"/>
            <w:shd w:val="clear" w:color="auto" w:fill="FFFFFF"/>
            <w:rPrChange w:id="33" w:author="Chris Richardson" w:date="2015-10-28T11:56:00Z">
              <w:rPr>
                <w:rFonts w:eastAsia="Times New Roman" w:cs="Times New Roman"/>
                <w:color w:val="000000"/>
                <w:shd w:val="clear" w:color="auto" w:fill="FFFFFF"/>
              </w:rPr>
            </w:rPrChange>
          </w:rPr>
          <w:t>]</w:t>
        </w:r>
      </w:ins>
      <w:r w:rsidR="002A447A" w:rsidRP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The continuous star formation models give similar results to zero-age instantaneous models. This is because the model atmospheres for the continuous star formation show little change in spectral slope as a function of cluster age</w:t>
      </w:r>
      <w:ins w:id="34" w:author="Chris Richardson" w:date="2015-10-28T12:23:00Z">
        <w:r w:rsidR="00314429">
          <w:rPr>
            <w:rFonts w:eastAsia="Times New Roman" w:cs="Times New Roman"/>
            <w:color w:val="000000"/>
            <w:shd w:val="clear" w:color="auto" w:fill="FFFFFF"/>
          </w:rPr>
          <w:t>.</w:t>
        </w:r>
      </w:ins>
      <w:ins w:id="35" w:author="Chris Richardson" w:date="2015-10-28T11:58:00Z">
        <w:r w:rsidR="00314429">
          <w:rPr>
            <w:rFonts w:eastAsia="Times New Roman" w:cs="Times New Roman"/>
            <w:color w:val="000000"/>
            <w:shd w:val="clear" w:color="auto" w:fill="FFFFFF"/>
          </w:rPr>
          <w:t xml:space="preserve"> </w:t>
        </w:r>
      </w:ins>
      <w:del w:id="36" w:author="Chris Richardson" w:date="2015-10-28T12:23:00Z">
        <w:r w:rsidR="002A447A" w:rsidDel="00314429">
          <w:rPr>
            <w:rFonts w:eastAsia="Times New Roman" w:cs="Times New Roman"/>
            <w:color w:val="000000"/>
            <w:shd w:val="clear" w:color="auto" w:fill="FFFFFF"/>
          </w:rPr>
          <w:delText xml:space="preserve">. </w:delText>
        </w:r>
      </w:del>
      <w:r w:rsidR="002A447A">
        <w:rPr>
          <w:rFonts w:eastAsia="Times New Roman" w:cs="Times New Roman"/>
          <w:color w:val="000000"/>
          <w:shd w:val="clear" w:color="auto" w:fill="FFFFFF"/>
        </w:rPr>
        <w:t>Thus, their overall emission is maintained through age. However, the instantaneous models, as evident in Figure 2, give few high energy photons at later ages (Kewley et al., 2001)</w:t>
      </w:r>
      <w:ins w:id="37" w:author="Chris Richardson" w:date="2015-10-28T11:58:00Z">
        <w:r w:rsidR="00776DAF">
          <w:rPr>
            <w:rFonts w:eastAsia="Times New Roman" w:cs="Times New Roman"/>
            <w:color w:val="000000"/>
            <w:shd w:val="clear" w:color="auto" w:fill="FFFFFF"/>
          </w:rPr>
          <w:t xml:space="preserve"> </w:t>
        </w:r>
        <w:r w:rsidR="00776DAF" w:rsidRPr="00776DAF">
          <w:rPr>
            <w:rFonts w:eastAsia="Times New Roman" w:cs="Times New Roman"/>
            <w:color w:val="000000"/>
            <w:highlight w:val="yellow"/>
            <w:shd w:val="clear" w:color="auto" w:fill="FFFFFF"/>
            <w:rPrChange w:id="38" w:author="Chris Richardson" w:date="2015-10-28T11:59:00Z">
              <w:rPr>
                <w:rFonts w:eastAsia="Times New Roman" w:cs="Times New Roman"/>
                <w:color w:val="000000"/>
                <w:shd w:val="clear" w:color="auto" w:fill="FFFFFF"/>
              </w:rPr>
            </w:rPrChange>
          </w:rPr>
          <w:t>[AFTER A CERTAIN AGE?]</w:t>
        </w:r>
      </w:ins>
      <w:r w:rsidR="002A447A">
        <w:rPr>
          <w:rFonts w:eastAsia="Times New Roman" w:cs="Times New Roman"/>
          <w:color w:val="000000"/>
          <w:shd w:val="clear" w:color="auto" w:fill="FFFFFF"/>
        </w:rPr>
        <w:t xml:space="preserve"> 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3D993998"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ins w:id="39" w:author="Chris Richardson" w:date="2015-10-28T11:59:00Z">
        <w:r w:rsidR="00776DAF">
          <w:rPr>
            <w:rFonts w:eastAsia="Times New Roman" w:cs="Times New Roman"/>
            <w:color w:val="000000"/>
            <w:shd w:val="clear" w:color="auto" w:fill="FFFFFF"/>
          </w:rPr>
          <w:t xml:space="preserve"> difference</w:t>
        </w:r>
      </w:ins>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del w:id="40" w:author="Chris Richardson" w:date="2015-10-28T12:24:00Z">
        <w:r w:rsidRPr="008E3CE2" w:rsidDel="00314429">
          <w:rPr>
            <w:rFonts w:cs="Times New Roman"/>
          </w:rPr>
          <w:delText>million years</w:delText>
        </w:r>
      </w:del>
      <w:ins w:id="41" w:author="Chris Richardson" w:date="2015-10-28T12:24:00Z">
        <w:r w:rsidR="00314429">
          <w:rPr>
            <w:rFonts w:cs="Times New Roman"/>
          </w:rPr>
          <w:t>Myr</w:t>
        </w:r>
      </w:ins>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77D02D07" w14:textId="6B31B2D9" w:rsidR="002A447A" w:rsidRPr="002D78B7"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del w:id="42" w:author="Chris Richardson" w:date="2015-10-28T12:24:00Z">
        <w:r w:rsidR="00FB0B9F" w:rsidDel="00314429">
          <w:rPr>
            <w:rFonts w:eastAsia="Times New Roman" w:cs="Times New Roman"/>
            <w:color w:val="000000"/>
            <w:shd w:val="clear" w:color="auto" w:fill="FFFFFF"/>
          </w:rPr>
          <w:delText>million years</w:delText>
        </w:r>
      </w:del>
      <w:ins w:id="43" w:author="Chris Richardson" w:date="2015-10-28T12:24:00Z">
        <w:r w:rsidR="00314429">
          <w:rPr>
            <w:rFonts w:eastAsia="Times New Roman" w:cs="Times New Roman"/>
            <w:color w:val="000000"/>
            <w:shd w:val="clear" w:color="auto" w:fill="FFFFFF"/>
          </w:rPr>
          <w:t>Myr</w:t>
        </w:r>
      </w:ins>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rotation</w:t>
      </w:r>
      <w:ins w:id="44" w:author="Chris Richardson" w:date="2015-10-28T12:24:00Z">
        <w:r w:rsidR="00314429">
          <w:rPr>
            <w:rFonts w:eastAsia="Times New Roman" w:cs="Times New Roman"/>
            <w:color w:val="000000"/>
            <w:shd w:val="clear" w:color="auto" w:fill="FFFFFF"/>
          </w:rPr>
          <w:t xml:space="preserve"> [IN GENERAL? ABSOLUTE?]</w:t>
        </w:r>
      </w:ins>
      <w:r w:rsidR="00F5567C" w:rsidRPr="00FB0B9F">
        <w:rPr>
          <w:rFonts w:eastAsia="Times New Roman" w:cs="Times New Roman"/>
          <w:color w:val="000000"/>
          <w:shd w:val="clear" w:color="auto" w:fill="FFFFFF"/>
        </w:rPr>
        <w:t xml:space="preserve">. </w:t>
      </w:r>
    </w:p>
    <w:p w14:paraId="15A0298A" w14:textId="77777777" w:rsidR="002A447A" w:rsidRDefault="002A447A" w:rsidP="002A447A">
      <w:pPr>
        <w:rPr>
          <w:rFonts w:eastAsia="Times New Roman" w:cs="Times New Roman"/>
          <w:color w:val="000000"/>
          <w:shd w:val="clear" w:color="auto" w:fill="FFFFFF"/>
        </w:rPr>
      </w:pPr>
    </w:p>
    <w:p w14:paraId="15FA1655" w14:textId="552D3A62" w:rsidR="00A7701E" w:rsidRPr="002A447A" w:rsidRDefault="008358B1" w:rsidP="002A447A">
      <w:pPr>
        <w:rPr>
          <w:rFonts w:eastAsia="Times New Roman" w:cs="Times New Roman"/>
          <w:color w:val="000000"/>
          <w:shd w:val="clear" w:color="auto" w:fill="FFFFFF"/>
        </w:rPr>
      </w:pPr>
      <w:r w:rsidRPr="002A447A">
        <w:rPr>
          <w:rFonts w:eastAsia="Times New Roman" w:cs="Times New Roman"/>
          <w:color w:val="000000"/>
          <w:highlight w:val="red"/>
          <w:shd w:val="clear" w:color="auto" w:fill="FFFFFF"/>
        </w:rPr>
        <w:t>The f</w:t>
      </w:r>
      <w:r w:rsidR="0098324F" w:rsidRPr="002A447A">
        <w:rPr>
          <w:rFonts w:eastAsia="Times New Roman" w:cs="Times New Roman"/>
          <w:color w:val="000000"/>
          <w:highlight w:val="red"/>
          <w:shd w:val="clear" w:color="auto" w:fill="FFFFFF"/>
        </w:rPr>
        <w:t xml:space="preserve">ollowing discussion </w:t>
      </w:r>
      <w:r w:rsidRPr="002A447A">
        <w:rPr>
          <w:rFonts w:eastAsia="Times New Roman" w:cs="Times New Roman"/>
          <w:color w:val="000000"/>
          <w:highlight w:val="red"/>
          <w:shd w:val="clear" w:color="auto" w:fill="FFFFFF"/>
        </w:rPr>
        <w:t xml:space="preserve">is </w:t>
      </w:r>
      <w:r w:rsidR="0098324F" w:rsidRPr="002A447A">
        <w:rPr>
          <w:rFonts w:eastAsia="Times New Roman" w:cs="Times New Roman"/>
          <w:color w:val="000000"/>
          <w:highlight w:val="red"/>
          <w:shd w:val="clear" w:color="auto" w:fill="FFFFFF"/>
        </w:rPr>
        <w:t xml:space="preserve">modeled after </w:t>
      </w:r>
      <w:r w:rsidR="00A7701E" w:rsidRPr="002A447A">
        <w:rPr>
          <w:rFonts w:eastAsia="Times New Roman" w:cs="Times New Roman"/>
          <w:color w:val="000000"/>
          <w:highlight w:val="red"/>
          <w:shd w:val="clear" w:color="auto" w:fill="FFFFFF"/>
        </w:rPr>
        <w:t>Leitherer</w:t>
      </w:r>
      <w:r w:rsidR="00AE1178" w:rsidRPr="002A447A">
        <w:rPr>
          <w:rFonts w:eastAsia="Times New Roman" w:cs="Times New Roman"/>
          <w:color w:val="000000"/>
          <w:highlight w:val="red"/>
          <w:shd w:val="clear" w:color="auto" w:fill="FFFFFF"/>
        </w:rPr>
        <w:t>’s</w:t>
      </w:r>
      <w:r w:rsidR="00A7701E" w:rsidRPr="002A447A">
        <w:rPr>
          <w:rFonts w:eastAsia="Times New Roman" w:cs="Times New Roman"/>
          <w:color w:val="000000"/>
          <w:highlight w:val="red"/>
          <w:shd w:val="clear" w:color="auto" w:fill="FFFFFF"/>
        </w:rPr>
        <w:t xml:space="preserve"> </w:t>
      </w:r>
      <w:r w:rsidR="0098324F" w:rsidRPr="002A447A">
        <w:rPr>
          <w:rFonts w:eastAsia="Times New Roman" w:cs="Times New Roman"/>
          <w:color w:val="000000"/>
          <w:highlight w:val="red"/>
          <w:shd w:val="clear" w:color="auto" w:fill="FFFFFF"/>
        </w:rPr>
        <w:t>2004</w:t>
      </w:r>
      <w:r w:rsidR="00AE1178" w:rsidRPr="002A447A">
        <w:rPr>
          <w:rFonts w:eastAsia="Times New Roman" w:cs="Times New Roman"/>
          <w:color w:val="000000"/>
          <w:highlight w:val="red"/>
          <w:shd w:val="clear" w:color="auto" w:fill="FFFFFF"/>
        </w:rPr>
        <w:t xml:space="preserve"> review talk (not formal article)</w:t>
      </w:r>
    </w:p>
    <w:p w14:paraId="4325B332" w14:textId="77777777" w:rsidR="00AE1178" w:rsidRDefault="00AE1178" w:rsidP="00AE1178">
      <w:pPr>
        <w:pStyle w:val="ListParagraph"/>
        <w:ind w:left="810"/>
        <w:rPr>
          <w:rFonts w:ascii="Times New Roman" w:eastAsia="Times New Roman" w:hAnsi="Times New Roman" w:cs="Times New Roman"/>
          <w:color w:val="000000"/>
          <w:shd w:val="clear" w:color="auto" w:fill="FFFFFF"/>
        </w:rPr>
      </w:pPr>
    </w:p>
    <w:p w14:paraId="765BF9EC" w14:textId="77777777" w:rsidR="002A447A" w:rsidRPr="00AE1178" w:rsidRDefault="002A447A" w:rsidP="00AE1178">
      <w:pPr>
        <w:pStyle w:val="ListParagraph"/>
        <w:ind w:left="810"/>
        <w:rPr>
          <w:rFonts w:ascii="Times New Roman" w:eastAsia="Times New Roman" w:hAnsi="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78EC9EED" w:rsidR="00EC2D2B" w:rsidRPr="00EC2D2B" w:rsidRDefault="00EC2D2B" w:rsidP="0036632D">
      <w:pPr>
        <w:rPr>
          <w:rFonts w:cs="Times New Roman"/>
        </w:rPr>
      </w:pPr>
      <w:r>
        <w:rPr>
          <w:rFonts w:cs="Times New Roman"/>
        </w:rPr>
        <w:t>Since all of our tracks start similarly, there is not much observable different in emission lines’ peak equivalent widths evident between 0 and 2 million years</w:t>
      </w:r>
      <w:ins w:id="45" w:author="Chris Richardson" w:date="2015-10-28T12:25:00Z">
        <w:r w:rsidR="00935621">
          <w:rPr>
            <w:rFonts w:cs="Times New Roman"/>
          </w:rPr>
          <w:t xml:space="preserve"> [SEARCH FOR MILLION YEARS]</w:t>
        </w:r>
      </w:ins>
      <w:r>
        <w:rPr>
          <w:rFonts w:cs="Times New Roman"/>
        </w:rPr>
        <w:t xml:space="preserve">. While most emission lines remain constant, weak optical high-ionization emission lines </w:t>
      </w:r>
      <w:r w:rsidRPr="00EC2D2B">
        <w:rPr>
          <w:rFonts w:cs="Times New Roman"/>
        </w:rPr>
        <w:t xml:space="preserve">undergo the </w:t>
      </w:r>
      <w:r>
        <w:rPr>
          <w:rFonts w:cs="Times New Roman"/>
        </w:rPr>
        <w:t>some</w:t>
      </w:r>
      <w:r w:rsidRPr="00EC2D2B">
        <w:rPr>
          <w:rFonts w:cs="Times New Roman"/>
        </w:rPr>
        <w:t xml:space="preserve"> change in emission over this period of time. </w:t>
      </w:r>
      <w:r>
        <w:rPr>
          <w:rFonts w:cs="Times New Roman"/>
        </w:rPr>
        <w:t xml:space="preserve">For example, </w:t>
      </w:r>
      <w:r w:rsidRPr="00EC2D2B">
        <w:rPr>
          <w:rFonts w:cs="Times New Roman"/>
        </w:rPr>
        <w:t xml:space="preserve">Ne III 3343, He II 4686, and Ar IV 4740 </w:t>
      </w:r>
      <w:r>
        <w:rPr>
          <w:rFonts w:cs="Times New Roman"/>
        </w:rPr>
        <w:t xml:space="preserve">all </w:t>
      </w:r>
      <w:r w:rsidRPr="00EC2D2B">
        <w:rPr>
          <w:rFonts w:cs="Times New Roman"/>
        </w:rPr>
        <w:t xml:space="preserve">change </w:t>
      </w:r>
      <w:del w:id="46" w:author="Chris Richardson" w:date="2015-10-28T12:26:00Z">
        <w:r w:rsidRPr="00EC2D2B" w:rsidDel="00725F7F">
          <w:rPr>
            <w:rFonts w:cs="Times New Roman"/>
          </w:rPr>
          <w:delText>a lot</w:delText>
        </w:r>
      </w:del>
      <w:ins w:id="47" w:author="Chris Richardson" w:date="2015-10-28T12:26:00Z">
        <w:r w:rsidR="00725F7F">
          <w:rPr>
            <w:rFonts w:cs="Times New Roman"/>
          </w:rPr>
          <w:t>substantially</w:t>
        </w:r>
      </w:ins>
      <w:r>
        <w:rPr>
          <w:rFonts w:cs="Times New Roman"/>
        </w:rPr>
        <w:t xml:space="preserve"> (ranging from a decrease of 0.75 dex and  0.4 dex between 0 and 2 Myr). </w:t>
      </w:r>
    </w:p>
    <w:p w14:paraId="0179071D" w14:textId="77777777" w:rsidR="00EC2D2B" w:rsidRDefault="00EC2D2B" w:rsidP="0036632D">
      <w:pPr>
        <w:rPr>
          <w:rFonts w:cs="Times New Roman"/>
          <w:i/>
        </w:rPr>
      </w:pPr>
    </w:p>
    <w:p w14:paraId="4500D9EB" w14:textId="6C9F221F" w:rsidR="002A447A" w:rsidRPr="002A447A" w:rsidRDefault="002A447A" w:rsidP="0036632D">
      <w:pPr>
        <w:rPr>
          <w:rFonts w:cs="Times New Roman"/>
        </w:rPr>
      </w:pPr>
      <w:r w:rsidRPr="00EC2D2B">
        <w:rPr>
          <w:rFonts w:cs="Times New Roman"/>
          <w:highlight w:val="red"/>
        </w:rPr>
        <w:t>There is high dust obscuration during the first couple of million years in a starburst’s lifetime.</w:t>
      </w:r>
      <w:r>
        <w:rPr>
          <w:rFonts w:cs="Times New Roman"/>
        </w:rPr>
        <w:t xml:space="preserve">  </w:t>
      </w:r>
    </w:p>
    <w:p w14:paraId="4BD231A1" w14:textId="77777777" w:rsidR="0098324F" w:rsidRDefault="0098324F" w:rsidP="0036632D">
      <w:pPr>
        <w:rPr>
          <w:ins w:id="48" w:author="Chris Richardson" w:date="2015-10-28T12:30:00Z"/>
          <w:rFonts w:cs="Times New Roman"/>
          <w:b/>
        </w:rPr>
      </w:pPr>
    </w:p>
    <w:p w14:paraId="1A8E8583" w14:textId="17D2A577" w:rsidR="00394A67" w:rsidRPr="00394A67" w:rsidRDefault="00394A67" w:rsidP="0036632D">
      <w:pPr>
        <w:rPr>
          <w:ins w:id="49" w:author="Chris Richardson" w:date="2015-10-28T12:30:00Z"/>
          <w:rFonts w:cs="Times New Roman"/>
          <w:rPrChange w:id="50" w:author="Chris Richardson" w:date="2015-10-28T12:30:00Z">
            <w:rPr>
              <w:ins w:id="51" w:author="Chris Richardson" w:date="2015-10-28T12:30:00Z"/>
              <w:rFonts w:cs="Times New Roman"/>
              <w:b/>
            </w:rPr>
          </w:rPrChange>
        </w:rPr>
      </w:pPr>
      <w:ins w:id="52" w:author="Chris Richardson" w:date="2015-10-28T12:30:00Z">
        <w:r>
          <w:rPr>
            <w:rFonts w:cs="Times New Roman"/>
            <w:b/>
          </w:rPr>
          <w:t>[</w:t>
        </w:r>
        <w:r>
          <w:rPr>
            <w:rFonts w:cs="Times New Roman"/>
          </w:rPr>
          <w:t>ADD IR ANALYSIS</w:t>
        </w:r>
      </w:ins>
      <w:ins w:id="53" w:author="Chris Richardson" w:date="2015-10-28T12:31:00Z">
        <w:r w:rsidR="00A86721">
          <w:rPr>
            <w:rFonts w:cs="Times New Roman"/>
          </w:rPr>
          <w:t xml:space="preserve"> WHEN AVAILABLE</w:t>
        </w:r>
      </w:ins>
      <w:ins w:id="54"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Default="00EE4B34" w:rsidP="00EE4B34">
      <w:pPr>
        <w:rPr>
          <w:rFonts w:cs="Times New Roman"/>
        </w:rPr>
      </w:pPr>
    </w:p>
    <w:p w14:paraId="53645F2A" w14:textId="31573965" w:rsidR="008358B1" w:rsidRPr="00EE4B34" w:rsidRDefault="008358B1" w:rsidP="00EE4B34">
      <w:pPr>
        <w:rPr>
          <w:rFonts w:cs="Times New Roman"/>
          <w:b/>
        </w:rPr>
      </w:pPr>
      <w:r w:rsidRPr="00EE4B34">
        <w:rPr>
          <w:rFonts w:cs="Times New Roman"/>
        </w:rPr>
        <w:t xml:space="preserve">Since they measure the ratio of the young, ionizing over the old, non-ionizing stellar population, the </w:t>
      </w:r>
      <w:r w:rsidR="00EE4B34" w:rsidRPr="00EE4B34">
        <w:rPr>
          <w:rFonts w:cs="Times New Roman"/>
          <w:highlight w:val="red"/>
        </w:rPr>
        <w:t>strength</w:t>
      </w:r>
      <w:r w:rsidRPr="00EE4B34">
        <w:rPr>
          <w:rFonts w:cs="Times New Roman"/>
        </w:rPr>
        <w:t xml:space="preserve"> of many of the strong hydrogen recombination lines like </w:t>
      </w:r>
      <w:r w:rsidRPr="00EE4B34">
        <w:rPr>
          <w:rFonts w:eastAsia="Times New Roman" w:cs="Times New Roman"/>
        </w:rPr>
        <w:t>Hα, Hβ, or Brγ</w:t>
      </w:r>
      <w:r w:rsidR="00EE4B34">
        <w:rPr>
          <w:rFonts w:eastAsia="Times New Roman" w:cs="Times New Roman"/>
        </w:rPr>
        <w:t xml:space="preserve"> can be used as age indicators (Stasinska &amp; Leitherer 1996). Our simulations fit this trend since our </w:t>
      </w:r>
      <w:r w:rsidR="00EE4B34" w:rsidRPr="008358B1">
        <w:rPr>
          <w:rFonts w:eastAsia="Times New Roman" w:cs="Times New Roman"/>
        </w:rPr>
        <w:t>Hβ</w:t>
      </w:r>
      <w:r w:rsidR="00EE4B34">
        <w:rPr>
          <w:rFonts w:eastAsia="Times New Roman" w:cs="Times New Roman"/>
        </w:rPr>
        <w:t xml:space="preserve"> emission is lower with the instantaneous simulation than with the continuous. </w:t>
      </w:r>
      <w:ins w:id="55" w:author="Chris Richardson" w:date="2015-10-28T12:28:00Z">
        <w:r w:rsidR="00725F7F">
          <w:rPr>
            <w:rFonts w:eastAsia="Times New Roman" w:cs="Times New Roman"/>
          </w:rPr>
          <w:t>[DO THE BALMER LINES DECREASE IN STRENGTH AS A FUNCTION OF AGE FOR INSTANTANEOUS?]</w:t>
        </w:r>
      </w:ins>
    </w:p>
    <w:p w14:paraId="3B1056AA" w14:textId="2899DA44" w:rsidR="005E5125" w:rsidRDefault="00725F7F" w:rsidP="0036632D">
      <w:pPr>
        <w:rPr>
          <w:ins w:id="56" w:author="Chris Richardson" w:date="2015-10-28T12:31:00Z"/>
          <w:rFonts w:eastAsia="Times New Roman" w:cs="Times New Roman"/>
          <w:kern w:val="0"/>
          <w:sz w:val="20"/>
          <w:szCs w:val="20"/>
          <w:lang w:eastAsia="en-US" w:bidi="ar-SA"/>
        </w:rPr>
      </w:pPr>
      <w:ins w:id="57" w:author="Chris Richardson" w:date="2015-10-28T12:28:00Z">
        <w:r>
          <w:rPr>
            <w:rFonts w:eastAsia="Times New Roman" w:cs="Times New Roman"/>
            <w:kern w:val="0"/>
            <w:sz w:val="20"/>
            <w:szCs w:val="20"/>
            <w:lang w:eastAsia="en-US" w:bidi="ar-SA"/>
          </w:rPr>
          <w:t xml:space="preserve"> </w:t>
        </w:r>
      </w:ins>
    </w:p>
    <w:p w14:paraId="1694DB2F" w14:textId="36626353" w:rsidR="00394A67" w:rsidRPr="00BD4488" w:rsidRDefault="00394A67" w:rsidP="00394A67">
      <w:pPr>
        <w:rPr>
          <w:ins w:id="58" w:author="Chris Richardson" w:date="2015-10-28T12:31:00Z"/>
          <w:rFonts w:cs="Times New Roman"/>
        </w:rPr>
      </w:pPr>
      <w:ins w:id="59" w:author="Chris Richardson" w:date="2015-10-28T12:31:00Z">
        <w:r>
          <w:rPr>
            <w:rFonts w:cs="Times New Roman"/>
            <w:b/>
          </w:rPr>
          <w:t>[</w:t>
        </w:r>
        <w:r>
          <w:rPr>
            <w:rFonts w:cs="Times New Roman"/>
          </w:rPr>
          <w:t>ADD IR ANALYSIS</w:t>
        </w:r>
        <w:r w:rsidR="00A86721">
          <w:rPr>
            <w:rFonts w:cs="Times New Roman"/>
          </w:rPr>
          <w:t xml:space="preserve"> </w:t>
        </w:r>
        <w:r w:rsidR="00A86721">
          <w:rPr>
            <w:rFonts w:cs="Times New Roman"/>
          </w:rPr>
          <w:t>WHEN AVAILABLE</w:t>
        </w:r>
        <w:r>
          <w:rPr>
            <w:rFonts w:cs="Times New Roman"/>
          </w:rPr>
          <w:t>]</w:t>
        </w:r>
      </w:ins>
    </w:p>
    <w:p w14:paraId="140E2384" w14:textId="77777777" w:rsidR="00394A67" w:rsidRDefault="00394A67" w:rsidP="0036632D">
      <w:pPr>
        <w:rPr>
          <w:ins w:id="60" w:author="Chris Richardson" w:date="2015-10-28T12:31:00Z"/>
          <w:rFonts w:eastAsia="Times New Roman" w:cs="Times New Roman"/>
          <w:kern w:val="0"/>
          <w:sz w:val="20"/>
          <w:szCs w:val="20"/>
          <w:lang w:eastAsia="en-US" w:bidi="ar-SA"/>
        </w:rPr>
      </w:pPr>
    </w:p>
    <w:p w14:paraId="7D7542E9" w14:textId="77777777" w:rsidR="00394A67" w:rsidRPr="00C24FA9" w:rsidRDefault="00394A67" w:rsidP="0036632D">
      <w:pPr>
        <w:rPr>
          <w:rFonts w:eastAsia="Times New Roman" w:cs="Times New Roman"/>
          <w:kern w:val="0"/>
          <w:sz w:val="20"/>
          <w:szCs w:val="20"/>
          <w:lang w:eastAsia="en-US" w:bidi="ar-SA"/>
        </w:rPr>
      </w:pPr>
    </w:p>
    <w:p w14:paraId="5708B947" w14:textId="6C2D2C97" w:rsidR="0098324F" w:rsidRPr="00C24FA9" w:rsidRDefault="00AF52CD" w:rsidP="0036632D">
      <w:pPr>
        <w:rPr>
          <w:rFonts w:cs="Times New Roman"/>
          <w:i/>
        </w:rPr>
      </w:pPr>
      <w:r w:rsidRPr="00C24FA9">
        <w:rPr>
          <w:rFonts w:cs="Times New Roman"/>
          <w:i/>
        </w:rPr>
        <w:t xml:space="preserve">4.3.3 </w:t>
      </w:r>
      <w:r w:rsidR="0098324F" w:rsidRPr="00C24FA9">
        <w:rPr>
          <w:rFonts w:cs="Times New Roman"/>
          <w:i/>
        </w:rPr>
        <w:t>8 Myr</w:t>
      </w:r>
    </w:p>
    <w:p w14:paraId="4923D873" w14:textId="77777777" w:rsidR="004A1C81" w:rsidRDefault="004A1C81" w:rsidP="004A1C81">
      <w:pPr>
        <w:rPr>
          <w:rFonts w:cs="Times New Roman"/>
        </w:rPr>
      </w:pPr>
    </w:p>
    <w:p w14:paraId="1CEFEC95" w14:textId="56515E28" w:rsidR="0098324F" w:rsidRDefault="00DB2F34" w:rsidP="004A1C81">
      <w:pPr>
        <w:rPr>
          <w:rFonts w:cs="Times New Roman"/>
        </w:rPr>
      </w:pPr>
      <w:r w:rsidRPr="004A1C81">
        <w:rPr>
          <w:rFonts w:cs="Times New Roman"/>
        </w:rPr>
        <w:t xml:space="preserve">After 5 Myr, the most massive stars in the starburst cool off and form Red Super Giants (RSGs). At 8 Myr, RSGs dominate the near-IR portion of the spectrum. </w:t>
      </w:r>
      <w:r w:rsidR="004A1C81" w:rsidRPr="004A1C81">
        <w:rPr>
          <w:rFonts w:cs="Times New Roman"/>
          <w:highlight w:val="red"/>
        </w:rPr>
        <w:t>IR comments to come</w:t>
      </w:r>
    </w:p>
    <w:p w14:paraId="078C2C36" w14:textId="77777777" w:rsidR="004A1C81" w:rsidRDefault="004A1C81" w:rsidP="004A1C81">
      <w:pPr>
        <w:rPr>
          <w:rFonts w:cs="Times New Roman"/>
        </w:rPr>
      </w:pPr>
    </w:p>
    <w:p w14:paraId="2D1BF3D7" w14:textId="79CB3C71" w:rsidR="004A1C81" w:rsidRPr="004A1C81" w:rsidRDefault="004A1C81" w:rsidP="004A1C81">
      <w:pPr>
        <w:rPr>
          <w:rFonts w:cs="Times New Roman"/>
          <w:b/>
        </w:rPr>
      </w:pPr>
      <w:r w:rsidRPr="004A1C81">
        <w:rPr>
          <w:rFonts w:cs="Times New Roman"/>
        </w:rPr>
        <w:t xml:space="preserve">The Geneva </w:t>
      </w:r>
      <w:r>
        <w:rPr>
          <w:rFonts w:eastAsia="Times New Roman" w:cs="Times New Roman"/>
        </w:rPr>
        <w:t xml:space="preserve">instantaneous </w:t>
      </w:r>
      <w:r w:rsidRPr="004A1C81">
        <w:rPr>
          <w:rFonts w:cs="Times New Roman"/>
        </w:rPr>
        <w:t xml:space="preserve">and </w:t>
      </w:r>
      <w:r>
        <w:rPr>
          <w:rFonts w:eastAsia="Times New Roman" w:cs="Times New Roman"/>
        </w:rPr>
        <w:t>continuous</w:t>
      </w:r>
      <w:r w:rsidRPr="004A1C81">
        <w:rPr>
          <w:rFonts w:cs="Times New Roman"/>
        </w:rPr>
        <w:t xml:space="preserve"> tracks begin falling off more rapidly beyond 6 Myr, with the former typically falling off faster (especially in the case of the optical and most of the IR lines). Both Geneva </w:t>
      </w:r>
      <w:r>
        <w:rPr>
          <w:rFonts w:eastAsia="Times New Roman" w:cs="Times New Roman"/>
        </w:rPr>
        <w:t xml:space="preserve">instantaneous </w:t>
      </w:r>
      <w:r w:rsidRPr="004A1C81">
        <w:rPr>
          <w:rFonts w:cs="Times New Roman"/>
        </w:rPr>
        <w:t xml:space="preserve">and </w:t>
      </w:r>
      <w:r>
        <w:rPr>
          <w:rFonts w:eastAsia="Times New Roman" w:cs="Times New Roman"/>
        </w:rPr>
        <w:t>continuous</w:t>
      </w:r>
      <w:r w:rsidRPr="004A1C81">
        <w:rPr>
          <w:rFonts w:cs="Times New Roman"/>
        </w:rPr>
        <w:t xml:space="preserve"> tracks are around 0.5 – 1.0 dex lower at 8 Myr than 6 Myr. </w:t>
      </w:r>
    </w:p>
    <w:p w14:paraId="2D126E8F" w14:textId="77777777" w:rsidR="00DB2F34" w:rsidRDefault="00DB2F34" w:rsidP="0036632D">
      <w:pPr>
        <w:rPr>
          <w:ins w:id="61" w:author="Chris Richardson" w:date="2015-10-28T12:31:00Z"/>
          <w:rFonts w:cs="Times New Roman"/>
          <w:b/>
        </w:rPr>
      </w:pPr>
    </w:p>
    <w:p w14:paraId="04BDACE8" w14:textId="61FA2E34" w:rsidR="00A86721" w:rsidRDefault="00A86721" w:rsidP="0036632D">
      <w:pPr>
        <w:rPr>
          <w:ins w:id="62" w:author="Chris Richardson" w:date="2015-10-28T12:31:00Z"/>
          <w:rFonts w:cs="Times New Roman"/>
          <w:b/>
        </w:rPr>
      </w:pPr>
      <w:ins w:id="63" w:author="Chris Richardson" w:date="2015-10-28T12:31:00Z">
        <w:r>
          <w:rPr>
            <w:rFonts w:cs="Times New Roman"/>
          </w:rPr>
          <w:t>[</w:t>
        </w:r>
        <w:r>
          <w:rPr>
            <w:rFonts w:cs="Times New Roman"/>
          </w:rPr>
          <w:t>ADD IR ANALYSIS WHEN AVAILABLE</w:t>
        </w:r>
        <w:r>
          <w:rPr>
            <w:rFonts w:cs="Times New Roman"/>
          </w:rPr>
          <w:t>]</w:t>
        </w:r>
      </w:ins>
    </w:p>
    <w:p w14:paraId="7B9EE1FF" w14:textId="77777777" w:rsidR="00A86721" w:rsidRPr="00C24FA9" w:rsidRDefault="00A86721" w:rsidP="0036632D">
      <w:pPr>
        <w:rPr>
          <w:rFonts w:cs="Times New Roman"/>
          <w:b/>
        </w:rPr>
      </w:pPr>
    </w:p>
    <w:p w14:paraId="4DDB06D3" w14:textId="14F6148C" w:rsidR="00194078" w:rsidRPr="00C24FA9" w:rsidRDefault="005717E9" w:rsidP="0036632D">
      <w:pPr>
        <w:rPr>
          <w:rFonts w:cs="Times New Roman"/>
        </w:rPr>
      </w:pPr>
      <w:r w:rsidRPr="00C24FA9">
        <w:rPr>
          <w:rFonts w:cs="Times New Roman"/>
          <w:b/>
        </w:rPr>
        <w:t>4.4 Dust</w:t>
      </w:r>
      <w:r w:rsidR="00194078" w:rsidRPr="00C24FA9">
        <w:rPr>
          <w:rFonts w:cs="Times New Roman"/>
        </w:rPr>
        <w:t xml:space="preserve"> </w:t>
      </w:r>
    </w:p>
    <w:p w14:paraId="0B09244F" w14:textId="77777777" w:rsidR="00D322D0" w:rsidRPr="00C24FA9" w:rsidRDefault="00D322D0" w:rsidP="0036632D">
      <w:pPr>
        <w:rPr>
          <w:rFonts w:cs="Times New Roman"/>
        </w:rPr>
      </w:pPr>
    </w:p>
    <w:p w14:paraId="67AFBE98" w14:textId="6D2DE1BF" w:rsidR="00194C64" w:rsidRPr="00C24FA9" w:rsidRDefault="00D322D0" w:rsidP="0036632D">
      <w:pPr>
        <w:rPr>
          <w:rFonts w:cs="Times New Roman"/>
        </w:rPr>
      </w:pPr>
      <w:r w:rsidRPr="00C24FA9">
        <w:rPr>
          <w:rFonts w:cs="Times New Roman"/>
        </w:rPr>
        <w:t>We now turn to the analysis of effects of dust on ou</w:t>
      </w:r>
      <w:r w:rsidR="005E5C16" w:rsidRPr="00C24FA9">
        <w:rPr>
          <w:rFonts w:cs="Times New Roman"/>
        </w:rPr>
        <w:t>r simulations. Though our baseli</w:t>
      </w:r>
      <w:r w:rsidRPr="00C24FA9">
        <w:rPr>
          <w:rFonts w:cs="Times New Roman"/>
        </w:rPr>
        <w:t xml:space="preserve">ne model is dusty (with a dust sublimation function adopted as described in </w:t>
      </w:r>
      <w:r w:rsidR="005E5C16" w:rsidRPr="00C24FA9">
        <w:rPr>
          <w:rFonts w:eastAsia="Times New Roman" w:cs="Times New Roman"/>
          <w:color w:val="000000"/>
          <w:kern w:val="0"/>
          <w:shd w:val="clear" w:color="auto" w:fill="FFFFFF"/>
          <w:lang w:eastAsia="en-US" w:bidi="ar-SA"/>
        </w:rPr>
        <w:t>§</w:t>
      </w:r>
      <w:r w:rsidR="005E5C16" w:rsidRPr="00C24FA9">
        <w:rPr>
          <w:rFonts w:cs="Times New Roman"/>
        </w:rPr>
        <w:t xml:space="preserve">3.1.3), we have not yet analyzed the </w:t>
      </w:r>
      <w:r w:rsidR="00194C64" w:rsidRPr="00C24FA9">
        <w:rPr>
          <w:rFonts w:cs="Times New Roman"/>
        </w:rPr>
        <w:t xml:space="preserve">sensitivity of our LOC model to dust </w:t>
      </w:r>
    </w:p>
    <w:p w14:paraId="2FD48653" w14:textId="77777777" w:rsidR="00194C64" w:rsidRPr="00C24FA9" w:rsidRDefault="00194C64" w:rsidP="0036632D">
      <w:pPr>
        <w:rPr>
          <w:rFonts w:cs="Times New Roman"/>
        </w:rPr>
      </w:pPr>
    </w:p>
    <w:p w14:paraId="5B70A224" w14:textId="3CA58844" w:rsidR="00D322D0" w:rsidRDefault="007E0CF3" w:rsidP="00194C64">
      <w:pPr>
        <w:rPr>
          <w:rFonts w:eastAsia="Times New Roman" w:cs="Times New Roman"/>
          <w:i/>
          <w:color w:val="000000"/>
          <w:kern w:val="0"/>
          <w:shd w:val="clear" w:color="auto" w:fill="FFFFFF"/>
          <w:lang w:eastAsia="en-US" w:bidi="ar-SA"/>
        </w:rPr>
      </w:pPr>
      <w:r w:rsidRPr="007E0CF3">
        <w:rPr>
          <w:rFonts w:eastAsia="Times New Roman" w:cs="Times New Roman"/>
          <w:i/>
          <w:color w:val="000000"/>
          <w:kern w:val="0"/>
          <w:shd w:val="clear" w:color="auto" w:fill="FFFFFF"/>
          <w:lang w:eastAsia="en-US" w:bidi="ar-SA"/>
        </w:rPr>
        <w:t>General observations</w:t>
      </w:r>
    </w:p>
    <w:p w14:paraId="0F412C26" w14:textId="77777777" w:rsidR="007E0CF3" w:rsidRDefault="007E0CF3" w:rsidP="00194C64">
      <w:pPr>
        <w:rPr>
          <w:ins w:id="64" w:author="Chris Richardson" w:date="2015-10-28T12:32:00Z"/>
          <w:rFonts w:eastAsia="Times New Roman" w:cs="Times New Roman"/>
          <w:color w:val="000000"/>
          <w:kern w:val="0"/>
          <w:shd w:val="clear" w:color="auto" w:fill="FFFFFF"/>
          <w:lang w:eastAsia="en-US" w:bidi="ar-SA"/>
        </w:rPr>
      </w:pPr>
    </w:p>
    <w:p w14:paraId="55CB6585" w14:textId="349B68F4" w:rsidR="00A86721" w:rsidRDefault="00A86721" w:rsidP="00194C64">
      <w:pPr>
        <w:rPr>
          <w:ins w:id="65" w:author="Chris Richardson" w:date="2015-10-28T12:32:00Z"/>
          <w:rFonts w:eastAsia="Times New Roman" w:cs="Times New Roman"/>
          <w:color w:val="000000"/>
          <w:kern w:val="0"/>
          <w:shd w:val="clear" w:color="auto" w:fill="FFFFFF"/>
          <w:lang w:eastAsia="en-US" w:bidi="ar-SA"/>
        </w:rPr>
      </w:pPr>
      <w:ins w:id="66" w:author="Chris Richardson" w:date="2015-10-28T12:32:00Z">
        <w:r>
          <w:rPr>
            <w:rFonts w:eastAsia="Times New Roman" w:cs="Times New Roman"/>
            <w:color w:val="000000"/>
            <w:kern w:val="0"/>
            <w:shd w:val="clear" w:color="auto" w:fill="FFFFFF"/>
            <w:lang w:eastAsia="en-US" w:bidi="ar-SA"/>
          </w:rPr>
          <w:t>[FIGURE REFERENCE SOMEWHERE IN HERE]</w:t>
        </w:r>
      </w:ins>
    </w:p>
    <w:p w14:paraId="770276FB" w14:textId="12706B97" w:rsidR="00A86721" w:rsidRDefault="00252C85" w:rsidP="00194C64">
      <w:pPr>
        <w:rPr>
          <w:ins w:id="67" w:author="Chris Richardson" w:date="2015-10-28T12:32:00Z"/>
          <w:rFonts w:eastAsia="Times New Roman" w:cs="Times New Roman"/>
          <w:color w:val="000000"/>
          <w:kern w:val="0"/>
          <w:shd w:val="clear" w:color="auto" w:fill="FFFFFF"/>
          <w:lang w:eastAsia="en-US" w:bidi="ar-SA"/>
        </w:rPr>
      </w:pPr>
      <w:ins w:id="68" w:author="Chris Richardson" w:date="2015-10-28T12:32:00Z">
        <w:r>
          <w:rPr>
            <w:rFonts w:eastAsia="Times New Roman" w:cs="Times New Roman"/>
            <w:color w:val="000000"/>
            <w:kern w:val="0"/>
            <w:shd w:val="clear" w:color="auto" w:fill="FFFFFF"/>
            <w:lang w:eastAsia="en-US" w:bidi="ar-SA"/>
          </w:rPr>
          <w:t>[ADD CHANGE IN AXES AND REASONING BEHIND IT]</w:t>
        </w:r>
      </w:ins>
    </w:p>
    <w:p w14:paraId="34934FFD" w14:textId="77777777" w:rsidR="00252C85" w:rsidRPr="00A86721" w:rsidRDefault="00252C85" w:rsidP="00194C64">
      <w:pPr>
        <w:rPr>
          <w:rFonts w:eastAsia="Times New Roman" w:cs="Times New Roman"/>
          <w:color w:val="000000"/>
          <w:kern w:val="0"/>
          <w:shd w:val="clear" w:color="auto" w:fill="FFFFFF"/>
          <w:lang w:eastAsia="en-US" w:bidi="ar-SA"/>
          <w:rPrChange w:id="69" w:author="Chris Richardson" w:date="2015-10-28T12:32:00Z">
            <w:rPr>
              <w:rFonts w:eastAsia="Times New Roman" w:cs="Times New Roman"/>
              <w:i/>
              <w:color w:val="000000"/>
              <w:kern w:val="0"/>
              <w:shd w:val="clear" w:color="auto" w:fill="FFFFFF"/>
              <w:lang w:eastAsia="en-US" w:bidi="ar-SA"/>
            </w:rPr>
          </w:rPrChange>
        </w:rPr>
      </w:pPr>
    </w:p>
    <w:p w14:paraId="7BF6AEBA" w14:textId="4EEECDBB" w:rsidR="007E0CF3" w:rsidRPr="007E0CF3" w:rsidRDefault="007E0CF3" w:rsidP="00194C64">
      <w:pPr>
        <w:rPr>
          <w:rFonts w:eastAsia="Times New Roman" w:cs="Times New Roman"/>
          <w:color w:val="000000"/>
          <w:kern w:val="0"/>
          <w:shd w:val="clear" w:color="auto" w:fill="FFFFFF"/>
          <w:lang w:eastAsia="en-US" w:bidi="ar-SA"/>
        </w:rPr>
      </w:pPr>
      <w:r w:rsidRPr="007E0CF3">
        <w:rPr>
          <w:rFonts w:eastAsia="Times New Roman" w:cs="Times New Roman"/>
          <w:color w:val="000000"/>
          <w:kern w:val="0"/>
          <w:shd w:val="clear" w:color="auto" w:fill="FFFFFF"/>
          <w:lang w:eastAsia="en-US" w:bidi="ar-SA"/>
        </w:rPr>
        <w:t xml:space="preserve">Most of </w:t>
      </w:r>
      <w:r>
        <w:rPr>
          <w:rFonts w:eastAsia="Times New Roman" w:cs="Times New Roman"/>
          <w:color w:val="000000"/>
          <w:kern w:val="0"/>
          <w:shd w:val="clear" w:color="auto" w:fill="FFFFFF"/>
          <w:lang w:eastAsia="en-US" w:bidi="ar-SA"/>
        </w:rPr>
        <w:t>the</w:t>
      </w:r>
      <w:r w:rsidRPr="007E0CF3">
        <w:rPr>
          <w:rFonts w:eastAsia="Times New Roman" w:cs="Times New Roman"/>
          <w:color w:val="000000"/>
          <w:kern w:val="0"/>
          <w:shd w:val="clear" w:color="auto" w:fill="FFFFFF"/>
          <w:lang w:eastAsia="en-US" w:bidi="ar-SA"/>
        </w:rPr>
        <w:t xml:space="preserve"> emission lines </w:t>
      </w:r>
      <w:r>
        <w:rPr>
          <w:rFonts w:eastAsia="Times New Roman" w:cs="Times New Roman"/>
          <w:color w:val="000000"/>
          <w:kern w:val="0"/>
          <w:shd w:val="clear" w:color="auto" w:fill="FFFFFF"/>
          <w:lang w:eastAsia="en-US" w:bidi="ar-SA"/>
        </w:rPr>
        <w:t xml:space="preserve">we track </w:t>
      </w:r>
      <w:r w:rsidRPr="007E0CF3">
        <w:rPr>
          <w:rFonts w:eastAsia="Times New Roman" w:cs="Times New Roman"/>
          <w:color w:val="000000"/>
          <w:kern w:val="0"/>
          <w:shd w:val="clear" w:color="auto" w:fill="FFFFFF"/>
          <w:lang w:eastAsia="en-US" w:bidi="ar-SA"/>
        </w:rPr>
        <w:t>maintain their shape across the L</w:t>
      </w:r>
      <w:r w:rsidR="00281090">
        <w:rPr>
          <w:rFonts w:eastAsia="Times New Roman" w:cs="Times New Roman"/>
          <w:color w:val="000000"/>
          <w:kern w:val="0"/>
          <w:shd w:val="clear" w:color="auto" w:fill="FFFFFF"/>
          <w:lang w:eastAsia="en-US" w:bidi="ar-SA"/>
        </w:rPr>
        <w:t>OC plane, only changing slightly in their range of emission</w:t>
      </w:r>
      <w:r w:rsidRPr="007E0CF3">
        <w:rPr>
          <w:rFonts w:eastAsia="Times New Roman" w:cs="Times New Roman"/>
          <w:color w:val="000000"/>
          <w:kern w:val="0"/>
          <w:shd w:val="clear" w:color="auto" w:fill="FFFFFF"/>
          <w:lang w:eastAsia="en-US" w:bidi="ar-SA"/>
        </w:rPr>
        <w:t xml:space="preserve"> (</w:t>
      </w:r>
      <w:r w:rsidR="00281090">
        <w:rPr>
          <w:rFonts w:eastAsia="Times New Roman" w:cs="Times New Roman"/>
          <w:color w:val="000000"/>
          <w:kern w:val="0"/>
          <w:shd w:val="clear" w:color="auto" w:fill="FFFFFF"/>
          <w:lang w:eastAsia="en-US" w:bidi="ar-SA"/>
        </w:rPr>
        <w:t xml:space="preserve">the </w:t>
      </w:r>
      <w:r w:rsidRPr="007E0CF3">
        <w:rPr>
          <w:rFonts w:eastAsia="Times New Roman" w:cs="Times New Roman"/>
          <w:color w:val="000000"/>
          <w:kern w:val="0"/>
          <w:shd w:val="clear" w:color="auto" w:fill="FFFFFF"/>
          <w:lang w:eastAsia="en-US" w:bidi="ar-SA"/>
        </w:rPr>
        <w:t>range of ionization parameters over which they emit</w:t>
      </w:r>
      <w:r w:rsidR="00281090">
        <w:rPr>
          <w:rFonts w:eastAsia="Times New Roman" w:cs="Times New Roman"/>
          <w:color w:val="000000"/>
          <w:kern w:val="0"/>
          <w:shd w:val="clear" w:color="auto" w:fill="FFFFFF"/>
          <w:lang w:eastAsia="en-US" w:bidi="ar-SA"/>
        </w:rPr>
        <w:t xml:space="preserve"> changes slightly with dust effects</w:t>
      </w:r>
      <w:r w:rsidRPr="007E0CF3">
        <w:rPr>
          <w:rFonts w:eastAsia="Times New Roman" w:cs="Times New Roman"/>
          <w:color w:val="000000"/>
          <w:kern w:val="0"/>
          <w:shd w:val="clear" w:color="auto" w:fill="FFFFFF"/>
          <w:lang w:eastAsia="en-US" w:bidi="ar-SA"/>
        </w:rPr>
        <w:t>)</w:t>
      </w:r>
      <w:r w:rsidR="00281090">
        <w:rPr>
          <w:rFonts w:eastAsia="Times New Roman" w:cs="Times New Roman"/>
          <w:color w:val="000000"/>
          <w:kern w:val="0"/>
          <w:shd w:val="clear" w:color="auto" w:fill="FFFFFF"/>
          <w:lang w:eastAsia="en-US" w:bidi="ar-SA"/>
        </w:rPr>
        <w:t>. Generally, t</w:t>
      </w:r>
      <w:r w:rsidR="00281090" w:rsidRPr="00281090">
        <w:rPr>
          <w:rFonts w:eastAsia="Times New Roman" w:cs="Times New Roman"/>
          <w:color w:val="000000"/>
          <w:kern w:val="0"/>
          <w:shd w:val="clear" w:color="auto" w:fill="FFFFFF"/>
          <w:lang w:eastAsia="en-US" w:bidi="ar-SA"/>
        </w:rPr>
        <w:t>he effects of dust are most prominent with the UV emission lines and some of the lower wavelength optical emission lines.</w:t>
      </w:r>
      <w:r w:rsidR="00281090" w:rsidRPr="00281090">
        <w:t xml:space="preserve"> </w:t>
      </w:r>
      <w:r w:rsidR="00281090" w:rsidRPr="00281090">
        <w:rPr>
          <w:rFonts w:eastAsia="Times New Roman" w:cs="Times New Roman"/>
          <w:color w:val="000000"/>
          <w:kern w:val="0"/>
          <w:shd w:val="clear" w:color="auto" w:fill="FFFFFF"/>
          <w:lang w:eastAsia="en-US" w:bidi="ar-SA"/>
        </w:rPr>
        <w:t xml:space="preserve">This </w:t>
      </w:r>
      <w:r w:rsidR="00281090">
        <w:rPr>
          <w:rFonts w:eastAsia="Times New Roman" w:cs="Times New Roman"/>
          <w:color w:val="000000"/>
          <w:kern w:val="0"/>
          <w:shd w:val="clear" w:color="auto" w:fill="FFFFFF"/>
          <w:lang w:eastAsia="en-US" w:bidi="ar-SA"/>
        </w:rPr>
        <w:t>observation is</w:t>
      </w:r>
      <w:r w:rsidR="00281090" w:rsidRPr="00281090">
        <w:rPr>
          <w:rFonts w:eastAsia="Times New Roman" w:cs="Times New Roman"/>
          <w:color w:val="000000"/>
          <w:kern w:val="0"/>
          <w:shd w:val="clear" w:color="auto" w:fill="FFFFFF"/>
          <w:lang w:eastAsia="en-US" w:bidi="ar-SA"/>
        </w:rPr>
        <w:t xml:space="preserve"> consistent with other studies of the effects of dust on starburst galaxy UV emission lines (Heckman et al 1998).</w:t>
      </w:r>
      <w:r w:rsidR="00281090">
        <w:rPr>
          <w:rFonts w:eastAsia="Times New Roman" w:cs="Times New Roman"/>
          <w:color w:val="000000"/>
          <w:kern w:val="0"/>
          <w:shd w:val="clear" w:color="auto" w:fill="FFFFFF"/>
          <w:lang w:eastAsia="en-US" w:bidi="ar-SA"/>
        </w:rPr>
        <w:t xml:space="preserve"> Lastly, since </w:t>
      </w:r>
      <w:r w:rsidR="00281090" w:rsidRPr="00281090">
        <w:rPr>
          <w:rFonts w:eastAsia="Times New Roman" w:cs="Times New Roman"/>
          <w:color w:val="000000"/>
          <w:kern w:val="0"/>
          <w:shd w:val="clear" w:color="auto" w:fill="FFFFFF"/>
          <w:lang w:eastAsia="en-US" w:bidi="ar-SA"/>
        </w:rPr>
        <w:t>dust is formed from metals, we see less emission from such metals across our plane (</w:t>
      </w:r>
      <w:r w:rsidR="00281090">
        <w:rPr>
          <w:rFonts w:eastAsia="Times New Roman" w:cs="Times New Roman"/>
          <w:color w:val="000000"/>
          <w:kern w:val="0"/>
          <w:shd w:val="clear" w:color="auto" w:fill="FFFFFF"/>
          <w:lang w:eastAsia="en-US" w:bidi="ar-SA"/>
        </w:rPr>
        <w:t>e.g</w:t>
      </w:r>
      <w:r w:rsidR="00281090" w:rsidRPr="00281090">
        <w:rPr>
          <w:rFonts w:eastAsia="Times New Roman" w:cs="Times New Roman"/>
          <w:color w:val="000000"/>
          <w:kern w:val="0"/>
          <w:shd w:val="clear" w:color="auto" w:fill="FFFFFF"/>
          <w:lang w:eastAsia="en-US" w:bidi="ar-SA"/>
        </w:rPr>
        <w:t>. Si, Mg, Ne, and Ar typically decrease when dust is introduced)</w:t>
      </w:r>
    </w:p>
    <w:p w14:paraId="1F7228AD" w14:textId="77777777" w:rsidR="00281090" w:rsidRDefault="00281090" w:rsidP="00281090">
      <w:pPr>
        <w:rPr>
          <w:rFonts w:cs="Times New Roman"/>
        </w:rPr>
      </w:pPr>
    </w:p>
    <w:p w14:paraId="64CCE37F" w14:textId="0746A495" w:rsidR="00A66018" w:rsidRPr="00281090" w:rsidRDefault="00281090" w:rsidP="00281090">
      <w:pPr>
        <w:rPr>
          <w:rFonts w:cs="Times New Roman"/>
          <w:i/>
        </w:rPr>
      </w:pPr>
      <w:r w:rsidRPr="00281090">
        <w:rPr>
          <w:rFonts w:cs="Times New Roman"/>
          <w:i/>
        </w:rPr>
        <w:t xml:space="preserve">4.4.1 </w:t>
      </w:r>
      <w:r w:rsidR="00A66018" w:rsidRPr="00281090">
        <w:rPr>
          <w:rFonts w:cs="Times New Roman"/>
          <w:i/>
        </w:rPr>
        <w:t xml:space="preserve">UV </w:t>
      </w:r>
      <w:r w:rsidRPr="00281090">
        <w:rPr>
          <w:rFonts w:cs="Times New Roman"/>
          <w:i/>
        </w:rPr>
        <w:t xml:space="preserve">emission </w:t>
      </w:r>
      <w:r w:rsidR="00A66018" w:rsidRPr="00281090">
        <w:rPr>
          <w:rFonts w:cs="Times New Roman"/>
          <w:i/>
        </w:rPr>
        <w:t>lines</w:t>
      </w:r>
    </w:p>
    <w:p w14:paraId="770F28F4" w14:textId="77777777" w:rsidR="00281090" w:rsidRDefault="00281090" w:rsidP="00281090">
      <w:pPr>
        <w:rPr>
          <w:rFonts w:cs="Times New Roman"/>
        </w:rPr>
      </w:pPr>
    </w:p>
    <w:p w14:paraId="1E4DEBC3" w14:textId="052E51C4" w:rsidR="00A66018" w:rsidRPr="00281090" w:rsidRDefault="00281090" w:rsidP="00281090">
      <w:pPr>
        <w:rPr>
          <w:rFonts w:cs="Times New Roman"/>
        </w:rPr>
      </w:pPr>
      <w:r>
        <w:rPr>
          <w:rFonts w:cs="Times New Roman"/>
        </w:rPr>
        <w:t>The m</w:t>
      </w:r>
      <w:r w:rsidR="00A66018" w:rsidRPr="00281090">
        <w:rPr>
          <w:rFonts w:cs="Times New Roman"/>
        </w:rPr>
        <w:t xml:space="preserve">ost drastic change </w:t>
      </w:r>
      <w:r>
        <w:rPr>
          <w:rFonts w:cs="Times New Roman"/>
        </w:rPr>
        <w:t xml:space="preserve">in UV emission lines is </w:t>
      </w:r>
      <w:r w:rsidR="00A66018" w:rsidRPr="00281090">
        <w:rPr>
          <w:rFonts w:cs="Times New Roman"/>
        </w:rPr>
        <w:t>evidenced by [O V] λ1218 and O I λ1304</w:t>
      </w:r>
      <w:r>
        <w:rPr>
          <w:rFonts w:cs="Times New Roman"/>
        </w:rPr>
        <w:t>,</w:t>
      </w:r>
      <w:r w:rsidR="00A66018" w:rsidRPr="00281090">
        <w:rPr>
          <w:rFonts w:cs="Times New Roman"/>
        </w:rPr>
        <w:t xml:space="preserve"> which </w:t>
      </w:r>
      <w:r>
        <w:rPr>
          <w:rFonts w:cs="Times New Roman"/>
        </w:rPr>
        <w:t>decreases</w:t>
      </w:r>
      <w:r w:rsidR="00A66018" w:rsidRPr="00281090">
        <w:rPr>
          <w:rFonts w:cs="Times New Roman"/>
        </w:rPr>
        <w:t xml:space="preserve"> 0.</w:t>
      </w:r>
      <w:r w:rsidR="00DC1917" w:rsidRPr="00281090">
        <w:rPr>
          <w:rFonts w:cs="Times New Roman"/>
        </w:rPr>
        <w:t>4 dex and 1.9 dex respectively</w:t>
      </w:r>
      <w:r>
        <w:rPr>
          <w:rFonts w:cs="Times New Roman"/>
        </w:rPr>
        <w:t xml:space="preserve">. Since dust is the primary for of heating in this region, we expect O I to be sensitive to dust (even more so because of the low excitation potential of O I). </w:t>
      </w:r>
    </w:p>
    <w:p w14:paraId="1455FE1F" w14:textId="1AA05032" w:rsidR="00DC1917" w:rsidRPr="00281090" w:rsidRDefault="00DC1917" w:rsidP="00281090">
      <w:pPr>
        <w:rPr>
          <w:rFonts w:cs="Times New Roman"/>
        </w:rPr>
      </w:pPr>
      <w:r w:rsidRPr="00281090">
        <w:rPr>
          <w:rFonts w:cs="Times New Roman"/>
          <w:highlight w:val="red"/>
        </w:rPr>
        <w:t>Probably because O I bridges the gap between the PDR and the H II region.</w:t>
      </w:r>
      <w:r w:rsidRPr="00281090">
        <w:rPr>
          <w:rFonts w:cs="Times New Roman"/>
        </w:rPr>
        <w:t xml:space="preserve"> </w:t>
      </w:r>
    </w:p>
    <w:p w14:paraId="20ED3FED" w14:textId="77777777" w:rsidR="00281090" w:rsidRDefault="00281090" w:rsidP="00281090">
      <w:pPr>
        <w:rPr>
          <w:rFonts w:cs="Times New Roman"/>
        </w:rPr>
      </w:pPr>
    </w:p>
    <w:p w14:paraId="5B9A50E6" w14:textId="7AA9DFD7" w:rsidR="005717E9" w:rsidRPr="00281090" w:rsidRDefault="00281090" w:rsidP="00281090">
      <w:pPr>
        <w:rPr>
          <w:rFonts w:cs="Times New Roman"/>
        </w:rPr>
      </w:pPr>
      <w:r>
        <w:rPr>
          <w:rFonts w:cs="Times New Roman"/>
        </w:rPr>
        <w:t xml:space="preserve">Additionally, </w:t>
      </w:r>
      <w:r w:rsidR="00313F9A" w:rsidRPr="00281090">
        <w:rPr>
          <w:rFonts w:cs="Times New Roman"/>
        </w:rPr>
        <w:t>N, C, Si, He all decreas</w:t>
      </w:r>
      <w:r>
        <w:rPr>
          <w:rFonts w:cs="Times New Roman"/>
        </w:rPr>
        <w:t xml:space="preserve">e in emission with the introduction of dust. </w:t>
      </w:r>
    </w:p>
    <w:p w14:paraId="532F952A" w14:textId="77777777" w:rsidR="00281090" w:rsidRDefault="00281090" w:rsidP="00281090">
      <w:pPr>
        <w:rPr>
          <w:rFonts w:cs="Times New Roman"/>
        </w:rPr>
      </w:pPr>
    </w:p>
    <w:p w14:paraId="7D04019F" w14:textId="4E619CE0" w:rsidR="00D71EE4" w:rsidRPr="00281090" w:rsidRDefault="00281090" w:rsidP="00281090">
      <w:pPr>
        <w:rPr>
          <w:rFonts w:cs="Times New Roman"/>
          <w:i/>
        </w:rPr>
      </w:pPr>
      <w:r w:rsidRPr="00281090">
        <w:rPr>
          <w:rFonts w:cs="Times New Roman"/>
          <w:i/>
        </w:rPr>
        <w:t xml:space="preserve">4.4.2 </w:t>
      </w:r>
      <w:r w:rsidR="00D71EE4" w:rsidRPr="00281090">
        <w:rPr>
          <w:rFonts w:cs="Times New Roman"/>
          <w:i/>
        </w:rPr>
        <w:t xml:space="preserve">Optical </w:t>
      </w:r>
      <w:r w:rsidRPr="00281090">
        <w:rPr>
          <w:rFonts w:cs="Times New Roman"/>
          <w:i/>
        </w:rPr>
        <w:t xml:space="preserve">emission </w:t>
      </w:r>
      <w:r w:rsidR="00D71EE4" w:rsidRPr="00281090">
        <w:rPr>
          <w:rFonts w:cs="Times New Roman"/>
          <w:i/>
        </w:rPr>
        <w:t>lines</w:t>
      </w:r>
    </w:p>
    <w:p w14:paraId="7057A86B" w14:textId="77777777" w:rsidR="00281090" w:rsidRDefault="00281090" w:rsidP="00281090">
      <w:pPr>
        <w:rPr>
          <w:rFonts w:cs="Times New Roman"/>
        </w:rPr>
      </w:pPr>
    </w:p>
    <w:p w14:paraId="007CA7D7" w14:textId="59AA0AB0" w:rsidR="00D71EE4" w:rsidRPr="00281090" w:rsidRDefault="00281090" w:rsidP="00281090">
      <w:pPr>
        <w:rPr>
          <w:rFonts w:cs="Times New Roman"/>
        </w:rPr>
      </w:pPr>
      <w:r>
        <w:rPr>
          <w:rFonts w:cs="Times New Roman"/>
        </w:rPr>
        <w:t xml:space="preserve">Overall, when dust is introduced, many of the floating, detached islands of emission evident in our dust free models either get incorporated into the larger emission region in the plane or disappear. </w:t>
      </w:r>
      <w:ins w:id="70" w:author="Chris Richardson" w:date="2015-10-28T12:34:00Z">
        <w:r w:rsidR="00FA4A4E">
          <w:rPr>
            <w:rFonts w:cs="Times New Roman"/>
          </w:rPr>
          <w:t xml:space="preserve">[POINT TO A FIGURE WITH ISLANDS] </w:t>
        </w:r>
      </w:ins>
      <w:r>
        <w:rPr>
          <w:rFonts w:cs="Times New Roman"/>
        </w:rPr>
        <w:t>The most</w:t>
      </w:r>
      <w:r w:rsidR="00D71EE4" w:rsidRPr="00281090">
        <w:rPr>
          <w:rFonts w:cs="Times New Roman"/>
        </w:rPr>
        <w:t xml:space="preserve"> drastic change </w:t>
      </w:r>
      <w:r>
        <w:rPr>
          <w:rFonts w:cs="Times New Roman"/>
        </w:rPr>
        <w:t xml:space="preserve">in the optical emission lines is </w:t>
      </w:r>
      <w:r w:rsidR="00D71EE4" w:rsidRPr="00281090">
        <w:rPr>
          <w:rFonts w:cs="Times New Roman"/>
        </w:rPr>
        <w:t>evidenced by [Ne V] λ</w:t>
      </w:r>
      <w:r w:rsidR="00D32E6E" w:rsidRPr="00281090">
        <w:rPr>
          <w:rFonts w:cs="Times New Roman"/>
        </w:rPr>
        <w:t xml:space="preserve">3426 </w:t>
      </w:r>
      <w:r>
        <w:rPr>
          <w:rFonts w:cs="Times New Roman"/>
        </w:rPr>
        <w:t xml:space="preserve">which decreases 0.5 dex </w:t>
      </w:r>
      <w:r w:rsidR="00D71EE4" w:rsidRPr="00281090">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281090" w:rsidRDefault="00281090" w:rsidP="00281090">
      <w:pPr>
        <w:rPr>
          <w:rFonts w:cs="Times New Roman"/>
        </w:rPr>
      </w:pPr>
    </w:p>
    <w:p w14:paraId="3CA00C62" w14:textId="7E632A40" w:rsidR="00D71EE4" w:rsidRPr="00281090" w:rsidRDefault="00281090" w:rsidP="00281090">
      <w:pPr>
        <w:rPr>
          <w:rFonts w:cs="Times New Roman"/>
          <w:i/>
        </w:rPr>
      </w:pPr>
      <w:r w:rsidRPr="00281090">
        <w:rPr>
          <w:rFonts w:cs="Times New Roman"/>
          <w:i/>
        </w:rPr>
        <w:t xml:space="preserve">4.4.3 </w:t>
      </w:r>
      <w:r w:rsidR="00D71EE4" w:rsidRPr="00281090">
        <w:rPr>
          <w:rFonts w:cs="Times New Roman"/>
          <w:i/>
        </w:rPr>
        <w:t>IR</w:t>
      </w:r>
      <w:r w:rsidRPr="00281090">
        <w:rPr>
          <w:rFonts w:cs="Times New Roman"/>
          <w:i/>
        </w:rPr>
        <w:t xml:space="preserve"> emission</w:t>
      </w:r>
      <w:r w:rsidR="00D71EE4" w:rsidRPr="00281090">
        <w:rPr>
          <w:rFonts w:cs="Times New Roman"/>
          <w:i/>
        </w:rPr>
        <w:t xml:space="preserve"> lines</w:t>
      </w:r>
    </w:p>
    <w:p w14:paraId="47CCF0B5" w14:textId="77777777" w:rsidR="00281090" w:rsidRDefault="00281090" w:rsidP="00281090">
      <w:pPr>
        <w:rPr>
          <w:rFonts w:cs="Times New Roman"/>
        </w:rPr>
      </w:pPr>
    </w:p>
    <w:p w14:paraId="71A4DDBC" w14:textId="1B39B154" w:rsidR="00313F9A" w:rsidRPr="00C24FA9" w:rsidRDefault="00281090" w:rsidP="00281090">
      <w:pPr>
        <w:rPr>
          <w:rFonts w:cs="Times New Roman"/>
        </w:rPr>
      </w:pPr>
      <w:r>
        <w:rPr>
          <w:rFonts w:cs="Times New Roman"/>
        </w:rPr>
        <w:t>There is v</w:t>
      </w:r>
      <w:r w:rsidR="00D32E6E" w:rsidRPr="00281090">
        <w:rPr>
          <w:rFonts w:cs="Times New Roman"/>
        </w:rPr>
        <w:t xml:space="preserve">ery little change </w:t>
      </w:r>
      <w:r>
        <w:rPr>
          <w:rFonts w:cs="Times New Roman"/>
        </w:rPr>
        <w:t>evidenced by any of</w:t>
      </w:r>
      <w:r w:rsidR="00D32E6E" w:rsidRPr="00281090">
        <w:rPr>
          <w:rFonts w:cs="Times New Roman"/>
        </w:rPr>
        <w:t xml:space="preserve"> the IR emission lines. </w:t>
      </w:r>
      <w:r>
        <w:rPr>
          <w:rFonts w:cs="Times New Roman"/>
        </w:rPr>
        <w:t>[Ne V] 24.31um c</w:t>
      </w:r>
      <w:r w:rsidR="00D32E6E" w:rsidRPr="00C24FA9">
        <w:rPr>
          <w:rFonts w:cs="Times New Roman"/>
        </w:rPr>
        <w:t>hange</w:t>
      </w:r>
      <w:r>
        <w:rPr>
          <w:rFonts w:cs="Times New Roman"/>
        </w:rPr>
        <w:t>s the most, decreasing emission by</w:t>
      </w:r>
      <w:r w:rsidR="00D32E6E" w:rsidRPr="00C24FA9">
        <w:rPr>
          <w:rFonts w:cs="Times New Roman"/>
        </w:rPr>
        <w:t xml:space="preserve"> 0.4 dex </w:t>
      </w:r>
      <w:r>
        <w:rPr>
          <w:rFonts w:cs="Times New Roman"/>
        </w:rPr>
        <w:t>with the introduction of dust.</w:t>
      </w:r>
    </w:p>
    <w:p w14:paraId="5CDB7593" w14:textId="77777777" w:rsidR="00313F9A" w:rsidRPr="00C24FA9" w:rsidRDefault="00313F9A" w:rsidP="00194078">
      <w:pPr>
        <w:rPr>
          <w:rFonts w:cs="Times New Roman"/>
          <w:b/>
        </w:rPr>
      </w:pPr>
    </w:p>
    <w:p w14:paraId="5353532F" w14:textId="60B98572" w:rsidR="00DB62E4" w:rsidRPr="004E6311" w:rsidRDefault="007558DC" w:rsidP="00DB62E4">
      <w:pPr>
        <w:rPr>
          <w:ins w:id="71" w:author="Chris Richardson" w:date="2015-06-23T22:08:00Z"/>
          <w:rFonts w:cs="Times New Roman"/>
          <w:b/>
        </w:rPr>
      </w:pPr>
      <w:r w:rsidRPr="00C24FA9">
        <w:rPr>
          <w:rFonts w:cs="Times New Roman"/>
          <w:b/>
        </w:rPr>
        <w:t>5</w:t>
      </w:r>
      <w:r w:rsidR="00194078" w:rsidRPr="00C24FA9">
        <w:rPr>
          <w:rFonts w:cs="Times New Roman"/>
          <w:b/>
        </w:rPr>
        <w:t>. Analysis</w:t>
      </w:r>
    </w:p>
    <w:p w14:paraId="79702DC6" w14:textId="77777777" w:rsidR="00DB62E4" w:rsidRPr="000E0B1F" w:rsidRDefault="00DB62E4" w:rsidP="0036632D">
      <w:pPr>
        <w:rPr>
          <w:rFonts w:cs="Times New Roman"/>
        </w:rPr>
      </w:pPr>
    </w:p>
    <w:p w14:paraId="0E64A982" w14:textId="46DCCC9E" w:rsidR="00194078" w:rsidRPr="00610149" w:rsidRDefault="00610149" w:rsidP="00610149">
      <w:pPr>
        <w:rPr>
          <w:rFonts w:cs="Times New Roman"/>
        </w:rPr>
      </w:pPr>
      <w:r>
        <w:rPr>
          <w:rFonts w:cs="Times New Roman"/>
        </w:rPr>
        <w:t xml:space="preserve">5.1 </w:t>
      </w:r>
      <w:r w:rsidR="00194078" w:rsidRPr="00610149">
        <w:rPr>
          <w:rFonts w:cs="Times New Roman"/>
        </w:rPr>
        <w:t>Results in context of literature</w:t>
      </w:r>
      <w:bookmarkStart w:id="72" w:name="_GoBack"/>
      <w:bookmarkEnd w:id="72"/>
    </w:p>
    <w:p w14:paraId="5DE9D5F5" w14:textId="124935EE" w:rsidR="004E6311" w:rsidRPr="000A6EB6" w:rsidRDefault="004E6311" w:rsidP="004E6311">
      <w:pPr>
        <w:pStyle w:val="ListParagraph"/>
        <w:numPr>
          <w:ilvl w:val="1"/>
          <w:numId w:val="15"/>
        </w:numPr>
        <w:rPr>
          <w:rFonts w:ascii="Times New Roman" w:hAnsi="Times New Roman" w:cs="Times New Roman"/>
        </w:rPr>
      </w:pPr>
      <w:r>
        <w:rPr>
          <w:rFonts w:ascii="Times New Roman" w:hAnsi="Times New Roman" w:cs="Times New Roman"/>
        </w:rPr>
        <w:t xml:space="preserve">Have the awesome table that Dr. Richardson was talking about </w:t>
      </w:r>
    </w:p>
    <w:p w14:paraId="46C79354" w14:textId="3ABD2CA8" w:rsidR="00194078" w:rsidRDefault="00610149" w:rsidP="00610149">
      <w:pPr>
        <w:rPr>
          <w:rFonts w:cs="Times New Roman"/>
        </w:rPr>
      </w:pPr>
      <w:r>
        <w:rPr>
          <w:rFonts w:cs="Times New Roman"/>
        </w:rPr>
        <w:t xml:space="preserve">5.2 Relevance to </w:t>
      </w:r>
      <w:r w:rsidR="00194078" w:rsidRPr="00610149">
        <w:rPr>
          <w:rFonts w:cs="Times New Roman"/>
        </w:rPr>
        <w:t xml:space="preserve">JWST </w:t>
      </w:r>
    </w:p>
    <w:p w14:paraId="06670280" w14:textId="77777777" w:rsidR="00610149" w:rsidRPr="00610149" w:rsidRDefault="00610149" w:rsidP="00610149">
      <w:pPr>
        <w:rPr>
          <w:rFonts w:cs="Times New Roman"/>
        </w:rPr>
      </w:pPr>
    </w:p>
    <w:p w14:paraId="716BD2B5" w14:textId="77777777" w:rsidR="00194078" w:rsidRPr="000A6EB6" w:rsidRDefault="00194078" w:rsidP="00194078">
      <w:pPr>
        <w:rPr>
          <w:rFonts w:cs="Times New Roman"/>
        </w:rPr>
      </w:pPr>
    </w:p>
    <w:p w14:paraId="507F57BF" w14:textId="7A063013" w:rsidR="00194078" w:rsidRPr="002A2C60" w:rsidRDefault="007558DC" w:rsidP="00194078">
      <w:pPr>
        <w:rPr>
          <w:rFonts w:cs="Times New Roman"/>
          <w:b/>
        </w:rPr>
      </w:pPr>
      <w:r w:rsidRPr="002A2C60">
        <w:rPr>
          <w:rFonts w:cs="Times New Roman"/>
          <w:b/>
        </w:rPr>
        <w:t>6</w:t>
      </w:r>
      <w:r w:rsidR="00194078" w:rsidRPr="002A2C60">
        <w:rPr>
          <w:rFonts w:cs="Times New Roman"/>
          <w:b/>
        </w:rPr>
        <w:t>. Conclusion</w:t>
      </w:r>
      <w:r w:rsidR="00D010AD">
        <w:rPr>
          <w:rFonts w:cs="Times New Roman"/>
          <w:b/>
        </w:rPr>
        <w:t>s</w:t>
      </w:r>
    </w:p>
    <w:p w14:paraId="11A69890" w14:textId="77777777" w:rsidR="008A67A6" w:rsidRDefault="008A67A6" w:rsidP="002E5259">
      <w:pPr>
        <w:spacing w:after="115"/>
      </w:pPr>
    </w:p>
    <w:p w14:paraId="3F3780D6" w14:textId="77777777" w:rsidR="008A67A6" w:rsidRPr="00ED5CC8" w:rsidRDefault="008A67A6" w:rsidP="002E5259">
      <w:pPr>
        <w:spacing w:after="115"/>
      </w:pPr>
    </w:p>
    <w:p w14:paraId="1DA6944D" w14:textId="77777777" w:rsidR="004E6311" w:rsidRDefault="004E6311" w:rsidP="002E5259">
      <w:pPr>
        <w:spacing w:after="115"/>
        <w:rPr>
          <w:b/>
          <w:u w:val="single"/>
        </w:rPr>
      </w:pPr>
    </w:p>
    <w:p w14:paraId="1A94013A" w14:textId="77777777" w:rsidR="004E6311" w:rsidRDefault="004E6311" w:rsidP="002E5259">
      <w:pPr>
        <w:spacing w:after="115"/>
        <w:rPr>
          <w:b/>
          <w:u w:val="single"/>
        </w:rPr>
      </w:pPr>
    </w:p>
    <w:p w14:paraId="3AFFCAD6" w14:textId="77777777" w:rsidR="004E6311" w:rsidRDefault="004E6311" w:rsidP="002E5259">
      <w:pPr>
        <w:spacing w:after="115"/>
        <w:rPr>
          <w:b/>
          <w:u w:val="single"/>
        </w:rPr>
      </w:pPr>
    </w:p>
    <w:p w14:paraId="02155980" w14:textId="77777777" w:rsidR="004E6311" w:rsidRDefault="004E6311" w:rsidP="002E5259">
      <w:pPr>
        <w:spacing w:after="115"/>
        <w:rPr>
          <w:b/>
          <w:u w:val="single"/>
        </w:rPr>
      </w:pPr>
    </w:p>
    <w:p w14:paraId="08172A3E" w14:textId="77777777" w:rsidR="004E6311" w:rsidRDefault="004E6311" w:rsidP="002E5259">
      <w:pPr>
        <w:spacing w:after="115"/>
        <w:rPr>
          <w:b/>
          <w:u w:val="single"/>
        </w:rPr>
      </w:pPr>
    </w:p>
    <w:p w14:paraId="028CF49A" w14:textId="77777777" w:rsidR="004E6311" w:rsidRDefault="004E6311" w:rsidP="004E6311">
      <w:pPr>
        <w:widowControl/>
        <w:suppressAutoHyphens w:val="0"/>
        <w:rPr>
          <w:b/>
          <w:u w:val="single"/>
        </w:rPr>
      </w:pPr>
      <w:r>
        <w:rPr>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394A67" w:rsidRDefault="00394A67"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394A67" w:rsidRDefault="00394A67">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394A67" w:rsidRDefault="00394A67" w:rsidP="00763E32">
      <w:r>
        <w:separator/>
      </w:r>
    </w:p>
  </w:endnote>
  <w:endnote w:type="continuationSeparator" w:id="0">
    <w:p w14:paraId="6AE02D31" w14:textId="77777777" w:rsidR="00394A67" w:rsidRDefault="00394A67"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394A67" w:rsidRDefault="00394A6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394A67" w:rsidRDefault="00394A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394A67" w:rsidRDefault="00394A67"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A4A4E">
      <w:rPr>
        <w:rStyle w:val="PageNumber"/>
        <w:noProof/>
      </w:rPr>
      <w:t>1</w:t>
    </w:r>
    <w:r>
      <w:rPr>
        <w:rStyle w:val="PageNumber"/>
      </w:rPr>
      <w:fldChar w:fldCharType="end"/>
    </w:r>
  </w:p>
  <w:p w14:paraId="5F0CCF3E" w14:textId="77777777" w:rsidR="00394A67" w:rsidRDefault="00394A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394A67" w:rsidRDefault="00394A67" w:rsidP="00763E32">
      <w:r>
        <w:separator/>
      </w:r>
    </w:p>
  </w:footnote>
  <w:footnote w:type="continuationSeparator" w:id="0">
    <w:p w14:paraId="451CF4DF" w14:textId="77777777" w:rsidR="00394A67" w:rsidRDefault="00394A67" w:rsidP="00763E32">
      <w:r>
        <w:continuationSeparator/>
      </w:r>
    </w:p>
  </w:footnote>
  <w:footnote w:id="1">
    <w:p w14:paraId="57E02BF9" w14:textId="6573DDA2" w:rsidR="00394A67" w:rsidRDefault="00394A67"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9"/>
  </w:num>
  <w:num w:numId="4">
    <w:abstractNumId w:val="18"/>
  </w:num>
  <w:num w:numId="5">
    <w:abstractNumId w:val="11"/>
  </w:num>
  <w:num w:numId="6">
    <w:abstractNumId w:val="7"/>
  </w:num>
  <w:num w:numId="7">
    <w:abstractNumId w:val="9"/>
  </w:num>
  <w:num w:numId="8">
    <w:abstractNumId w:val="0"/>
  </w:num>
  <w:num w:numId="9">
    <w:abstractNumId w:val="20"/>
  </w:num>
  <w:num w:numId="10">
    <w:abstractNumId w:val="1"/>
  </w:num>
  <w:num w:numId="11">
    <w:abstractNumId w:val="6"/>
  </w:num>
  <w:num w:numId="12">
    <w:abstractNumId w:val="10"/>
  </w:num>
  <w:num w:numId="13">
    <w:abstractNumId w:val="12"/>
  </w:num>
  <w:num w:numId="14">
    <w:abstractNumId w:val="3"/>
  </w:num>
  <w:num w:numId="15">
    <w:abstractNumId w:val="2"/>
  </w:num>
  <w:num w:numId="16">
    <w:abstractNumId w:val="14"/>
  </w:num>
  <w:num w:numId="17">
    <w:abstractNumId w:val="8"/>
  </w:num>
  <w:num w:numId="18">
    <w:abstractNumId w:val="17"/>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66B"/>
    <w:rsid w:val="00026F0D"/>
    <w:rsid w:val="000353A0"/>
    <w:rsid w:val="000360E1"/>
    <w:rsid w:val="0004723D"/>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4C64"/>
    <w:rsid w:val="00197FA5"/>
    <w:rsid w:val="001A1658"/>
    <w:rsid w:val="001A31AD"/>
    <w:rsid w:val="001A60FC"/>
    <w:rsid w:val="001B26EA"/>
    <w:rsid w:val="001C2F80"/>
    <w:rsid w:val="001C6416"/>
    <w:rsid w:val="001D0E5F"/>
    <w:rsid w:val="001D6326"/>
    <w:rsid w:val="001D74FC"/>
    <w:rsid w:val="001D767F"/>
    <w:rsid w:val="001E1A27"/>
    <w:rsid w:val="001E377D"/>
    <w:rsid w:val="001F050F"/>
    <w:rsid w:val="001F262C"/>
    <w:rsid w:val="001F5F7D"/>
    <w:rsid w:val="00214CFB"/>
    <w:rsid w:val="00222249"/>
    <w:rsid w:val="00225018"/>
    <w:rsid w:val="0022641F"/>
    <w:rsid w:val="00226741"/>
    <w:rsid w:val="00232E7B"/>
    <w:rsid w:val="00252C85"/>
    <w:rsid w:val="00253641"/>
    <w:rsid w:val="00255BB3"/>
    <w:rsid w:val="00260184"/>
    <w:rsid w:val="002622CD"/>
    <w:rsid w:val="00265514"/>
    <w:rsid w:val="00267F95"/>
    <w:rsid w:val="00270D88"/>
    <w:rsid w:val="002713C5"/>
    <w:rsid w:val="00271752"/>
    <w:rsid w:val="002733FF"/>
    <w:rsid w:val="00275FE3"/>
    <w:rsid w:val="002800E1"/>
    <w:rsid w:val="00281090"/>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C2141"/>
    <w:rsid w:val="002C4290"/>
    <w:rsid w:val="002C53C5"/>
    <w:rsid w:val="002C783D"/>
    <w:rsid w:val="002D57DA"/>
    <w:rsid w:val="002D5980"/>
    <w:rsid w:val="002D69A9"/>
    <w:rsid w:val="002D78B7"/>
    <w:rsid w:val="002E1751"/>
    <w:rsid w:val="002E2EB1"/>
    <w:rsid w:val="002E3F44"/>
    <w:rsid w:val="002E43EB"/>
    <w:rsid w:val="002E5259"/>
    <w:rsid w:val="002F09F8"/>
    <w:rsid w:val="002F21A3"/>
    <w:rsid w:val="002F2A10"/>
    <w:rsid w:val="002F4B4F"/>
    <w:rsid w:val="002F5D66"/>
    <w:rsid w:val="00302452"/>
    <w:rsid w:val="00302AD8"/>
    <w:rsid w:val="00303F4D"/>
    <w:rsid w:val="00304083"/>
    <w:rsid w:val="00305170"/>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5B6B"/>
    <w:rsid w:val="00355BB7"/>
    <w:rsid w:val="0036632D"/>
    <w:rsid w:val="00366745"/>
    <w:rsid w:val="00374B7A"/>
    <w:rsid w:val="00375519"/>
    <w:rsid w:val="00380408"/>
    <w:rsid w:val="00381CD0"/>
    <w:rsid w:val="00383465"/>
    <w:rsid w:val="00387780"/>
    <w:rsid w:val="00391321"/>
    <w:rsid w:val="00391D29"/>
    <w:rsid w:val="00394A67"/>
    <w:rsid w:val="003A6563"/>
    <w:rsid w:val="003B2537"/>
    <w:rsid w:val="003B3401"/>
    <w:rsid w:val="003B5E27"/>
    <w:rsid w:val="003C2E09"/>
    <w:rsid w:val="003C44B9"/>
    <w:rsid w:val="003C604A"/>
    <w:rsid w:val="003D1D1A"/>
    <w:rsid w:val="003D20A0"/>
    <w:rsid w:val="003D511D"/>
    <w:rsid w:val="003D6F0E"/>
    <w:rsid w:val="003E6D0E"/>
    <w:rsid w:val="003F3A80"/>
    <w:rsid w:val="003F4C65"/>
    <w:rsid w:val="00403406"/>
    <w:rsid w:val="00404343"/>
    <w:rsid w:val="0040665B"/>
    <w:rsid w:val="004068E2"/>
    <w:rsid w:val="00417594"/>
    <w:rsid w:val="00432DF4"/>
    <w:rsid w:val="00440412"/>
    <w:rsid w:val="00444A56"/>
    <w:rsid w:val="004523E4"/>
    <w:rsid w:val="00454FA0"/>
    <w:rsid w:val="0046186A"/>
    <w:rsid w:val="0046541D"/>
    <w:rsid w:val="00466D7E"/>
    <w:rsid w:val="004712EC"/>
    <w:rsid w:val="00475D5D"/>
    <w:rsid w:val="00476DF0"/>
    <w:rsid w:val="0048054E"/>
    <w:rsid w:val="004817B5"/>
    <w:rsid w:val="004838EF"/>
    <w:rsid w:val="00485C43"/>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D4B14"/>
    <w:rsid w:val="004E37A6"/>
    <w:rsid w:val="004E3CAD"/>
    <w:rsid w:val="004E5609"/>
    <w:rsid w:val="004E6311"/>
    <w:rsid w:val="004F0E3A"/>
    <w:rsid w:val="004F1956"/>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277A"/>
    <w:rsid w:val="005834F7"/>
    <w:rsid w:val="00583B78"/>
    <w:rsid w:val="0058726C"/>
    <w:rsid w:val="00587AD3"/>
    <w:rsid w:val="00587BF0"/>
    <w:rsid w:val="00592442"/>
    <w:rsid w:val="00592D31"/>
    <w:rsid w:val="0059447A"/>
    <w:rsid w:val="005955B8"/>
    <w:rsid w:val="005A1EFB"/>
    <w:rsid w:val="005C257A"/>
    <w:rsid w:val="005C4BFF"/>
    <w:rsid w:val="005D00DA"/>
    <w:rsid w:val="005D159D"/>
    <w:rsid w:val="005E4623"/>
    <w:rsid w:val="005E5125"/>
    <w:rsid w:val="005E5C16"/>
    <w:rsid w:val="005F001F"/>
    <w:rsid w:val="005F0A7A"/>
    <w:rsid w:val="005F15A3"/>
    <w:rsid w:val="005F6CE6"/>
    <w:rsid w:val="005F729F"/>
    <w:rsid w:val="00610149"/>
    <w:rsid w:val="0063556F"/>
    <w:rsid w:val="00636B4A"/>
    <w:rsid w:val="006374E7"/>
    <w:rsid w:val="006449FB"/>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25F7F"/>
    <w:rsid w:val="00731092"/>
    <w:rsid w:val="007326E9"/>
    <w:rsid w:val="0073729D"/>
    <w:rsid w:val="0074022C"/>
    <w:rsid w:val="00741ED2"/>
    <w:rsid w:val="0074797C"/>
    <w:rsid w:val="00751493"/>
    <w:rsid w:val="007524FE"/>
    <w:rsid w:val="007558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C15BB"/>
    <w:rsid w:val="007C49EC"/>
    <w:rsid w:val="007C53EE"/>
    <w:rsid w:val="007D1D38"/>
    <w:rsid w:val="007D254F"/>
    <w:rsid w:val="007D32D8"/>
    <w:rsid w:val="007D42EC"/>
    <w:rsid w:val="007D7D41"/>
    <w:rsid w:val="007E0CF3"/>
    <w:rsid w:val="007E4DA1"/>
    <w:rsid w:val="007F0C8C"/>
    <w:rsid w:val="007F2697"/>
    <w:rsid w:val="00800514"/>
    <w:rsid w:val="00812E27"/>
    <w:rsid w:val="00813622"/>
    <w:rsid w:val="00814071"/>
    <w:rsid w:val="008150D7"/>
    <w:rsid w:val="00817167"/>
    <w:rsid w:val="00823957"/>
    <w:rsid w:val="008358B1"/>
    <w:rsid w:val="0084106F"/>
    <w:rsid w:val="008534E4"/>
    <w:rsid w:val="00854A0E"/>
    <w:rsid w:val="00860895"/>
    <w:rsid w:val="008668D7"/>
    <w:rsid w:val="00870AC9"/>
    <w:rsid w:val="00872899"/>
    <w:rsid w:val="00881C47"/>
    <w:rsid w:val="00883E83"/>
    <w:rsid w:val="00886396"/>
    <w:rsid w:val="00892600"/>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138C3"/>
    <w:rsid w:val="009237FE"/>
    <w:rsid w:val="009268CC"/>
    <w:rsid w:val="00927401"/>
    <w:rsid w:val="00932D5E"/>
    <w:rsid w:val="00935621"/>
    <w:rsid w:val="00937316"/>
    <w:rsid w:val="00940C88"/>
    <w:rsid w:val="0094728E"/>
    <w:rsid w:val="009535F2"/>
    <w:rsid w:val="00953E86"/>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72"/>
    <w:rsid w:val="009F5B74"/>
    <w:rsid w:val="00A12860"/>
    <w:rsid w:val="00A15FA2"/>
    <w:rsid w:val="00A17BE0"/>
    <w:rsid w:val="00A20BE1"/>
    <w:rsid w:val="00A246DD"/>
    <w:rsid w:val="00A27B9F"/>
    <w:rsid w:val="00A36456"/>
    <w:rsid w:val="00A36ABB"/>
    <w:rsid w:val="00A36D9C"/>
    <w:rsid w:val="00A410BA"/>
    <w:rsid w:val="00A428B8"/>
    <w:rsid w:val="00A46941"/>
    <w:rsid w:val="00A54719"/>
    <w:rsid w:val="00A57EE0"/>
    <w:rsid w:val="00A66018"/>
    <w:rsid w:val="00A7701E"/>
    <w:rsid w:val="00A85BF3"/>
    <w:rsid w:val="00A86721"/>
    <w:rsid w:val="00A92437"/>
    <w:rsid w:val="00AA6281"/>
    <w:rsid w:val="00AA7DFD"/>
    <w:rsid w:val="00AB7062"/>
    <w:rsid w:val="00AC3935"/>
    <w:rsid w:val="00AC5EF2"/>
    <w:rsid w:val="00AD1F44"/>
    <w:rsid w:val="00AD5F99"/>
    <w:rsid w:val="00AE1178"/>
    <w:rsid w:val="00AE7C3E"/>
    <w:rsid w:val="00AF2D78"/>
    <w:rsid w:val="00AF3350"/>
    <w:rsid w:val="00AF52CD"/>
    <w:rsid w:val="00AF601C"/>
    <w:rsid w:val="00AF677F"/>
    <w:rsid w:val="00B0145D"/>
    <w:rsid w:val="00B0243F"/>
    <w:rsid w:val="00B067B6"/>
    <w:rsid w:val="00B06A06"/>
    <w:rsid w:val="00B37C1D"/>
    <w:rsid w:val="00B451D8"/>
    <w:rsid w:val="00B46C9D"/>
    <w:rsid w:val="00B46D42"/>
    <w:rsid w:val="00B51A29"/>
    <w:rsid w:val="00B52B7C"/>
    <w:rsid w:val="00B60E85"/>
    <w:rsid w:val="00B74F09"/>
    <w:rsid w:val="00B77D01"/>
    <w:rsid w:val="00B84159"/>
    <w:rsid w:val="00B84E09"/>
    <w:rsid w:val="00B90FAB"/>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D0D37"/>
    <w:rsid w:val="00CD4491"/>
    <w:rsid w:val="00CD5A25"/>
    <w:rsid w:val="00CD6259"/>
    <w:rsid w:val="00CD63A9"/>
    <w:rsid w:val="00CE246B"/>
    <w:rsid w:val="00CE4DC1"/>
    <w:rsid w:val="00CE4FEA"/>
    <w:rsid w:val="00CE5620"/>
    <w:rsid w:val="00CF093D"/>
    <w:rsid w:val="00CF4C0A"/>
    <w:rsid w:val="00CF4F87"/>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370F"/>
    <w:rsid w:val="00DD573E"/>
    <w:rsid w:val="00DD5EB6"/>
    <w:rsid w:val="00DE0418"/>
    <w:rsid w:val="00DE32B4"/>
    <w:rsid w:val="00DF0CF6"/>
    <w:rsid w:val="00DF34A8"/>
    <w:rsid w:val="00E00217"/>
    <w:rsid w:val="00E13208"/>
    <w:rsid w:val="00E2518C"/>
    <w:rsid w:val="00E33BF2"/>
    <w:rsid w:val="00E33D09"/>
    <w:rsid w:val="00E37F6A"/>
    <w:rsid w:val="00E43A08"/>
    <w:rsid w:val="00E44629"/>
    <w:rsid w:val="00E45255"/>
    <w:rsid w:val="00E632BE"/>
    <w:rsid w:val="00E66C5C"/>
    <w:rsid w:val="00E67686"/>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E0D24"/>
    <w:rsid w:val="00EE15C9"/>
    <w:rsid w:val="00EE1FBF"/>
    <w:rsid w:val="00EE37D9"/>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7442D"/>
    <w:rsid w:val="00F76794"/>
    <w:rsid w:val="00F96002"/>
    <w:rsid w:val="00FA4A4E"/>
    <w:rsid w:val="00FA6E1D"/>
    <w:rsid w:val="00FA70D3"/>
    <w:rsid w:val="00FB0B9F"/>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1A5C4-2CA0-5942-8D64-EDF86E70F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10133</Words>
  <Characters>57764</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8</cp:revision>
  <dcterms:created xsi:type="dcterms:W3CDTF">2015-10-28T16:00:00Z</dcterms:created>
  <dcterms:modified xsi:type="dcterms:W3CDTF">2015-10-28T16:39:00Z</dcterms:modified>
</cp:coreProperties>
</file>