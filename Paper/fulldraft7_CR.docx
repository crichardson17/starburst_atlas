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633CBB"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5B2AEB59" w:rsidR="004151ED" w:rsidRDefault="002A447A" w:rsidP="004151ED">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r w:rsidR="004151ED" w:rsidRPr="004151ED">
        <w:rPr>
          <w:rFonts w:eastAsiaTheme="minorEastAsia" w:cs="Times New Roman"/>
          <w:kern w:val="0"/>
          <w:lang w:eastAsia="en-US" w:bidi="ar-SA"/>
        </w:rPr>
        <w:t>[Ne V] λ3426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instantaneous track (it does not even emit with the Geneva track). </w:t>
      </w:r>
      <w:r w:rsidR="004151ED">
        <w:rPr>
          <w:rFonts w:eastAsia="Times New Roman" w:cs="Times New Roman"/>
          <w:color w:val="000000"/>
          <w:shd w:val="clear" w:color="auto" w:fill="FFFFFF"/>
        </w:rPr>
        <w:t xml:space="preserve">Let us now turn to analyzing the SED trends by age of the starburst (the following discussion is modeled after Leitherer 2004). </w:t>
      </w:r>
    </w:p>
    <w:p w14:paraId="765BF9EC" w14:textId="169832D4" w:rsidR="002A447A" w:rsidRPr="00AE1178" w:rsidRDefault="004151ED" w:rsidP="004151ED">
      <w:pPr>
        <w:rPr>
          <w:rFonts w:eastAsia="Times New Roman" w:cs="Times New Roman"/>
          <w:color w:val="000000"/>
          <w:shd w:val="clear" w:color="auto" w:fill="FFFFFF"/>
        </w:rPr>
      </w:pPr>
      <w:r>
        <w:rPr>
          <w:rFonts w:eastAsia="Times New Roman" w:cs="Times New Roman"/>
          <w:color w:val="000000"/>
          <w:shd w:val="clear" w:color="auto" w:fill="FFFFFF"/>
        </w:rPr>
        <w:t xml:space="preserve"> </w:t>
      </w: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BD231A1" w14:textId="77777777" w:rsidR="0098324F" w:rsidRDefault="0098324F" w:rsidP="0036632D">
      <w:pPr>
        <w:rPr>
          <w:ins w:id="14" w:author="Chris Richardson" w:date="2015-10-28T12:30:00Z"/>
          <w:rFonts w:cs="Times New Roman"/>
          <w:b/>
        </w:rPr>
      </w:pPr>
    </w:p>
    <w:p w14:paraId="1A8E8583" w14:textId="17D2A577" w:rsidR="00394A67" w:rsidRPr="00AD33B0" w:rsidRDefault="00394A67" w:rsidP="0036632D">
      <w:pPr>
        <w:rPr>
          <w:ins w:id="15" w:author="Chris Richardson" w:date="2015-10-28T12:30:00Z"/>
          <w:rFonts w:cs="Times New Roman"/>
        </w:rPr>
      </w:pPr>
      <w:ins w:id="16" w:author="Chris Richardson" w:date="2015-10-28T12:30:00Z">
        <w:r>
          <w:rPr>
            <w:rFonts w:cs="Times New Roman"/>
            <w:b/>
          </w:rPr>
          <w:t>[</w:t>
        </w:r>
        <w:r>
          <w:rPr>
            <w:rFonts w:cs="Times New Roman"/>
          </w:rPr>
          <w:t>ADD IR ANALYSIS</w:t>
        </w:r>
      </w:ins>
      <w:ins w:id="17" w:author="Chris Richardson" w:date="2015-10-28T12:31:00Z">
        <w:r w:rsidR="00A86721">
          <w:rPr>
            <w:rFonts w:cs="Times New Roman"/>
          </w:rPr>
          <w:t xml:space="preserve"> WHEN AVAILABLE</w:t>
        </w:r>
      </w:ins>
      <w:ins w:id="18" w:author="Chris Richardson" w:date="2015-10-28T12:30:00Z">
        <w:r>
          <w:rPr>
            <w:rFonts w:cs="Times New Roman"/>
          </w:rPr>
          <w:t>]</w:t>
        </w:r>
      </w:ins>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3B1056AA" w14:textId="7C72E35D" w:rsidR="005E5125" w:rsidRPr="003541FF" w:rsidRDefault="005E5125" w:rsidP="00B138BA">
      <w:pPr>
        <w:rPr>
          <w:ins w:id="19" w:author="Chris Richardson" w:date="2015-10-28T12:31:00Z"/>
          <w:rFonts w:eastAsia="Times New Roman" w:cs="Times New Roman"/>
          <w:kern w:val="0"/>
          <w:sz w:val="20"/>
          <w:szCs w:val="20"/>
          <w:lang w:eastAsia="en-US" w:bidi="ar-SA"/>
        </w:rPr>
      </w:pPr>
    </w:p>
    <w:p w14:paraId="1694DB2F" w14:textId="36626353" w:rsidR="00394A67" w:rsidRPr="003541FF" w:rsidRDefault="00394A67" w:rsidP="00394A67">
      <w:pPr>
        <w:rPr>
          <w:ins w:id="20" w:author="Chris Richardson" w:date="2015-10-28T12:31:00Z"/>
          <w:rFonts w:cs="Times New Roman"/>
        </w:rPr>
      </w:pPr>
      <w:ins w:id="21" w:author="Chris Richardson" w:date="2015-10-28T12:31:00Z">
        <w:r w:rsidRPr="003541FF">
          <w:rPr>
            <w:rFonts w:cs="Times New Roman"/>
            <w:b/>
          </w:rPr>
          <w:t>[</w:t>
        </w:r>
        <w:r w:rsidRPr="003541FF">
          <w:rPr>
            <w:rFonts w:cs="Times New Roman"/>
          </w:rPr>
          <w:t>ADD IR ANALYSIS</w:t>
        </w:r>
        <w:r w:rsidR="00A86721" w:rsidRPr="003541FF">
          <w:rPr>
            <w:rFonts w:cs="Times New Roman"/>
          </w:rPr>
          <w:t xml:space="preserve"> WHEN AVAILABLE</w:t>
        </w:r>
        <w:r w:rsidRPr="003541FF">
          <w:rPr>
            <w:rFonts w:cs="Times New Roman"/>
          </w:rPr>
          <w:t>]</w:t>
        </w:r>
      </w:ins>
    </w:p>
    <w:p w14:paraId="140E2384" w14:textId="77777777" w:rsidR="00394A67" w:rsidRPr="003541FF" w:rsidRDefault="00394A67" w:rsidP="0036632D">
      <w:pPr>
        <w:rPr>
          <w:ins w:id="22"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2AAC8777"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23"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begin falling off more rapidly beyond 6 Myr, with the former typically falling off faster (especially in the case of the optical and most of the IR lines). Both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are around 0.5 – 1.0 dex lower at 8 Myr than 6 Myr. </w:t>
      </w:r>
    </w:p>
    <w:p w14:paraId="2D126E8F" w14:textId="77777777" w:rsidR="00DB2F34" w:rsidRPr="003541FF" w:rsidRDefault="00DB2F34" w:rsidP="0036632D">
      <w:pPr>
        <w:rPr>
          <w:ins w:id="24" w:author="Chris Richardson" w:date="2015-10-28T12:31:00Z"/>
          <w:rFonts w:cs="Times New Roman"/>
          <w:b/>
        </w:rPr>
      </w:pPr>
    </w:p>
    <w:p w14:paraId="04BDACE8" w14:textId="61FA2E34" w:rsidR="00A86721" w:rsidRPr="003541FF" w:rsidRDefault="00A86721" w:rsidP="0036632D">
      <w:pPr>
        <w:rPr>
          <w:ins w:id="25" w:author="Chris Richardson" w:date="2015-10-28T12:31:00Z"/>
          <w:rFonts w:cs="Times New Roman"/>
          <w:b/>
        </w:rPr>
      </w:pPr>
      <w:ins w:id="26" w:author="Chris Richardson" w:date="2015-10-28T12:31:00Z">
        <w:r w:rsidRPr="003541FF">
          <w:rPr>
            <w:rFonts w:cs="Times New Roman"/>
          </w:rPr>
          <w:t>[ADD IR ANALYSIS WHEN AVAILABLE]</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0B8C7812" w14:textId="321961CA" w:rsidR="00CE5ECB" w:rsidRPr="003541FF" w:rsidRDefault="00CE5ECB" w:rsidP="00CE5ECB">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N V λ1240 decreases 0.4 dex in peak emission. C IV λ1549 emission decreases 0.6 dex with dust, Si II] λ2335 decreases 0.5 dex, and He II λ1640 decrease 0.2 dex. </w:t>
      </w:r>
    </w:p>
    <w:p w14:paraId="6E1A8C7D" w14:textId="77777777" w:rsidR="00CE5ECB" w:rsidRPr="003541FF" w:rsidRDefault="00CE5ECB" w:rsidP="00281090">
      <w:pPr>
        <w:rPr>
          <w:rFonts w:cs="Times New Roman"/>
        </w:rPr>
      </w:pPr>
    </w:p>
    <w:p w14:paraId="1E4DEBC3" w14:textId="7C07705F" w:rsidR="00A66018" w:rsidRPr="003541FF" w:rsidRDefault="00281090" w:rsidP="00281090">
      <w:pPr>
        <w:rPr>
          <w:rFonts w:cs="Times New Roman"/>
        </w:rPr>
      </w:pPr>
      <w:r w:rsidRPr="003541FF">
        <w:rPr>
          <w:rFonts w:cs="Times New Roman"/>
        </w:rPr>
        <w:t>The m</w:t>
      </w:r>
      <w:r w:rsidR="00A66018" w:rsidRPr="003541FF">
        <w:rPr>
          <w:rFonts w:cs="Times New Roman"/>
        </w:rPr>
        <w:t xml:space="preserve">ost drastic change </w:t>
      </w:r>
      <w:r w:rsidRPr="003541FF">
        <w:rPr>
          <w:rFonts w:cs="Times New Roman"/>
        </w:rPr>
        <w:t xml:space="preserve">in UV emission lines is </w:t>
      </w:r>
      <w:r w:rsidR="00A66018" w:rsidRPr="003541FF">
        <w:rPr>
          <w:rFonts w:cs="Times New Roman"/>
        </w:rPr>
        <w:t>evidenced by [O V] λ1218</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Pr="003541FF">
        <w:rPr>
          <w:rFonts w:cs="Times New Roman"/>
        </w:rPr>
        <w:t>. Since dust is the primary for of heati</w:t>
      </w:r>
      <w:r w:rsidR="0005097A">
        <w:rPr>
          <w:rFonts w:cs="Times New Roman"/>
        </w:rPr>
        <w:t>ng in this region, we expect oxygen</w:t>
      </w:r>
      <w:r w:rsidRPr="003541FF">
        <w:rPr>
          <w:rFonts w:cs="Times New Roman"/>
        </w:rPr>
        <w:t xml:space="preserve"> to be</w:t>
      </w:r>
      <w:r w:rsidR="00CE5ECB" w:rsidRPr="003541FF">
        <w:rPr>
          <w:rFonts w:cs="Times New Roman"/>
        </w:rPr>
        <w:t xml:space="preserve"> especially</w:t>
      </w:r>
      <w:r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61E7CB0"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7855B81F" w:rsidR="00313F9A" w:rsidRPr="003541FF" w:rsidRDefault="00281090" w:rsidP="00281090">
      <w:pPr>
        <w:rPr>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24.31um c</w:t>
      </w:r>
      <w:r w:rsidR="00D32E6E" w:rsidRPr="003541FF">
        <w:rPr>
          <w:rFonts w:cs="Times New Roman"/>
        </w:rPr>
        <w:t>hange</w:t>
      </w:r>
      <w:r w:rsidRPr="003541FF">
        <w:rPr>
          <w:rFonts w:cs="Times New Roman"/>
        </w:rPr>
        <w:t>s the most, decreasing emission by</w:t>
      </w:r>
      <w:r w:rsidR="00D32E6E" w:rsidRPr="003541FF">
        <w:rPr>
          <w:rFonts w:cs="Times New Roman"/>
        </w:rPr>
        <w:t xml:space="preserve"> 0.4 dex </w:t>
      </w:r>
      <w:r w:rsidRPr="003541FF">
        <w:rPr>
          <w:rFonts w:cs="Times New Roman"/>
        </w:rPr>
        <w:t>with the introduction of dust.</w:t>
      </w:r>
      <w:r w:rsidR="00CE5ECB" w:rsidRPr="003541FF">
        <w:rPr>
          <w:rFonts w:cs="Times New Roman"/>
        </w:rPr>
        <w:t xml:space="preserve"> Otherwise, many of our IR emission lines (and specifically, IR fine structure emission lines) change by 0.1 dex or stay constant in peak log(W</w:t>
      </w:r>
      <w:r w:rsidR="00CE5ECB" w:rsidRPr="003541FF">
        <w:rPr>
          <w:rFonts w:cs="Times New Roman"/>
          <w:vertAlign w:val="subscript"/>
        </w:rPr>
        <w:t>λ</w:t>
      </w:r>
      <w:r w:rsidR="00CE5ECB" w:rsidRPr="003541FF">
        <w:rPr>
          <w:rFonts w:cs="Times New Roman"/>
        </w:rPr>
        <w:t xml:space="preserve">) </w:t>
      </w:r>
    </w:p>
    <w:p w14:paraId="5CDB7593" w14:textId="77777777" w:rsidR="00313F9A" w:rsidRDefault="00313F9A" w:rsidP="00194078">
      <w:pPr>
        <w:rPr>
          <w:rFonts w:cs="Times New Roman"/>
          <w:b/>
        </w:rPr>
      </w:pP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Default="00EE40DF" w:rsidP="00DB62E4">
      <w:pPr>
        <w:rPr>
          <w:ins w:id="27" w:author="Chris Richardson" w:date="2015-11-11T13:27:00Z"/>
          <w:rFonts w:cs="Times New Roman"/>
          <w:b/>
        </w:rPr>
      </w:pPr>
    </w:p>
    <w:p w14:paraId="1BF43420" w14:textId="02807EAE" w:rsidR="000077B2" w:rsidRPr="007420DE" w:rsidRDefault="000077B2" w:rsidP="000077B2">
      <w:pPr>
        <w:ind w:left="720" w:hanging="720"/>
        <w:rPr>
          <w:ins w:id="28" w:author="Chris Richardson" w:date="2015-11-11T13:27:00Z"/>
          <w:rFonts w:cs="Times New Roman"/>
        </w:rPr>
      </w:pPr>
      <w:ins w:id="29" w:author="Chris Richardson" w:date="2015-11-11T13:27:00Z">
        <w:r w:rsidRPr="007420DE">
          <w:rPr>
            <w:rFonts w:cs="Times New Roman"/>
          </w:rPr>
          <w:t xml:space="preserve">[HOW DOES </w:t>
        </w:r>
        <w:r>
          <w:rPr>
            <w:rFonts w:cs="Times New Roman"/>
          </w:rPr>
          <w:t xml:space="preserve">STARBURST AGE PLAY INTO </w:t>
        </w:r>
      </w:ins>
      <w:ins w:id="30" w:author="Chris Richardson" w:date="2015-11-11T13:28:00Z">
        <w:r>
          <w:rPr>
            <w:rFonts w:cs="Times New Roman"/>
          </w:rPr>
          <w:t xml:space="preserve">ALL OF </w:t>
        </w:r>
      </w:ins>
      <w:bookmarkStart w:id="31" w:name="_GoBack"/>
      <w:bookmarkEnd w:id="31"/>
      <w:ins w:id="32" w:author="Chris Richardson" w:date="2015-11-11T13:27:00Z">
        <w:r>
          <w:rPr>
            <w:rFonts w:cs="Times New Roman"/>
          </w:rPr>
          <w:t>THIS?]</w:t>
        </w:r>
      </w:ins>
    </w:p>
    <w:p w14:paraId="4CC77C31" w14:textId="77777777" w:rsidR="000077B2" w:rsidRPr="003541FF" w:rsidRDefault="000077B2" w:rsidP="00DB62E4">
      <w:pPr>
        <w:rPr>
          <w:rFonts w:cs="Times New Roman"/>
          <w:b/>
        </w:rPr>
      </w:pPr>
    </w:p>
    <w:p w14:paraId="61B61FD0" w14:textId="7389D123" w:rsidR="003541FF" w:rsidRPr="00BE6E59" w:rsidRDefault="00BE6E59" w:rsidP="003541FF">
      <w:pPr>
        <w:rPr>
          <w:rFonts w:cs="Times New Roman"/>
          <w:b/>
        </w:rPr>
      </w:pPr>
      <w:r w:rsidRPr="00BE6E59">
        <w:rPr>
          <w:rFonts w:cs="Times New Roman"/>
          <w:b/>
        </w:rPr>
        <w:t>5.1</w:t>
      </w:r>
      <w:r w:rsidR="003541FF" w:rsidRPr="00BE6E59">
        <w:rPr>
          <w:rFonts w:cs="Times New Roman"/>
          <w:b/>
        </w:rPr>
        <w:t xml:space="preserve"> Implications on local, low</w:t>
      </w:r>
      <w:ins w:id="33" w:author="Chris Richardson" w:date="2015-11-11T12:14:00Z">
        <w:r w:rsidR="0082192F">
          <w:rPr>
            <w:rFonts w:cs="Times New Roman"/>
            <w:b/>
          </w:rPr>
          <w:t xml:space="preserve">-z </w:t>
        </w:r>
      </w:ins>
      <w:del w:id="34" w:author="Chris Richardson" w:date="2015-11-11T12:14:00Z">
        <w:r w:rsidR="003541FF" w:rsidRPr="00BE6E59" w:rsidDel="0082192F">
          <w:rPr>
            <w:rFonts w:cs="Times New Roman"/>
            <w:b/>
          </w:rPr>
          <w:delText xml:space="preserve"> redshift </w:delText>
        </w:r>
      </w:del>
      <w:r w:rsidR="003541FF" w:rsidRPr="00BE6E59">
        <w:rPr>
          <w:rFonts w:cs="Times New Roman"/>
          <w:b/>
        </w:rPr>
        <w:t>galaxies</w:t>
      </w:r>
    </w:p>
    <w:p w14:paraId="60289A64" w14:textId="77777777" w:rsidR="003541FF" w:rsidRDefault="003541FF" w:rsidP="003541FF">
      <w:pPr>
        <w:rPr>
          <w:rFonts w:cs="Times New Roman"/>
          <w:b/>
        </w:rPr>
      </w:pPr>
    </w:p>
    <w:p w14:paraId="08A5DD3A" w14:textId="24813A66" w:rsidR="00EE40D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referring to our high metallicity, dusty simulations for reference. </w:t>
      </w:r>
      <w:r>
        <w:rPr>
          <w:rFonts w:cs="Times New Roman"/>
        </w:rPr>
        <w:t xml:space="preserve">As discussed in Satyapal et al. (2007), NGC 3621, an optically classified star-forming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p>
    <w:p w14:paraId="5A52F031" w14:textId="44F61069" w:rsidR="00EE40DF" w:rsidRDefault="0082192F" w:rsidP="003541FF">
      <w:pPr>
        <w:rPr>
          <w:rFonts w:cs="Times New Roman"/>
        </w:rPr>
      </w:pPr>
      <w:ins w:id="35" w:author="Chris Richardson" w:date="2015-11-11T12:12:00Z">
        <w:r>
          <w:rPr>
            <w:rFonts w:cs="Times New Roman"/>
          </w:rPr>
          <w:t>[HOW DOES THIS COMPARE WITH TYPICAL NEBULAR CONDITIONS FOR LOCAL GALAXIES?]</w:t>
        </w:r>
      </w:ins>
    </w:p>
    <w:p w14:paraId="6BD38867" w14:textId="77777777" w:rsidR="00DA7D8D" w:rsidRDefault="00DA7D8D" w:rsidP="003541FF">
      <w:pPr>
        <w:rPr>
          <w:rFonts w:cs="Times New Roman"/>
        </w:rPr>
      </w:pPr>
    </w:p>
    <w:p w14:paraId="0FAEC3F0" w14:textId="3F0EF47C" w:rsidR="00CC2FD6"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Pr>
          <w:rFonts w:cs="Times New Roman"/>
        </w:rPr>
        <w:t xml:space="preserve">. </w:t>
      </w:r>
    </w:p>
    <w:p w14:paraId="1BF8E89A" w14:textId="77777777" w:rsidR="00CC2FD6" w:rsidRDefault="00CC2FD6" w:rsidP="003541FF">
      <w:pPr>
        <w:rPr>
          <w:ins w:id="36" w:author="Chris Richardson" w:date="2015-11-11T12:22:00Z"/>
          <w:rFonts w:cs="Times New Roman"/>
        </w:rPr>
      </w:pPr>
    </w:p>
    <w:p w14:paraId="065A1B8A" w14:textId="77777777" w:rsidR="004938A5" w:rsidRDefault="004938A5" w:rsidP="004938A5">
      <w:pPr>
        <w:rPr>
          <w:ins w:id="37" w:author="Chris Richardson" w:date="2015-11-11T12:22:00Z"/>
          <w:rFonts w:cs="Times New Roman"/>
        </w:rPr>
      </w:pPr>
      <w:ins w:id="38" w:author="Chris Richardson" w:date="2015-11-11T12:22:00Z">
        <w:r>
          <w:rPr>
            <w:rFonts w:cs="Times New Roman"/>
          </w:rPr>
          <w:t>[HOW DOES THIS COMPARE WITH TYPICAL NEBULAR CONDITIONS FOR LOCAL GALAXIES?]</w:t>
        </w:r>
      </w:ins>
    </w:p>
    <w:p w14:paraId="01AA8918" w14:textId="77777777" w:rsidR="004938A5" w:rsidRDefault="004938A5" w:rsidP="003541FF">
      <w:pPr>
        <w:rPr>
          <w:ins w:id="39" w:author="Chris Richardson" w:date="2015-11-11T12:22:00Z"/>
          <w:rFonts w:cs="Times New Roman"/>
        </w:rPr>
      </w:pPr>
    </w:p>
    <w:p w14:paraId="09EA6ED5" w14:textId="77777777" w:rsidR="004938A5" w:rsidRDefault="004938A5" w:rsidP="003541FF">
      <w:pPr>
        <w:rPr>
          <w:rFonts w:cs="Times New Roman"/>
        </w:rPr>
      </w:pPr>
    </w:p>
    <w:p w14:paraId="5EBC723F" w14:textId="5195BB46" w:rsidR="00284FF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We find that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 </w:t>
      </w:r>
    </w:p>
    <w:p w14:paraId="448B637A" w14:textId="77777777" w:rsidR="00E56B97" w:rsidRDefault="00E56B97" w:rsidP="00E24A5A">
      <w:pPr>
        <w:rPr>
          <w:rFonts w:cs="Times New Roman"/>
          <w:i/>
        </w:rPr>
      </w:pPr>
    </w:p>
    <w:p w14:paraId="36DED88A" w14:textId="092917EA"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w:t>
      </w:r>
      <w:ins w:id="40" w:author="Chris Richardson" w:date="2015-11-11T12:14:00Z">
        <w:r w:rsidR="0082192F">
          <w:rPr>
            <w:rFonts w:cs="Times New Roman"/>
            <w:b/>
          </w:rPr>
          <w:t>-</w:t>
        </w:r>
      </w:ins>
      <w:del w:id="41" w:author="Chris Richardson" w:date="2015-11-11T12:14:00Z">
        <w:r w:rsidRPr="00BE6E59" w:rsidDel="0082192F">
          <w:rPr>
            <w:rFonts w:cs="Times New Roman"/>
            <w:b/>
          </w:rPr>
          <w:delText xml:space="preserve"> </w:delText>
        </w:r>
      </w:del>
      <w:r w:rsidRPr="00BE6E59">
        <w:rPr>
          <w:rFonts w:cs="Times New Roman"/>
          <w:b/>
        </w:rPr>
        <w:t>z galaxies</w:t>
      </w:r>
    </w:p>
    <w:p w14:paraId="337ADF8E" w14:textId="77777777" w:rsidR="000077B2" w:rsidRDefault="000077B2" w:rsidP="000077B2">
      <w:pPr>
        <w:rPr>
          <w:rFonts w:cs="Times New Roman"/>
          <w:b/>
        </w:rPr>
        <w:pPrChange w:id="42" w:author="Chris Richardson" w:date="2015-11-11T13:27:00Z">
          <w:pPr>
            <w:ind w:left="720" w:hanging="720"/>
          </w:pPr>
        </w:pPrChange>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9DF2AFE" w:rsidR="00E24A5A" w:rsidRPr="00EE40DF" w:rsidRDefault="00E24A5A" w:rsidP="00E24A5A">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ins w:id="43" w:author="Chris Richardson" w:date="2015-11-11T12:14:00Z">
        <w:r w:rsidR="00633CBB">
          <w:rPr>
            <w:rFonts w:eastAsia="Times New Roman" w:cs="Times New Roman"/>
            <w:color w:val="000000"/>
          </w:rPr>
          <w:t>L</w:t>
        </w:r>
      </w:ins>
      <w:del w:id="44" w:author="Chris Richardson" w:date="2015-11-11T12:14:00Z">
        <w:r w:rsidDel="00633CBB">
          <w:rPr>
            <w:rFonts w:eastAsia="Times New Roman" w:cs="Times New Roman"/>
            <w:color w:val="000000"/>
          </w:rPr>
          <w:delText>l</w:delText>
        </w:r>
      </w:del>
      <w:r w:rsidRPr="006B5576">
        <w:rPr>
          <w:rFonts w:eastAsia="Times New Roman" w:cs="Times New Roman"/>
          <w:color w:val="000000"/>
        </w:rPr>
        <w:t>yman break galaxies with high [O III] / Hβ ratios</w:t>
      </w:r>
      <w:r>
        <w:rPr>
          <w:rFonts w:eastAsia="Times New Roman" w:cs="Times New Roman"/>
          <w:color w:val="000000"/>
        </w:rPr>
        <w:t xml:space="preserve"> around z ~ 2.3. </w:t>
      </w:r>
      <w:ins w:id="45" w:author="Chris Richardson" w:date="2015-11-11T12:27:00Z">
        <w:r w:rsidR="004938A5">
          <w:rPr>
            <w:rFonts w:eastAsia="Times New Roman" w:cs="Times New Roman"/>
            <w:color w:val="000000"/>
          </w:rPr>
          <w:t xml:space="preserve">[HOW MUCH HIGHER THAN WE TYPICALLY SEE?] </w:t>
        </w:r>
      </w:ins>
      <w:r>
        <w:rPr>
          <w:rFonts w:eastAsia="Times New Roman" w:cs="Times New Roman"/>
          <w:color w:val="000000"/>
        </w:rPr>
        <w:t xml:space="preserve">We 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Pr>
          <w:rFonts w:eastAsia="Symbol" w:cs="Times New Roman"/>
          <w:color w:val="000000"/>
        </w:rPr>
        <w:t xml:space="preserve">decreases with increasing metallicity (emission at to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Pr>
          <w:rFonts w:eastAsia="Symbol" w:cs="Times New Roman"/>
          <w:color w:val="000000"/>
        </w:rPr>
        <w:t xml:space="preserve">0.6 times emission at 0.2 </w:t>
      </w:r>
      <w:r w:rsidRPr="000A6EB6">
        <w:rPr>
          <w:rFonts w:cs="Times New Roman"/>
          <w:i/>
        </w:rPr>
        <w:t>Z</w:t>
      </w:r>
      <w:r w:rsidRPr="000A6EB6">
        <w:rPr>
          <w:rFonts w:ascii="Kaiti SC Black" w:hAnsi="Kaiti SC Black" w:cs="Kaiti SC Black"/>
          <w:vertAlign w:val="subscript"/>
        </w:rPr>
        <w:t>⊙</w:t>
      </w:r>
      <w:r>
        <w:rPr>
          <w:rFonts w:cs="Times New Roman"/>
        </w:rPr>
        <w:t xml:space="preserve">). We find, however, 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 xml:space="preserve">5007 is strongest in our dust-free models. </w:t>
      </w:r>
      <w:r w:rsidR="002B77EA">
        <w:rPr>
          <w:rFonts w:eastAsia="Symbol" w:cs="Times New Roman"/>
          <w:color w:val="000000"/>
        </w:rPr>
        <w:t>L</w:t>
      </w:r>
      <w:r w:rsidRPr="003541FF">
        <w:rPr>
          <w:rFonts w:cs="Times New Roman"/>
        </w:rPr>
        <w:t>og(W</w:t>
      </w:r>
      <w:r w:rsidR="002B77EA" w:rsidRPr="002B77EA">
        <w:rPr>
          <w:rFonts w:cs="Times New Roman"/>
          <w:vertAlign w:val="subscript"/>
        </w:rPr>
        <w:t>[O III]</w:t>
      </w:r>
      <w:r w:rsidRPr="003541FF">
        <w:rPr>
          <w:rFonts w:cs="Times New Roman"/>
        </w:rPr>
        <w:t>)</w:t>
      </w:r>
      <w:r>
        <w:rPr>
          <w:rFonts w:cs="Times New Roman"/>
        </w:rPr>
        <w:t xml:space="preserve"> is around 3.3, around 2.5 times higher than the low-metallicity case. </w:t>
      </w:r>
    </w:p>
    <w:p w14:paraId="60B2B9F1" w14:textId="1181230A" w:rsidR="00E24A5A" w:rsidRDefault="00E24A5A" w:rsidP="00E24A5A">
      <w:pPr>
        <w:tabs>
          <w:tab w:val="left" w:pos="480"/>
        </w:tabs>
        <w:ind w:left="720" w:hanging="720"/>
        <w:rPr>
          <w:rFonts w:cs="Times New Roman"/>
          <w:b/>
        </w:rPr>
      </w:pPr>
    </w:p>
    <w:p w14:paraId="55DA57D0" w14:textId="473AE5E6"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C III] emission is around 2.7</w:t>
      </w:r>
      <w:ins w:id="46" w:author="Chris Richardson" w:date="2015-11-11T12:30:00Z">
        <w:r w:rsidR="004938A5">
          <w:rPr>
            <w:rFonts w:cs="Times New Roman"/>
          </w:rPr>
          <w:t xml:space="preserve"> [</w:t>
        </w:r>
      </w:ins>
      <w:ins w:id="47" w:author="Chris Richardson" w:date="2015-11-11T12:31:00Z">
        <w:r w:rsidR="004938A5">
          <w:rPr>
            <w:rFonts w:cs="Times New Roman"/>
          </w:rPr>
          <w:t>WHERE ON THE LOC PLANE? HOW DOES THIS COMPARE WITH TYPICAL CONDITIONS?]</w:t>
        </w:r>
      </w:ins>
      <w:r w:rsidR="00ED7CBB">
        <w:rPr>
          <w:rFonts w:cs="Times New Roman"/>
        </w:rPr>
        <w:t xml:space="preserve">.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w:t>
      </w:r>
      <w:del w:id="48" w:author="Chris Richardson" w:date="2015-11-11T12:30:00Z">
        <w:r w:rsidR="00ED7CBB" w:rsidDel="004938A5">
          <w:rPr>
            <w:rFonts w:eastAsia="Symbol" w:cs="Times New Roman"/>
            <w:color w:val="000000"/>
          </w:rPr>
          <w:delText xml:space="preserve">These values can all be compared to our simulations in Table 2. </w:delText>
        </w:r>
      </w:del>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3E57492B" w:rsidR="00F87F55"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among the strongest UV emission lines among our dust-free simulations, with peak </w:t>
      </w:r>
      <w:r w:rsidRPr="003541FF">
        <w:rPr>
          <w:rFonts w:cs="Times New Roman"/>
        </w:rPr>
        <w:t>log(W</w:t>
      </w:r>
      <w:r w:rsidRPr="003541FF">
        <w:rPr>
          <w:rFonts w:cs="Times New Roman"/>
          <w:vertAlign w:val="subscript"/>
        </w:rPr>
        <w:t>λ</w:t>
      </w:r>
      <w:r w:rsidRPr="003541FF">
        <w:rPr>
          <w:rFonts w:cs="Times New Roman"/>
        </w:rPr>
        <w:t>)</w:t>
      </w:r>
      <w:r>
        <w:rPr>
          <w:rFonts w:eastAsia="Symbol" w:cs="Times New Roman"/>
          <w:color w:val="000000"/>
        </w:rPr>
        <w:t xml:space="preserve"> 2.2 and 3.0 respectively. </w:t>
      </w:r>
    </w:p>
    <w:p w14:paraId="2243564D" w14:textId="77777777" w:rsidR="00F560F7" w:rsidRDefault="00F560F7" w:rsidP="00F87F55">
      <w:pPr>
        <w:tabs>
          <w:tab w:val="left" w:pos="480"/>
        </w:tabs>
        <w:rPr>
          <w:rFonts w:eastAsia="Symbol" w:cs="Times New Roman"/>
          <w:color w:val="000000"/>
        </w:rPr>
      </w:pPr>
    </w:p>
    <w:p w14:paraId="05EC4402" w14:textId="068EB907"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 </w:t>
      </w:r>
    </w:p>
    <w:p w14:paraId="0C5290CE" w14:textId="77777777" w:rsidR="00F560F7" w:rsidRDefault="00F560F7"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2AF98DF7"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(in </w:t>
      </w:r>
      <w:r w:rsidR="00941944">
        <w:rPr>
          <w:rFonts w:eastAsia="Symbol" w:cs="Times New Roman"/>
          <w:color w:val="000000"/>
        </w:rPr>
        <w:t>the</w:t>
      </w:r>
      <w:r w:rsidR="005C663C">
        <w:rPr>
          <w:rFonts w:eastAsia="Symbol" w:cs="Times New Roman"/>
          <w:color w:val="000000"/>
        </w:rPr>
        <w:t xml:space="preserve"> context of the literature) and optical through 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 xml:space="preserve">977 to serve as a useful diagnostic.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6EB5988E" w:rsidR="00B91755" w:rsidRPr="00377271" w:rsidRDefault="00B91755" w:rsidP="005C663C">
      <w:pPr>
        <w:rPr>
          <w:rFonts w:cs="Times New Roman"/>
        </w:rPr>
      </w:pPr>
      <w:r>
        <w:rPr>
          <w:rFonts w:cs="Times New Roman"/>
        </w:rPr>
        <w:t>Additionally, in the low-</w:t>
      </w:r>
      <w:r>
        <w:rPr>
          <w:rFonts w:cs="Times New Roman"/>
          <w:i/>
        </w:rPr>
        <w:t>z</w:t>
      </w:r>
      <w:r>
        <w:rPr>
          <w:rFonts w:cs="Times New Roman"/>
        </w:rPr>
        <w:t xml:space="preserve"> range, optical</w:t>
      </w:r>
      <w:r w:rsidR="005C663C">
        <w:rPr>
          <w:rFonts w:cs="Times New Roman"/>
        </w:rPr>
        <w:t xml:space="preserve"> </w:t>
      </w:r>
      <w:r w:rsidR="005C663C" w:rsidRPr="005C663C">
        <w:rPr>
          <w:rFonts w:cs="Times New Roman"/>
        </w:rPr>
        <w:t>and IR</w:t>
      </w:r>
      <w:r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6EEB20B4" w14:textId="55C15DD9" w:rsidR="009F5A46" w:rsidRPr="0040419C" w:rsidRDefault="008A2AB8" w:rsidP="00A44D0A">
      <w:pPr>
        <w:rPr>
          <w:rFonts w:eastAsia="Symbol" w:cs="Times New Roman"/>
        </w:rPr>
      </w:pPr>
      <w:r>
        <w:rPr>
          <w:rFonts w:eastAsia="Symbol" w:cs="Times New Roman"/>
        </w:rPr>
        <w:t>We predict, however, that the most useful UV emission line for JWST observations will be</w:t>
      </w:r>
      <w:r w:rsidR="009F5A46">
        <w:rPr>
          <w:rFonts w:cs="Times New Roman"/>
        </w:rPr>
        <w:t xml:space="preserve"> C III </w:t>
      </w:r>
      <w:r w:rsidR="009F5A46" w:rsidRPr="00945F70">
        <w:rPr>
          <w:rFonts w:cs="Times New Roman"/>
        </w:rPr>
        <w:t>λ</w:t>
      </w:r>
      <w:r w:rsidR="009F5A46">
        <w:rPr>
          <w:rFonts w:cs="Times New Roman"/>
        </w:rPr>
        <w:t>977</w:t>
      </w:r>
      <w:r>
        <w:rPr>
          <w:rFonts w:cs="Times New Roman"/>
        </w:rPr>
        <w:t>. Given its relatively high ionization potential</w:t>
      </w:r>
      <w:r w:rsidR="009F5A46">
        <w:rPr>
          <w:rFonts w:cs="Times New Roman"/>
        </w:rPr>
        <w:t xml:space="preserve"> of 24.4 eV</w:t>
      </w:r>
      <w:r>
        <w:rPr>
          <w:rFonts w:cs="Times New Roman"/>
        </w:rPr>
        <w:t xml:space="preserve">, C III </w:t>
      </w:r>
      <w:r w:rsidRPr="00945F70">
        <w:rPr>
          <w:rFonts w:cs="Times New Roman"/>
        </w:rPr>
        <w:t>λ</w:t>
      </w:r>
      <w:r>
        <w:rPr>
          <w:rFonts w:cs="Times New Roman"/>
        </w:rPr>
        <w:t>977 will serve as an excellent diagnostic.</w:t>
      </w:r>
      <w:r w:rsidR="009F5A46">
        <w:rPr>
          <w:rFonts w:cs="Times New Roman"/>
        </w:rPr>
        <w:t xml:space="preserve"> It emits more strongly with less dust (</w:t>
      </w:r>
      <w:r w:rsidR="0040419C">
        <w:rPr>
          <w:rFonts w:cs="Times New Roman"/>
        </w:rPr>
        <w:t xml:space="preserve">see Figure 7a) and has strong emission at 0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4</w:t>
      </w:r>
      <w:r w:rsidR="0040419C">
        <w:rPr>
          <w:rFonts w:cs="Times New Roman"/>
          <w:vertAlign w:val="subscript"/>
        </w:rPr>
        <w:t xml:space="preserve">, </w:t>
      </w:r>
      <w:r w:rsidR="0040419C">
        <w:rPr>
          <w:rFonts w:eastAsia="Symbol" w:cs="Times New Roman"/>
        </w:rPr>
        <w:t xml:space="preserve">the range most high-metallicity </w:t>
      </w:r>
      <w:r w:rsidR="001D38B4">
        <w:rPr>
          <w:rFonts w:eastAsia="Symbol" w:cs="Times New Roman"/>
        </w:rPr>
        <w:t xml:space="preserve">galaxies fall into. </w:t>
      </w:r>
      <w:r>
        <w:rPr>
          <w:rFonts w:eastAsia="Symbol" w:cs="Times New Roman"/>
        </w:rPr>
        <w:t xml:space="preserve">JWST’s MIRI should easily detect this luminous emission line at high redshifts. </w:t>
      </w:r>
    </w:p>
    <w:p w14:paraId="73EF7891" w14:textId="77777777" w:rsidR="009F5A46" w:rsidRDefault="009F5A46" w:rsidP="00A44D0A">
      <w:pPr>
        <w:rPr>
          <w:rFonts w:eastAsia="Symbol" w:cs="Times New Roman"/>
        </w:rPr>
      </w:pPr>
    </w:p>
    <w:p w14:paraId="02182C43" w14:textId="77777777" w:rsidR="003D0474" w:rsidRDefault="003D0474" w:rsidP="00A44D0A">
      <w:pPr>
        <w:rPr>
          <w:rFonts w:cs="Times New Roman"/>
        </w:rPr>
      </w:pPr>
    </w:p>
    <w:p w14:paraId="4AB97992" w14:textId="0F395F83" w:rsidR="00A44D0A" w:rsidRDefault="0038220E" w:rsidP="00A44D0A">
      <w:pPr>
        <w:rPr>
          <w:rFonts w:cs="Times New Roman"/>
        </w:rPr>
      </w:pPr>
      <w:r>
        <w:rPr>
          <w:rFonts w:cs="Times New Roman"/>
        </w:rPr>
        <w:t>L</w:t>
      </w:r>
      <w:r w:rsidR="00A44D0A">
        <w:rPr>
          <w:rFonts w:cs="Times New Roman"/>
        </w:rPr>
        <w:t>ist of equivalent widths</w:t>
      </w:r>
    </w:p>
    <w:p w14:paraId="4879A0BE" w14:textId="77777777" w:rsidR="00A44D0A" w:rsidRDefault="00A44D0A" w:rsidP="00A44D0A">
      <w:pPr>
        <w:rPr>
          <w:rFonts w:cs="Times New Roman"/>
        </w:rPr>
      </w:pPr>
    </w:p>
    <w:p w14:paraId="7D187688" w14:textId="77777777" w:rsidR="00A44D0A" w:rsidRDefault="00A44D0A" w:rsidP="00A44D0A">
      <w:r>
        <w:t>Sharzi and Brinchman (2008)</w:t>
      </w:r>
    </w:p>
    <w:p w14:paraId="2E88339F" w14:textId="77777777" w:rsidR="00A44D0A" w:rsidRDefault="00A44D0A" w:rsidP="00A44D0A">
      <w:pPr>
        <w:ind w:firstLine="720"/>
      </w:pPr>
      <w:r>
        <w:t xml:space="preserve">- He II </w:t>
      </w:r>
      <w:r>
        <w:rPr>
          <w:rFonts w:eastAsia="Symbol" w:cs="Times New Roman"/>
          <w:color w:val="000000"/>
        </w:rPr>
        <w:t>λ4686 (lists He II / Hbeta)</w:t>
      </w:r>
    </w:p>
    <w:p w14:paraId="3A312A1D" w14:textId="77777777" w:rsidR="00A44D0A" w:rsidRDefault="00A44D0A" w:rsidP="00A44D0A">
      <w:pPr>
        <w:rPr>
          <w:rFonts w:eastAsia="Symbol" w:cs="Times New Roman"/>
          <w:color w:val="000000"/>
        </w:rPr>
      </w:pPr>
      <w:r>
        <w:rPr>
          <w:rFonts w:eastAsia="Symbol" w:cs="Times New Roman"/>
          <w:color w:val="000000"/>
        </w:rPr>
        <w:t>Stark et al. 2014</w:t>
      </w:r>
    </w:p>
    <w:p w14:paraId="0B295BBA" w14:textId="77777777" w:rsidR="00A44D0A" w:rsidRPr="003216FF" w:rsidRDefault="00A44D0A" w:rsidP="00A44D0A">
      <w:pPr>
        <w:pStyle w:val="ListParagraph"/>
        <w:numPr>
          <w:ilvl w:val="0"/>
          <w:numId w:val="28"/>
        </w:numPr>
        <w:rPr>
          <w:rFonts w:eastAsia="Times New Roman" w:cs="Times New Roman"/>
          <w:shd w:val="clear" w:color="auto" w:fill="FFFFFF"/>
        </w:rPr>
      </w:pPr>
      <w:r>
        <w:t xml:space="preserve">C III] </w:t>
      </w:r>
      <w:r w:rsidRPr="003216FF">
        <w:rPr>
          <w:rFonts w:eastAsia="Symbol" w:cs="Times New Roman"/>
          <w:color w:val="000000"/>
        </w:rPr>
        <w:t>λ</w:t>
      </w:r>
      <w:r>
        <w:t>1909 =  3.9-13</w:t>
      </w:r>
      <w:r w:rsidRPr="00117283">
        <w:t xml:space="preserve">.5 </w:t>
      </w:r>
      <w:r w:rsidRPr="003216FF">
        <w:rPr>
          <w:rFonts w:eastAsia="Times New Roman" w:cs="Times New Roman"/>
          <w:shd w:val="clear" w:color="auto" w:fill="FFFFFF"/>
        </w:rPr>
        <w:t>Å</w:t>
      </w:r>
      <w:r>
        <w:rPr>
          <w:rFonts w:eastAsia="Times New Roman" w:cs="Times New Roman"/>
          <w:shd w:val="clear" w:color="auto" w:fill="FFFFFF"/>
        </w:rPr>
        <w:t>, avg. = 7.1</w:t>
      </w:r>
    </w:p>
    <w:p w14:paraId="4CB0A318" w14:textId="77777777" w:rsidR="00A44D0A" w:rsidRDefault="00A44D0A" w:rsidP="00A44D0A">
      <w:pPr>
        <w:pStyle w:val="ListParagraph"/>
        <w:numPr>
          <w:ilvl w:val="0"/>
          <w:numId w:val="28"/>
        </w:numPr>
        <w:rPr>
          <w:rFonts w:eastAsia="Symbol" w:cs="Times New Roman"/>
          <w:color w:val="000000"/>
        </w:rPr>
      </w:pPr>
      <w:r w:rsidRPr="00E9440E">
        <w:rPr>
          <w:rFonts w:eastAsia="Times New Roman" w:cs="Times New Roman"/>
          <w:shd w:val="clear" w:color="auto" w:fill="FFFFFF"/>
        </w:rPr>
        <w:t xml:space="preserve">N V] </w:t>
      </w:r>
      <w:r w:rsidRPr="00E9440E">
        <w:rPr>
          <w:rFonts w:eastAsia="Symbol" w:cs="Times New Roman"/>
          <w:color w:val="000000"/>
        </w:rPr>
        <w:t xml:space="preserve">λ1240 </w:t>
      </w:r>
    </w:p>
    <w:p w14:paraId="2F6DB639" w14:textId="77777777" w:rsidR="00A44D0A" w:rsidRPr="00E9440E" w:rsidRDefault="00A44D0A" w:rsidP="00A44D0A">
      <w:pPr>
        <w:pStyle w:val="ListParagraph"/>
        <w:numPr>
          <w:ilvl w:val="0"/>
          <w:numId w:val="28"/>
        </w:numPr>
        <w:rPr>
          <w:rFonts w:eastAsia="Symbol" w:cs="Times New Roman"/>
          <w:color w:val="000000"/>
        </w:rPr>
      </w:pPr>
      <w:r w:rsidRPr="00E9440E">
        <w:rPr>
          <w:rFonts w:eastAsia="Symbol" w:cs="Times New Roman"/>
          <w:color w:val="000000"/>
        </w:rPr>
        <w:t>N IV] λ1487</w:t>
      </w:r>
    </w:p>
    <w:p w14:paraId="1EF46EC4"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C IV λ</w:t>
      </w:r>
      <w:r>
        <w:rPr>
          <w:rFonts w:eastAsia="Symbol" w:cs="Times New Roman"/>
          <w:color w:val="000000"/>
        </w:rPr>
        <w:t>1549</w:t>
      </w:r>
    </w:p>
    <w:p w14:paraId="224A28AD"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He II λ</w:t>
      </w:r>
      <w:r>
        <w:rPr>
          <w:rFonts w:eastAsia="Symbol" w:cs="Times New Roman"/>
          <w:color w:val="000000"/>
        </w:rPr>
        <w:t>1640</w:t>
      </w:r>
    </w:p>
    <w:p w14:paraId="120735AA" w14:textId="77777777" w:rsidR="00A44D0A" w:rsidRDefault="00A44D0A" w:rsidP="00A44D0A">
      <w:pPr>
        <w:pStyle w:val="ListParagraph"/>
        <w:numPr>
          <w:ilvl w:val="0"/>
          <w:numId w:val="28"/>
        </w:numPr>
        <w:rPr>
          <w:rFonts w:eastAsia="Symbol" w:cs="Times New Roman"/>
          <w:color w:val="000000"/>
        </w:rPr>
      </w:pPr>
      <w:r>
        <w:t xml:space="preserve">O III] </w:t>
      </w:r>
      <w:r>
        <w:rPr>
          <w:rFonts w:eastAsia="Symbol" w:cs="Times New Roman"/>
          <w:color w:val="000000"/>
        </w:rPr>
        <w:t>λλ1661, 1666</w:t>
      </w:r>
    </w:p>
    <w:p w14:paraId="39A272CE" w14:textId="77777777" w:rsidR="00A44D0A" w:rsidRDefault="00A44D0A" w:rsidP="00A44D0A">
      <w:pPr>
        <w:pStyle w:val="ListParagraph"/>
        <w:numPr>
          <w:ilvl w:val="0"/>
          <w:numId w:val="28"/>
        </w:numPr>
        <w:rPr>
          <w:rFonts w:eastAsia="Symbol" w:cs="Times New Roman"/>
          <w:color w:val="000000"/>
        </w:rPr>
      </w:pPr>
      <w:r>
        <w:rPr>
          <w:rFonts w:eastAsia="Symbol" w:cs="Times New Roman"/>
          <w:color w:val="000000"/>
        </w:rPr>
        <w:t>N III] λ1750</w:t>
      </w:r>
    </w:p>
    <w:p w14:paraId="281B1D95"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[Si III] λ1883, λ1892</w:t>
      </w:r>
    </w:p>
    <w:p w14:paraId="334AA151" w14:textId="77777777" w:rsidR="00A44D0A" w:rsidRDefault="00A44D0A" w:rsidP="00A44D0A">
      <w:pPr>
        <w:rPr>
          <w:rFonts w:eastAsia="Symbol" w:cs="Times New Roman"/>
          <w:color w:val="000000"/>
        </w:rPr>
      </w:pPr>
      <w:r>
        <w:rPr>
          <w:rFonts w:eastAsia="Symbol" w:cs="Times New Roman"/>
          <w:color w:val="000000"/>
        </w:rPr>
        <w:t>Shapley et al. 2003</w:t>
      </w:r>
    </w:p>
    <w:p w14:paraId="511B5F24" w14:textId="77777777" w:rsidR="00A44D0A" w:rsidRPr="003216FF" w:rsidRDefault="00A44D0A" w:rsidP="00A44D0A">
      <w:pPr>
        <w:pStyle w:val="ListParagraph"/>
        <w:numPr>
          <w:ilvl w:val="0"/>
          <w:numId w:val="28"/>
        </w:numPr>
        <w:rPr>
          <w:rFonts w:eastAsia="Symbol" w:cs="Times New Roman"/>
          <w:color w:val="000000"/>
        </w:rPr>
      </w:pPr>
      <w:r>
        <w:t xml:space="preserve">O III] </w:t>
      </w:r>
      <w:r w:rsidRPr="003216FF">
        <w:rPr>
          <w:rFonts w:eastAsia="Symbol" w:cs="Times New Roman"/>
          <w:color w:val="000000"/>
        </w:rPr>
        <w:t>λλ1661, 1666</w:t>
      </w:r>
      <w:r>
        <w:rPr>
          <w:rFonts w:eastAsia="Symbol" w:cs="Times New Roman"/>
          <w:color w:val="000000"/>
        </w:rPr>
        <w:t xml:space="preserve"> = 0.23</w:t>
      </w:r>
    </w:p>
    <w:p w14:paraId="221DC331"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C III] λ1909</w:t>
      </w:r>
      <w:r>
        <w:rPr>
          <w:rFonts w:eastAsia="Symbol" w:cs="Times New Roman"/>
          <w:color w:val="000000"/>
        </w:rPr>
        <w:t xml:space="preserve"> = 1.67</w:t>
      </w:r>
    </w:p>
    <w:p w14:paraId="6AD603D8" w14:textId="77777777" w:rsidR="00A44D0A" w:rsidRDefault="00A44D0A" w:rsidP="00A44D0A">
      <w:pPr>
        <w:rPr>
          <w:rFonts w:eastAsia="Symbol" w:cs="Times New Roman"/>
          <w:color w:val="000000"/>
        </w:rPr>
      </w:pPr>
      <w:r>
        <w:rPr>
          <w:rFonts w:eastAsia="Symbol" w:cs="Times New Roman"/>
          <w:color w:val="000000"/>
        </w:rPr>
        <w:t>Cassata et al. 2013</w:t>
      </w:r>
    </w:p>
    <w:p w14:paraId="2F5E5587"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He II λ1640</w:t>
      </w:r>
      <w:r>
        <w:rPr>
          <w:rFonts w:eastAsia="Symbol" w:cs="Times New Roman"/>
          <w:color w:val="000000"/>
        </w:rPr>
        <w:t xml:space="preserve"> = 1.0-4.0</w:t>
      </w:r>
    </w:p>
    <w:p w14:paraId="5103F0C9" w14:textId="77777777" w:rsidR="00A44D0A" w:rsidRPr="003216FF" w:rsidRDefault="00A44D0A" w:rsidP="00A44D0A">
      <w:pPr>
        <w:pStyle w:val="ListParagraph"/>
        <w:numPr>
          <w:ilvl w:val="0"/>
          <w:numId w:val="28"/>
        </w:numPr>
        <w:rPr>
          <w:rFonts w:eastAsia="Symbol" w:cs="Times New Roman"/>
          <w:color w:val="000000"/>
        </w:rPr>
      </w:pPr>
      <w:r>
        <w:t xml:space="preserve">C III] </w:t>
      </w:r>
      <w:r w:rsidRPr="003216FF">
        <w:rPr>
          <w:rFonts w:eastAsia="Symbol" w:cs="Times New Roman"/>
          <w:color w:val="000000"/>
        </w:rPr>
        <w:t>λ</w:t>
      </w:r>
      <w:r>
        <w:t>1909 = 3.4-7.8</w:t>
      </w:r>
    </w:p>
    <w:p w14:paraId="1F393992"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Ly</w:t>
      </w:r>
      <w:r>
        <w:sym w:font="Symbol" w:char="F061"/>
      </w:r>
      <w:r>
        <w:t xml:space="preserve"> = 0.7-8.0</w:t>
      </w:r>
    </w:p>
    <w:p w14:paraId="716254C0" w14:textId="77777777" w:rsidR="00A44D0A" w:rsidRDefault="00A44D0A" w:rsidP="00A44D0A">
      <w:r>
        <w:t>Raiter et al. (2010)</w:t>
      </w:r>
    </w:p>
    <w:p w14:paraId="645A4B39" w14:textId="77777777" w:rsidR="00A44D0A" w:rsidRDefault="00A44D0A" w:rsidP="00A44D0A">
      <w:r>
        <w:tab/>
        <w:t xml:space="preserve">-     </w:t>
      </w:r>
      <w:r>
        <w:rPr>
          <w:color w:val="000000"/>
        </w:rPr>
        <w:t>N IV] ~ 22.0</w:t>
      </w:r>
    </w:p>
    <w:p w14:paraId="7704C51C" w14:textId="77777777" w:rsidR="00A44D0A" w:rsidRDefault="00A44D0A" w:rsidP="00A44D0A">
      <w:pPr>
        <w:rPr>
          <w:rFonts w:eastAsia="Times New Roman" w:cs="Times New Roman"/>
          <w:color w:val="000000"/>
        </w:rPr>
      </w:pPr>
      <w:r>
        <w:rPr>
          <w:rFonts w:eastAsia="Times New Roman" w:cs="Times New Roman"/>
          <w:color w:val="000000"/>
        </w:rPr>
        <w:t>de Barros et al. 2015</w:t>
      </w:r>
    </w:p>
    <w:p w14:paraId="0D0AC999" w14:textId="77777777" w:rsidR="00A44D0A" w:rsidRPr="003216FF" w:rsidRDefault="00A44D0A" w:rsidP="00A44D0A">
      <w:pPr>
        <w:pStyle w:val="ListParagraph"/>
        <w:numPr>
          <w:ilvl w:val="0"/>
          <w:numId w:val="28"/>
        </w:numPr>
        <w:rPr>
          <w:rFonts w:eastAsia="Times New Roman" w:cs="Times New Roman"/>
          <w:color w:val="000000"/>
        </w:rPr>
      </w:pPr>
      <w:r w:rsidRPr="003216FF">
        <w:rPr>
          <w:rFonts w:eastAsia="Times New Roman" w:cs="Times New Roman"/>
          <w:color w:val="000000"/>
        </w:rPr>
        <w:t xml:space="preserve">O III </w:t>
      </w:r>
      <w:r>
        <w:rPr>
          <w:rFonts w:eastAsia="Times New Roman" w:cs="Times New Roman"/>
          <w:color w:val="000000"/>
        </w:rPr>
        <w:t>4959,</w:t>
      </w:r>
      <w:r w:rsidRPr="003216FF">
        <w:rPr>
          <w:rFonts w:eastAsia="Times New Roman" w:cs="Times New Roman"/>
          <w:color w:val="000000"/>
        </w:rPr>
        <w:t>5007</w:t>
      </w:r>
      <w:r>
        <w:rPr>
          <w:rFonts w:eastAsia="Times New Roman" w:cs="Times New Roman"/>
          <w:color w:val="000000"/>
        </w:rPr>
        <w:t>+Hb ~ 16</w:t>
      </w:r>
      <w:r w:rsidRPr="003216FF">
        <w:rPr>
          <w:rFonts w:eastAsia="Times New Roman" w:cs="Times New Roman"/>
          <w:color w:val="000000"/>
        </w:rPr>
        <w:t>00</w:t>
      </w:r>
    </w:p>
    <w:p w14:paraId="2CB1B337" w14:textId="77777777" w:rsidR="00A44D0A" w:rsidRDefault="00A44D0A" w:rsidP="00194078">
      <w:pPr>
        <w:rPr>
          <w:rFonts w:cs="Times New Roman"/>
        </w:rPr>
      </w:pPr>
    </w:p>
    <w:p w14:paraId="3834FF6D" w14:textId="77777777" w:rsidR="00A44D0A" w:rsidRPr="003541FF" w:rsidRDefault="00A44D0A" w:rsidP="00194078">
      <w:pPr>
        <w:rPr>
          <w:rFonts w:cs="Times New Roman"/>
        </w:rPr>
      </w:pPr>
    </w:p>
    <w:p w14:paraId="507F57BF" w14:textId="7A063013" w:rsidR="00194078" w:rsidRPr="003541FF" w:rsidRDefault="007558DC" w:rsidP="00194078">
      <w:pPr>
        <w:rPr>
          <w:rFonts w:cs="Times New Roman"/>
          <w:b/>
        </w:rPr>
      </w:pPr>
      <w:r w:rsidRPr="003541FF">
        <w:rPr>
          <w:rFonts w:cs="Times New Roman"/>
          <w:b/>
        </w:rPr>
        <w:t>6</w:t>
      </w:r>
      <w:r w:rsidR="00194078" w:rsidRPr="003541FF">
        <w:rPr>
          <w:rFonts w:cs="Times New Roman"/>
          <w:b/>
        </w:rPr>
        <w:t>. Conclusion</w:t>
      </w:r>
      <w:r w:rsidR="00D010AD" w:rsidRPr="003541FF">
        <w:rPr>
          <w:rFonts w:cs="Times New Roman"/>
          <w:b/>
        </w:rPr>
        <w:t>s</w:t>
      </w:r>
    </w:p>
    <w:p w14:paraId="11A69890" w14:textId="77777777" w:rsidR="008A67A6" w:rsidRPr="003541FF" w:rsidRDefault="008A67A6" w:rsidP="002E5259">
      <w:pPr>
        <w:spacing w:after="115"/>
        <w:rPr>
          <w:rFonts w:cs="Times New Roman"/>
        </w:rPr>
      </w:pPr>
    </w:p>
    <w:p w14:paraId="3F3780D6" w14:textId="77777777" w:rsidR="008A67A6" w:rsidRPr="003541FF" w:rsidRDefault="008A67A6" w:rsidP="002E5259">
      <w:pPr>
        <w:spacing w:after="115"/>
        <w:rPr>
          <w:rFonts w:cs="Times New Roman"/>
        </w:rPr>
      </w:pPr>
    </w:p>
    <w:p w14:paraId="1DA6944D" w14:textId="77777777" w:rsidR="004E6311" w:rsidRPr="003541FF" w:rsidRDefault="004E6311" w:rsidP="002E5259">
      <w:pPr>
        <w:spacing w:after="115"/>
        <w:rPr>
          <w:rFonts w:cs="Times New Roman"/>
          <w:b/>
          <w:u w:val="single"/>
        </w:rPr>
      </w:pPr>
    </w:p>
    <w:p w14:paraId="1A94013A" w14:textId="77777777" w:rsidR="004E6311" w:rsidRPr="003541FF" w:rsidRDefault="004E6311" w:rsidP="002E5259">
      <w:pPr>
        <w:spacing w:after="115"/>
        <w:rPr>
          <w:rFonts w:cs="Times New Roman"/>
          <w:b/>
          <w:u w:val="single"/>
        </w:rPr>
      </w:pPr>
    </w:p>
    <w:p w14:paraId="3AFFCAD6" w14:textId="77777777" w:rsidR="004E6311" w:rsidRPr="003541FF" w:rsidRDefault="004E6311" w:rsidP="002E5259">
      <w:pPr>
        <w:spacing w:after="115"/>
        <w:rPr>
          <w:rFonts w:cs="Times New Roman"/>
          <w:b/>
          <w:u w:val="single"/>
        </w:rPr>
      </w:pPr>
    </w:p>
    <w:p w14:paraId="02155980" w14:textId="77777777" w:rsidR="004E6311" w:rsidRPr="003541FF" w:rsidRDefault="004E6311" w:rsidP="002E5259">
      <w:pPr>
        <w:spacing w:after="115"/>
        <w:rPr>
          <w:rFonts w:cs="Times New Roman"/>
          <w:b/>
          <w:u w:val="single"/>
        </w:rPr>
      </w:pPr>
    </w:p>
    <w:p w14:paraId="08172A3E" w14:textId="77777777" w:rsidR="004E6311" w:rsidRPr="003541FF" w:rsidRDefault="004E6311" w:rsidP="002E5259">
      <w:pPr>
        <w:spacing w:after="115"/>
        <w:rPr>
          <w:rFonts w:cs="Times New Roman"/>
          <w:b/>
          <w:u w:val="single"/>
        </w:rPr>
      </w:pPr>
    </w:p>
    <w:p w14:paraId="028CF49A" w14:textId="77777777" w:rsidR="004E6311" w:rsidRPr="003541FF" w:rsidRDefault="004E6311" w:rsidP="004E6311">
      <w:pPr>
        <w:widowControl/>
        <w:suppressAutoHyphens w:val="0"/>
        <w:rPr>
          <w:rFonts w:cs="Times New Roman"/>
          <w:b/>
          <w:u w:val="single"/>
        </w:rPr>
      </w:pPr>
      <w:r w:rsidRPr="003541FF">
        <w:rPr>
          <w:rFonts w:cs="Times New Roman"/>
          <w:b/>
          <w:u w:val="single"/>
        </w:rPr>
        <w:br w:type="page"/>
      </w:r>
    </w:p>
    <w:p w14:paraId="3DBD8BAB" w14:textId="749063DA" w:rsidR="00EE37D9" w:rsidRDefault="00AF2D78" w:rsidP="004E6311">
      <w:pPr>
        <w:widowControl/>
        <w:tabs>
          <w:tab w:val="left" w:pos="1440"/>
        </w:tabs>
        <w:suppressAutoHyphens w:val="0"/>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C17D8">
      <w:pPr>
        <w:spacing w:after="115"/>
      </w:pPr>
      <w:r>
        <w:t xml:space="preserve">Hopkins P. F., Hernquist L., Cox T. J., </w:t>
      </w:r>
      <w:r w:rsidR="00FF1B87">
        <w:t>et al.</w:t>
      </w:r>
      <w:r>
        <w:t>, ApJS, 163, 1</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pPr>
      <w:r>
        <w:rPr>
          <w:rFonts w:cs="Times New Roman"/>
        </w:rPr>
        <w:t>Kewley L. J., Dopita M. A., Leitherer C., et al.,</w:t>
      </w:r>
      <w:r w:rsidR="00ED6591" w:rsidRPr="000A6EB6">
        <w:rPr>
          <w:rFonts w:cs="Times New Roman"/>
        </w:rPr>
        <w:t xml:space="preserve"> 2013</w:t>
      </w:r>
      <w:r>
        <w:rPr>
          <w:rFonts w:cs="Times New Roman"/>
        </w:rPr>
        <w:t>, ApJ, 774, 100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633CBB" w:rsidRDefault="00633CBB"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633CBB" w:rsidRDefault="00633CBB">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633CBB" w:rsidRDefault="00633CBB" w:rsidP="00763E32">
      <w:r>
        <w:separator/>
      </w:r>
    </w:p>
  </w:endnote>
  <w:endnote w:type="continuationSeparator" w:id="0">
    <w:p w14:paraId="6AE02D31" w14:textId="77777777" w:rsidR="00633CBB" w:rsidRDefault="00633CBB"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633CBB" w:rsidRDefault="00633CBB"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633CBB" w:rsidRDefault="00633C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633CBB" w:rsidRDefault="00633CBB"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77B2">
      <w:rPr>
        <w:rStyle w:val="PageNumber"/>
        <w:noProof/>
      </w:rPr>
      <w:t>1</w:t>
    </w:r>
    <w:r>
      <w:rPr>
        <w:rStyle w:val="PageNumber"/>
      </w:rPr>
      <w:fldChar w:fldCharType="end"/>
    </w:r>
  </w:p>
  <w:p w14:paraId="5F0CCF3E" w14:textId="77777777" w:rsidR="00633CBB" w:rsidRDefault="00633C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633CBB" w:rsidRDefault="00633CBB" w:rsidP="00763E32">
      <w:r>
        <w:separator/>
      </w:r>
    </w:p>
  </w:footnote>
  <w:footnote w:type="continuationSeparator" w:id="0">
    <w:p w14:paraId="451CF4DF" w14:textId="77777777" w:rsidR="00633CBB" w:rsidRDefault="00633CBB" w:rsidP="00763E32">
      <w:r>
        <w:continuationSeparator/>
      </w:r>
    </w:p>
  </w:footnote>
  <w:footnote w:id="1">
    <w:p w14:paraId="57E02BF9" w14:textId="6573DDA2" w:rsidR="00633CBB" w:rsidRDefault="00633CBB"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 w:id="2">
    <w:p w14:paraId="3F518214" w14:textId="221D4F94" w:rsidR="00633CBB" w:rsidRDefault="00633CBB">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1">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26"/>
  </w:num>
  <w:num w:numId="4">
    <w:abstractNumId w:val="25"/>
  </w:num>
  <w:num w:numId="5">
    <w:abstractNumId w:val="16"/>
  </w:num>
  <w:num w:numId="6">
    <w:abstractNumId w:val="11"/>
  </w:num>
  <w:num w:numId="7">
    <w:abstractNumId w:val="13"/>
  </w:num>
  <w:num w:numId="8">
    <w:abstractNumId w:val="1"/>
  </w:num>
  <w:num w:numId="9">
    <w:abstractNumId w:val="27"/>
  </w:num>
  <w:num w:numId="10">
    <w:abstractNumId w:val="2"/>
  </w:num>
  <w:num w:numId="11">
    <w:abstractNumId w:val="9"/>
  </w:num>
  <w:num w:numId="12">
    <w:abstractNumId w:val="15"/>
  </w:num>
  <w:num w:numId="13">
    <w:abstractNumId w:val="17"/>
  </w:num>
  <w:num w:numId="14">
    <w:abstractNumId w:val="4"/>
  </w:num>
  <w:num w:numId="15">
    <w:abstractNumId w:val="3"/>
  </w:num>
  <w:num w:numId="16">
    <w:abstractNumId w:val="20"/>
  </w:num>
  <w:num w:numId="17">
    <w:abstractNumId w:val="12"/>
  </w:num>
  <w:num w:numId="18">
    <w:abstractNumId w:val="23"/>
  </w:num>
  <w:num w:numId="19">
    <w:abstractNumId w:val="19"/>
  </w:num>
  <w:num w:numId="20">
    <w:abstractNumId w:val="22"/>
  </w:num>
  <w:num w:numId="21">
    <w:abstractNumId w:val="21"/>
  </w:num>
  <w:num w:numId="22">
    <w:abstractNumId w:val="7"/>
  </w:num>
  <w:num w:numId="23">
    <w:abstractNumId w:val="14"/>
  </w:num>
  <w:num w:numId="24">
    <w:abstractNumId w:val="8"/>
  </w:num>
  <w:num w:numId="25">
    <w:abstractNumId w:val="18"/>
  </w:num>
  <w:num w:numId="26">
    <w:abstractNumId w:val="0"/>
  </w:num>
  <w:num w:numId="27">
    <w:abstractNumId w:val="2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077B2"/>
    <w:rsid w:val="000149A1"/>
    <w:rsid w:val="0002266B"/>
    <w:rsid w:val="00026F0D"/>
    <w:rsid w:val="000353A0"/>
    <w:rsid w:val="000360E1"/>
    <w:rsid w:val="0004723D"/>
    <w:rsid w:val="0005097A"/>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D3360"/>
    <w:rsid w:val="000D6F99"/>
    <w:rsid w:val="000E0B1F"/>
    <w:rsid w:val="000E10A1"/>
    <w:rsid w:val="000E7DD9"/>
    <w:rsid w:val="000F5D10"/>
    <w:rsid w:val="000F5F22"/>
    <w:rsid w:val="0010305A"/>
    <w:rsid w:val="001031B4"/>
    <w:rsid w:val="001052DD"/>
    <w:rsid w:val="00105E22"/>
    <w:rsid w:val="00106B70"/>
    <w:rsid w:val="0011410C"/>
    <w:rsid w:val="00115E30"/>
    <w:rsid w:val="00117283"/>
    <w:rsid w:val="0012165C"/>
    <w:rsid w:val="001220AD"/>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28F8"/>
    <w:rsid w:val="00194078"/>
    <w:rsid w:val="00194C64"/>
    <w:rsid w:val="00197FA5"/>
    <w:rsid w:val="001A1658"/>
    <w:rsid w:val="001A31AD"/>
    <w:rsid w:val="001A60FC"/>
    <w:rsid w:val="001B26EA"/>
    <w:rsid w:val="001C2F80"/>
    <w:rsid w:val="001C6416"/>
    <w:rsid w:val="001D0E5F"/>
    <w:rsid w:val="001D38B4"/>
    <w:rsid w:val="001D6326"/>
    <w:rsid w:val="001D74FC"/>
    <w:rsid w:val="001D767F"/>
    <w:rsid w:val="001E1A27"/>
    <w:rsid w:val="001E377D"/>
    <w:rsid w:val="001F050F"/>
    <w:rsid w:val="001F262C"/>
    <w:rsid w:val="001F5F7D"/>
    <w:rsid w:val="00214CFB"/>
    <w:rsid w:val="00220AAE"/>
    <w:rsid w:val="00222249"/>
    <w:rsid w:val="00225018"/>
    <w:rsid w:val="0022641F"/>
    <w:rsid w:val="00226741"/>
    <w:rsid w:val="00232E7B"/>
    <w:rsid w:val="00252C85"/>
    <w:rsid w:val="00253641"/>
    <w:rsid w:val="00255BB3"/>
    <w:rsid w:val="00260184"/>
    <w:rsid w:val="002622CD"/>
    <w:rsid w:val="00265514"/>
    <w:rsid w:val="00267F95"/>
    <w:rsid w:val="00270D88"/>
    <w:rsid w:val="002713C5"/>
    <w:rsid w:val="00271752"/>
    <w:rsid w:val="002733FF"/>
    <w:rsid w:val="00275FE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6632D"/>
    <w:rsid w:val="00366745"/>
    <w:rsid w:val="00374B7A"/>
    <w:rsid w:val="00375519"/>
    <w:rsid w:val="00377271"/>
    <w:rsid w:val="00380408"/>
    <w:rsid w:val="00381CD0"/>
    <w:rsid w:val="0038220E"/>
    <w:rsid w:val="00383465"/>
    <w:rsid w:val="00387780"/>
    <w:rsid w:val="00391321"/>
    <w:rsid w:val="00391D29"/>
    <w:rsid w:val="00394A67"/>
    <w:rsid w:val="003A6563"/>
    <w:rsid w:val="003B2537"/>
    <w:rsid w:val="003B3401"/>
    <w:rsid w:val="003B5E27"/>
    <w:rsid w:val="003C2E09"/>
    <w:rsid w:val="003C44B9"/>
    <w:rsid w:val="003C604A"/>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523E4"/>
    <w:rsid w:val="00454FA0"/>
    <w:rsid w:val="004552B1"/>
    <w:rsid w:val="0046186A"/>
    <w:rsid w:val="0046541D"/>
    <w:rsid w:val="00466D7E"/>
    <w:rsid w:val="004712EC"/>
    <w:rsid w:val="00475D5D"/>
    <w:rsid w:val="00476DF0"/>
    <w:rsid w:val="0048054E"/>
    <w:rsid w:val="004817B5"/>
    <w:rsid w:val="004838EF"/>
    <w:rsid w:val="00485C43"/>
    <w:rsid w:val="00490DCE"/>
    <w:rsid w:val="00491357"/>
    <w:rsid w:val="00491C56"/>
    <w:rsid w:val="004938A5"/>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31433"/>
    <w:rsid w:val="0053402E"/>
    <w:rsid w:val="00536265"/>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C257A"/>
    <w:rsid w:val="005C4BFF"/>
    <w:rsid w:val="005C663C"/>
    <w:rsid w:val="005D00DA"/>
    <w:rsid w:val="005D159D"/>
    <w:rsid w:val="005E4623"/>
    <w:rsid w:val="005E5125"/>
    <w:rsid w:val="005E5C16"/>
    <w:rsid w:val="005F001F"/>
    <w:rsid w:val="005F0A7A"/>
    <w:rsid w:val="005F15A3"/>
    <w:rsid w:val="005F6CE6"/>
    <w:rsid w:val="005F729F"/>
    <w:rsid w:val="00610149"/>
    <w:rsid w:val="00627C81"/>
    <w:rsid w:val="00633CBB"/>
    <w:rsid w:val="0063556F"/>
    <w:rsid w:val="00636B4A"/>
    <w:rsid w:val="006374E7"/>
    <w:rsid w:val="006449FB"/>
    <w:rsid w:val="00650D40"/>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B5576"/>
    <w:rsid w:val="006C15C7"/>
    <w:rsid w:val="006C6ED7"/>
    <w:rsid w:val="006D3DC0"/>
    <w:rsid w:val="006D5CAB"/>
    <w:rsid w:val="006E360C"/>
    <w:rsid w:val="006E5F52"/>
    <w:rsid w:val="006E6D08"/>
    <w:rsid w:val="006E768D"/>
    <w:rsid w:val="006E7DDA"/>
    <w:rsid w:val="006F03BF"/>
    <w:rsid w:val="006F4224"/>
    <w:rsid w:val="007039A8"/>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4DA1"/>
    <w:rsid w:val="007F0C8C"/>
    <w:rsid w:val="007F2697"/>
    <w:rsid w:val="00800514"/>
    <w:rsid w:val="00812E27"/>
    <w:rsid w:val="00813622"/>
    <w:rsid w:val="00814071"/>
    <w:rsid w:val="008150D7"/>
    <w:rsid w:val="00817167"/>
    <w:rsid w:val="0082192F"/>
    <w:rsid w:val="00823957"/>
    <w:rsid w:val="008358B1"/>
    <w:rsid w:val="0084106F"/>
    <w:rsid w:val="008534E4"/>
    <w:rsid w:val="00854A0E"/>
    <w:rsid w:val="00860895"/>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7273"/>
    <w:rsid w:val="009138C3"/>
    <w:rsid w:val="009237FE"/>
    <w:rsid w:val="009268CC"/>
    <w:rsid w:val="00927401"/>
    <w:rsid w:val="00932D5E"/>
    <w:rsid w:val="00935621"/>
    <w:rsid w:val="00937316"/>
    <w:rsid w:val="00940931"/>
    <w:rsid w:val="00940C88"/>
    <w:rsid w:val="00941944"/>
    <w:rsid w:val="00945F70"/>
    <w:rsid w:val="0094728E"/>
    <w:rsid w:val="009535F2"/>
    <w:rsid w:val="00953E86"/>
    <w:rsid w:val="009608D3"/>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F0B1E"/>
    <w:rsid w:val="009F5A46"/>
    <w:rsid w:val="009F5A72"/>
    <w:rsid w:val="009F5B74"/>
    <w:rsid w:val="00A12860"/>
    <w:rsid w:val="00A15FA2"/>
    <w:rsid w:val="00A17BE0"/>
    <w:rsid w:val="00A20BE1"/>
    <w:rsid w:val="00A246DD"/>
    <w:rsid w:val="00A27B9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7062"/>
    <w:rsid w:val="00AC3935"/>
    <w:rsid w:val="00AC5EF2"/>
    <w:rsid w:val="00AD1F44"/>
    <w:rsid w:val="00AD33B0"/>
    <w:rsid w:val="00AD5F99"/>
    <w:rsid w:val="00AE1178"/>
    <w:rsid w:val="00AE7C3E"/>
    <w:rsid w:val="00AF2D78"/>
    <w:rsid w:val="00AF3350"/>
    <w:rsid w:val="00AF52CD"/>
    <w:rsid w:val="00AF601C"/>
    <w:rsid w:val="00AF677F"/>
    <w:rsid w:val="00B0145D"/>
    <w:rsid w:val="00B0243F"/>
    <w:rsid w:val="00B067B6"/>
    <w:rsid w:val="00B06A06"/>
    <w:rsid w:val="00B12F65"/>
    <w:rsid w:val="00B138BA"/>
    <w:rsid w:val="00B37C1D"/>
    <w:rsid w:val="00B451D8"/>
    <w:rsid w:val="00B46C9D"/>
    <w:rsid w:val="00B46D42"/>
    <w:rsid w:val="00B478B5"/>
    <w:rsid w:val="00B513BC"/>
    <w:rsid w:val="00B51A29"/>
    <w:rsid w:val="00B52B7C"/>
    <w:rsid w:val="00B60E85"/>
    <w:rsid w:val="00B74F09"/>
    <w:rsid w:val="00B77D01"/>
    <w:rsid w:val="00B84159"/>
    <w:rsid w:val="00B84E09"/>
    <w:rsid w:val="00B90FAB"/>
    <w:rsid w:val="00B91755"/>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E6E59"/>
    <w:rsid w:val="00BF4060"/>
    <w:rsid w:val="00C05651"/>
    <w:rsid w:val="00C07ABE"/>
    <w:rsid w:val="00C14998"/>
    <w:rsid w:val="00C24FA9"/>
    <w:rsid w:val="00C26647"/>
    <w:rsid w:val="00C35444"/>
    <w:rsid w:val="00C46D21"/>
    <w:rsid w:val="00C50EFC"/>
    <w:rsid w:val="00C525EB"/>
    <w:rsid w:val="00C53276"/>
    <w:rsid w:val="00C64D03"/>
    <w:rsid w:val="00C67987"/>
    <w:rsid w:val="00C7015B"/>
    <w:rsid w:val="00C741FD"/>
    <w:rsid w:val="00C75D6F"/>
    <w:rsid w:val="00CA1340"/>
    <w:rsid w:val="00CA6135"/>
    <w:rsid w:val="00CA6859"/>
    <w:rsid w:val="00CA6B56"/>
    <w:rsid w:val="00CB0229"/>
    <w:rsid w:val="00CB4641"/>
    <w:rsid w:val="00CC2FD6"/>
    <w:rsid w:val="00CD0D37"/>
    <w:rsid w:val="00CD4491"/>
    <w:rsid w:val="00CD5A25"/>
    <w:rsid w:val="00CD6259"/>
    <w:rsid w:val="00CD63A9"/>
    <w:rsid w:val="00CE246B"/>
    <w:rsid w:val="00CE4DC1"/>
    <w:rsid w:val="00CE4FEA"/>
    <w:rsid w:val="00CE5620"/>
    <w:rsid w:val="00CE5ECB"/>
    <w:rsid w:val="00CF093D"/>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90E86"/>
    <w:rsid w:val="00D94F08"/>
    <w:rsid w:val="00DA07B9"/>
    <w:rsid w:val="00DA35EC"/>
    <w:rsid w:val="00DA3710"/>
    <w:rsid w:val="00DA52CB"/>
    <w:rsid w:val="00DA6411"/>
    <w:rsid w:val="00DA7D8D"/>
    <w:rsid w:val="00DB12FD"/>
    <w:rsid w:val="00DB1C09"/>
    <w:rsid w:val="00DB2F34"/>
    <w:rsid w:val="00DB62E4"/>
    <w:rsid w:val="00DC13F0"/>
    <w:rsid w:val="00DC1917"/>
    <w:rsid w:val="00DC5D54"/>
    <w:rsid w:val="00DD370F"/>
    <w:rsid w:val="00DD573E"/>
    <w:rsid w:val="00DD5EB6"/>
    <w:rsid w:val="00DE0418"/>
    <w:rsid w:val="00DE32B4"/>
    <w:rsid w:val="00DF0CF6"/>
    <w:rsid w:val="00DF34A8"/>
    <w:rsid w:val="00E00217"/>
    <w:rsid w:val="00E13208"/>
    <w:rsid w:val="00E24A5A"/>
    <w:rsid w:val="00E2518C"/>
    <w:rsid w:val="00E33BF2"/>
    <w:rsid w:val="00E33D09"/>
    <w:rsid w:val="00E37F6A"/>
    <w:rsid w:val="00E43A08"/>
    <w:rsid w:val="00E44629"/>
    <w:rsid w:val="00E45255"/>
    <w:rsid w:val="00E56B97"/>
    <w:rsid w:val="00E632BE"/>
    <w:rsid w:val="00E66C5C"/>
    <w:rsid w:val="00E67686"/>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CC8"/>
    <w:rsid w:val="00ED6591"/>
    <w:rsid w:val="00ED7CBB"/>
    <w:rsid w:val="00EE0D24"/>
    <w:rsid w:val="00EE15C9"/>
    <w:rsid w:val="00EE1FBF"/>
    <w:rsid w:val="00EE37D9"/>
    <w:rsid w:val="00EE40DF"/>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560F7"/>
    <w:rsid w:val="00F7442D"/>
    <w:rsid w:val="00F76794"/>
    <w:rsid w:val="00F87F55"/>
    <w:rsid w:val="00F96002"/>
    <w:rsid w:val="00FA4A4E"/>
    <w:rsid w:val="00FA6E1D"/>
    <w:rsid w:val="00FA70D3"/>
    <w:rsid w:val="00FB0B9F"/>
    <w:rsid w:val="00FB1207"/>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01506-5469-224D-90F1-399BF842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26</Pages>
  <Words>11443</Words>
  <Characters>65230</Characters>
  <Application>Microsoft Macintosh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5</cp:revision>
  <dcterms:created xsi:type="dcterms:W3CDTF">2015-11-11T17:12:00Z</dcterms:created>
  <dcterms:modified xsi:type="dcterms:W3CDTF">2015-11-11T18:28:00Z</dcterms:modified>
</cp:coreProperties>
</file>