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2BD44D4E"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AE36DE">
        <w:rPr>
          <w:rFonts w:eastAsia="Times New Roman" w:cs="Times New Roman"/>
          <w:color w:val="000000"/>
          <w:sz w:val="28"/>
          <w:szCs w:val="28"/>
        </w:rPr>
        <w:t xml:space="preserve">and </w:t>
      </w:r>
      <w:r w:rsidR="009237FE">
        <w:rPr>
          <w:rFonts w:eastAsia="Times New Roman" w:cs="Times New Roman"/>
          <w:color w:val="000000"/>
          <w:sz w:val="28"/>
          <w:szCs w:val="28"/>
        </w:rPr>
        <w:t>Helen Meskhidze</w:t>
      </w:r>
      <w:r>
        <w:rPr>
          <w:color w:val="000000"/>
          <w:sz w:val="28"/>
          <w:szCs w:val="28"/>
          <w:vertAlign w:val="superscript"/>
        </w:rPr>
        <w:t>1</w:t>
      </w:r>
      <w:r w:rsidR="00AE36DE">
        <w:rPr>
          <w:color w:val="000000"/>
          <w:sz w:val="28"/>
          <w:szCs w:val="28"/>
          <w:vertAlign w:val="superscript"/>
        </w:rPr>
        <w:t>*</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4D200DBD"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ins w:id="0" w:author="Chris Richardson" w:date="2016-01-23T19:49:00Z">
        <w:r w:rsidR="00A95A6A">
          <w:rPr>
            <w:rFonts w:eastAsia="Times New Roman" w:cs="Times New Roman"/>
            <w:color w:val="000000"/>
          </w:rPr>
          <w:t xml:space="preserve">hydrogen </w:t>
        </w:r>
      </w:ins>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del w:id="1" w:author="Chris Richardson" w:date="2016-01-23T19:58:00Z">
        <w:r w:rsidR="00AE36DE" w:rsidDel="00A95A6A">
          <w:rPr>
            <w:rFonts w:eastAsia="Times New Roman" w:cs="Times New Roman"/>
            <w:color w:val="000000"/>
          </w:rPr>
          <w:delText>the UV</w:delText>
        </w:r>
      </w:del>
      <w:ins w:id="2" w:author="Chris Richardson" w:date="2016-01-23T19:58:00Z">
        <w:r w:rsidR="00A95A6A">
          <w:rPr>
            <w:rFonts w:eastAsia="Times New Roman" w:cs="Times New Roman"/>
            <w:color w:val="000000"/>
          </w:rPr>
          <w:t>977</w:t>
        </w:r>
      </w:ins>
      <w:ins w:id="3" w:author="Chris Richardson" w:date="2016-01-23T20:01:00Z">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ins>
      <w:r w:rsidR="00AE36DE">
        <w:rPr>
          <w:rFonts w:eastAsia="Times New Roman" w:cs="Times New Roman"/>
          <w:color w:val="000000"/>
        </w:rPr>
        <w:t xml:space="preserve"> to the </w:t>
      </w:r>
      <w:ins w:id="4" w:author="Chris Richardson" w:date="2016-01-23T20:03:00Z">
        <w:r w:rsidR="00A95A6A">
          <w:rPr>
            <w:rFonts w:eastAsia="Times New Roman" w:cs="Times New Roman"/>
            <w:color w:val="000000"/>
          </w:rPr>
          <w:t xml:space="preserve">205 </w:t>
        </w:r>
      </w:ins>
      <w:ins w:id="5" w:author="Chris Richardson" w:date="2016-01-23T20:02:00Z">
        <w:r w:rsidR="00A95A6A">
          <w:rPr>
            <w:rFonts w:eastAsia="Times New Roman" w:cs="Times New Roman"/>
            <w:color w:val="000000"/>
          </w:rPr>
          <w:sym w:font="Symbol" w:char="F06D"/>
        </w:r>
      </w:ins>
      <w:ins w:id="6" w:author="Chris Richardson" w:date="2016-01-23T20:03:00Z">
        <w:r w:rsidR="00A95A6A">
          <w:rPr>
            <w:rFonts w:eastAsia="Times New Roman" w:cs="Times New Roman"/>
            <w:color w:val="000000"/>
          </w:rPr>
          <w:t>m</w:t>
        </w:r>
      </w:ins>
      <w:del w:id="7" w:author="Chris Richardson" w:date="2016-01-23T20:02:00Z">
        <w:r w:rsidR="00AE36DE" w:rsidDel="00A95A6A">
          <w:rPr>
            <w:rFonts w:eastAsia="Times New Roman" w:cs="Times New Roman"/>
            <w:color w:val="000000"/>
          </w:rPr>
          <w:delText>IR</w:delText>
        </w:r>
      </w:del>
      <w:r w:rsidR="00AE36DE">
        <w:rPr>
          <w:rFonts w:eastAsia="Times New Roman" w:cs="Times New Roman"/>
          <w:color w:val="000000"/>
        </w:rPr>
        <w:t xml:space="preserve"> which are common to </w:t>
      </w:r>
      <w:del w:id="8" w:author="Chris Richardson" w:date="2016-01-23T19:57:00Z">
        <w:r w:rsidR="00AE36DE" w:rsidDel="00A95A6A">
          <w:rPr>
            <w:rFonts w:eastAsia="Times New Roman" w:cs="Times New Roman"/>
            <w:color w:val="000000"/>
          </w:rPr>
          <w:delText xml:space="preserve">H II </w:delText>
        </w:r>
      </w:del>
      <w:ins w:id="9" w:author="Chris Richardson" w:date="2016-01-23T19:57:00Z">
        <w:r w:rsidR="00A95A6A">
          <w:rPr>
            <w:rFonts w:eastAsia="Times New Roman" w:cs="Times New Roman"/>
            <w:color w:val="000000"/>
          </w:rPr>
          <w:t xml:space="preserve">nebular </w:t>
        </w:r>
      </w:ins>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 xml:space="preserve">tribution, chemical abundances, </w:t>
      </w:r>
      <w:del w:id="10" w:author="Chris Richardson" w:date="2016-01-23T20:04:00Z">
        <w:r w:rsidR="00945058" w:rsidRPr="007B60A0" w:rsidDel="00D8355E">
          <w:rPr>
            <w:rFonts w:eastAsia="Times New Roman" w:cs="Times New Roman"/>
            <w:color w:val="000000"/>
          </w:rPr>
          <w:delText>grain content</w:delText>
        </w:r>
        <w:r w:rsidR="00945058" w:rsidDel="00D8355E">
          <w:rPr>
            <w:rFonts w:eastAsia="Times New Roman" w:cs="Times New Roman"/>
            <w:color w:val="000000"/>
          </w:rPr>
          <w:delText xml:space="preserve">, </w:delText>
        </w:r>
      </w:del>
      <w:r w:rsidR="00945058">
        <w:rPr>
          <w:rFonts w:eastAsia="Times New Roman" w:cs="Times New Roman"/>
          <w:color w:val="000000"/>
        </w:rPr>
        <w:t>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del w:id="11" w:author="Chris Richardson" w:date="2016-01-23T20:04:00Z">
        <w:r w:rsidDel="00D8355E">
          <w:rPr>
            <w:rFonts w:eastAsia="Times New Roman" w:cs="Times New Roman"/>
            <w:color w:val="000000"/>
          </w:rPr>
          <w:delText xml:space="preserve">should </w:delText>
        </w:r>
      </w:del>
      <w:ins w:id="12" w:author="Chris Richardson" w:date="2016-01-23T20:04:00Z">
        <w:r w:rsidR="00D8355E">
          <w:rPr>
            <w:rFonts w:eastAsia="Times New Roman" w:cs="Times New Roman"/>
            <w:color w:val="000000"/>
          </w:rPr>
          <w:t xml:space="preserve">will </w:t>
        </w:r>
      </w:ins>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 we predict that </w:t>
      </w:r>
      <w:r w:rsidRPr="009E014D">
        <w:rPr>
          <w:rFonts w:cs="Times New Roman"/>
        </w:rPr>
        <w:t>C III λ977 and N III λ991</w:t>
      </w:r>
      <w:r>
        <w:rPr>
          <w:rFonts w:cs="Times New Roman"/>
        </w:rPr>
        <w:t xml:space="preserve"> will </w:t>
      </w:r>
      <w:del w:id="13" w:author="Chris Richardson" w:date="2016-01-23T20:05:00Z">
        <w:r w:rsidDel="00D8355E">
          <w:rPr>
            <w:rFonts w:cs="Times New Roman"/>
          </w:rPr>
          <w:delText xml:space="preserve">be </w:delText>
        </w:r>
      </w:del>
      <w:ins w:id="14" w:author="Chris Richardson" w:date="2016-01-23T20:05:00Z">
        <w:r w:rsidR="00D8355E">
          <w:rPr>
            <w:rFonts w:cs="Times New Roman"/>
          </w:rPr>
          <w:t xml:space="preserve">serve as </w:t>
        </w:r>
      </w:ins>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r w:rsidR="00AE36DE">
        <w:rPr>
          <w:rFonts w:cs="Times New Roman"/>
        </w:rPr>
        <w:t xml:space="preserve">In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ins w:id="15" w:author="Chris Richardson" w:date="2016-01-23T20:06:00Z">
        <w:r w:rsidR="00E24E1F" w:rsidRPr="00E24E1F">
          <w:rPr>
            <w:rFonts w:cs="Times New Roman"/>
            <w:rPrChange w:id="16" w:author="Chris Richardson" w:date="2016-01-23T20:06:00Z">
              <w:rPr>
                <w:rFonts w:cs="Times New Roman"/>
                <w:vertAlign w:val="subscript"/>
              </w:rPr>
            </w:rPrChange>
          </w:rPr>
          <w:t>k</w:t>
        </w:r>
        <w:r w:rsidR="00E24E1F">
          <w:rPr>
            <w:rFonts w:cs="Times New Roman"/>
          </w:rPr>
          <w:t xml:space="preserve"> equivalent width</w:t>
        </w:r>
      </w:ins>
      <w:del w:id="17" w:author="Chris Richardson" w:date="2016-01-23T20:06:00Z">
        <w:r w:rsidR="00535147" w:rsidDel="00E24E1F">
          <w:rPr>
            <w:rFonts w:eastAsiaTheme="minorEastAsia" w:cs="Times New Roman"/>
            <w:kern w:val="0"/>
            <w:lang w:eastAsia="en-US" w:bidi="ar-SA"/>
          </w:rPr>
          <w:delText xml:space="preserve">k </w:delText>
        </w:r>
        <w:r w:rsidR="00535147" w:rsidDel="00E24E1F">
          <w:rPr>
            <w:rFonts w:eastAsia="Symbol" w:cs="Times New Roman"/>
            <w:color w:val="000000"/>
          </w:rPr>
          <w:delText>log(</w:delText>
        </w:r>
        <w:r w:rsidR="00535147" w:rsidRPr="003541FF" w:rsidDel="00E24E1F">
          <w:rPr>
            <w:rFonts w:cs="Times New Roman"/>
          </w:rPr>
          <w:delText>W</w:delText>
        </w:r>
        <w:r w:rsidR="00535147" w:rsidRPr="003541FF" w:rsidDel="00E24E1F">
          <w:rPr>
            <w:rFonts w:cs="Times New Roman"/>
            <w:vertAlign w:val="subscript"/>
          </w:rPr>
          <w:delText>λ</w:delText>
        </w:r>
        <w:r w:rsidR="00535147" w:rsidDel="00E24E1F">
          <w:rPr>
            <w:rFonts w:cs="Times New Roman"/>
          </w:rPr>
          <w:delText>)</w:delText>
        </w:r>
      </w:del>
      <w:r w:rsidR="00535147">
        <w:rPr>
          <w:rFonts w:cs="Times New Roman"/>
        </w:rPr>
        <w:t xml:space="preserve"> to be approximately </w:t>
      </w:r>
      <w:ins w:id="18" w:author="Chris Richardson" w:date="2016-01-23T20:08:00Z">
        <w:r w:rsidR="00E24E1F">
          <w:rPr>
            <w:rFonts w:cs="Times New Roman"/>
          </w:rPr>
          <w:t xml:space="preserve">316 </w:t>
        </w:r>
        <w:r w:rsidR="00E24E1F">
          <w:rPr>
            <w:rFonts w:ascii="angstrom" w:eastAsia="Times New Roman" w:hAnsi="angstrom" w:cs="Times New Roman"/>
            <w:color w:val="000000"/>
          </w:rPr>
          <w:t>Å</w:t>
        </w:r>
        <w:r w:rsidR="00E24E1F">
          <w:rPr>
            <w:rFonts w:cs="Times New Roman"/>
          </w:rPr>
          <w:t xml:space="preserve"> </w:t>
        </w:r>
      </w:ins>
      <w:del w:id="19" w:author="Chris Richardson" w:date="2016-01-23T20:08:00Z">
        <w:r w:rsidR="00535147" w:rsidDel="00E24E1F">
          <w:rPr>
            <w:rFonts w:cs="Times New Roman"/>
          </w:rPr>
          <w:delText xml:space="preserve">2.5 </w:delText>
        </w:r>
      </w:del>
      <w:r w:rsidR="00535147">
        <w:rPr>
          <w:rFonts w:cs="Times New Roman"/>
        </w:rPr>
        <w:t xml:space="preserve">and </w:t>
      </w:r>
      <w:ins w:id="20" w:author="Chris Richardson" w:date="2016-01-23T20:08:00Z">
        <w:r w:rsidR="00E24E1F">
          <w:rPr>
            <w:rFonts w:cs="Times New Roman"/>
          </w:rPr>
          <w:t xml:space="preserve">50 </w:t>
        </w:r>
        <w:r w:rsidR="00E24E1F">
          <w:rPr>
            <w:rFonts w:ascii="angstrom" w:eastAsia="Times New Roman" w:hAnsi="angstrom" w:cs="Times New Roman"/>
            <w:color w:val="000000"/>
          </w:rPr>
          <w:t>Å</w:t>
        </w:r>
        <w:r w:rsidR="00E24E1F" w:rsidDel="00E24E1F">
          <w:rPr>
            <w:rFonts w:cs="Times New Roman"/>
          </w:rPr>
          <w:t xml:space="preserve"> </w:t>
        </w:r>
      </w:ins>
      <w:del w:id="21" w:author="Chris Richardson" w:date="2016-01-23T20:08:00Z">
        <w:r w:rsidR="00535147" w:rsidDel="00E24E1F">
          <w:rPr>
            <w:rFonts w:cs="Times New Roman"/>
          </w:rPr>
          <w:delText xml:space="preserve">1.7 </w:delText>
        </w:r>
      </w:del>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 xml:space="preserve">Historically, the presence of a radiation field hard enough to generate photons higher than 50 eV signifies excitation from an AGN. However, modern stellar radiation fields that incorporate Wolf-Rayet (WR) stars produce a significant </w:t>
      </w:r>
      <w:r w:rsidR="00EE1FBF">
        <w:lastRenderedPageBreak/>
        <w:t>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7CF51E70" w14:textId="72AE464F" w:rsidR="00D95307" w:rsidRPr="00800514" w:rsidRDefault="00D95307" w:rsidP="00D95307">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xml:space="preserve">~ 0.0-7.0, aide in distinguishing between possible excitation mechanisms, supply baseline grids for LOC integration modeling (Richardson et al. 2015),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6C6A0D" w14:textId="77777777" w:rsidR="00D95307" w:rsidRDefault="00D95307" w:rsidP="002622CD">
      <w:pPr>
        <w:spacing w:after="115"/>
      </w:pPr>
    </w:p>
    <w:p w14:paraId="3696767A" w14:textId="0C759526" w:rsidR="00FB1207" w:rsidRPr="00052E3F" w:rsidRDefault="00D95307" w:rsidP="002622CD">
      <w:pPr>
        <w:spacing w:after="115"/>
        <w:rPr>
          <w:i/>
        </w:rPr>
      </w:pPr>
      <w:r>
        <w:t>We</w:t>
      </w:r>
      <w:r w:rsidR="00D7725F">
        <w:t xml:space="preserv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729F3BF6"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The effects of metallicity were especially small when the instantaneous model was adopted.</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6796398C"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1DFA2545" w:rsidR="00527555" w:rsidRDefault="00194078" w:rsidP="00527555">
      <w:pPr>
        <w:rPr>
          <w:rFonts w:cs="Times New Roman"/>
        </w:rPr>
      </w:pPr>
      <w:r w:rsidRPr="000A6EB6">
        <w:rPr>
          <w:rFonts w:cs="Times New Roman"/>
        </w:rPr>
        <w:t xml:space="preserve">As discussed in the introduction, we are </w:t>
      </w:r>
      <w:del w:id="22" w:author="Chris Richardson" w:date="2016-01-23T20:34:00Z">
        <w:r w:rsidRPr="000A6EB6" w:rsidDel="00A31EDA">
          <w:rPr>
            <w:rFonts w:cs="Times New Roman"/>
          </w:rPr>
          <w:delText>interested in</w:delText>
        </w:r>
      </w:del>
      <w:ins w:id="23" w:author="Chris Richardson" w:date="2016-01-23T20:34:00Z">
        <w:r w:rsidR="00A31EDA">
          <w:rPr>
            <w:rFonts w:cs="Times New Roman"/>
          </w:rPr>
          <w:t>guided by</w:t>
        </w:r>
      </w:ins>
      <w:r w:rsidRPr="000A6EB6">
        <w:rPr>
          <w:rFonts w:cs="Times New Roman"/>
        </w:rPr>
        <w:t xml:space="preserve"> reproducing observed high ionization potential emission lines and probing the </w:t>
      </w:r>
      <w:del w:id="24" w:author="Chris Richardson" w:date="2016-01-23T20:35:00Z">
        <w:r w:rsidRPr="000A6EB6" w:rsidDel="00A31EDA">
          <w:rPr>
            <w:rFonts w:cs="Times New Roman"/>
          </w:rPr>
          <w:delText xml:space="preserve">parameters </w:delText>
        </w:r>
      </w:del>
      <w:ins w:id="25" w:author="Chris Richardson" w:date="2016-01-23T20:35:00Z">
        <w:r w:rsidR="00A31EDA">
          <w:rPr>
            <w:rFonts w:cs="Times New Roman"/>
          </w:rPr>
          <w:t>conditions</w:t>
        </w:r>
        <w:r w:rsidR="00A31EDA" w:rsidRPr="000A6EB6">
          <w:rPr>
            <w:rFonts w:cs="Times New Roman"/>
          </w:rPr>
          <w:t xml:space="preserve"> </w:t>
        </w:r>
      </w:ins>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AC33F8">
        <w:rPr>
          <w:rFonts w:cs="Times New Roman"/>
        </w:rPr>
        <w:t xml:space="preserve"> We are </w:t>
      </w:r>
      <w:del w:id="26" w:author="Chris Richardson" w:date="2016-01-23T20:37:00Z">
        <w:r w:rsidR="00AC33F8" w:rsidDel="00481E68">
          <w:rPr>
            <w:rFonts w:cs="Times New Roman"/>
          </w:rPr>
          <w:delText>also interested in reproducing</w:delText>
        </w:r>
      </w:del>
      <w:ins w:id="27" w:author="Chris Richardson" w:date="2016-01-23T20:37:00Z">
        <w:r w:rsidR="00481E68">
          <w:rPr>
            <w:rFonts w:cs="Times New Roman"/>
          </w:rPr>
          <w:t>guided by</w:t>
        </w:r>
      </w:ins>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636F6A56" w:rsidR="00964892" w:rsidRDefault="00527555" w:rsidP="00D84ED5">
      <w:pPr>
        <w:rPr>
          <w:rFonts w:cs="Times New Roman"/>
        </w:rPr>
      </w:pPr>
      <w:r>
        <w:rPr>
          <w:rFonts w:cs="Times New Roman"/>
        </w:rPr>
        <w:t xml:space="preserve"> 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ins w:id="28" w:author="Chris Richardson" w:date="2016-01-23T20:39:00Z">
        <w:r w:rsidR="00481E68">
          <w:rPr>
            <w:rFonts w:cs="Times New Roman"/>
            <w:i/>
          </w:rPr>
          <w:t xml:space="preserve">Z = </w:t>
        </w:r>
      </w:ins>
      <w:r w:rsidRPr="000A6EB6">
        <w:rPr>
          <w:rFonts w:cs="Times New Roman"/>
        </w:rPr>
        <w:t>0.008</w:t>
      </w:r>
      <w:del w:id="29" w:author="Chris Richardson" w:date="2016-01-23T20:39:00Z">
        <w:r w:rsidRPr="000A6EB6" w:rsidDel="00481E68">
          <w:rPr>
            <w:rFonts w:cs="Times New Roman"/>
          </w:rPr>
          <w:delText xml:space="preserve"> </w:delText>
        </w:r>
        <w:r w:rsidDel="00481E68">
          <w:rPr>
            <w:rFonts w:cs="Times New Roman"/>
          </w:rPr>
          <w:delText>M</w:delText>
        </w:r>
        <w:r w:rsidRPr="00646CE1" w:rsidDel="00481E68">
          <w:rPr>
            <w:rFonts w:ascii="Baoli SC Regular" w:hAnsi="Baoli SC Regular" w:cs="Baoli SC Regular"/>
            <w:vertAlign w:val="subscript"/>
          </w:rPr>
          <w:delText>⊙</w:delText>
        </w:r>
      </w:del>
      <w:r w:rsidRPr="000A6EB6">
        <w:rPr>
          <w:rFonts w:cs="Times New Roman"/>
        </w:rPr>
        <w:t xml:space="preserve"> and 5 </w:t>
      </w:r>
      <w:r>
        <w:rPr>
          <w:rFonts w:cs="Times New Roman"/>
        </w:rPr>
        <w:t>Myr</w:t>
      </w:r>
      <w:r w:rsidRPr="000A6EB6">
        <w:rPr>
          <w:rFonts w:cs="Times New Roman"/>
        </w:rPr>
        <w:t xml:space="preserve"> </w:t>
      </w:r>
      <w:ins w:id="30" w:author="Chris Richardson" w:date="2016-01-23T20:40:00Z">
        <w:r w:rsidR="00481E68">
          <w:rPr>
            <w:rFonts w:cs="Times New Roman"/>
          </w:rPr>
          <w:t xml:space="preserve">resulted </w:t>
        </w:r>
      </w:ins>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del w:id="31" w:author="Chris Richardson" w:date="2016-01-23T20:40:00Z">
        <w:r w:rsidDel="00481E68">
          <w:rPr>
            <w:rFonts w:cs="Times New Roman"/>
          </w:rPr>
          <w:delText>M</w:delText>
        </w:r>
        <w:r w:rsidRPr="00646CE1" w:rsidDel="00481E68">
          <w:rPr>
            <w:rFonts w:ascii="Baoli SC Regular" w:hAnsi="Baoli SC Regular" w:cs="Baoli SC Regular"/>
            <w:vertAlign w:val="subscript"/>
          </w:rPr>
          <w:delText>⊙</w:delText>
        </w:r>
      </w:del>
      <w:r>
        <w:rPr>
          <w:rFonts w:cs="Times New Roman"/>
        </w:rPr>
        <w:t>at 5 Myr with rotation</w:t>
      </w:r>
      <w:r w:rsidRPr="000A6EB6">
        <w:rPr>
          <w:rFonts w:cs="Times New Roman"/>
        </w:rPr>
        <w:t>. Since</w:t>
      </w:r>
      <w:ins w:id="32" w:author="Chris Richardson" w:date="2016-01-23T20:41:00Z">
        <w:r w:rsidR="00481E68">
          <w:rPr>
            <w:rFonts w:cs="Times New Roman"/>
          </w:rPr>
          <w:t xml:space="preserve"> observations of</w:t>
        </w:r>
      </w:ins>
      <w:r w:rsidRPr="000A6EB6">
        <w:rPr>
          <w:rFonts w:cs="Times New Roman"/>
        </w:rPr>
        <w:t xml:space="preserve"> higher ionizatio</w:t>
      </w:r>
      <w:r>
        <w:rPr>
          <w:rFonts w:cs="Times New Roman"/>
        </w:rPr>
        <w:t xml:space="preserve">n emission lines </w:t>
      </w:r>
      <w:del w:id="33" w:author="Chris Richardson" w:date="2016-01-23T20:44:00Z">
        <w:r w:rsidDel="00481E68">
          <w:rPr>
            <w:rFonts w:cs="Times New Roman"/>
          </w:rPr>
          <w:delText>are our focus</w:delText>
        </w:r>
      </w:del>
      <w:ins w:id="34" w:author="Chris Richardson" w:date="2016-01-23T20:44:00Z">
        <w:r w:rsidR="00481E68">
          <w:rPr>
            <w:rFonts w:cs="Times New Roman"/>
          </w:rPr>
          <w:t>spurred the generation of this atlas</w:t>
        </w:r>
      </w:ins>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ins w:id="35" w:author="Chris Richardson" w:date="2016-01-23T20:45:00Z">
        <w:r w:rsidR="00F14F8F">
          <w:rPr>
            <w:rFonts w:eastAsia="Times New Roman" w:cs="Times New Roman"/>
            <w:color w:val="000000"/>
            <w:kern w:val="0"/>
            <w:shd w:val="clear" w:color="auto" w:fill="FFFFFF"/>
            <w:lang w:eastAsia="en-US" w:bidi="ar-SA"/>
          </w:rPr>
          <w:t xml:space="preserve">continuous evolution </w:t>
        </w:r>
      </w:ins>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0CEF770D"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ins w:id="36" w:author="Chris Richardson" w:date="2016-01-23T20:46:00Z">
        <w:r w:rsidR="00010B0D">
          <w:rPr>
            <w:rFonts w:cs="Times New Roman"/>
          </w:rPr>
          <w:t>,</w:t>
        </w:r>
      </w:ins>
      <w:r w:rsidRPr="000A6EB6">
        <w:rPr>
          <w:rFonts w:cs="Times New Roman"/>
        </w:rPr>
        <w:t xml:space="preserve"> </w:t>
      </w:r>
      <w:del w:id="37" w:author="Chris Richardson" w:date="2016-01-23T20:46:00Z">
        <w:r w:rsidRPr="000A6EB6" w:rsidDel="00010B0D">
          <w:rPr>
            <w:rFonts w:cs="Times New Roman"/>
          </w:rPr>
          <w:delText>(</w:delText>
        </w:r>
      </w:del>
      <w:r w:rsidR="005F1275">
        <w:rPr>
          <w:rFonts w:cs="Times New Roman"/>
          <w:i/>
        </w:rPr>
        <w:t>N</w:t>
      </w:r>
      <w:r w:rsidR="005F1275">
        <w:rPr>
          <w:rFonts w:cs="Times New Roman"/>
        </w:rPr>
        <w:t>(H)</w:t>
      </w:r>
      <w:ins w:id="38" w:author="Chris Richardson" w:date="2016-01-23T20:46:00Z">
        <w:r w:rsidR="00010B0D">
          <w:rPr>
            <w:rFonts w:cs="Times New Roman"/>
          </w:rPr>
          <w:t>,</w:t>
        </w:r>
      </w:ins>
      <w:del w:id="39" w:author="Chris Richardson" w:date="2016-01-23T20:46:00Z">
        <w:r w:rsidRPr="005F1275" w:rsidDel="00010B0D">
          <w:rPr>
            <w:rFonts w:cs="Times New Roman"/>
          </w:rPr>
          <w:delText>)</w:delText>
        </w:r>
      </w:del>
      <w:r w:rsidRPr="000A6EB6">
        <w:rPr>
          <w:rFonts w:cs="Times New Roman"/>
        </w:rPr>
        <w:t xml:space="preserve"> and electron temperature</w:t>
      </w:r>
      <w:ins w:id="40" w:author="Chris Richardson" w:date="2016-01-23T20:46:00Z">
        <w:r w:rsidR="00010B0D">
          <w:rPr>
            <w:rFonts w:cs="Times New Roman"/>
          </w:rPr>
          <w:t>,</w:t>
        </w:r>
      </w:ins>
      <w:del w:id="41" w:author="Chris Richardson" w:date="2016-01-23T20:46:00Z">
        <w:r w:rsidRPr="000A6EB6" w:rsidDel="00010B0D">
          <w:rPr>
            <w:rFonts w:cs="Times New Roman"/>
          </w:rPr>
          <w:delText xml:space="preserve"> (</w:delText>
        </w:r>
      </w:del>
      <w:r w:rsidRPr="000A6EB6">
        <w:rPr>
          <w:rFonts w:cs="Times New Roman"/>
          <w:i/>
        </w:rPr>
        <w:t>T</w:t>
      </w:r>
      <w:r w:rsidRPr="000A6EB6">
        <w:rPr>
          <w:rFonts w:cs="Times New Roman"/>
          <w:i/>
          <w:vertAlign w:val="subscript"/>
        </w:rPr>
        <w:t>e</w:t>
      </w:r>
      <w:del w:id="42" w:author="Chris Richardson" w:date="2016-01-23T20:46:00Z">
        <w:r w:rsidRPr="000A6EB6" w:rsidDel="00010B0D">
          <w:rPr>
            <w:rFonts w:cs="Times New Roman"/>
          </w:rPr>
          <w:delText>)</w:delText>
        </w:r>
      </w:del>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189420F4" w14:textId="77777777" w:rsidR="00273867" w:rsidRPr="000A6EB6" w:rsidRDefault="00273867" w:rsidP="00194078">
      <w:pPr>
        <w:rPr>
          <w:rFonts w:cs="Times New Roman"/>
        </w:rPr>
      </w:pPr>
    </w:p>
    <w:p w14:paraId="1ED5F7DA" w14:textId="3C1DE55C" w:rsidR="00482A77" w:rsidRDefault="00273867" w:rsidP="00527555">
      <w:pPr>
        <w:rPr>
          <w:rFonts w:cs="Times New Roman"/>
        </w:rPr>
      </w:pPr>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 critical density</w:t>
      </w:r>
      <w:ins w:id="43" w:author="Chris Richardson" w:date="2016-01-23T20:48:00Z">
        <w:r w:rsidR="00010B0D">
          <w:rPr>
            <w:rFonts w:cs="Times New Roman"/>
          </w:rPr>
          <w:t>,</w:t>
        </w:r>
      </w:ins>
      <w:del w:id="44" w:author="Chris Richardson" w:date="2016-01-23T20:48:00Z">
        <w:r w:rsidRPr="000A6EB6" w:rsidDel="00010B0D">
          <w:rPr>
            <w:rFonts w:cs="Times New Roman"/>
          </w:rPr>
          <w:delText xml:space="preserve"> (</w:delText>
        </w:r>
      </w:del>
      <w:del w:id="45" w:author="Chris Richardson" w:date="2016-01-23T20:50:00Z">
        <w:r w:rsidR="00527555" w:rsidDel="00010B0D">
          <w:rPr>
            <w:rFonts w:cs="Times New Roman"/>
            <w:i/>
          </w:rPr>
          <w:delText>N</w:delText>
        </w:r>
      </w:del>
      <w:ins w:id="46" w:author="Chris Richardson" w:date="2016-01-23T20:50:00Z">
        <w:r w:rsidR="00010B0D">
          <w:rPr>
            <w:rFonts w:cs="Times New Roman"/>
            <w:i/>
          </w:rPr>
          <w:t>n</w:t>
        </w:r>
      </w:ins>
      <w:r w:rsidR="00527555" w:rsidRPr="000A6EB6">
        <w:rPr>
          <w:rFonts w:cs="Times New Roman"/>
          <w:vertAlign w:val="subscript"/>
        </w:rPr>
        <w:t>cr</w:t>
      </w:r>
      <w:ins w:id="47" w:author="Chris Richardson" w:date="2016-01-23T20:50:00Z">
        <w:r w:rsidR="00010B0D">
          <w:rPr>
            <w:rFonts w:cs="Times New Roman"/>
            <w:vertAlign w:val="subscript"/>
          </w:rPr>
          <w:t>it</w:t>
        </w:r>
      </w:ins>
      <w:del w:id="48" w:author="Chris Richardson" w:date="2016-01-23T20:48:00Z">
        <w:r w:rsidRPr="000A6EB6" w:rsidDel="00010B0D">
          <w:rPr>
            <w:rFonts w:cs="Times New Roman"/>
          </w:rPr>
          <w:delText>)</w:delText>
        </w:r>
      </w:del>
      <w:ins w:id="49" w:author="Chris Richardson" w:date="2016-01-23T20:48:00Z">
        <w:r w:rsidR="00010B0D">
          <w:rPr>
            <w:rFonts w:cs="Times New Roman"/>
          </w:rPr>
          <w:t>,</w:t>
        </w:r>
      </w:ins>
      <w:r w:rsidRPr="000A6EB6">
        <w:rPr>
          <w:rFonts w:cs="Times New Roman"/>
        </w:rPr>
        <w:t xml:space="preserve"> values of the </w:t>
      </w:r>
      <w:r w:rsidR="00527555">
        <w:rPr>
          <w:rFonts w:cs="Times New Roman"/>
        </w:rPr>
        <w:t>emission lines</w:t>
      </w:r>
      <w:r w:rsidR="00527555" w:rsidRPr="000A6EB6">
        <w:rPr>
          <w:rFonts w:cs="Times New Roman"/>
        </w:rPr>
        <w:t xml:space="preserve"> </w:t>
      </w:r>
      <w:r w:rsidRPr="000A6EB6">
        <w:rPr>
          <w:rFonts w:cs="Times New Roman"/>
        </w:rPr>
        <w:t xml:space="preserve">we tracked. We know that the low-density limit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del w:id="50" w:author="Chris Richardson" w:date="2016-01-23T20:49:00Z">
        <w:r w:rsidRPr="000A6EB6" w:rsidDel="00010B0D">
          <w:rPr>
            <w:rFonts w:cs="Times New Roman"/>
          </w:rPr>
          <w:delText xml:space="preserve">have </w:delText>
        </w:r>
      </w:del>
      <w:r w:rsidRPr="000A6EB6">
        <w:rPr>
          <w:rFonts w:cs="Times New Roman"/>
        </w:rPr>
        <w:t xml:space="preserve">assumed this as our LDL. The upper limit on hydrogen density was based on the </w:t>
      </w:r>
      <w:r w:rsidRPr="000A6EB6">
        <w:rPr>
          <w:rFonts w:cs="Times New Roman"/>
          <w:i/>
        </w:rPr>
        <w:t>n</w:t>
      </w:r>
      <w:r w:rsidRPr="000A6EB6">
        <w:rPr>
          <w:rFonts w:cs="Times New Roman"/>
          <w:vertAlign w:val="subscript"/>
        </w:rPr>
        <w:t xml:space="preserve">crit </w:t>
      </w:r>
      <w:r w:rsidRPr="000A6EB6">
        <w:rPr>
          <w:rFonts w:cs="Times New Roman"/>
        </w:rPr>
        <w:t xml:space="preserve">values of the higher ionization potential elements we track. For example, </w:t>
      </w:r>
      <w:r w:rsidR="00527555">
        <w:rPr>
          <w:rFonts w:cs="Times New Roman"/>
        </w:rPr>
        <w:t>log(</w:t>
      </w:r>
      <w:del w:id="51" w:author="Chris Richardson" w:date="2016-01-23T20:50:00Z">
        <w:r w:rsidR="00527555" w:rsidDel="00010B0D">
          <w:rPr>
            <w:rFonts w:cs="Times New Roman"/>
            <w:i/>
          </w:rPr>
          <w:delText>N</w:delText>
        </w:r>
      </w:del>
      <w:ins w:id="52" w:author="Chris Richardson" w:date="2016-01-23T20:50:00Z">
        <w:r w:rsidR="00010B0D">
          <w:rPr>
            <w:rFonts w:cs="Times New Roman"/>
            <w:i/>
          </w:rPr>
          <w:t>n</w:t>
        </w:r>
      </w:ins>
      <w:r w:rsidR="00527555" w:rsidRPr="000A6EB6">
        <w:rPr>
          <w:rFonts w:cs="Times New Roman"/>
          <w:vertAlign w:val="subscript"/>
        </w:rPr>
        <w:t>cr</w:t>
      </w:r>
      <w:ins w:id="53"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[C III </w:t>
      </w:r>
      <w:r w:rsidR="00527555" w:rsidRPr="000A6EB6">
        <w:rPr>
          <w:rFonts w:eastAsia="Times New Roman" w:cs="Times New Roman"/>
          <w:color w:val="000000"/>
          <w:shd w:val="clear" w:color="auto" w:fill="FFFFFF"/>
        </w:rPr>
        <w:t>λ</w:t>
      </w:r>
      <w:r w:rsidR="00527555" w:rsidRPr="000A6EB6">
        <w:rPr>
          <w:rFonts w:cs="Times New Roman"/>
        </w:rPr>
        <w:t>1909</w:t>
      </w:r>
      <w:r w:rsidR="00527555">
        <w:rPr>
          <w:rFonts w:cs="Times New Roman"/>
        </w:rPr>
        <w:t>))</w:t>
      </w:r>
      <w:r w:rsidR="00527555" w:rsidRPr="000A6EB6">
        <w:rPr>
          <w:rFonts w:cs="Times New Roman"/>
        </w:rPr>
        <w:t xml:space="preserve"> </w:t>
      </w:r>
      <w:r w:rsidR="00527555">
        <w:rPr>
          <w:rFonts w:cs="Times New Roman"/>
        </w:rPr>
        <w:t xml:space="preserve"> =</w:t>
      </w:r>
      <w:r w:rsidRPr="000A6EB6">
        <w:rPr>
          <w:rFonts w:cs="Times New Roman"/>
        </w:rPr>
        <w:t xml:space="preserve"> </w:t>
      </w:r>
      <w:r w:rsidR="00527555">
        <w:rPr>
          <w:rFonts w:cs="Times New Roman"/>
        </w:rPr>
        <w:t>9</w:t>
      </w:r>
      <w:del w:id="54" w:author="Chris Richardson" w:date="2016-01-23T20:51:00Z">
        <w:r w:rsidRPr="000A6EB6" w:rsidDel="00010B0D">
          <w:rPr>
            <w:rFonts w:cs="Times New Roman"/>
          </w:rPr>
          <w:delText xml:space="preserve">, </w:delText>
        </w:r>
        <w:r w:rsidR="00527555" w:rsidDel="00010B0D">
          <w:rPr>
            <w:rFonts w:cs="Times New Roman"/>
          </w:rPr>
          <w:delText>log(</w:delText>
        </w:r>
      </w:del>
      <w:del w:id="55" w:author="Chris Richardson" w:date="2016-01-23T20:50:00Z">
        <w:r w:rsidR="00527555" w:rsidDel="00010B0D">
          <w:rPr>
            <w:rFonts w:cs="Times New Roman"/>
            <w:i/>
          </w:rPr>
          <w:delText>N</w:delText>
        </w:r>
      </w:del>
      <w:del w:id="56" w:author="Chris Richardson" w:date="2016-01-23T20:51:00Z">
        <w:r w:rsidR="00527555" w:rsidRPr="000A6EB6" w:rsidDel="00010B0D">
          <w:rPr>
            <w:rFonts w:cs="Times New Roman"/>
            <w:vertAlign w:val="subscript"/>
          </w:rPr>
          <w:delText>cr</w:delText>
        </w:r>
        <w:r w:rsidR="00527555" w:rsidDel="00010B0D">
          <w:rPr>
            <w:rFonts w:cs="Times New Roman"/>
          </w:rPr>
          <w:delText>(</w:delText>
        </w:r>
        <w:r w:rsidR="00527555" w:rsidRPr="000A6EB6" w:rsidDel="00010B0D">
          <w:rPr>
            <w:rFonts w:cs="Times New Roman"/>
          </w:rPr>
          <w:delText xml:space="preserve">[Fe X] </w:delText>
        </w:r>
        <w:r w:rsidR="00527555" w:rsidRPr="000A6EB6" w:rsidDel="00010B0D">
          <w:rPr>
            <w:rFonts w:eastAsia="Times New Roman" w:cs="Times New Roman"/>
            <w:color w:val="000000"/>
            <w:shd w:val="clear" w:color="auto" w:fill="FFFFFF"/>
          </w:rPr>
          <w:delText>λ</w:delText>
        </w:r>
        <w:r w:rsidR="00527555" w:rsidRPr="000A6EB6" w:rsidDel="00010B0D">
          <w:rPr>
            <w:rFonts w:cs="Times New Roman"/>
          </w:rPr>
          <w:delText>6374</w:delText>
        </w:r>
        <w:r w:rsidR="00527555" w:rsidDel="00010B0D">
          <w:rPr>
            <w:rFonts w:cs="Times New Roman"/>
          </w:rPr>
          <w:delText>))</w:delText>
        </w:r>
        <w:r w:rsidR="00527555" w:rsidRPr="000A6EB6" w:rsidDel="00010B0D">
          <w:rPr>
            <w:rFonts w:cs="Times New Roman"/>
          </w:rPr>
          <w:delText xml:space="preserve"> </w:delText>
        </w:r>
        <w:r w:rsidR="00527555" w:rsidDel="00010B0D">
          <w:rPr>
            <w:rFonts w:cs="Times New Roman"/>
          </w:rPr>
          <w:delText xml:space="preserve"> =</w:delText>
        </w:r>
        <w:r w:rsidR="00527555" w:rsidRPr="000A6EB6" w:rsidDel="00010B0D">
          <w:rPr>
            <w:rFonts w:cs="Times New Roman"/>
          </w:rPr>
          <w:delText xml:space="preserve"> </w:delText>
        </w:r>
        <w:r w:rsidR="00527555" w:rsidDel="00010B0D">
          <w:rPr>
            <w:rFonts w:cs="Times New Roman"/>
          </w:rPr>
          <w:delText>9.7</w:delText>
        </w:r>
      </w:del>
      <w:r w:rsidR="00527555">
        <w:rPr>
          <w:rFonts w:cs="Times New Roman"/>
        </w:rPr>
        <w:t>,</w:t>
      </w:r>
      <w:r w:rsidRPr="000A6EB6">
        <w:rPr>
          <w:rFonts w:cs="Times New Roman"/>
        </w:rPr>
        <w:t xml:space="preserve"> and </w:t>
      </w:r>
      <w:r w:rsidR="00527555">
        <w:rPr>
          <w:rFonts w:cs="Times New Roman"/>
        </w:rPr>
        <w:t>log(</w:t>
      </w:r>
      <w:del w:id="57" w:author="Chris Richardson" w:date="2016-01-23T20:50:00Z">
        <w:r w:rsidR="00527555" w:rsidDel="00010B0D">
          <w:rPr>
            <w:rFonts w:cs="Times New Roman"/>
            <w:i/>
          </w:rPr>
          <w:delText>N</w:delText>
        </w:r>
      </w:del>
      <w:ins w:id="58" w:author="Chris Richardson" w:date="2016-01-23T20:50:00Z">
        <w:r w:rsidR="00010B0D">
          <w:rPr>
            <w:rFonts w:cs="Times New Roman"/>
            <w:i/>
          </w:rPr>
          <w:t>n</w:t>
        </w:r>
      </w:ins>
      <w:r w:rsidR="00527555" w:rsidRPr="000A6EB6">
        <w:rPr>
          <w:rFonts w:cs="Times New Roman"/>
          <w:vertAlign w:val="subscript"/>
        </w:rPr>
        <w:t>cr</w:t>
      </w:r>
      <w:ins w:id="59" w:author="Chris Richardson" w:date="2016-01-23T20:50:00Z">
        <w:r w:rsidR="00010B0D">
          <w:rPr>
            <w:rFonts w:cs="Times New Roman"/>
            <w:vertAlign w:val="subscript"/>
          </w:rPr>
          <w:t>it</w:t>
        </w:r>
      </w:ins>
      <w:r w:rsidR="00527555">
        <w:rPr>
          <w:rFonts w:cs="Times New Roman"/>
        </w:rPr>
        <w:t>(</w:t>
      </w:r>
      <w:r w:rsidR="00527555" w:rsidRPr="000A6EB6">
        <w:rPr>
          <w:rFonts w:cs="Times New Roman"/>
        </w:rPr>
        <w:t xml:space="preserve">[Ne II] </w:t>
      </w:r>
      <w:r w:rsidR="00527555" w:rsidRPr="000A6EB6">
        <w:rPr>
          <w:rFonts w:eastAsia="Times New Roman" w:cs="Times New Roman"/>
          <w:color w:val="000000"/>
          <w:shd w:val="clear" w:color="auto" w:fill="FFFFFF"/>
        </w:rPr>
        <w:t>λ</w:t>
      </w:r>
      <w:r w:rsidR="00527555" w:rsidRPr="000A6EB6">
        <w:rPr>
          <w:rFonts w:cs="Times New Roman"/>
        </w:rPr>
        <w:t>5754</w:t>
      </w:r>
      <w:r w:rsidR="00527555">
        <w:rPr>
          <w:rFonts w:cs="Times New Roman"/>
        </w:rPr>
        <w:t>))</w:t>
      </w:r>
      <w:r w:rsidR="00527555" w:rsidRPr="000A6EB6">
        <w:rPr>
          <w:rFonts w:cs="Times New Roman"/>
        </w:rPr>
        <w:t xml:space="preserve"> </w:t>
      </w:r>
      <w:r w:rsidR="00527555">
        <w:rPr>
          <w:rFonts w:cs="Times New Roman"/>
        </w:rPr>
        <w:t xml:space="preserve"> =</w:t>
      </w:r>
      <w:r w:rsidR="00527555" w:rsidRPr="000A6EB6">
        <w:rPr>
          <w:rFonts w:cs="Times New Roman"/>
        </w:rPr>
        <w:t xml:space="preserve"> </w:t>
      </w:r>
      <w:r w:rsidR="00527555">
        <w:rPr>
          <w:rFonts w:cs="Times New Roman"/>
        </w:rPr>
        <w:t xml:space="preserve">7.5. </w:t>
      </w:r>
      <w:r w:rsidRPr="000A6EB6">
        <w:rPr>
          <w:rFonts w:cs="Times New Roman"/>
        </w:rPr>
        <w:t xml:space="preserve">With </w:t>
      </w:r>
      <w:r w:rsidR="00527555">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our peak </w:t>
      </w:r>
      <w:del w:id="60" w:author="Chris Richardson" w:date="2016-01-23T20:51:00Z">
        <w:r w:rsidR="00482A77" w:rsidDel="00E45146">
          <w:rPr>
            <w:rFonts w:cs="Times New Roman"/>
            <w:i/>
          </w:rPr>
          <w:delText>N</w:delText>
        </w:r>
      </w:del>
      <w:ins w:id="61" w:author="Chris Richardson" w:date="2016-01-23T20:51:00Z">
        <w:r w:rsidR="00E45146">
          <w:rPr>
            <w:rFonts w:cs="Times New Roman"/>
            <w:i/>
          </w:rPr>
          <w:t>n</w:t>
        </w:r>
      </w:ins>
      <w:r w:rsidR="00482A77" w:rsidRPr="000A6EB6">
        <w:rPr>
          <w:rFonts w:cs="Times New Roman"/>
          <w:vertAlign w:val="subscript"/>
        </w:rPr>
        <w:t>cr</w:t>
      </w:r>
      <w:ins w:id="62" w:author="Chris Richardson" w:date="2016-01-23T20:51:00Z">
        <w:r w:rsidR="00E45146">
          <w:rPr>
            <w:rFonts w:cs="Times New Roman"/>
            <w:vertAlign w:val="subscript"/>
          </w:rPr>
          <w:t>it</w:t>
        </w:r>
      </w:ins>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sidR="00482A77">
        <w:rPr>
          <w:rFonts w:cs="Times New Roman"/>
        </w:rPr>
        <w:t xml:space="preserve"> on</w:t>
      </w:r>
      <w:r w:rsidR="00482A77" w:rsidRPr="00482A77">
        <w:rPr>
          <w:rFonts w:cs="Times New Roman"/>
          <w:i/>
        </w:rPr>
        <w:t xml:space="preserve"> </w:t>
      </w:r>
      <w:r w:rsidR="00482A77" w:rsidRPr="000A6EB6">
        <w:rPr>
          <w:rFonts w:cs="Times New Roman"/>
          <w:i/>
        </w:rPr>
        <w:t>n</w:t>
      </w:r>
      <w:r w:rsidR="00482A77" w:rsidRPr="000A6EB6">
        <w:rPr>
          <w:rFonts w:cs="Times New Roman"/>
          <w:vertAlign w:val="subscript"/>
        </w:rPr>
        <w:t>H</w:t>
      </w:r>
      <w:r w:rsidRPr="000A6EB6">
        <w:rPr>
          <w:rFonts w:cs="Times New Roman"/>
        </w:rPr>
        <w:t xml:space="preserve">. </w:t>
      </w:r>
    </w:p>
    <w:p w14:paraId="309BA2DE" w14:textId="77777777" w:rsidR="00482A77" w:rsidRDefault="00482A77" w:rsidP="00527555">
      <w:pPr>
        <w:rPr>
          <w:rFonts w:cs="Times New Roman"/>
        </w:rPr>
      </w:pPr>
    </w:p>
    <w:p w14:paraId="58684009" w14:textId="7E896CBF" w:rsidR="00273867" w:rsidRPr="000A6EB6" w:rsidRDefault="00273867" w:rsidP="00527555">
      <w:pPr>
        <w:rPr>
          <w:rFonts w:cs="Times New Roman"/>
        </w:rPr>
      </w:pPr>
      <w:r w:rsidRPr="000A6EB6">
        <w:rPr>
          <w:rFonts w:cs="Times New Roman"/>
        </w:rPr>
        <w:t xml:space="preserve">We observationally justify our </w:t>
      </w:r>
      <w:r w:rsidR="00482A77" w:rsidRPr="000A6EB6">
        <w:rPr>
          <w:rFonts w:cs="Times New Roman"/>
          <w:i/>
        </w:rPr>
        <w:t>n</w:t>
      </w:r>
      <w:r w:rsidR="00482A77" w:rsidRPr="000A6EB6">
        <w:rPr>
          <w:rFonts w:cs="Times New Roman"/>
          <w:vertAlign w:val="subscript"/>
        </w:rPr>
        <w:t>H</w:t>
      </w:r>
      <w:r w:rsidR="00482A77" w:rsidRPr="000A6EB6">
        <w:rPr>
          <w:rFonts w:cs="Times New Roman"/>
        </w:rPr>
        <w:t xml:space="preserve"> </w:t>
      </w:r>
      <w:r w:rsidRPr="000A6EB6">
        <w:rPr>
          <w:rFonts w:cs="Times New Roman"/>
        </w:rPr>
        <w:t>limit through recent observations of ultra-compact and hyper-compact H II regions (Hoare et al. 2007</w:t>
      </w:r>
      <w:r>
        <w:rPr>
          <w:rFonts w:cs="Times New Roman"/>
        </w:rPr>
        <w:t>,</w:t>
      </w:r>
      <w:r w:rsidRPr="000A6EB6">
        <w:rPr>
          <w:rFonts w:cs="Times New Roman"/>
        </w:rPr>
        <w:t xml:space="preserve"> Sánchez-Monge et al. 2011).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Combining the theoretically possible with the observed, we </w:t>
      </w:r>
      <w:r>
        <w:rPr>
          <w:rFonts w:cs="Times New Roman"/>
        </w:rPr>
        <w:t>limit</w:t>
      </w:r>
      <w:r w:rsidRPr="000A6EB6">
        <w:rPr>
          <w:rFonts w:cs="Times New Roman"/>
        </w:rPr>
        <w:t xml:space="preserve"> the </w:t>
      </w:r>
      <w:r w:rsidR="00482A77" w:rsidRPr="000A6EB6">
        <w:rPr>
          <w:rFonts w:cs="Times New Roman"/>
          <w:i/>
        </w:rPr>
        <w:t>n</w:t>
      </w:r>
      <w:r w:rsidR="00482A77"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xml:space="preserve">) ≤ 10. </w:t>
      </w:r>
    </w:p>
    <w:p w14:paraId="54799C26" w14:textId="77777777" w:rsidR="00273867" w:rsidRDefault="00273867" w:rsidP="00194078">
      <w:pPr>
        <w:rPr>
          <w:rFonts w:cs="Times New Roman"/>
        </w:rPr>
      </w:pPr>
    </w:p>
    <w:p w14:paraId="5AD4E8DF" w14:textId="029581F5" w:rsidR="00273867" w:rsidRPr="000A6EB6" w:rsidRDefault="00273867" w:rsidP="00273867">
      <w:pPr>
        <w:autoSpaceDE w:val="0"/>
        <w:autoSpaceDN w:val="0"/>
        <w:adjustRightInd w:val="0"/>
        <w:rPr>
          <w:rFonts w:cs="Times New Roman"/>
        </w:rPr>
      </w:pPr>
      <w:r w:rsidRPr="000A6EB6">
        <w:rPr>
          <w:rFonts w:cs="Times New Roman"/>
        </w:rPr>
        <w:t>Our study</w:t>
      </w:r>
      <w:r w:rsidR="003A7C7C">
        <w:rPr>
          <w:rFonts w:cs="Times New Roman"/>
        </w:rPr>
        <w:t>’s range of</w:t>
      </w:r>
      <w:r w:rsidRPr="000A6EB6">
        <w:rPr>
          <w:rFonts w:cs="Times New Roman"/>
        </w:rPr>
        <w:t xml:space="preserve"> </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w:t>
      </w:r>
      <w:del w:id="63" w:author="Chris Richardson" w:date="2016-01-23T20:51:00Z">
        <w:r w:rsidR="003A7C7C" w:rsidDel="00D37E12">
          <w:rPr>
            <w:rFonts w:cs="Times New Roman"/>
          </w:rPr>
          <w:delText xml:space="preserve"> </w:delText>
        </w:r>
      </w:del>
      <w:r w:rsidR="003A7C7C">
        <w:rPr>
          <w:rFonts w:cs="Times New Roman"/>
        </w:rPr>
        <w:t>values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sidR="003A7C7C">
        <w:rPr>
          <w:rFonts w:cs="Times New Roman"/>
        </w:rPr>
        <w:t>) is broader than what is typically seen in the literature (</w:t>
      </w:r>
      <w:r w:rsidRPr="000A6EB6">
        <w:rPr>
          <w:rFonts w:cs="Times New Roman"/>
        </w:rPr>
        <w:t>Levesque et al. 2010, Pellegrini et al. 2009</w:t>
      </w:r>
      <w:r>
        <w:rPr>
          <w:rFonts w:cs="Times New Roman"/>
        </w:rPr>
        <w:t xml:space="preserve">, </w:t>
      </w:r>
      <w:r w:rsidRPr="000A6EB6">
        <w:rPr>
          <w:rFonts w:cs="Times New Roman"/>
        </w:rPr>
        <w:t>Richardson et al. 2013, Stasinska &amp; Leitherer 1996).</w:t>
      </w:r>
      <w:r w:rsidR="003A7C7C">
        <w:rPr>
          <w:rFonts w:cs="Times New Roman"/>
        </w:rPr>
        <w:t xml:space="preserve"> S</w:t>
      </w:r>
      <w:r w:rsidRPr="000A6EB6">
        <w:rPr>
          <w:rFonts w:cs="Times New Roman"/>
        </w:rPr>
        <w:t xml:space="preserve">ince we are aiming to </w:t>
      </w:r>
      <w:del w:id="64" w:author="Chris Richardson" w:date="2016-01-23T21:00:00Z">
        <w:r w:rsidRPr="000A6EB6" w:rsidDel="00D206AE">
          <w:rPr>
            <w:rFonts w:cs="Times New Roman"/>
          </w:rPr>
          <w:delText xml:space="preserve">reproduce </w:delText>
        </w:r>
      </w:del>
      <w:ins w:id="65" w:author="Chris Richardson" w:date="2016-01-23T21:00:00Z">
        <w:r w:rsidR="00D206AE">
          <w:rPr>
            <w:rFonts w:cs="Times New Roman"/>
          </w:rPr>
          <w:t>understand the nature of</w:t>
        </w:r>
        <w:r w:rsidR="00D206AE" w:rsidRPr="000A6EB6">
          <w:rPr>
            <w:rFonts w:cs="Times New Roman"/>
          </w:rPr>
          <w:t xml:space="preserve"> </w:t>
        </w:r>
      </w:ins>
      <w:r w:rsidRPr="000A6EB6">
        <w:rPr>
          <w:rFonts w:cs="Times New Roman"/>
        </w:rPr>
        <w:t>high ionization emission lines</w:t>
      </w:r>
      <w:ins w:id="66" w:author="Chris Richardson" w:date="2016-01-23T21:00:00Z">
        <w:r w:rsidR="00D206AE">
          <w:rPr>
            <w:rFonts w:cs="Times New Roman"/>
          </w:rPr>
          <w:t xml:space="preserve"> observations</w:t>
        </w:r>
      </w:ins>
      <w:r w:rsidRPr="000A6EB6">
        <w:rPr>
          <w:rFonts w:cs="Times New Roman"/>
        </w:rPr>
        <w:t>,</w:t>
      </w:r>
      <w:ins w:id="67" w:author="Chris Richardson" w:date="2016-01-23T21:01:00Z">
        <w:r w:rsidR="00D206AE">
          <w:rPr>
            <w:rFonts w:cs="Times New Roman"/>
          </w:rPr>
          <w:t xml:space="preserve"> at high-</w:t>
        </w:r>
        <w:r w:rsidR="00D206AE">
          <w:rPr>
            <w:rFonts w:cs="Times New Roman"/>
            <w:i/>
          </w:rPr>
          <w:t>z</w:t>
        </w:r>
        <w:r w:rsidR="00D206AE">
          <w:rPr>
            <w:rFonts w:cs="Times New Roman"/>
          </w:rPr>
          <w:t xml:space="preserve"> in particular </w:t>
        </w:r>
      </w:ins>
      <w:moveToRangeStart w:id="68" w:author="Chris Richardson" w:date="2016-01-23T21:01:00Z" w:name="move315202214"/>
      <w:moveTo w:id="69" w:author="Chris Richardson" w:date="2016-01-23T21:01:00Z">
        <w:r w:rsidR="00D206AE" w:rsidRPr="000A6EB6">
          <w:rPr>
            <w:rFonts w:cs="Times New Roman"/>
          </w:rPr>
          <w:t>(Richa</w:t>
        </w:r>
        <w:r w:rsidR="00D206AE">
          <w:rPr>
            <w:rFonts w:cs="Times New Roman"/>
          </w:rPr>
          <w:t>r</w:t>
        </w:r>
        <w:r w:rsidR="00D206AE" w:rsidRPr="000A6EB6">
          <w:rPr>
            <w:rFonts w:cs="Times New Roman"/>
          </w:rPr>
          <w:t>dson et al. 2013, Fosbury et al. 2003, Richard et al. 2011, Erb et al. 2010)</w:t>
        </w:r>
      </w:moveTo>
      <w:moveToRangeEnd w:id="68"/>
      <w:ins w:id="70" w:author="Chris Richardson" w:date="2016-01-23T21:01:00Z">
        <w:r w:rsidR="00D206AE">
          <w:rPr>
            <w:rFonts w:cs="Times New Roman"/>
          </w:rPr>
          <w:t>,</w:t>
        </w:r>
      </w:ins>
      <w:r w:rsidRPr="000A6EB6">
        <w:rPr>
          <w:rFonts w:cs="Times New Roman"/>
        </w:rPr>
        <w:t xml:space="preserve"> we </w:t>
      </w:r>
      <w:del w:id="71" w:author="Chris Richardson" w:date="2016-01-23T20:59:00Z">
        <w:r w:rsidRPr="000A6EB6" w:rsidDel="00D206AE">
          <w:rPr>
            <w:rFonts w:cs="Times New Roman"/>
          </w:rPr>
          <w:delText xml:space="preserve">range </w:delText>
        </w:r>
      </w:del>
      <w:ins w:id="72" w:author="Chris Richardson" w:date="2016-01-23T20:59:00Z">
        <w:r w:rsidR="00D206AE">
          <w:rPr>
            <w:rFonts w:cs="Times New Roman"/>
          </w:rPr>
          <w:t>extend</w:t>
        </w:r>
        <w:r w:rsidR="00D206AE" w:rsidRPr="000A6EB6">
          <w:rPr>
            <w:rFonts w:cs="Times New Roman"/>
          </w:rPr>
          <w:t xml:space="preserve"> </w:t>
        </w:r>
      </w:ins>
      <w:r w:rsidRPr="000A6EB6">
        <w:rPr>
          <w:rFonts w:cs="Times New Roman"/>
        </w:rPr>
        <w:t>to higher</w:t>
      </w:r>
      <w:r>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w:t>
      </w:r>
      <w:r w:rsidR="003A7C7C">
        <w:rPr>
          <w:rFonts w:cs="Times New Roman"/>
        </w:rPr>
        <w:t>what is typical</w:t>
      </w:r>
      <w:ins w:id="73" w:author="Chris Richardson" w:date="2016-01-23T21:01:00Z">
        <w:r w:rsidR="00D206AE">
          <w:rPr>
            <w:rFonts w:cs="Times New Roman"/>
          </w:rPr>
          <w:t>ly used in simulations of H II regions and starburst galaxies.</w:t>
        </w:r>
      </w:ins>
      <w:del w:id="74" w:author="Chris Richardson" w:date="2016-01-23T21:01:00Z">
        <w:r w:rsidRPr="000A6EB6" w:rsidDel="00D206AE">
          <w:rPr>
            <w:rFonts w:cs="Times New Roman"/>
          </w:rPr>
          <w:delText xml:space="preserve">. Additionally, higher </w:delText>
        </w:r>
        <w:r w:rsidRPr="000A6EB6" w:rsidDel="00D206AE">
          <w:rPr>
            <w:rFonts w:cs="Times New Roman"/>
            <w:i/>
          </w:rPr>
          <w:delText>φ</w:delText>
        </w:r>
        <w:r w:rsidRPr="000A6EB6" w:rsidDel="00D206AE">
          <w:rPr>
            <w:rFonts w:cs="Times New Roman"/>
            <w:vertAlign w:val="subscript"/>
          </w:rPr>
          <w:delText>H</w:delText>
        </w:r>
        <w:r w:rsidRPr="000A6EB6" w:rsidDel="00D206AE">
          <w:rPr>
            <w:rFonts w:cs="Times New Roman"/>
          </w:rPr>
          <w:delText xml:space="preserve"> values are observed in high redshift galaxies, another area our study probes</w:delText>
        </w:r>
      </w:del>
      <w:moveFromRangeStart w:id="75" w:author="Chris Richardson" w:date="2016-01-23T21:01:00Z" w:name="move315202214"/>
      <w:moveFrom w:id="76" w:author="Chris Richardson" w:date="2016-01-23T21:01:00Z">
        <w:del w:id="77" w:author="Chris Richardson" w:date="2016-01-23T21:01:00Z">
          <w:r w:rsidRPr="000A6EB6" w:rsidDel="00D206AE">
            <w:rPr>
              <w:rFonts w:cs="Times New Roman"/>
            </w:rPr>
            <w:delText xml:space="preserve"> </w:delText>
          </w:r>
        </w:del>
        <w:r w:rsidRPr="000A6EB6" w:rsidDel="00D206AE">
          <w:rPr>
            <w:rFonts w:cs="Times New Roman"/>
          </w:rPr>
          <w:t>(Richa</w:t>
        </w:r>
        <w:r w:rsidDel="00D206AE">
          <w:rPr>
            <w:rFonts w:cs="Times New Roman"/>
          </w:rPr>
          <w:t>r</w:t>
        </w:r>
        <w:r w:rsidRPr="000A6EB6" w:rsidDel="00D206AE">
          <w:rPr>
            <w:rFonts w:cs="Times New Roman"/>
          </w:rPr>
          <w:t>dson et al. 2013, Fosbury et al. 2003, Richard et al. 2011, Erb et al. 2010)</w:t>
        </w:r>
      </w:moveFrom>
      <w:moveFromRangeEnd w:id="75"/>
      <w:r w:rsidRPr="000A6EB6">
        <w:rPr>
          <w:rFonts w:cs="Times New Roman"/>
        </w:rPr>
        <w:t xml:space="preserve">. </w:t>
      </w:r>
    </w:p>
    <w:p w14:paraId="3A4832D6" w14:textId="77777777" w:rsidR="00194078" w:rsidRDefault="00194078" w:rsidP="00194078">
      <w:pPr>
        <w:rPr>
          <w:ins w:id="78" w:author="Helen  Meskhidze" w:date="2016-01-15T14:20:00Z"/>
          <w:rFonts w:cs="Times New Roman"/>
        </w:rPr>
      </w:pPr>
    </w:p>
    <w:p w14:paraId="56ED76B0" w14:textId="7CAF3D70" w:rsidR="003A7C7C" w:rsidRPr="003A7C7C" w:rsidRDefault="003A7C7C" w:rsidP="00194078">
      <w:pPr>
        <w:rPr>
          <w:ins w:id="79" w:author="Helen  Meskhidze" w:date="2016-01-15T14:20:00Z"/>
          <w:rFonts w:cs="Times New Roman"/>
          <w:i/>
        </w:rPr>
      </w:pPr>
      <w:ins w:id="80" w:author="Helen  Meskhidze" w:date="2016-01-15T14:20:00Z">
        <w:r w:rsidRPr="00C41639">
          <w:rPr>
            <w:rFonts w:cs="Times New Roman"/>
            <w:i/>
            <w:highlight w:val="yellow"/>
            <w:rPrChange w:id="81" w:author="Chris Richardson" w:date="2016-01-23T22:02:00Z">
              <w:rPr>
                <w:rFonts w:cs="Times New Roman"/>
                <w:i/>
              </w:rPr>
            </w:rPrChange>
          </w:rPr>
          <w:t>3.1.5 Alternative Representations of Our Parameter Space</w:t>
        </w:r>
      </w:ins>
      <w:ins w:id="82" w:author="Chris Richardson" w:date="2016-01-23T22:01:00Z">
        <w:r w:rsidR="00C41639" w:rsidRPr="00C41639">
          <w:rPr>
            <w:rFonts w:cs="Times New Roman"/>
            <w:i/>
            <w:highlight w:val="yellow"/>
            <w:rPrChange w:id="83" w:author="Chris Richardson" w:date="2016-01-23T22:02:00Z">
              <w:rPr>
                <w:rFonts w:cs="Times New Roman"/>
                <w:i/>
              </w:rPr>
            </w:rPrChange>
          </w:rPr>
          <w:t xml:space="preserve"> [I’m not sure this is the correct way to revise this section, but I agree it needs work. It makes my head hurt reading through it again.]</w:t>
        </w:r>
      </w:ins>
    </w:p>
    <w:p w14:paraId="6EEF2962" w14:textId="77777777" w:rsidR="003A7C7C" w:rsidRPr="000A6EB6" w:rsidRDefault="003A7C7C" w:rsidP="00194078">
      <w:pPr>
        <w:rPr>
          <w:rFonts w:cs="Times New Roman"/>
        </w:rPr>
      </w:pPr>
    </w:p>
    <w:p w14:paraId="7ED2FCA0" w14:textId="5A2796D6" w:rsidR="00194078" w:rsidRPr="000A6EB6" w:rsidRDefault="00273867" w:rsidP="00194078">
      <w:pPr>
        <w:rPr>
          <w:rFonts w:cs="Times New Roman"/>
        </w:rPr>
      </w:pPr>
      <w:r>
        <w:rPr>
          <w:rFonts w:cs="Times New Roman"/>
        </w:rPr>
        <w:t>In order to better situate our study in the context of the literature, we will map our parameter space to other representations. A common representation of this parameter space is to use</w:t>
      </w:r>
      <w:r w:rsidR="00194078" w:rsidRPr="000A6EB6">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w:t>
      </w:r>
      <w:r w:rsidR="007D7D41" w:rsidRPr="007D7D41">
        <w:rPr>
          <w:rFonts w:cs="Times New Roman"/>
        </w:rPr>
        <w:t xml:space="preserve"> </w:t>
      </w:r>
      <w:r w:rsidR="007D7D41">
        <w:rPr>
          <w:rFonts w:cs="Times New Roman"/>
        </w:rPr>
        <w:t xml:space="preserve">the </w:t>
      </w:r>
      <w:r w:rsidR="007D7D41"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sidR="007D7D41">
        <w:rPr>
          <w:rFonts w:cs="Times New Roman"/>
        </w:rPr>
        <w:t xml:space="preserve">, </w:t>
      </w:r>
      <w:r w:rsidR="00194078" w:rsidRPr="000A6EB6">
        <w:rPr>
          <w:rFonts w:cs="Times New Roman"/>
        </w:rPr>
        <w:t xml:space="preserve">and </w:t>
      </w:r>
      <w:r w:rsidR="00194078" w:rsidRPr="000A6EB6">
        <w:rPr>
          <w:rFonts w:cs="Times New Roman"/>
          <w:i/>
        </w:rPr>
        <w:t>r</w:t>
      </w:r>
      <w:r w:rsidR="007D7D41">
        <w:rPr>
          <w:rFonts w:cs="Times New Roman"/>
          <w:i/>
        </w:rPr>
        <w:t xml:space="preserve">, </w:t>
      </w:r>
      <w:r w:rsidR="007D7D41">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sidR="007D7D41">
        <w:rPr>
          <w:rFonts w:cs="Times New Roman"/>
        </w:rPr>
        <w:t xml:space="preserve">, </w:t>
      </w:r>
      <w:r w:rsidR="00194078" w:rsidRPr="000A6EB6">
        <w:rPr>
          <w:rFonts w:cs="Times New Roman"/>
          <w:i/>
        </w:rPr>
        <w:t>Q</w:t>
      </w:r>
      <w:r w:rsidR="00194078" w:rsidRPr="000A6EB6">
        <w:rPr>
          <w:rFonts w:cs="Times New Roman"/>
          <w:vertAlign w:val="subscript"/>
        </w:rPr>
        <w:t>H</w:t>
      </w:r>
      <w:r w:rsidR="007D7D41">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7CAE3CF1" w14:textId="1312197D" w:rsidR="003A7C7C" w:rsidRPr="000A6EB6" w:rsidRDefault="003A7C7C" w:rsidP="003A7C7C">
      <w:pPr>
        <w:rPr>
          <w:rFonts w:cs="Times New Roman"/>
        </w:rPr>
      </w:pPr>
      <w:r w:rsidRPr="000A6EB6">
        <w:rPr>
          <w:rFonts w:cs="Times New Roman"/>
        </w:rPr>
        <w:t>A typical H II region simulation (</w:t>
      </w:r>
      <w:r>
        <w:rPr>
          <w:rFonts w:cs="Times New Roman"/>
        </w:rPr>
        <w:t>e.g. Orion</w:t>
      </w:r>
      <w:r w:rsidRPr="000A6EB6">
        <w:rPr>
          <w:rFonts w:cs="Times New Roman"/>
        </w:rPr>
        <w:t>)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w:t>
      </w:r>
      <w:r>
        <w:rPr>
          <w:rFonts w:cs="Times New Roman"/>
        </w:rPr>
        <w:t>for lower limit</w:t>
      </w:r>
      <w:r w:rsidRPr="000A6EB6">
        <w:rPr>
          <w:rFonts w:cs="Times New Roman"/>
        </w:rPr>
        <w:t xml:space="preserve"> and Hanson et al. 1997 for </w:t>
      </w:r>
      <w:r>
        <w:rPr>
          <w:rFonts w:cs="Times New Roman"/>
        </w:rPr>
        <w:t>upper limit</w:t>
      </w:r>
      <w:r w:rsidRPr="000A6EB6">
        <w:rPr>
          <w:rFonts w:cs="Times New Roman"/>
        </w:rPr>
        <w:t xml:space="preserve">). Pellegrini et al. (2007)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w:t>
      </w:r>
      <w:r>
        <w:rPr>
          <w:rFonts w:cs="Times New Roman"/>
        </w:rPr>
        <w:t>and</w:t>
      </w:r>
      <w:r w:rsidRPr="000A6EB6">
        <w:rPr>
          <w:rFonts w:cs="Times New Roman"/>
        </w:rPr>
        <w:t xml:space="preserve">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Orion. </w:t>
      </w:r>
      <w:r>
        <w:rPr>
          <w:rFonts w:cs="Times New Roman"/>
        </w:rPr>
        <w:t>Consequently, a</w:t>
      </w:r>
      <w:r w:rsidRPr="000A6EB6">
        <w:rPr>
          <w:rFonts w:cs="Times New Roman"/>
        </w:rPr>
        <w:t xml:space="preserve"> typical Orion simulation yields a radius of about 1.111 x 10</w:t>
      </w:r>
      <w:r w:rsidRPr="000A6EB6">
        <w:rPr>
          <w:rFonts w:cs="Times New Roman"/>
          <w:vertAlign w:val="superscript"/>
        </w:rPr>
        <w:t xml:space="preserve">18 </w:t>
      </w:r>
      <w:r w:rsidRPr="000A6EB6">
        <w:rPr>
          <w:rFonts w:cs="Times New Roman"/>
        </w:rPr>
        <w:t xml:space="preserve">cm. </w:t>
      </w:r>
      <w:r>
        <w:rPr>
          <w:rFonts w:cs="Times New Roman"/>
        </w:rPr>
        <w:t>If</w:t>
      </w:r>
      <w:r w:rsidRPr="000A6EB6">
        <w:rPr>
          <w:rFonts w:cs="Times New Roman"/>
        </w:rPr>
        <w:t xml:space="preserve"> we compute the radius range assumed by our simulation</w:t>
      </w:r>
      <w:r>
        <w:rPr>
          <w:rFonts w:cs="Times New Roman"/>
        </w:rPr>
        <w:t xml:space="preserve"> given the </w:t>
      </w:r>
      <w:r w:rsidRPr="000A6EB6">
        <w:rPr>
          <w:rFonts w:cs="Times New Roman"/>
          <w:i/>
        </w:rPr>
        <w:t>Q</w:t>
      </w:r>
      <w:r w:rsidRPr="000A6EB6">
        <w:rPr>
          <w:rFonts w:cs="Times New Roman"/>
          <w:vertAlign w:val="subscript"/>
        </w:rPr>
        <w:t>H</w:t>
      </w:r>
      <w:r>
        <w:rPr>
          <w:rFonts w:cs="Times New Roman"/>
        </w:rPr>
        <w:t xml:space="preserve"> used by </w:t>
      </w:r>
      <w:r w:rsidRPr="000A6EB6">
        <w:rPr>
          <w:rFonts w:cs="Times New Roman"/>
        </w:rPr>
        <w:t>Pellegrini et al. (2007),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w:t>
      </w:r>
      <w:r>
        <w:rPr>
          <w:rFonts w:cs="Times New Roman"/>
        </w:rPr>
        <w:t>hus we see that t</w:t>
      </w:r>
      <w:r w:rsidRPr="000A6EB6">
        <w:rPr>
          <w:rFonts w:cs="Times New Roman"/>
        </w:rPr>
        <w:t>he radius of 10</w:t>
      </w:r>
      <w:r w:rsidRPr="000A6EB6">
        <w:rPr>
          <w:rFonts w:cs="Times New Roman"/>
          <w:vertAlign w:val="superscript"/>
        </w:rPr>
        <w:t>18</w:t>
      </w:r>
      <w:r w:rsidRPr="000A6EB6">
        <w:rPr>
          <w:rFonts w:cs="Times New Roman"/>
        </w:rPr>
        <w:t xml:space="preserve"> cm assumed by Pellegrini et al. (2007) is near the upper limit of our simulation. </w:t>
      </w:r>
      <w:r w:rsidR="00D758F7">
        <w:rPr>
          <w:rFonts w:cs="Times New Roman"/>
        </w:rPr>
        <w:t>T</w:t>
      </w:r>
      <w:r w:rsidRPr="000A6EB6">
        <w:rPr>
          <w:rFonts w:cs="Times New Roman"/>
        </w:rPr>
        <w:t>he</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w:t>
      </w:r>
      <w:r>
        <w:rPr>
          <w:rFonts w:cs="Times New Roman"/>
        </w:rPr>
        <w:t xml:space="preserve"> used by </w:t>
      </w:r>
      <w:r w:rsidRPr="000A6EB6">
        <w:rPr>
          <w:rFonts w:cs="Times New Roman"/>
        </w:rPr>
        <w:t>Pellegrini et al. (2007)</w:t>
      </w:r>
      <w:r w:rsidR="00D758F7">
        <w:rPr>
          <w:rFonts w:cs="Times New Roman"/>
        </w:rPr>
        <w:t xml:space="preserve"> also</w:t>
      </w:r>
      <w:r w:rsidRPr="000A6EB6">
        <w:rPr>
          <w:rFonts w:cs="Times New Roman"/>
        </w:rPr>
        <w:t xml:space="preserve"> falls within the range of our simul</w:t>
      </w:r>
      <w:r>
        <w:rPr>
          <w:rFonts w:cs="Times New Roman"/>
        </w:rPr>
        <w:t>ation</w:t>
      </w:r>
      <w:r w:rsidRPr="000A6EB6">
        <w:rPr>
          <w:rFonts w:cs="Times New Roman"/>
        </w:rPr>
        <w:t xml:space="preserve">. </w:t>
      </w:r>
      <w:r>
        <w:rPr>
          <w:rFonts w:cs="Times New Roman"/>
        </w:rPr>
        <w:t>Noting</w:t>
      </w:r>
      <w:r w:rsidRPr="000A6EB6">
        <w:rPr>
          <w:rFonts w:cs="Times New Roman"/>
        </w:rPr>
        <w:t xml:space="preserve">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100001B6" w14:textId="38688EC0" w:rsidR="003A7C7C" w:rsidRDefault="003A7C7C" w:rsidP="003A7C7C">
      <w:pPr>
        <w:tabs>
          <w:tab w:val="left" w:pos="1163"/>
        </w:tabs>
        <w:rPr>
          <w:rFonts w:cs="Times New Roman"/>
        </w:rPr>
      </w:pPr>
      <w:r w:rsidRPr="000A6EB6">
        <w:rPr>
          <w:rFonts w:cs="Times New Roman"/>
        </w:rPr>
        <w:tab/>
      </w:r>
    </w:p>
    <w:p w14:paraId="2896CF9C" w14:textId="6ADE4D8A" w:rsidR="003A7C7C" w:rsidRDefault="00D758F7" w:rsidP="00D758F7">
      <w:pPr>
        <w:tabs>
          <w:tab w:val="left" w:pos="1163"/>
        </w:tabs>
        <w:rPr>
          <w:rFonts w:cs="Times New Roman"/>
        </w:rPr>
      </w:pPr>
      <w:r>
        <w:rPr>
          <w:rFonts w:cs="Times New Roman"/>
        </w:rPr>
        <w:t xml:space="preserve">We can also consider our parameter space in the context of the limiting values of </w:t>
      </w:r>
      <w:r w:rsidRPr="000A6EB6">
        <w:rPr>
          <w:rFonts w:cs="Times New Roman"/>
          <w:i/>
        </w:rPr>
        <w:t>Q</w:t>
      </w:r>
      <w:r>
        <w:rPr>
          <w:rFonts w:cs="Times New Roman"/>
          <w:vertAlign w:val="subscript"/>
        </w:rPr>
        <w:t>H</w:t>
      </w:r>
      <w:r>
        <w:rPr>
          <w:rFonts w:cs="Times New Roman"/>
        </w:rPr>
        <w:t xml:space="preserve"> given in the literature. </w:t>
      </w:r>
      <w:r w:rsidR="003A7C7C" w:rsidRPr="000A6EB6">
        <w:rPr>
          <w:rFonts w:cs="Times New Roman"/>
        </w:rPr>
        <w:t xml:space="preserve">Stasinska and Leitherer (1996) give upper and lower limits for the values of </w:t>
      </w:r>
      <w:r w:rsidR="003A7C7C" w:rsidRPr="000A6EB6">
        <w:rPr>
          <w:rFonts w:cs="Times New Roman"/>
          <w:i/>
        </w:rPr>
        <w:t>Q</w:t>
      </w:r>
      <w:r>
        <w:rPr>
          <w:rFonts w:cs="Times New Roman"/>
          <w:vertAlign w:val="subscript"/>
        </w:rPr>
        <w:t>H</w:t>
      </w:r>
      <w:r>
        <w:rPr>
          <w:rFonts w:cs="Times New Roman"/>
        </w:rPr>
        <w:t>:</w:t>
      </w:r>
      <w:r>
        <w:rPr>
          <w:rFonts w:cs="Times New Roman"/>
          <w:vertAlign w:val="subscript"/>
        </w:rPr>
        <w:t xml:space="preserve"> </w:t>
      </w:r>
      <w:r w:rsidR="003A7C7C" w:rsidRPr="000A6EB6">
        <w:rPr>
          <w:rFonts w:cs="Times New Roman"/>
        </w:rPr>
        <w:t>2.7 x 10</w:t>
      </w:r>
      <w:r w:rsidR="003A7C7C" w:rsidRPr="000A6EB6">
        <w:rPr>
          <w:rFonts w:cs="Times New Roman"/>
          <w:vertAlign w:val="superscript"/>
        </w:rPr>
        <w:t>47</w:t>
      </w:r>
      <w:r w:rsidR="003A7C7C" w:rsidRPr="000A6EB6">
        <w:rPr>
          <w:rFonts w:cs="Times New Roman"/>
        </w:rPr>
        <w:t xml:space="preserve"> &lt; </w:t>
      </w:r>
      <w:r w:rsidR="003A7C7C" w:rsidRPr="000A6EB6">
        <w:rPr>
          <w:rFonts w:cs="Times New Roman"/>
          <w:i/>
        </w:rPr>
        <w:t>Q</w:t>
      </w:r>
      <w:r w:rsidR="003A7C7C" w:rsidRPr="000A6EB6">
        <w:rPr>
          <w:rFonts w:cs="Times New Roman"/>
          <w:vertAlign w:val="subscript"/>
        </w:rPr>
        <w:t>H</w:t>
      </w:r>
      <w:r w:rsidR="003A7C7C" w:rsidRPr="000A6EB6">
        <w:rPr>
          <w:rFonts w:cs="Times New Roman"/>
        </w:rPr>
        <w:t xml:space="preserve"> &lt; 7.4 x 10</w:t>
      </w:r>
      <w:r w:rsidR="003A7C7C" w:rsidRPr="000A6EB6">
        <w:rPr>
          <w:rFonts w:cs="Times New Roman"/>
          <w:vertAlign w:val="superscript"/>
        </w:rPr>
        <w:t>55</w:t>
      </w:r>
      <w:r w:rsidR="003A7C7C" w:rsidRPr="000A6EB6">
        <w:rPr>
          <w:rFonts w:cs="Times New Roman"/>
        </w:rPr>
        <w:t>. Using the radius typical of an H II region calculated above</w:t>
      </w:r>
      <w:r>
        <w:rPr>
          <w:rFonts w:cs="Times New Roman"/>
        </w:rPr>
        <w:t xml:space="preserve"> (</w:t>
      </w:r>
      <w:r w:rsidRPr="000A6EB6">
        <w:rPr>
          <w:rFonts w:cs="Times New Roman"/>
        </w:rPr>
        <w:t>1.111 x 10</w:t>
      </w:r>
      <w:r w:rsidRPr="000A6EB6">
        <w:rPr>
          <w:rFonts w:cs="Times New Roman"/>
          <w:vertAlign w:val="superscript"/>
        </w:rPr>
        <w:t xml:space="preserve">18 </w:t>
      </w:r>
      <w:r w:rsidRPr="000A6EB6">
        <w:rPr>
          <w:rFonts w:cs="Times New Roman"/>
        </w:rPr>
        <w:t>cm</w:t>
      </w:r>
      <w:r>
        <w:rPr>
          <w:rFonts w:cs="Times New Roman"/>
        </w:rPr>
        <w:t>)</w:t>
      </w:r>
      <w:r w:rsidR="003A7C7C" w:rsidRPr="000A6EB6">
        <w:rPr>
          <w:rFonts w:cs="Times New Roman"/>
        </w:rPr>
        <w:t>, this gives a range of 2.148 x 10</w:t>
      </w:r>
      <w:r w:rsidR="003A7C7C" w:rsidRPr="000A6EB6">
        <w:rPr>
          <w:rFonts w:cs="Times New Roman"/>
          <w:vertAlign w:val="superscript"/>
        </w:rPr>
        <w:t xml:space="preserve">10 </w:t>
      </w:r>
      <w:r w:rsidR="003A7C7C" w:rsidRPr="000A6EB6">
        <w:rPr>
          <w:rFonts w:cs="Times New Roman"/>
        </w:rPr>
        <w:t xml:space="preserve">&lt; </w:t>
      </w:r>
      <w:r w:rsidR="003A7C7C" w:rsidRPr="000A6EB6">
        <w:rPr>
          <w:rFonts w:cs="Times New Roman"/>
          <w:i/>
        </w:rPr>
        <w:t>φ</w:t>
      </w:r>
      <w:r w:rsidR="003A7C7C" w:rsidRPr="000A6EB6">
        <w:rPr>
          <w:rFonts w:cs="Times New Roman"/>
          <w:vertAlign w:val="subscript"/>
        </w:rPr>
        <w:t xml:space="preserve">H </w:t>
      </w:r>
      <w:r w:rsidR="003A7C7C" w:rsidRPr="000A6EB6">
        <w:rPr>
          <w:rFonts w:cs="Times New Roman"/>
        </w:rPr>
        <w:t xml:space="preserve"> &lt; of 5.886 x 10</w:t>
      </w:r>
      <w:r w:rsidR="003A7C7C" w:rsidRPr="000A6EB6">
        <w:rPr>
          <w:rFonts w:cs="Times New Roman"/>
          <w:vertAlign w:val="superscript"/>
        </w:rPr>
        <w:t>18</w:t>
      </w:r>
      <w:r w:rsidR="003A7C7C" w:rsidRPr="000A6EB6">
        <w:rPr>
          <w:rFonts w:cs="Times New Roman"/>
        </w:rPr>
        <w:t>.</w:t>
      </w:r>
      <w:r>
        <w:rPr>
          <w:rFonts w:cs="Times New Roman"/>
        </w:rPr>
        <w:t xml:space="preserve"> O</w:t>
      </w:r>
      <w:r w:rsidR="003A7C7C" w:rsidRPr="000A6EB6">
        <w:rPr>
          <w:rFonts w:cs="Times New Roman"/>
        </w:rPr>
        <w:t>ur simulation, which ranges between 8 ≤ log(</w:t>
      </w:r>
      <w:r w:rsidR="003A7C7C" w:rsidRPr="000A6EB6">
        <w:rPr>
          <w:rFonts w:cs="Times New Roman"/>
          <w:i/>
        </w:rPr>
        <w:t>φ</w:t>
      </w:r>
      <w:r w:rsidR="003A7C7C" w:rsidRPr="000A6EB6">
        <w:rPr>
          <w:rFonts w:cs="Times New Roman"/>
          <w:vertAlign w:val="subscript"/>
        </w:rPr>
        <w:t>H</w:t>
      </w:r>
      <w:r w:rsidR="003A7C7C" w:rsidRPr="000A6EB6">
        <w:rPr>
          <w:rFonts w:cs="Times New Roman"/>
        </w:rPr>
        <w:t xml:space="preserve">) ≤ 22, captures </w:t>
      </w:r>
      <w:r w:rsidRPr="000A6EB6">
        <w:rPr>
          <w:rFonts w:cs="Times New Roman"/>
        </w:rPr>
        <w:t>Stasinska and Leitherer</w:t>
      </w:r>
      <w:r>
        <w:rPr>
          <w:rFonts w:cs="Times New Roman"/>
        </w:rPr>
        <w:t>’s</w:t>
      </w:r>
      <w:r w:rsidRPr="000A6EB6">
        <w:rPr>
          <w:rFonts w:cs="Times New Roman"/>
        </w:rPr>
        <w:t xml:space="preserve"> (1996).</w:t>
      </w:r>
      <w:r w:rsidR="003A7C7C" w:rsidRPr="000A6EB6">
        <w:rPr>
          <w:rFonts w:cs="Times New Roman"/>
        </w:rPr>
        <w:t>limiting</w:t>
      </w:r>
      <w:r w:rsidR="003A7C7C">
        <w:rPr>
          <w:rFonts w:cs="Times New Roman"/>
        </w:rPr>
        <w:t xml:space="preserve"> </w:t>
      </w:r>
      <w:r w:rsidR="003A7C7C" w:rsidRPr="000A6EB6">
        <w:rPr>
          <w:rFonts w:cs="Times New Roman"/>
          <w:i/>
        </w:rPr>
        <w:t>φ</w:t>
      </w:r>
      <w:r w:rsidR="003A7C7C" w:rsidRPr="000A6EB6">
        <w:rPr>
          <w:rFonts w:cs="Times New Roman"/>
          <w:vertAlign w:val="subscript"/>
        </w:rPr>
        <w:t>H</w:t>
      </w:r>
      <w:r>
        <w:rPr>
          <w:rFonts w:cs="Times New Roman"/>
        </w:rPr>
        <w:t xml:space="preserve"> values.</w:t>
      </w:r>
    </w:p>
    <w:p w14:paraId="3CA763D8" w14:textId="77777777" w:rsidR="003A7C7C" w:rsidRDefault="003A7C7C" w:rsidP="00194078">
      <w:pPr>
        <w:rPr>
          <w:rFonts w:cs="Times New Roman"/>
        </w:rPr>
      </w:pPr>
    </w:p>
    <w:p w14:paraId="292C7ACD" w14:textId="63419920" w:rsidR="007D7D41" w:rsidRDefault="007D7D41" w:rsidP="00194078">
      <w:pPr>
        <w:rPr>
          <w:rFonts w:cs="Times New Roman"/>
        </w:rPr>
      </w:pPr>
      <w:r>
        <w:rPr>
          <w:rFonts w:cs="Times New Roman"/>
        </w:rPr>
        <w:t>It is</w:t>
      </w:r>
      <w:r w:rsidR="00273867">
        <w:rPr>
          <w:rFonts w:cs="Times New Roman"/>
        </w:rPr>
        <w:t xml:space="preserve"> also</w:t>
      </w:r>
      <w:r>
        <w:rPr>
          <w:rFonts w:cs="Times New Roman"/>
        </w:rPr>
        <w:t xml:space="preserve">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w:t>
      </w:r>
      <w:r w:rsidR="00273867">
        <w:rPr>
          <w:rFonts w:cs="Times New Roman"/>
        </w:rPr>
        <w:t xml:space="preserve">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model, we do not use ionization parameter to characterize our models. However, </w:t>
      </w:r>
      <w:r w:rsidR="00D758F7">
        <w:rPr>
          <w:rFonts w:cs="Times New Roman"/>
        </w:rPr>
        <w:t>given that much</w:t>
      </w:r>
      <w:r w:rsidR="00194078" w:rsidRPr="000A6EB6">
        <w:rPr>
          <w:rFonts w:cs="Times New Roman"/>
        </w:rPr>
        <w:t xml:space="preserve"> of the previous literature</w:t>
      </w:r>
      <w:r w:rsidR="00D758F7">
        <w:rPr>
          <w:rFonts w:cs="Times New Roman"/>
        </w:rPr>
        <w:t xml:space="preserve"> uses</w:t>
      </w:r>
      <w:r w:rsidR="00194078" w:rsidRPr="000A6EB6">
        <w:rPr>
          <w:rFonts w:cs="Times New Roman"/>
        </w:rPr>
        <w:t xml:space="preserve"> ionization parameter as a free variable</w:t>
      </w:r>
      <w:r w:rsidR="00D758F7">
        <w:rPr>
          <w:rFonts w:cs="Times New Roman"/>
        </w:rPr>
        <w:t>, it offers a good comparison</w:t>
      </w:r>
      <w:r w:rsidR="00194078" w:rsidRPr="000A6EB6">
        <w:rPr>
          <w:rFonts w:cs="Times New Roman"/>
        </w:rPr>
        <w:t xml:space="preserve">.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ins w:id="84" w:author="Chris Richardson" w:date="2016-01-23T21:36:00Z">
        <w:r w:rsidR="00296083">
          <w:rPr>
            <w:rFonts w:cs="Times New Roman"/>
          </w:rPr>
          <w:t xml:space="preserve"> </w:t>
        </w:r>
      </w:ins>
      <w:ins w:id="85" w:author="Chris Richardson" w:date="2016-01-23T21:42:00Z">
        <w:r w:rsidR="00296083">
          <w:rPr>
            <w:rFonts w:cs="Times New Roman"/>
          </w:rPr>
          <w:t xml:space="preserve">in </w:t>
        </w:r>
      </w:ins>
      <w:ins w:id="86" w:author="Chris Richardson" w:date="2016-01-23T21:36:00Z">
        <w:r w:rsidR="00296083">
          <w:rPr>
            <w:rFonts w:cs="Times New Roman"/>
          </w:rPr>
          <w:t xml:space="preserve">equation </w:t>
        </w:r>
      </w:ins>
      <w:ins w:id="87" w:author="Chris Richardson" w:date="2016-01-23T21:42:00Z">
        <w:r w:rsidR="00296083">
          <w:rPr>
            <w:rFonts w:cs="Times New Roman"/>
          </w:rPr>
          <w:t>(</w:t>
        </w:r>
      </w:ins>
      <w:ins w:id="88" w:author="Chris Richardson" w:date="2016-01-23T21:36:00Z">
        <w:r w:rsidR="00296083">
          <w:rPr>
            <w:rFonts w:cs="Times New Roman"/>
          </w:rPr>
          <w:t>1</w:t>
        </w:r>
      </w:ins>
      <w:ins w:id="89" w:author="Chris Richardson" w:date="2016-01-23T21:42:00Z">
        <w:r w:rsidR="00296083">
          <w:rPr>
            <w:rFonts w:cs="Times New Roman"/>
          </w:rPr>
          <w:t>)</w:t>
        </w:r>
      </w:ins>
      <w:ins w:id="90" w:author="Chris Richardson" w:date="2016-01-23T21:36:00Z">
        <w:r w:rsidR="00296083">
          <w:rPr>
            <w:rFonts w:cs="Times New Roman"/>
          </w:rPr>
          <w:t>.</w:t>
        </w:r>
      </w:ins>
      <w:del w:id="91" w:author="Chris Richardson" w:date="2016-01-23T21:36:00Z">
        <w:r w:rsidDel="00296083">
          <w:rPr>
            <w:rFonts w:cs="Times New Roman"/>
          </w:rPr>
          <w:delText>:</w:delText>
        </w:r>
      </w:del>
    </w:p>
    <w:p w14:paraId="3F2CE858" w14:textId="77777777" w:rsidR="007D7D41" w:rsidDel="00296083" w:rsidRDefault="007D7D41" w:rsidP="00872899">
      <w:pPr>
        <w:jc w:val="center"/>
        <w:rPr>
          <w:del w:id="92" w:author="Chris Richardson" w:date="2016-01-23T21:42:00Z"/>
          <w:rFonts w:cs="Times New Roman"/>
          <w:i/>
        </w:rPr>
      </w:pPr>
    </w:p>
    <w:p w14:paraId="10D31B36" w14:textId="537CED9B" w:rsidR="007D7D41" w:rsidDel="00296083" w:rsidRDefault="00194078">
      <w:pPr>
        <w:rPr>
          <w:del w:id="93" w:author="Chris Richardson" w:date="2016-01-23T21:42:00Z"/>
          <w:rFonts w:cs="Times New Roman"/>
        </w:rPr>
        <w:pPrChange w:id="94" w:author="Chris Richardson" w:date="2016-01-23T21:42:00Z">
          <w:pPr>
            <w:jc w:val="center"/>
          </w:pPr>
        </w:pPrChange>
      </w:pPr>
      <w:del w:id="95" w:author="Chris Richardson" w:date="2016-01-23T21:42:00Z">
        <w:r w:rsidRPr="000A6EB6" w:rsidDel="00296083">
          <w:rPr>
            <w:rFonts w:cs="Times New Roman"/>
            <w:i/>
          </w:rPr>
          <w:delText xml:space="preserve">U </w:delText>
        </w:r>
        <w:r w:rsidRPr="000A6EB6" w:rsidDel="00296083">
          <w:rPr>
            <w:rFonts w:cs="Times New Roman"/>
          </w:rPr>
          <w:delText>= log (</w:delText>
        </w:r>
        <w:r w:rsidRPr="000A6EB6" w:rsidDel="00296083">
          <w:rPr>
            <w:rFonts w:cs="Times New Roman"/>
            <w:i/>
          </w:rPr>
          <w:delText>φ</w:delText>
        </w:r>
        <w:r w:rsidRPr="000A6EB6" w:rsidDel="00296083">
          <w:rPr>
            <w:rFonts w:cs="Times New Roman"/>
            <w:vertAlign w:val="subscript"/>
          </w:rPr>
          <w:delText>H</w:delText>
        </w:r>
        <w:r w:rsidRPr="000A6EB6" w:rsidDel="00296083">
          <w:rPr>
            <w:rFonts w:cs="Times New Roman"/>
          </w:rPr>
          <w:delText xml:space="preserve"> (</w:delText>
        </w:r>
        <w:r w:rsidRPr="000A6EB6" w:rsidDel="00296083">
          <w:rPr>
            <w:rFonts w:cs="Times New Roman"/>
            <w:i/>
          </w:rPr>
          <w:delText>n</w:delText>
        </w:r>
        <w:r w:rsidRPr="000A6EB6" w:rsidDel="00296083">
          <w:rPr>
            <w:rFonts w:cs="Times New Roman"/>
            <w:vertAlign w:val="subscript"/>
          </w:rPr>
          <w:delText>H</w:delText>
        </w:r>
        <w:r w:rsidR="00273867" w:rsidDel="00296083">
          <w:rPr>
            <w:rFonts w:cs="Times New Roman"/>
            <w:vertAlign w:val="subscript"/>
          </w:rPr>
          <w:delText xml:space="preserve"> </w:delText>
        </w:r>
        <w:r w:rsidR="00C525EB" w:rsidRPr="000A6EB6" w:rsidDel="00296083">
          <w:rPr>
            <w:rFonts w:cs="Times New Roman"/>
            <w:i/>
          </w:rPr>
          <w:delText>c</w:delText>
        </w:r>
        <w:r w:rsidRPr="000A6EB6" w:rsidDel="00296083">
          <w:rPr>
            <w:rFonts w:cs="Times New Roman"/>
          </w:rPr>
          <w:delText>)</w:delText>
        </w:r>
        <w:r w:rsidRPr="000A6EB6" w:rsidDel="00296083">
          <w:rPr>
            <w:rFonts w:cs="Times New Roman"/>
            <w:vertAlign w:val="superscript"/>
          </w:rPr>
          <w:delText>-1</w:delText>
        </w:r>
        <w:r w:rsidRPr="000A6EB6" w:rsidDel="00296083">
          <w:rPr>
            <w:rFonts w:cs="Times New Roman"/>
          </w:rPr>
          <w:delText>)</w:delText>
        </w:r>
        <w:r w:rsidR="003429E5" w:rsidDel="00296083">
          <w:rPr>
            <w:rFonts w:cs="Times New Roman"/>
          </w:rPr>
          <w:tab/>
        </w:r>
        <w:r w:rsidR="007D7D41" w:rsidDel="00296083">
          <w:rPr>
            <w:rFonts w:cs="Times New Roman"/>
          </w:rPr>
          <w:delText>(3)</w:delText>
        </w:r>
      </w:del>
    </w:p>
    <w:p w14:paraId="38DA5EC5" w14:textId="77777777" w:rsidR="007D7D41" w:rsidRDefault="007D7D41">
      <w:pPr>
        <w:rPr>
          <w:rFonts w:cs="Times New Roman"/>
        </w:rPr>
        <w:pPrChange w:id="96" w:author="Chris Richardson" w:date="2016-01-23T21:42:00Z">
          <w:pPr>
            <w:jc w:val="center"/>
          </w:pPr>
        </w:pPrChange>
      </w:pPr>
    </w:p>
    <w:p w14:paraId="472DD634" w14:textId="447F564B" w:rsidR="00D758F7" w:rsidRDefault="00D758F7" w:rsidP="007D7D41">
      <w:pPr>
        <w:rPr>
          <w:rFonts w:cs="Times New Roman"/>
        </w:rPr>
      </w:pPr>
      <w:r w:rsidRPr="000A6EB6">
        <w:rPr>
          <w:rFonts w:cs="Times New Roman"/>
        </w:rPr>
        <w:t>Levesque et al. (2010), explore ionization parameter (</w:t>
      </w:r>
      <w:r w:rsidRPr="000A6EB6">
        <w:rPr>
          <w:rFonts w:cs="Times New Roman"/>
          <w:i/>
        </w:rPr>
        <w:t>U</w:t>
      </w:r>
      <w:r w:rsidRPr="000A6EB6">
        <w:rPr>
          <w:rFonts w:cs="Times New Roman"/>
        </w:rPr>
        <w:t>) values from -3.5 ≤ log(</w:t>
      </w:r>
      <w:r w:rsidRPr="000A6EB6">
        <w:rPr>
          <w:rFonts w:cs="Times New Roman"/>
          <w:i/>
        </w:rPr>
        <w:t>U</w:t>
      </w:r>
      <w:r w:rsidRPr="000A6EB6">
        <w:rPr>
          <w:rFonts w:cs="Times New Roman"/>
        </w:rPr>
        <w:t>) ≤ -1.9. These ionization parameter values correspond to a range of about 8 ≤ log(</w:t>
      </w:r>
      <w:r w:rsidRPr="000A6EB6">
        <w:rPr>
          <w:rFonts w:cs="Times New Roman"/>
          <w:i/>
        </w:rPr>
        <w:t>φ</w:t>
      </w:r>
      <w:r w:rsidRPr="000A6EB6">
        <w:rPr>
          <w:rFonts w:cs="Times New Roman"/>
          <w:vertAlign w:val="subscript"/>
        </w:rPr>
        <w:t>H</w:t>
      </w:r>
      <w:r w:rsidRPr="000A6EB6">
        <w:rPr>
          <w:rFonts w:cs="Times New Roman"/>
        </w:rPr>
        <w:t>) ≤ 10, a much smaller range than ours.</w:t>
      </w:r>
    </w:p>
    <w:p w14:paraId="641E4712" w14:textId="77777777" w:rsidR="00D758F7" w:rsidRDefault="00D758F7" w:rsidP="007D7D41">
      <w:pPr>
        <w:rPr>
          <w:rFonts w:cs="Times New Roman"/>
        </w:rPr>
      </w:pPr>
    </w:p>
    <w:p w14:paraId="2C728D80" w14:textId="63942A87" w:rsidR="007D7D41" w:rsidRDefault="00D758F7" w:rsidP="007D7D41">
      <w:pPr>
        <w:rPr>
          <w:rFonts w:cs="Times New Roman"/>
        </w:rPr>
      </w:pPr>
      <w:r>
        <w:rPr>
          <w:rFonts w:cs="Times New Roman"/>
        </w:rPr>
        <w:t xml:space="preserve">Ionization parameter can also be </w:t>
      </w:r>
      <w:r w:rsidR="00194078" w:rsidRPr="000A6EB6">
        <w:rPr>
          <w:rFonts w:cs="Times New Roman"/>
        </w:rPr>
        <w:t xml:space="preserve">defined as </w:t>
      </w:r>
      <w:r w:rsidR="00194078" w:rsidRPr="000A6EB6">
        <w:rPr>
          <w:rFonts w:cs="Times New Roman"/>
          <w:i/>
        </w:rPr>
        <w:t xml:space="preserve">q, </w:t>
      </w:r>
      <w:r w:rsidR="00194078" w:rsidRPr="000A6EB6">
        <w:rPr>
          <w:rFonts w:cs="Times New Roman"/>
        </w:rPr>
        <w:t xml:space="preserve">the ratio of the mean ionizing photon flux to the mean </w:t>
      </w:r>
      <w:r w:rsidR="0016379E">
        <w:rPr>
          <w:rFonts w:cs="Times New Roman"/>
        </w:rPr>
        <w:t>hydrogen</w:t>
      </w:r>
      <w:r w:rsidR="00194078"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7AB44652"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vertAlign w:val="subscript"/>
          </w:rPr>
          <m:t xml:space="preserve"> </m:t>
        </m:r>
        <m:r>
          <w:rPr>
            <w:rFonts w:ascii="Cambria Math" w:hAnsi="Cambria Math" w:cs="Times New Roman"/>
          </w:rPr>
          <m:t>c</m:t>
        </m:r>
      </m:oMath>
      <w:r w:rsidR="003429E5">
        <w:rPr>
          <w:rFonts w:cs="Times New Roman"/>
          <w:i/>
        </w:rPr>
        <w:tab/>
      </w:r>
      <w:r w:rsidR="007D7D41" w:rsidRPr="00A27B9F">
        <w:rPr>
          <w:rFonts w:cs="Times New Roman"/>
        </w:rPr>
        <w:t>(</w:t>
      </w:r>
      <w:ins w:id="97" w:author="Chris Richardson" w:date="2016-01-23T21:43:00Z">
        <w:r w:rsidR="00296083">
          <w:rPr>
            <w:rFonts w:cs="Times New Roman"/>
          </w:rPr>
          <w:t>3</w:t>
        </w:r>
      </w:ins>
      <w:del w:id="98" w:author="Chris Richardson" w:date="2016-01-23T21:43:00Z">
        <w:r w:rsidR="007D7D41" w:rsidRPr="00A27B9F" w:rsidDel="00296083">
          <w:rPr>
            <w:rFonts w:cs="Times New Roman"/>
          </w:rPr>
          <w:delText>4</w:delText>
        </w:r>
      </w:del>
      <w:r w:rsidR="007D7D41" w:rsidRPr="00A27B9F">
        <w:rPr>
          <w:rFonts w:cs="Times New Roman"/>
        </w:rPr>
        <w:t>)</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289751B9" w14:textId="53526381" w:rsidR="007D7D41" w:rsidRPr="000A6EB6" w:rsidRDefault="00194078" w:rsidP="00194078">
      <w:pPr>
        <w:rPr>
          <w:rFonts w:cs="Times New Roman"/>
        </w:rPr>
      </w:pPr>
      <w:r w:rsidRPr="000A6EB6">
        <w:rPr>
          <w:rFonts w:cs="Times New Roman"/>
        </w:rPr>
        <w:t xml:space="preserve">Richardson et al. (2013) ranges their ionization parameter, </w:t>
      </w:r>
      <w:r w:rsidR="00D758F7" w:rsidRPr="000A6EB6">
        <w:rPr>
          <w:rFonts w:cs="Times New Roman"/>
        </w:rPr>
        <w:t>8 ≤ log(</w:t>
      </w:r>
      <w:r w:rsidR="00D758F7" w:rsidRPr="000A6EB6">
        <w:rPr>
          <w:rFonts w:cs="Times New Roman"/>
          <w:i/>
        </w:rPr>
        <w:t>q</w:t>
      </w:r>
      <w:r w:rsidR="00D758F7" w:rsidRPr="000A6EB6">
        <w:rPr>
          <w:rFonts w:cs="Times New Roman"/>
        </w:rPr>
        <w:t>) ≤ 10</w:t>
      </w:r>
      <w:r w:rsidR="00D758F7">
        <w:rPr>
          <w:rFonts w:cs="Times New Roman"/>
        </w:rPr>
        <w:t xml:space="preserve">, and hydrogen density, </w:t>
      </w:r>
      <w:r w:rsidRPr="000A6EB6">
        <w:rPr>
          <w:rFonts w:cs="Times New Roman"/>
        </w:rPr>
        <w:t>1 ≤ log(</w:t>
      </w:r>
      <w:r w:rsidRPr="000A6EB6">
        <w:rPr>
          <w:rFonts w:cs="Times New Roman"/>
          <w:i/>
        </w:rPr>
        <w:t>n</w:t>
      </w:r>
      <w:r w:rsidRPr="000A6EB6">
        <w:rPr>
          <w:rFonts w:cs="Times New Roman"/>
          <w:vertAlign w:val="subscript"/>
        </w:rPr>
        <w:t>H</w:t>
      </w:r>
      <w:r w:rsidRPr="000A6EB6">
        <w:rPr>
          <w:rFonts w:cs="Times New Roman"/>
        </w:rPr>
        <w:t xml:space="preserve">) ≤ 2. This gives </w:t>
      </w:r>
      <w:r w:rsidR="00D758F7" w:rsidRPr="000A6EB6">
        <w:rPr>
          <w:rFonts w:cs="Times New Roman"/>
          <w:i/>
        </w:rPr>
        <w:t>φ</w:t>
      </w:r>
      <w:r w:rsidR="00D758F7" w:rsidRPr="000A6EB6">
        <w:rPr>
          <w:rFonts w:cs="Times New Roman"/>
          <w:vertAlign w:val="subscript"/>
        </w:rPr>
        <w:t>H</w:t>
      </w:r>
      <w:r w:rsidR="00D758F7" w:rsidRPr="000A6EB6">
        <w:rPr>
          <w:rFonts w:cs="Times New Roman"/>
        </w:rPr>
        <w:t xml:space="preserve"> </w:t>
      </w:r>
      <w:r w:rsidRPr="000A6EB6">
        <w:rPr>
          <w:rFonts w:cs="Times New Roman"/>
        </w:rPr>
        <w:t>values 9.6 ≤ log(</w:t>
      </w:r>
      <w:r w:rsidRPr="000A6EB6">
        <w:rPr>
          <w:rFonts w:cs="Times New Roman"/>
          <w:i/>
        </w:rPr>
        <w:t>φ</w:t>
      </w:r>
      <w:r w:rsidRPr="000A6EB6">
        <w:rPr>
          <w:rFonts w:cs="Times New Roman"/>
          <w:vertAlign w:val="subscript"/>
        </w:rPr>
        <w:t>H</w:t>
      </w:r>
      <w:r w:rsidRPr="000A6EB6">
        <w:rPr>
          <w:rFonts w:cs="Times New Roman"/>
        </w:rPr>
        <w:t xml:space="preserve">) ≤ 11.5. Adopting the lower limits from </w:t>
      </w:r>
      <w:r w:rsidR="00D758F7">
        <w:rPr>
          <w:rFonts w:cs="Times New Roman"/>
        </w:rPr>
        <w:t xml:space="preserve">both </w:t>
      </w:r>
      <w:r w:rsidR="00D758F7" w:rsidRPr="000A6EB6">
        <w:rPr>
          <w:rFonts w:cs="Times New Roman"/>
        </w:rPr>
        <w:t>Levesque et al.</w:t>
      </w:r>
      <w:r w:rsidR="00D758F7">
        <w:rPr>
          <w:rFonts w:cs="Times New Roman"/>
        </w:rPr>
        <w:t xml:space="preserve"> (2010) and Richardson et al. (2013), </w:t>
      </w:r>
      <w:r w:rsidRPr="000A6EB6">
        <w:rPr>
          <w:rFonts w:cs="Times New Roman"/>
        </w:rPr>
        <w:t xml:space="preserve">we only look at </w:t>
      </w:r>
      <w:r w:rsidRPr="000A6EB6">
        <w:rPr>
          <w:rFonts w:cs="Times New Roman"/>
          <w:i/>
        </w:rPr>
        <w:t>φ</w:t>
      </w:r>
      <w:r w:rsidRPr="000A6EB6">
        <w:rPr>
          <w:rFonts w:cs="Times New Roman"/>
          <w:vertAlign w:val="subscript"/>
        </w:rPr>
        <w:t>H</w:t>
      </w:r>
      <w:r w:rsidRPr="000A6EB6" w:rsidDel="00B24D9A">
        <w:rPr>
          <w:rFonts w:cs="Times New Roman"/>
        </w:rPr>
        <w:t xml:space="preserve"> </w:t>
      </w:r>
      <w:r w:rsidRPr="000A6EB6">
        <w:rPr>
          <w:rFonts w:cs="Times New Roman"/>
        </w:rPr>
        <w:t xml:space="preserve">≥ 8. However, since our study is interested in higher ionization lines, our upper limit of </w:t>
      </w:r>
      <w:r w:rsidRPr="000A6EB6">
        <w:rPr>
          <w:rFonts w:cs="Times New Roman"/>
          <w:i/>
        </w:rPr>
        <w:t>φ</w:t>
      </w:r>
      <w:r w:rsidRPr="000A6EB6">
        <w:rPr>
          <w:rFonts w:cs="Times New Roman"/>
          <w:vertAlign w:val="subscript"/>
        </w:rPr>
        <w:t>H</w:t>
      </w:r>
      <w:r w:rsidRPr="000A6EB6">
        <w:rPr>
          <w:rFonts w:cs="Times New Roman"/>
        </w:rPr>
        <w:t xml:space="preserve"> is much higher than those of these two studies</w:t>
      </w:r>
      <w:r w:rsidR="005F1275">
        <w:rPr>
          <w:rFonts w:cs="Times New Roman"/>
        </w:rPr>
        <w:t>.</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7DFEB2A"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7AFDFDB"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C226243"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ins w:id="99" w:author="Chris Richardson" w:date="2016-01-23T22:24:00Z">
        <w:r w:rsidR="00D42A64">
          <w:rPr>
            <w:rFonts w:cs="Times New Roman"/>
          </w:rPr>
          <w:t>, moderate ionizing flux</w:t>
        </w:r>
      </w:ins>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0BAE5078" w14:textId="109F7C39" w:rsidR="00194078" w:rsidRPr="000A6EB6" w:rsidDel="00174013" w:rsidRDefault="00194078" w:rsidP="00194078">
      <w:pPr>
        <w:rPr>
          <w:del w:id="100" w:author="Chris Richardson" w:date="2016-01-23T22:26:00Z"/>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ins w:id="101" w:author="Chris Richardson" w:date="2016-01-23T22:25:00Z">
        <w:r w:rsidR="00174013">
          <w:rPr>
            <w:rFonts w:cs="Times New Roman"/>
          </w:rPr>
          <w:t>.</w:t>
        </w:r>
      </w:ins>
      <w:del w:id="102" w:author="Chris Richardson" w:date="2016-01-23T22:25:00Z">
        <w:r w:rsidRPr="000A6EB6" w:rsidDel="00174013">
          <w:rPr>
            <w:rFonts w:cs="Times New Roman"/>
          </w:rPr>
          <w:delText xml:space="preserve">. Levesque et al. 2010 modeled local and low-metallicity starburst galaxies with </w:delText>
        </w:r>
        <w:r w:rsidRPr="000A6EB6" w:rsidDel="00174013">
          <w:rPr>
            <w:rFonts w:cs="Times New Roman"/>
            <w:i/>
          </w:rPr>
          <w:delText>z</w:delText>
        </w:r>
        <w:r w:rsidRPr="000A6EB6" w:rsidDel="00174013">
          <w:rPr>
            <w:rFonts w:cs="Times New Roman"/>
          </w:rPr>
          <w:delTex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delText>
        </w:r>
      </w:del>
    </w:p>
    <w:p w14:paraId="3951B7E1" w14:textId="77777777" w:rsidR="00194078" w:rsidRPr="000A6EB6" w:rsidDel="00174013" w:rsidRDefault="00194078" w:rsidP="00194078">
      <w:pPr>
        <w:tabs>
          <w:tab w:val="left" w:pos="1163"/>
        </w:tabs>
        <w:rPr>
          <w:del w:id="103" w:author="Chris Richardson" w:date="2016-01-23T22:26:00Z"/>
          <w:rFonts w:cs="Times New Roman"/>
        </w:rPr>
      </w:pPr>
    </w:p>
    <w:p w14:paraId="6EE0C6F8" w14:textId="6836CCE0" w:rsidR="00194078" w:rsidRPr="000A6EB6" w:rsidRDefault="00194078">
      <w:pPr>
        <w:rPr>
          <w:rFonts w:cs="Times New Roman"/>
        </w:rPr>
        <w:pPrChange w:id="104" w:author="Chris Richardson" w:date="2016-01-23T22:26:00Z">
          <w:pPr>
            <w:tabs>
              <w:tab w:val="left" w:pos="1163"/>
            </w:tabs>
          </w:pPr>
        </w:pPrChange>
      </w:pP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ins w:id="105" w:author="Chris Richardson" w:date="2016-01-23T22:26:00Z">
        <w:r w:rsidR="0061131F">
          <w:rPr>
            <w:rFonts w:cs="Times New Roman"/>
          </w:rPr>
          <w:t xml:space="preserve"> that were</w:t>
        </w:r>
        <w:r w:rsidR="00174013">
          <w:rPr>
            <w:rFonts w:cs="Times New Roman"/>
          </w:rPr>
          <w:t xml:space="preserve"> likely</w:t>
        </w:r>
      </w:ins>
      <w:ins w:id="106" w:author="Chris Richardson" w:date="2016-01-23T22:27:00Z">
        <w:r w:rsidR="0061131F">
          <w:rPr>
            <w:rFonts w:cs="Times New Roman"/>
          </w:rPr>
          <w:t xml:space="preserve"> more prevalent in the early universe.</w:t>
        </w:r>
      </w:ins>
      <w:del w:id="107" w:author="Chris Richardson" w:date="2016-01-23T22:26:00Z">
        <w:r w:rsidR="00B342F5" w:rsidDel="00174013">
          <w:rPr>
            <w:rFonts w:cs="Times New Roman"/>
          </w:rPr>
          <w:delText>.</w:delText>
        </w:r>
      </w:del>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FB39D2" w:rsidRDefault="00FB39D2" w:rsidP="00194078">
      <w:pPr>
        <w:rPr>
          <w:ins w:id="108" w:author="Chris Richardson" w:date="2016-02-04T13:11:00Z"/>
          <w:rFonts w:cs="Times New Roman"/>
          <w:i/>
          <w:rPrChange w:id="109" w:author="Chris Richardson" w:date="2016-02-04T13:11:00Z">
            <w:rPr>
              <w:ins w:id="110" w:author="Chris Richardson" w:date="2016-02-04T13:11:00Z"/>
              <w:rFonts w:cs="Times New Roman"/>
            </w:rPr>
          </w:rPrChange>
        </w:rPr>
      </w:pPr>
      <w:ins w:id="111" w:author="Chris Richardson" w:date="2016-02-04T13:11:00Z">
        <w:r>
          <w:rPr>
            <w:rFonts w:cs="Times New Roman"/>
            <w:i/>
          </w:rPr>
          <w:t>General Feat</w:t>
        </w:r>
      </w:ins>
      <w:ins w:id="112" w:author="Chris Richardson" w:date="2016-02-04T13:18:00Z">
        <w:r>
          <w:rPr>
            <w:rFonts w:cs="Times New Roman"/>
            <w:i/>
          </w:rPr>
          <w:t>ures</w:t>
        </w:r>
      </w:ins>
    </w:p>
    <w:p w14:paraId="1F8BA313" w14:textId="77777777" w:rsidR="007410FB" w:rsidRDefault="007410FB" w:rsidP="00194078">
      <w:pPr>
        <w:rPr>
          <w:ins w:id="113" w:author="Chris Richardson" w:date="2016-02-04T13:11:00Z"/>
          <w:rFonts w:cs="Times New Roman"/>
        </w:rPr>
      </w:pPr>
    </w:p>
    <w:p w14:paraId="01C2AE50" w14:textId="1E9E864C" w:rsidR="00194078" w:rsidRPr="000A6EB6" w:rsidDel="004E73C1" w:rsidRDefault="00194078" w:rsidP="00194078">
      <w:pPr>
        <w:rPr>
          <w:del w:id="114" w:author="Chris Richardson" w:date="2016-01-24T13:22:00Z"/>
          <w:rFonts w:cs="Times New Roman"/>
        </w:rPr>
      </w:pPr>
      <w:r w:rsidRPr="000A6EB6">
        <w:rPr>
          <w:rFonts w:cs="Times New Roman"/>
        </w:rPr>
        <w:t>In the following, we explore the general trends found across the different emission line grids.</w:t>
      </w:r>
      <w:del w:id="115" w:author="Chris Richardson" w:date="2016-01-24T13:22:00Z">
        <w:r w:rsidRPr="000A6EB6" w:rsidDel="004E73C1">
          <w:rPr>
            <w:rFonts w:cs="Times New Roman"/>
          </w:rPr>
          <w:delText xml:space="preserve"> We elaborate on some of the discussion from K97, Ferguson et al. (1997), and Baldwin et al. (1995). </w:delText>
        </w:r>
      </w:del>
      <w:ins w:id="116" w:author="Chris Richardson" w:date="2016-01-24T13:22:00Z">
        <w:r w:rsidR="004E73C1">
          <w:rPr>
            <w:rFonts w:cs="Times New Roman"/>
          </w:rPr>
          <w:t xml:space="preserve"> </w:t>
        </w:r>
      </w:ins>
    </w:p>
    <w:p w14:paraId="24A5DA67" w14:textId="77777777" w:rsidR="00194078" w:rsidRPr="000A6EB6" w:rsidDel="004E73C1" w:rsidRDefault="00194078" w:rsidP="00194078">
      <w:pPr>
        <w:rPr>
          <w:del w:id="117" w:author="Chris Richardson" w:date="2016-01-24T13:22:00Z"/>
          <w:rFonts w:cs="Times New Roman"/>
        </w:rPr>
      </w:pPr>
    </w:p>
    <w:p w14:paraId="09B862C3" w14:textId="426569E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del w:id="118" w:author="Chris Richardson" w:date="2016-01-24T13:22:00Z">
        <w:r w:rsidRPr="000A6EB6" w:rsidDel="004E73C1">
          <w:rPr>
            <w:rFonts w:cs="Times New Roman"/>
          </w:rPr>
          <w:delText xml:space="preserve"> </w:delText>
        </w:r>
      </w:del>
      <w:ins w:id="119" w:author="Chris Richardson" w:date="2016-01-24T13:22:00Z">
        <w:r w:rsidR="004E73C1">
          <w:rPr>
            <w:rFonts w:cs="Times New Roman"/>
          </w:rPr>
          <w:t xml:space="preserve"> </w:t>
        </w:r>
        <w:r w:rsidR="004E73C1">
          <w:rPr>
            <w:rFonts w:cs="Times New Roman"/>
            <w:i/>
          </w:rPr>
          <w:t>U</w:t>
        </w:r>
      </w:ins>
      <w:del w:id="120" w:author="Chris Richardson" w:date="2016-01-24T13:22:00Z">
        <w:r w:rsidRPr="000A6EB6" w:rsidDel="004E73C1">
          <w:rPr>
            <w:rFonts w:cs="Times New Roman"/>
          </w:rPr>
          <w:delText>ionization parameter</w:delText>
        </w:r>
      </w:del>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 xml:space="preserve">where the gas is under-ionized </w:t>
      </w:r>
      <w:r w:rsidRPr="000A6EB6">
        <w:rPr>
          <w:rFonts w:cs="Times New Roman"/>
        </w:rPr>
        <w:t xml:space="preserve">and even less in the top left corner (high </w:t>
      </w:r>
      <w:del w:id="121" w:author="Chris Richardson" w:date="2016-01-24T13:22:00Z">
        <w:r w:rsidRPr="004E73C1" w:rsidDel="004E73C1">
          <w:rPr>
            <w:rFonts w:cs="Times New Roman"/>
            <w:i/>
            <w:rPrChange w:id="122" w:author="Chris Richardson" w:date="2016-01-24T13:22:00Z">
              <w:rPr>
                <w:rFonts w:cs="Times New Roman"/>
              </w:rPr>
            </w:rPrChange>
          </w:rPr>
          <w:delText>ionization paramete</w:delText>
        </w:r>
      </w:del>
      <w:ins w:id="123" w:author="Chris Richardson" w:date="2016-01-24T13:22:00Z">
        <w:r w:rsidR="004E73C1">
          <w:rPr>
            <w:rFonts w:cs="Times New Roman"/>
            <w:i/>
          </w:rPr>
          <w:t>U</w:t>
        </w:r>
      </w:ins>
      <w:del w:id="124" w:author="Chris Richardson" w:date="2016-01-24T13:22:00Z">
        <w:r w:rsidRPr="004E73C1" w:rsidDel="004E73C1">
          <w:rPr>
            <w:rFonts w:cs="Times New Roman"/>
            <w:i/>
            <w:rPrChange w:id="125" w:author="Chris Richardson" w:date="2016-01-24T13:22:00Z">
              <w:rPr>
                <w:rFonts w:cs="Times New Roman"/>
              </w:rPr>
            </w:rPrChange>
          </w:rPr>
          <w:delText>r</w:delText>
        </w:r>
      </w:del>
      <w:r w:rsidRPr="004E73C1">
        <w:rPr>
          <w:rFonts w:cs="Times New Roman"/>
          <w:i/>
          <w:rPrChange w:id="126" w:author="Chris Richardson" w:date="2016-01-24T13:22:00Z">
            <w:rPr>
              <w:rFonts w:cs="Times New Roman"/>
            </w:rPr>
          </w:rPrChange>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1C19330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del w:id="127" w:author="Chris Richardson" w:date="2016-01-24T13:23:00Z">
        <w:r w:rsidRPr="000A6EB6" w:rsidDel="007E664C">
          <w:rPr>
            <w:rFonts w:cs="Times New Roman"/>
          </w:rPr>
          <w:delText xml:space="preserve">Remember </w:delText>
        </w:r>
      </w:del>
      <w:ins w:id="128" w:author="Chris Richardson" w:date="2016-01-24T13:23:00Z">
        <w:r w:rsidR="007E664C">
          <w:rPr>
            <w:rFonts w:cs="Times New Roman"/>
          </w:rPr>
          <w:t>Note</w:t>
        </w:r>
        <w:r w:rsidR="007E664C" w:rsidRPr="000A6EB6">
          <w:rPr>
            <w:rFonts w:cs="Times New Roman"/>
          </w:rPr>
          <w:t xml:space="preserve"> </w:t>
        </w:r>
      </w:ins>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393BBF1A" w:rsidR="00194078" w:rsidRPr="000A6EB6" w:rsidRDefault="004D2F91" w:rsidP="00194078">
      <w:pPr>
        <w:rPr>
          <w:rFonts w:cs="Times New Roman"/>
        </w:rPr>
      </w:pPr>
      <w:ins w:id="129" w:author="Chris Richardson" w:date="2016-01-24T15:02:00Z">
        <w:r>
          <w:rPr>
            <w:rFonts w:cs="Times New Roman"/>
          </w:rPr>
          <w:t>Figure 4</w:t>
        </w:r>
        <w:r w:rsidR="00D7423D">
          <w:rPr>
            <w:rFonts w:cs="Times New Roman"/>
          </w:rPr>
          <w:t>a displays the equivalent widths across the LOC plane for selected UV emission lines.</w:t>
        </w:r>
      </w:ins>
      <w:ins w:id="130" w:author="Chris Richardson" w:date="2016-01-24T15:03:00Z">
        <w:r w:rsidR="00D7423D">
          <w:rPr>
            <w:rFonts w:cs="Times New Roman"/>
          </w:rPr>
          <w:t xml:space="preserve"> </w:t>
        </w:r>
      </w:ins>
      <w:r w:rsidR="00194078" w:rsidRPr="000A6EB6">
        <w:rPr>
          <w:rFonts w:cs="Times New Roman"/>
        </w:rPr>
        <w:t>Collisionally excited lines, such as C IV λ1549 (represented as Totl 1549 on our grids), generally show most efficient reprocessing of the spectrum along constant ionization parameter lines spanning 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values (Figure 3a).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At higher densities, there is a slight decrease in </w:t>
      </w:r>
      <w:r w:rsidR="00194078" w:rsidRPr="000A6EB6">
        <w:rPr>
          <w:rFonts w:cs="Times New Roman"/>
          <w:i/>
        </w:rPr>
        <w:t>W</w:t>
      </w:r>
      <w:r w:rsidR="00194078" w:rsidRPr="000A6EB6">
        <w:rPr>
          <w:rFonts w:cs="Times New Roman"/>
          <w:vertAlign w:val="subscript"/>
        </w:rPr>
        <w:t xml:space="preserve">λ </w:t>
      </w:r>
      <w:r w:rsidR="00194078" w:rsidRPr="000A6EB6">
        <w:rPr>
          <w:rFonts w:cs="Times New Roman"/>
        </w:rPr>
        <w:t xml:space="preserve">cause by thermalization.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194078" w:rsidRPr="000A6EB6">
        <w:rPr>
          <w:rFonts w:cs="Times New Roman"/>
          <w:vertAlign w:val="subscript"/>
        </w:rPr>
        <w:t xml:space="preserve"> </w:t>
      </w:r>
      <w:r w:rsidR="00996731">
        <w:rPr>
          <w:rFonts w:cs="Times New Roman"/>
          <w:vertAlign w:val="subscript"/>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194078" w:rsidRPr="000A6EB6">
        <w:rPr>
          <w:rFonts w:cs="Times New Roman"/>
        </w:rPr>
        <w:t xml:space="preserve"> (one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3F3B5BB9" w14:textId="2857B2AD"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or lower. Thus, the temperatures predicted are between 10000 K and 15000 K. Alternatively, the ratio of [C III] λ1907 to C III] λ1909 (Totl 1909 on our grids) is a</w:t>
      </w:r>
      <w:ins w:id="131" w:author="Chris Richardson" w:date="2016-01-24T15:05:00Z">
        <w:r w:rsidR="00AC640C">
          <w:rPr>
            <w:rFonts w:cs="Times New Roman"/>
          </w:rPr>
          <w:t xml:space="preserve"> </w:t>
        </w:r>
      </w:ins>
      <w:ins w:id="132" w:author="Chris Richardson" w:date="2016-01-24T15:06:00Z">
        <w:r w:rsidR="00562AD6" w:rsidRPr="000A6EB6">
          <w:rPr>
            <w:rFonts w:cs="Times New Roman"/>
            <w:i/>
          </w:rPr>
          <w:t>n</w:t>
        </w:r>
        <w:r w:rsidR="00BF283E" w:rsidRPr="00BF283E">
          <w:rPr>
            <w:rFonts w:cs="Times New Roman"/>
            <w:i/>
            <w:vertAlign w:val="subscript"/>
            <w:rPrChange w:id="133" w:author="Chris Richardson" w:date="2016-01-24T15:06:00Z">
              <w:rPr>
                <w:rFonts w:cs="Times New Roman"/>
                <w:i/>
              </w:rPr>
            </w:rPrChange>
          </w:rPr>
          <w:t>e</w:t>
        </w:r>
      </w:ins>
      <w:ins w:id="134" w:author="Chris Richardson" w:date="2016-01-24T15:05:00Z">
        <w:r w:rsidR="00AC640C">
          <w:rPr>
            <w:rFonts w:cs="Times New Roman"/>
          </w:rPr>
          <w:t xml:space="preserve"> </w:t>
        </w:r>
      </w:ins>
      <w:del w:id="135" w:author="Chris Richardson" w:date="2016-01-24T15:05:00Z">
        <w:r w:rsidRPr="000A6EB6" w:rsidDel="00AC640C">
          <w:rPr>
            <w:rFonts w:cs="Times New Roman"/>
          </w:rPr>
          <w:delText xml:space="preserve"> density </w:delText>
        </w:r>
      </w:del>
      <w:r w:rsidRPr="000A6EB6">
        <w:rPr>
          <w:rFonts w:cs="Times New Roman"/>
        </w:rPr>
        <w:t xml:space="preserve">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w:t>
      </w:r>
      <w:ins w:id="136" w:author="Chris Richardson" w:date="2016-01-24T15:07:00Z">
        <w:r w:rsidR="00BF283E">
          <w:rPr>
            <w:rFonts w:cs="Times New Roman"/>
          </w:rPr>
          <w:t xml:space="preserve">high </w:t>
        </w:r>
        <w:r w:rsidR="00BF283E" w:rsidRPr="000A6EB6">
          <w:rPr>
            <w:rFonts w:cs="Times New Roman"/>
            <w:i/>
          </w:rPr>
          <w:t>n</w:t>
        </w:r>
        <w:r w:rsidR="00BF283E" w:rsidRPr="0027602E">
          <w:rPr>
            <w:rFonts w:cs="Times New Roman"/>
            <w:i/>
            <w:vertAlign w:val="subscript"/>
          </w:rPr>
          <w:t>e</w:t>
        </w:r>
        <w:r w:rsidR="00BF283E" w:rsidRPr="000A6EB6" w:rsidDel="00BF283E">
          <w:rPr>
            <w:rFonts w:cs="Times New Roman"/>
          </w:rPr>
          <w:t xml:space="preserve"> </w:t>
        </w:r>
      </w:ins>
      <w:del w:id="137" w:author="Chris Richardson" w:date="2016-01-24T15:07:00Z">
        <w:r w:rsidRPr="000A6EB6" w:rsidDel="00BF283E">
          <w:rPr>
            <w:rFonts w:cs="Times New Roman"/>
          </w:rPr>
          <w:delText>a</w:delText>
        </w:r>
      </w:del>
      <w:del w:id="138" w:author="Chris Richardson" w:date="2016-01-24T15:06:00Z">
        <w:r w:rsidRPr="000A6EB6" w:rsidDel="00BF283E">
          <w:rPr>
            <w:rFonts w:cs="Times New Roman"/>
          </w:rPr>
          <w:delText xml:space="preserve"> high electron density</w:delText>
        </w:r>
      </w:del>
      <w:r w:rsidRPr="000A6EB6">
        <w:rPr>
          <w:rFonts w:cs="Times New Roman"/>
        </w:rPr>
        <w:t xml:space="preserve">.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139" w:author="Chris Richardson" w:date="2015-06-18T15:40:00Z"/>
          <w:rFonts w:cs="Times New Roman"/>
          <w:i/>
        </w:rPr>
      </w:pPr>
    </w:p>
    <w:p w14:paraId="55262C12" w14:textId="5E79CC1C" w:rsidR="0022641F" w:rsidRPr="006546C5" w:rsidRDefault="0022641F" w:rsidP="00194078">
      <w:pPr>
        <w:rPr>
          <w:ins w:id="140" w:author="Chris Richardson" w:date="2015-06-18T15:40:00Z"/>
          <w:rFonts w:cs="Times New Roman"/>
        </w:rPr>
      </w:pPr>
      <w:ins w:id="141" w:author="Chris Richardson" w:date="2015-06-18T15:40:00Z">
        <w:r w:rsidRPr="006546C5">
          <w:rPr>
            <w:rFonts w:cs="Times New Roman"/>
            <w:highlight w:val="yellow"/>
          </w:rPr>
          <w:t xml:space="preserve">[LOOK AT RAITER, SCHAERER, AND </w:t>
        </w:r>
      </w:ins>
      <w:ins w:id="142" w:author="Chris Richardson" w:date="2015-06-18T15:41:00Z">
        <w:r w:rsidRPr="006546C5">
          <w:rPr>
            <w:rFonts w:cs="Times New Roman"/>
            <w:highlight w:val="yellow"/>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2E86CB11" w:rsidR="00194078" w:rsidRPr="00FA566A" w:rsidRDefault="004D2F91" w:rsidP="00194078">
      <w:pPr>
        <w:rPr>
          <w:rFonts w:cs="Times New Roman"/>
        </w:rPr>
      </w:pPr>
      <w:ins w:id="143" w:author="Chris Richardson" w:date="2016-01-24T15:13:00Z">
        <w:r>
          <w:rPr>
            <w:rFonts w:cs="Times New Roman"/>
          </w:rPr>
          <w:t>Figure 4</w:t>
        </w:r>
        <w:r w:rsidR="003F5F39">
          <w:rPr>
            <w:rFonts w:cs="Times New Roman"/>
          </w:rPr>
          <w:t xml:space="preserve">b displays the equivalent widths across the LOC plane for selected optical emission lines. </w:t>
        </w:r>
      </w:ins>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in the LOC plane than the 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 This is because these ions emit under a wider range of conditions than others.</w:t>
      </w:r>
      <w:r w:rsidR="00FA566A">
        <w:rPr>
          <w:rFonts w:cs="Times New Roman"/>
        </w:rPr>
        <w:t xml:space="preserve"> </w:t>
      </w:r>
      <w:r w:rsidR="00FA566A" w:rsidRPr="007A362D">
        <w:rPr>
          <w:rFonts w:cs="Times New Roman"/>
          <w:color w:val="FF0000"/>
          <w:highlight w:val="green"/>
          <w:rPrChange w:id="144" w:author="Chris Richardson" w:date="2016-01-24T15:50:00Z">
            <w:rPr>
              <w:rFonts w:cs="Times New Roman"/>
              <w:color w:val="FF0000"/>
            </w:rPr>
          </w:rPrChange>
        </w:rPr>
        <w:t>A</w:t>
      </w:r>
      <w:r w:rsidR="00194078" w:rsidRPr="007A362D">
        <w:rPr>
          <w:rFonts w:cs="Times New Roman"/>
          <w:color w:val="FF0000"/>
          <w:highlight w:val="green"/>
          <w:rPrChange w:id="145" w:author="Chris Richardson" w:date="2016-01-24T15:50:00Z">
            <w:rPr>
              <w:rFonts w:cs="Times New Roman"/>
              <w:color w:val="FF0000"/>
            </w:rPr>
          </w:rPrChange>
        </w:rPr>
        <w:t xml:space="preserve">t high </w:t>
      </w:r>
      <w:r w:rsidR="00194078" w:rsidRPr="007A362D">
        <w:rPr>
          <w:rFonts w:cs="Times New Roman"/>
          <w:i/>
          <w:color w:val="FF0000"/>
          <w:highlight w:val="green"/>
          <w:rPrChange w:id="146" w:author="Chris Richardson" w:date="2016-01-24T15:50:00Z">
            <w:rPr>
              <w:rFonts w:cs="Times New Roman"/>
              <w:i/>
              <w:color w:val="FF0000"/>
            </w:rPr>
          </w:rPrChange>
        </w:rPr>
        <w:t>U</w:t>
      </w:r>
      <w:r w:rsidR="00194078" w:rsidRPr="007A362D">
        <w:rPr>
          <w:rFonts w:cs="Times New Roman"/>
          <w:color w:val="FF0000"/>
          <w:highlight w:val="green"/>
          <w:rPrChange w:id="147" w:author="Chris Richardson" w:date="2016-01-24T15:50:00Z">
            <w:rPr>
              <w:rFonts w:cs="Times New Roman"/>
              <w:color w:val="FF0000"/>
            </w:rPr>
          </w:rPrChange>
        </w:rPr>
        <w:t xml:space="preserve"> values,</w:t>
      </w:r>
      <w:r w:rsidR="00FA566A" w:rsidRPr="007A362D">
        <w:rPr>
          <w:rFonts w:cs="Times New Roman"/>
          <w:color w:val="FF0000"/>
          <w:highlight w:val="green"/>
          <w:rPrChange w:id="148" w:author="Chris Richardson" w:date="2016-01-24T15:50:00Z">
            <w:rPr>
              <w:rFonts w:cs="Times New Roman"/>
              <w:color w:val="FF0000"/>
            </w:rPr>
          </w:rPrChange>
        </w:rPr>
        <w:t xml:space="preserve"> however, the high </w:t>
      </w:r>
      <w:del w:id="149" w:author="Chris Richardson" w:date="2016-01-24T15:07:00Z">
        <w:r w:rsidR="00FA566A" w:rsidRPr="007A362D" w:rsidDel="00D21FFF">
          <w:rPr>
            <w:rFonts w:cs="Times New Roman"/>
            <w:i/>
            <w:color w:val="FF0000"/>
            <w:highlight w:val="green"/>
            <w:rPrChange w:id="150" w:author="Chris Richardson" w:date="2016-01-24T15:50:00Z">
              <w:rPr>
                <w:rFonts w:cs="Times New Roman"/>
                <w:color w:val="FF0000"/>
              </w:rPr>
            </w:rPrChange>
          </w:rPr>
          <w:delText xml:space="preserve">temperatures </w:delText>
        </w:r>
      </w:del>
      <w:ins w:id="151" w:author="Chris Richardson" w:date="2016-01-24T15:07:00Z">
        <w:r w:rsidR="00D21FFF" w:rsidRPr="007A362D">
          <w:rPr>
            <w:rFonts w:cs="Times New Roman"/>
            <w:i/>
            <w:color w:val="FF0000"/>
            <w:highlight w:val="green"/>
            <w:rPrChange w:id="152" w:author="Chris Richardson" w:date="2016-01-24T15:50:00Z">
              <w:rPr>
                <w:rFonts w:cs="Times New Roman"/>
                <w:color w:val="FF0000"/>
              </w:rPr>
            </w:rPrChange>
          </w:rPr>
          <w:t>T</w:t>
        </w:r>
        <w:r w:rsidR="00D21FFF" w:rsidRPr="007A362D">
          <w:rPr>
            <w:rFonts w:cs="Times New Roman"/>
            <w:i/>
            <w:color w:val="FF0000"/>
            <w:highlight w:val="green"/>
            <w:vertAlign w:val="subscript"/>
            <w:rPrChange w:id="153" w:author="Chris Richardson" w:date="2016-01-24T15:50:00Z">
              <w:rPr>
                <w:rFonts w:cs="Times New Roman"/>
                <w:color w:val="FF0000"/>
              </w:rPr>
            </w:rPrChange>
          </w:rPr>
          <w:t>e</w:t>
        </w:r>
        <w:r w:rsidR="00D21FFF" w:rsidRPr="007A362D">
          <w:rPr>
            <w:rFonts w:cs="Times New Roman"/>
            <w:color w:val="FF0000"/>
            <w:highlight w:val="green"/>
            <w:rPrChange w:id="154" w:author="Chris Richardson" w:date="2016-01-24T15:50:00Z">
              <w:rPr>
                <w:rFonts w:cs="Times New Roman"/>
                <w:color w:val="FF0000"/>
              </w:rPr>
            </w:rPrChange>
          </w:rPr>
          <w:t xml:space="preserve"> </w:t>
        </w:r>
      </w:ins>
      <w:r w:rsidR="00FA566A" w:rsidRPr="007A362D">
        <w:rPr>
          <w:rFonts w:cs="Times New Roman"/>
          <w:color w:val="FF0000"/>
          <w:highlight w:val="green"/>
          <w:rPrChange w:id="155" w:author="Chris Richardson" w:date="2016-01-24T15:50:00Z">
            <w:rPr>
              <w:rFonts w:cs="Times New Roman"/>
              <w:color w:val="FF0000"/>
            </w:rPr>
          </w:rPrChange>
        </w:rPr>
        <w:t>cause</w:t>
      </w:r>
      <w:ins w:id="156" w:author="Chris Richardson" w:date="2016-01-24T15:07:00Z">
        <w:r w:rsidR="00D21FFF" w:rsidRPr="007A362D">
          <w:rPr>
            <w:rFonts w:cs="Times New Roman"/>
            <w:color w:val="FF0000"/>
            <w:highlight w:val="green"/>
            <w:rPrChange w:id="157" w:author="Chris Richardson" w:date="2016-01-24T15:50:00Z">
              <w:rPr>
                <w:rFonts w:cs="Times New Roman"/>
                <w:color w:val="FF0000"/>
              </w:rPr>
            </w:rPrChange>
          </w:rPr>
          <w:t>s</w:t>
        </w:r>
      </w:ins>
      <w:r w:rsidR="00FA566A" w:rsidRPr="007A362D">
        <w:rPr>
          <w:rFonts w:cs="Times New Roman"/>
          <w:color w:val="FF0000"/>
          <w:highlight w:val="green"/>
          <w:rPrChange w:id="158" w:author="Chris Richardson" w:date="2016-01-24T15:50:00Z">
            <w:rPr>
              <w:rFonts w:cs="Times New Roman"/>
              <w:color w:val="FF0000"/>
            </w:rPr>
          </w:rPrChange>
        </w:rPr>
        <w:t xml:space="preserve"> the recombination coefficient to decrease making recombination less likely and </w:t>
      </w:r>
      <w:r w:rsidR="00194078" w:rsidRPr="007A362D">
        <w:rPr>
          <w:rFonts w:cs="Times New Roman"/>
          <w:color w:val="FF0000"/>
          <w:highlight w:val="green"/>
          <w:rPrChange w:id="159" w:author="Chris Richardson" w:date="2016-01-24T15:50:00Z">
            <w:rPr>
              <w:rFonts w:cs="Times New Roman"/>
              <w:color w:val="FF0000"/>
            </w:rPr>
          </w:rPrChange>
        </w:rPr>
        <w:t xml:space="preserve">causing large declines in </w:t>
      </w:r>
      <w:r w:rsidR="00194078" w:rsidRPr="007A362D">
        <w:rPr>
          <w:rFonts w:cs="Times New Roman"/>
          <w:i/>
          <w:color w:val="FF0000"/>
          <w:highlight w:val="green"/>
          <w:rPrChange w:id="160" w:author="Chris Richardson" w:date="2016-01-24T15:50:00Z">
            <w:rPr>
              <w:rFonts w:cs="Times New Roman"/>
              <w:i/>
              <w:color w:val="FF0000"/>
            </w:rPr>
          </w:rPrChange>
        </w:rPr>
        <w:t>W</w:t>
      </w:r>
      <w:r w:rsidR="00194078" w:rsidRPr="007A362D">
        <w:rPr>
          <w:rFonts w:cs="Times New Roman"/>
          <w:color w:val="FF0000"/>
          <w:highlight w:val="green"/>
          <w:vertAlign w:val="subscript"/>
          <w:rPrChange w:id="161" w:author="Chris Richardson" w:date="2016-01-24T15:50:00Z">
            <w:rPr>
              <w:rFonts w:cs="Times New Roman"/>
              <w:color w:val="FF0000"/>
              <w:vertAlign w:val="subscript"/>
            </w:rPr>
          </w:rPrChange>
        </w:rPr>
        <w:t>λ</w:t>
      </w:r>
      <w:r w:rsidR="00194078" w:rsidRPr="007A362D">
        <w:rPr>
          <w:rFonts w:cs="Times New Roman"/>
          <w:color w:val="FF0000"/>
          <w:highlight w:val="green"/>
          <w:rPrChange w:id="162" w:author="Chris Richardson" w:date="2016-01-24T15:50:00Z">
            <w:rPr>
              <w:rFonts w:cs="Times New Roman"/>
              <w:color w:val="FF0000"/>
            </w:rPr>
          </w:rPrChange>
        </w:rPr>
        <w:t xml:space="preserve"> of the Balmer lines, He I λ5876, and He II </w:t>
      </w:r>
      <m:oMath>
        <m:r>
          <m:rPr>
            <m:sty m:val="p"/>
          </m:rPr>
          <w:rPr>
            <w:rFonts w:ascii="Cambria Math" w:hAnsi="Cambria Math" w:cs="Times New Roman"/>
            <w:color w:val="FF0000"/>
            <w:highlight w:val="green"/>
            <w:rPrChange w:id="163" w:author="Chris Richardson" w:date="2016-01-24T15:50:00Z">
              <w:rPr>
                <w:rFonts w:ascii="Cambria Math" w:hAnsi="Cambria Math" w:cs="Times New Roman"/>
                <w:color w:val="FF0000"/>
              </w:rPr>
            </w:rPrChange>
          </w:rPr>
          <m:t>λ</m:t>
        </m:r>
      </m:oMath>
      <w:r w:rsidR="00194078" w:rsidRPr="007A362D">
        <w:rPr>
          <w:rFonts w:cs="Times New Roman"/>
          <w:color w:val="FF0000"/>
          <w:highlight w:val="green"/>
          <w:rPrChange w:id="164" w:author="Chris Richardson" w:date="2016-01-24T15:50:00Z">
            <w:rPr>
              <w:rFonts w:cs="Times New Roman"/>
              <w:color w:val="FF0000"/>
            </w:rPr>
          </w:rPrChange>
        </w:rPr>
        <w:t>4686.</w:t>
      </w:r>
      <w:ins w:id="165" w:author="Chris Richardson" w:date="2016-01-24T15:50:00Z">
        <w:r w:rsidR="007A362D">
          <w:rPr>
            <w:rFonts w:cs="Times New Roman"/>
            <w:color w:val="FF0000"/>
          </w:rPr>
          <w:t xml:space="preserve"> </w:t>
        </w:r>
        <w:r w:rsidR="007A362D" w:rsidRPr="007A362D">
          <w:rPr>
            <w:rFonts w:cs="Times New Roman"/>
            <w:color w:val="FF0000"/>
            <w:highlight w:val="yellow"/>
            <w:rPrChange w:id="166" w:author="Chris Richardson" w:date="2016-01-24T15:50:00Z">
              <w:rPr>
                <w:rFonts w:cs="Times New Roman"/>
                <w:color w:val="FF0000"/>
              </w:rPr>
            </w:rPrChange>
          </w:rPr>
          <w:t>[GREEN INDICATES GARY NEEDS TO VERIFY]</w:t>
        </w:r>
      </w:ins>
      <w:r w:rsidR="00194078" w:rsidRPr="00FA566A">
        <w:rPr>
          <w:rFonts w:cs="Times New Roman"/>
        </w:rPr>
        <w:t xml:space="preserve"> 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ins w:id="167" w:author="Chris Richardson" w:date="2016-01-24T15:08:00Z">
        <w:r w:rsidR="00D21FFF">
          <w:rPr>
            <w:rFonts w:cs="Times New Roman"/>
          </w:rPr>
          <w:t xml:space="preserve">particularly </w:t>
        </w:r>
      </w:ins>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ins w:id="168" w:author="Chris Richardson" w:date="2016-01-24T15:08:00Z">
        <w:r w:rsidR="00D21FFF">
          <w:rPr>
            <w:rFonts w:cs="Times New Roman"/>
          </w:rPr>
          <w:t xml:space="preserve">, but create enough emission to be detectable by current </w:t>
        </w:r>
      </w:ins>
      <w:ins w:id="169" w:author="Chris Richardson" w:date="2016-01-24T15:09:00Z">
        <w:r w:rsidR="007D1A29">
          <w:rPr>
            <w:rFonts w:cs="Times New Roman"/>
          </w:rPr>
          <w:t>optical instruments</w:t>
        </w:r>
      </w:ins>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 Simple photoionization models often under-predict the line in relation to the rest of the optical spectrum (F</w:t>
      </w:r>
      <w:r w:rsidR="001031B4" w:rsidRPr="00FA566A">
        <w:rPr>
          <w:rFonts w:cs="Times New Roman"/>
        </w:rPr>
        <w:t>erguson et al. 19</w:t>
      </w:r>
      <w:r w:rsidR="00194078" w:rsidRPr="00FA566A">
        <w:rPr>
          <w:rFonts w:cs="Times New Roman"/>
        </w:rPr>
        <w:t>97, Ferland &amp; Osterbrock 1986).</w:t>
      </w:r>
    </w:p>
    <w:p w14:paraId="374133D3" w14:textId="77777777" w:rsidR="00194078" w:rsidRPr="000A6EB6" w:rsidRDefault="00194078" w:rsidP="00194078">
      <w:pPr>
        <w:rPr>
          <w:rFonts w:cs="Times New Roman"/>
        </w:rPr>
      </w:pPr>
    </w:p>
    <w:p w14:paraId="5B6DE63D" w14:textId="79630DCA"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ins w:id="170" w:author="Chris Richardson" w:date="2016-01-24T15:12:00Z">
        <w:r w:rsidR="003F5F39">
          <w:rPr>
            <w:rFonts w:cs="Times New Roman"/>
          </w:rPr>
          <w:t>0</w:t>
        </w:r>
      </w:ins>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ins w:id="171" w:author="Chris Richardson" w:date="2016-01-24T15:47:00Z">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 xml:space="preserve">4861 emit along a broad range of ionization parameters. The only regions in which they do not emit are the optically thin regions (upper left and lower right corners). </w:t>
        </w:r>
      </w:ins>
      <w:r w:rsidRPr="000A6EB6">
        <w:rPr>
          <w:rFonts w:cs="Times New Roman"/>
        </w:rPr>
        <w:t xml:space="preserve">It is thus clear that </w:t>
      </w:r>
      <w:del w:id="172" w:author="Chris Richardson" w:date="2016-01-24T15:48:00Z">
        <w:r w:rsidRPr="000A6EB6" w:rsidDel="008E41E0">
          <w:rPr>
            <w:rFonts w:cs="Times New Roman"/>
          </w:rPr>
          <w:delText xml:space="preserve">these </w:delText>
        </w:r>
      </w:del>
      <w:r w:rsidRPr="000A6EB6">
        <w:rPr>
          <w:rFonts w:cs="Times New Roman"/>
        </w:rPr>
        <w:t>emission lines</w:t>
      </w:r>
      <w:ins w:id="173" w:author="Chris Richardson" w:date="2016-01-24T15:48:00Z">
        <w:r w:rsidR="008E41E0">
          <w:rPr>
            <w:rFonts w:cs="Times New Roman"/>
          </w:rPr>
          <w:t xml:space="preserve"> from metals</w:t>
        </w:r>
      </w:ins>
      <w:r w:rsidRPr="000A6EB6">
        <w:rPr>
          <w:rFonts w:cs="Times New Roman"/>
        </w:rPr>
        <w:t>, as well as many others, emit differently in different parts of our grid. Consequently, selectively emphasizing these different parts of the grid give different ratios that are then used in</w:t>
      </w:r>
      <w:ins w:id="174" w:author="Chris Richardson" w:date="2016-01-24T15:48:00Z">
        <w:r w:rsidR="008E41E0">
          <w:rPr>
            <w:rFonts w:cs="Times New Roman"/>
          </w:rPr>
          <w:t xml:space="preserve"> the</w:t>
        </w:r>
      </w:ins>
      <w:r w:rsidRPr="000A6EB6">
        <w:rPr>
          <w:rFonts w:cs="Times New Roman"/>
        </w:rPr>
        <w:t xml:space="preserve"> BPT diagram</w:t>
      </w:r>
      <w:ins w:id="175" w:author="Chris Richardson" w:date="2016-01-24T15:48:00Z">
        <w:r w:rsidR="008E41E0">
          <w:rPr>
            <w:rFonts w:cs="Times New Roman"/>
          </w:rPr>
          <w:t xml:space="preserve"> and other similar diagnostic diagrams</w:t>
        </w:r>
      </w:ins>
      <w:del w:id="176" w:author="Chris Richardson" w:date="2016-01-24T15:48:00Z">
        <w:r w:rsidRPr="000A6EB6" w:rsidDel="008E41E0">
          <w:rPr>
            <w:rFonts w:cs="Times New Roman"/>
          </w:rPr>
          <w:delText>s</w:delText>
        </w:r>
      </w:del>
      <w:r w:rsidRPr="000A6EB6">
        <w:rPr>
          <w:rFonts w:cs="Times New Roman"/>
        </w:rPr>
        <w:t xml:space="preserve">. </w:t>
      </w:r>
    </w:p>
    <w:p w14:paraId="2226A208" w14:textId="77777777" w:rsidR="00194078" w:rsidRPr="000A6EB6" w:rsidDel="008C27D5" w:rsidRDefault="00194078" w:rsidP="00194078">
      <w:pPr>
        <w:rPr>
          <w:del w:id="177" w:author="Chris Richardson" w:date="2016-01-24T15:49:00Z"/>
          <w:rFonts w:cs="Times New Roman"/>
        </w:rPr>
      </w:pPr>
    </w:p>
    <w:p w14:paraId="3F22C7A7" w14:textId="7666ABBD" w:rsidR="00194078" w:rsidRPr="000A6EB6" w:rsidDel="008E41E0" w:rsidRDefault="00194078" w:rsidP="00194078">
      <w:pPr>
        <w:rPr>
          <w:del w:id="178" w:author="Chris Richardson" w:date="2016-01-24T15:47:00Z"/>
          <w:rFonts w:cs="Times New Roman"/>
        </w:rPr>
      </w:pPr>
      <w:del w:id="179" w:author="Chris Richardson" w:date="2016-01-24T15:47:00Z">
        <w:r w:rsidRPr="000A6EB6" w:rsidDel="008E41E0">
          <w:rPr>
            <w:rFonts w:cs="Times New Roman"/>
          </w:rPr>
          <w:delText xml:space="preserve">Next, we will examine the emission of Hα </w:delText>
        </w:r>
        <m:oMath>
          <m:r>
            <m:rPr>
              <m:sty m:val="p"/>
            </m:rPr>
            <w:rPr>
              <w:rFonts w:ascii="Cambria Math" w:hAnsi="Cambria Math" w:cs="Times New Roman"/>
            </w:rPr>
            <m:t>λ</m:t>
          </m:r>
        </m:oMath>
        <w:r w:rsidRPr="000A6EB6" w:rsidDel="008E41E0">
          <w:rPr>
            <w:rFonts w:cs="Times New Roman"/>
          </w:rPr>
          <w:delText xml:space="preserve">6563 and H β </w:delText>
        </w:r>
        <m:oMath>
          <m:r>
            <m:rPr>
              <m:sty m:val="p"/>
            </m:rPr>
            <w:rPr>
              <w:rFonts w:ascii="Cambria Math" w:hAnsi="Cambria Math" w:cs="Times New Roman"/>
            </w:rPr>
            <m:t>λ</m:t>
          </m:r>
        </m:oMath>
        <w:r w:rsidRPr="000A6EB6" w:rsidDel="008E41E0">
          <w:rPr>
            <w:rFonts w:cs="Times New Roman"/>
          </w:rPr>
          <w:delText xml:space="preserve">4861 across the plane. Both of these emission lines emit along a broad range of ionization parameters. The only regions in which they do not emit are the optically thin regions (upper left and lower right corners). </w:delText>
        </w:r>
      </w:del>
    </w:p>
    <w:p w14:paraId="345214BB" w14:textId="77777777" w:rsidR="00194078" w:rsidRPr="000A6EB6" w:rsidRDefault="00194078" w:rsidP="00194078">
      <w:pPr>
        <w:rPr>
          <w:rFonts w:cs="Times New Roman"/>
        </w:rPr>
      </w:pPr>
    </w:p>
    <w:p w14:paraId="4BF21337" w14:textId="078F51EC" w:rsidR="00194078" w:rsidRPr="000A6EB6" w:rsidRDefault="00194078" w:rsidP="00194078">
      <w:pPr>
        <w:rPr>
          <w:rFonts w:cs="Times New Roman"/>
        </w:rPr>
      </w:pPr>
      <w:r w:rsidRPr="000A6EB6">
        <w:rPr>
          <w:rFonts w:cs="Times New Roman"/>
        </w:rPr>
        <w:t>As with UV emission lines, there are various indicators</w:t>
      </w:r>
      <w:ins w:id="180" w:author="Chris Richardson" w:date="2016-01-24T15:49:00Z">
        <w:r w:rsidR="008C27D5">
          <w:rPr>
            <w:rFonts w:cs="Times New Roman"/>
          </w:rPr>
          <w:t xml:space="preserve"> of physical conditions</w:t>
        </w:r>
      </w:ins>
      <w:r w:rsidRPr="000A6EB6">
        <w:rPr>
          <w:rFonts w:cs="Times New Roman"/>
        </w:rPr>
        <w:t xml:space="preserve">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w:t>
      </w:r>
      <w:ins w:id="181" w:author="Chris Richardson" w:date="2016-01-24T15:49:00Z">
        <w:r w:rsidR="002D5477" w:rsidRPr="000A6EB6">
          <w:rPr>
            <w:rFonts w:cs="Times New Roman"/>
            <w:i/>
          </w:rPr>
          <w:t>n</w:t>
        </w:r>
        <w:r w:rsidR="002D5477" w:rsidRPr="002D5477">
          <w:rPr>
            <w:rFonts w:cs="Times New Roman"/>
            <w:i/>
            <w:vertAlign w:val="subscript"/>
            <w:rPrChange w:id="182" w:author="Chris Richardson" w:date="2016-01-24T15:49:00Z">
              <w:rPr>
                <w:rFonts w:cs="Times New Roman"/>
                <w:i/>
              </w:rPr>
            </w:rPrChange>
          </w:rPr>
          <w:t>e</w:t>
        </w:r>
        <w:r w:rsidR="002D5477" w:rsidRPr="000A6EB6" w:rsidDel="002D5477">
          <w:rPr>
            <w:rFonts w:cs="Times New Roman"/>
          </w:rPr>
          <w:t xml:space="preserve"> </w:t>
        </w:r>
      </w:ins>
      <w:del w:id="183" w:author="Chris Richardson" w:date="2016-01-24T15:49:00Z">
        <w:r w:rsidRPr="000A6EB6" w:rsidDel="002D5477">
          <w:rPr>
            <w:rFonts w:cs="Times New Roman"/>
          </w:rPr>
          <w:delText>density</w:delText>
        </w:r>
      </w:del>
      <w:r w:rsidRPr="000A6EB6">
        <w:rPr>
          <w:rFonts w:cs="Times New Roman"/>
        </w:rPr>
        <w:t xml:space="preserve">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0E093D12"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w:t>
      </w:r>
      <w:r w:rsidRPr="007A362D">
        <w:rPr>
          <w:rFonts w:cs="Times New Roman"/>
          <w:highlight w:val="green"/>
          <w:rPrChange w:id="184" w:author="Chris Richardson" w:date="2016-01-24T15:51:00Z">
            <w:rPr>
              <w:rFonts w:cs="Times New Roman"/>
            </w:rPr>
          </w:rPrChange>
        </w:rPr>
        <w:t xml:space="preserve">The double peak feature is more evident in the higher metallicity simulations (§ </w:t>
      </w:r>
      <w:r w:rsidR="005F1275" w:rsidRPr="007A362D">
        <w:rPr>
          <w:rFonts w:cs="Times New Roman"/>
          <w:highlight w:val="green"/>
          <w:rPrChange w:id="185" w:author="Chris Richardson" w:date="2016-01-24T15:51:00Z">
            <w:rPr>
              <w:rFonts w:cs="Times New Roman"/>
            </w:rPr>
          </w:rPrChange>
        </w:rPr>
        <w:t>4</w:t>
      </w:r>
      <w:r w:rsidRPr="007A362D">
        <w:rPr>
          <w:rFonts w:cs="Times New Roman"/>
          <w:highlight w:val="green"/>
          <w:rPrChange w:id="186" w:author="Chris Richardson" w:date="2016-01-24T15:51:00Z">
            <w:rPr>
              <w:rFonts w:cs="Times New Roman"/>
            </w:rPr>
          </w:rPrChange>
        </w:rPr>
        <w:t>.</w:t>
      </w:r>
      <w:r w:rsidR="005F1275" w:rsidRPr="007A362D">
        <w:rPr>
          <w:rFonts w:cs="Times New Roman"/>
          <w:highlight w:val="green"/>
          <w:rPrChange w:id="187" w:author="Chris Richardson" w:date="2016-01-24T15:51:00Z">
            <w:rPr>
              <w:rFonts w:cs="Times New Roman"/>
            </w:rPr>
          </w:rPrChange>
        </w:rPr>
        <w:t>2</w:t>
      </w:r>
      <w:r w:rsidRPr="007A362D">
        <w:rPr>
          <w:rFonts w:cs="Times New Roman"/>
          <w:highlight w:val="green"/>
          <w:rPrChange w:id="188" w:author="Chris Richardson" w:date="2016-01-24T15:51:00Z">
            <w:rPr>
              <w:rFonts w:cs="Times New Roman"/>
            </w:rPr>
          </w:rPrChange>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377C0F9C" w:rsidR="00194078" w:rsidRPr="000A6EB6" w:rsidRDefault="004D2F91" w:rsidP="00194078">
      <w:pPr>
        <w:rPr>
          <w:rFonts w:cs="Times New Roman"/>
        </w:rPr>
      </w:pPr>
      <w:ins w:id="189" w:author="Chris Richardson" w:date="2016-01-25T14:08:00Z">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ins>
      <w:r w:rsidR="00194078" w:rsidRPr="000A6EB6">
        <w:rPr>
          <w:rFonts w:cs="Times New Roman"/>
        </w:rPr>
        <w:t xml:space="preserve">There are various </w:t>
      </w:r>
      <w:ins w:id="190" w:author="Chris Richardson" w:date="2016-01-25T14:05:00Z">
        <w:r w:rsidR="0019714D">
          <w:rPr>
            <w:rFonts w:cs="Times New Roman"/>
          </w:rPr>
          <w:t xml:space="preserve">atomic </w:t>
        </w:r>
      </w:ins>
      <w:r w:rsidR="00194078" w:rsidRPr="000A6EB6">
        <w:rPr>
          <w:rFonts w:cs="Times New Roman"/>
        </w:rPr>
        <w:t>processes that are efficient sources of IR emission</w:t>
      </w:r>
      <w:ins w:id="191" w:author="Chris Richardson" w:date="2016-01-25T14:05:00Z">
        <w:r w:rsidR="0019714D">
          <w:rPr>
            <w:rFonts w:cs="Times New Roman"/>
          </w:rPr>
          <w:t xml:space="preserve"> in nebulae. </w:t>
        </w:r>
        <w:r w:rsidR="00965A32">
          <w:rPr>
            <w:rFonts w:cs="Times New Roman"/>
          </w:rPr>
          <w:t>Alt</w:t>
        </w:r>
      </w:ins>
      <w:del w:id="192" w:author="Chris Richardson" w:date="2016-01-25T14:05:00Z">
        <w:r w:rsidR="00194078" w:rsidRPr="000A6EB6" w:rsidDel="0019714D">
          <w:rPr>
            <w:rFonts w:cs="Times New Roman"/>
          </w:rPr>
          <w:delText>. Most relevant to our models is the infrared emission from various atomic processes in nebulae. T</w:delText>
        </w:r>
      </w:del>
      <w:r w:rsidR="00194078" w:rsidRPr="000A6EB6">
        <w:rPr>
          <w:rFonts w:cs="Times New Roman"/>
        </w:rPr>
        <w:t xml:space="preserve">hough grains </w:t>
      </w:r>
      <w:del w:id="193" w:author="Chris Richardson" w:date="2016-01-25T14:06:00Z">
        <w:r w:rsidR="00194078" w:rsidRPr="000A6EB6" w:rsidDel="00965A32">
          <w:rPr>
            <w:rFonts w:cs="Times New Roman"/>
          </w:rPr>
          <w:delText xml:space="preserve">also </w:delText>
        </w:r>
      </w:del>
      <w:r w:rsidR="00194078" w:rsidRPr="000A6EB6">
        <w:rPr>
          <w:rFonts w:cs="Times New Roman"/>
        </w:rPr>
        <w:t xml:space="preserve">influence IR emission, grains in HII regions are not as important as in PDR regions </w:t>
      </w:r>
      <w:ins w:id="194" w:author="Chris Richardson" w:date="2016-01-25T14:06:00Z">
        <w:r w:rsidR="00965A32">
          <w:rPr>
            <w:rFonts w:cs="Times New Roman"/>
          </w:rPr>
          <w:t xml:space="preserve">where photoelectric heating serves as the dominant excitation source </w:t>
        </w:r>
      </w:ins>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AF1526">
        <w:rPr>
          <w:rFonts w:cs="Times New Roman"/>
          <w:rPrChange w:id="195" w:author="Chris Richardson" w:date="2016-01-25T14:07:00Z">
            <w:rPr>
              <w:rFonts w:cs="Times New Roman"/>
              <w:vertAlign w:val="subscript"/>
            </w:rPr>
          </w:rPrChange>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194078"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cases 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ins w:id="196" w:author="Chris Richardson" w:date="2016-01-25T14:07:00Z">
        <w:r w:rsidR="00AF1526">
          <w:rPr>
            <w:rFonts w:cs="Times New Roman"/>
          </w:rPr>
          <w:t>only</w:t>
        </w:r>
      </w:ins>
      <w:del w:id="197" w:author="Chris Richardson" w:date="2016-01-25T14:07:00Z">
        <w:r w:rsidR="00194078" w:rsidRPr="000A6EB6" w:rsidDel="00AF1526">
          <w:rPr>
            <w:rFonts w:cs="Times New Roman"/>
          </w:rPr>
          <w:delText>nearly</w:delText>
        </w:r>
      </w:del>
      <w:r w:rsidR="00194078" w:rsidRPr="000A6EB6">
        <w:rPr>
          <w:rFonts w:cs="Times New Roman"/>
        </w:rPr>
        <w:t xml:space="preserve"> twice as high in the dust-free case than in the dusty case. </w:t>
      </w:r>
    </w:p>
    <w:p w14:paraId="1A4EEEA5" w14:textId="77777777" w:rsidR="00194078" w:rsidRPr="000A6EB6" w:rsidRDefault="00194078" w:rsidP="00194078">
      <w:pPr>
        <w:rPr>
          <w:rFonts w:cs="Times New Roman"/>
        </w:rPr>
      </w:pPr>
    </w:p>
    <w:p w14:paraId="6125F2B3" w14:textId="3E9C411C"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w:t>
      </w:r>
      <w:del w:id="198" w:author="Chris Richardson" w:date="2016-01-25T14:09:00Z">
        <w:r w:rsidRPr="000A6EB6" w:rsidDel="004D2F91">
          <w:rPr>
            <w:rFonts w:cs="Times New Roman"/>
          </w:rPr>
          <w:delText xml:space="preserve"> (see figure </w:delText>
        </w:r>
        <w:r w:rsidR="00D358F4" w:rsidDel="004D2F91">
          <w:rPr>
            <w:rFonts w:cs="Times New Roman"/>
          </w:rPr>
          <w:delText>4</w:delText>
        </w:r>
        <w:r w:rsidRPr="000A6EB6" w:rsidDel="004D2F91">
          <w:rPr>
            <w:rFonts w:cs="Times New Roman"/>
          </w:rPr>
          <w:delText>c)</w:delText>
        </w:r>
      </w:del>
      <w:r w:rsidRPr="000A6EB6">
        <w:rPr>
          <w:rFonts w:cs="Times New Roman"/>
        </w:rPr>
        <w:t>. Since we determine</w:t>
      </w:r>
      <w:ins w:id="199" w:author="Chris Richardson" w:date="2016-01-25T14:11:00Z">
        <w:r w:rsidR="00DB1A29">
          <w:rPr>
            <w:rFonts w:cs="Times New Roman"/>
          </w:rPr>
          <w:t>d</w:t>
        </w:r>
      </w:ins>
      <w:r w:rsidRPr="000A6EB6">
        <w:rPr>
          <w:rFonts w:cs="Times New Roman"/>
        </w:rPr>
        <w:t xml:space="preserve"> that this was not an effect of dust, </w:t>
      </w:r>
      <w:del w:id="200" w:author="Chris Richardson" w:date="2016-01-25T14:20:00Z">
        <w:r w:rsidRPr="000A6EB6" w:rsidDel="00565B77">
          <w:rPr>
            <w:rFonts w:cs="Times New Roman"/>
          </w:rPr>
          <w:delText>we postulate</w:delText>
        </w:r>
      </w:del>
      <w:ins w:id="201" w:author="Chris Richardson" w:date="2016-01-25T14:20:00Z">
        <w:r w:rsidR="00565B77">
          <w:rPr>
            <w:rFonts w:cs="Times New Roman"/>
          </w:rPr>
          <w:t>we determined</w:t>
        </w:r>
      </w:ins>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1 (see figure </w:t>
      </w:r>
      <w:r w:rsidR="00D358F4">
        <w:rPr>
          <w:rFonts w:cs="Times New Roman"/>
        </w:rPr>
        <w:t>4c</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w:t>
      </w:r>
      <w:ins w:id="202" w:author="Chris Richardson" w:date="2016-01-27T20:20:00Z">
        <w:r w:rsidR="002D4284">
          <w:rPr>
            <w:rFonts w:cs="Times New Roman"/>
          </w:rPr>
          <w:t>F</w:t>
        </w:r>
      </w:ins>
      <w:del w:id="203" w:author="Chris Richardson" w:date="2016-01-27T20:20:00Z">
        <w:r w:rsidRPr="000A6EB6" w:rsidDel="002D4284">
          <w:rPr>
            <w:rFonts w:cs="Times New Roman"/>
          </w:rPr>
          <w:delText>f</w:delText>
        </w:r>
      </w:del>
      <w:r w:rsidRPr="000A6EB6">
        <w:rPr>
          <w:rFonts w:cs="Times New Roman"/>
        </w:rPr>
        <w:t xml:space="preserve">igure </w:t>
      </w:r>
      <w:r w:rsidR="00D358F4">
        <w:rPr>
          <w:rFonts w:cs="Times New Roman"/>
        </w:rPr>
        <w:t>4c</w:t>
      </w:r>
      <w:r w:rsidRPr="000A6EB6">
        <w:rPr>
          <w:rFonts w:cs="Times New Roman"/>
        </w:rPr>
        <w:t xml:space="preserve">) (Rubin 1989). </w:t>
      </w:r>
    </w:p>
    <w:p w14:paraId="07DCB72A" w14:textId="77777777" w:rsidR="00194078" w:rsidRPr="000A6EB6" w:rsidRDefault="00194078" w:rsidP="00194078">
      <w:pPr>
        <w:rPr>
          <w:rFonts w:cs="Times New Roman"/>
        </w:rPr>
      </w:pPr>
    </w:p>
    <w:p w14:paraId="396B7C95" w14:textId="2B013156" w:rsidR="00194078" w:rsidRPr="000A6EB6" w:rsidRDefault="00194078" w:rsidP="00194078">
      <w:pPr>
        <w:rPr>
          <w:rFonts w:cs="Times New Roman"/>
        </w:rPr>
      </w:pPr>
      <w:r w:rsidRPr="000A6EB6">
        <w:rPr>
          <w:rFonts w:cs="Times New Roman"/>
        </w:rPr>
        <w:t xml:space="preserve">Various IR </w:t>
      </w:r>
      <w:del w:id="204" w:author="Chris Richardson" w:date="2016-01-25T17:17:00Z">
        <w:r w:rsidRPr="000A6EB6" w:rsidDel="005D1656">
          <w:rPr>
            <w:rFonts w:cs="Times New Roman"/>
          </w:rPr>
          <w:delText>“</w:delText>
        </w:r>
      </w:del>
      <w:r w:rsidRPr="000A6EB6">
        <w:rPr>
          <w:rFonts w:cs="Times New Roman"/>
        </w:rPr>
        <w:t>fine-structure</w:t>
      </w:r>
      <w:del w:id="205" w:author="Chris Richardson" w:date="2016-01-25T17:17:00Z">
        <w:r w:rsidRPr="000A6EB6" w:rsidDel="005D1656">
          <w:rPr>
            <w:rFonts w:cs="Times New Roman"/>
          </w:rPr>
          <w:delText>”</w:delText>
        </w:r>
      </w:del>
      <w:r w:rsidRPr="000A6EB6">
        <w:rPr>
          <w:rFonts w:cs="Times New Roman"/>
        </w:rPr>
        <w:t xml:space="preserv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ins w:id="206" w:author="Chris Richardson" w:date="2016-01-25T17:18:00Z">
        <w:r w:rsidR="005D1656">
          <w:rPr>
            <w:rFonts w:cs="Times New Roman"/>
          </w:rPr>
          <w:t>0</w:t>
        </w:r>
        <w:r w:rsidR="005D1656" w:rsidRPr="005D1656">
          <w:rPr>
            <w:rFonts w:cs="Times New Roman"/>
            <w:vertAlign w:val="superscript"/>
            <w:rPrChange w:id="207" w:author="Chris Richardson" w:date="2016-01-25T17:18:00Z">
              <w:rPr>
                <w:rFonts w:cs="Times New Roman"/>
              </w:rPr>
            </w:rPrChange>
          </w:rPr>
          <w:t>4</w:t>
        </w:r>
      </w:ins>
      <w:del w:id="208" w:author="Chris Richardson" w:date="2016-01-25T17:18:00Z">
        <w:r w:rsidRPr="000A6EB6" w:rsidDel="005D1656">
          <w:rPr>
            <w:rFonts w:cs="Times New Roman"/>
          </w:rPr>
          <w:delText>0 000</w:delText>
        </w:r>
      </w:del>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ins w:id="209" w:author="Chris Richardson" w:date="2016-01-25T17:18:00Z">
        <w:r w:rsidR="005D1656">
          <w:rPr>
            <w:rFonts w:cs="Times New Roman"/>
          </w:rPr>
          <w:t xml:space="preserve">~ </w:t>
        </w:r>
      </w:ins>
      <w:del w:id="210" w:author="Chris Richardson" w:date="2016-01-25T17:18:00Z">
        <w:r w:rsidRPr="000A6EB6" w:rsidDel="005D1656">
          <w:rPr>
            <w:rFonts w:cs="Times New Roman"/>
          </w:rPr>
          <w:delText xml:space="preserve">values around </w:delText>
        </w:r>
      </w:del>
      <w:r w:rsidRPr="000A6EB6">
        <w:rPr>
          <w:rFonts w:cs="Times New Roman"/>
        </w:rPr>
        <w:t xml:space="preserve">3.0. </w:t>
      </w:r>
    </w:p>
    <w:p w14:paraId="6B972E0D" w14:textId="77777777" w:rsidR="00194078" w:rsidRPr="000A6EB6" w:rsidRDefault="00194078" w:rsidP="00194078">
      <w:pPr>
        <w:rPr>
          <w:rFonts w:cs="Times New Roman"/>
        </w:rPr>
      </w:pPr>
    </w:p>
    <w:p w14:paraId="21CEA555" w14:textId="16D7DE71"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w:t>
      </w:r>
      <w:del w:id="211" w:author="Chris Richardson" w:date="2016-01-27T20:21:00Z">
        <w:r w:rsidRPr="000A6EB6" w:rsidDel="002D4284">
          <w:rPr>
            <w:rFonts w:cs="Times New Roman"/>
          </w:rPr>
          <w:delText xml:space="preserve">Additionally, we have used the hardest continuum in our baseline model to try and predict these sorts of strong lines. </w:delText>
        </w:r>
      </w:del>
      <w:r w:rsidRPr="000A6EB6">
        <w:rPr>
          <w:rFonts w:cs="Times New Roman"/>
        </w:rPr>
        <w:t xml:space="preserve">This seems to </w:t>
      </w:r>
      <w:ins w:id="212" w:author="Chris Richardson" w:date="2016-01-27T20:22:00Z">
        <w:r w:rsidR="002D4284">
          <w:rPr>
            <w:rFonts w:cs="Times New Roman"/>
          </w:rPr>
          <w:t>confirm</w:t>
        </w:r>
      </w:ins>
      <w:del w:id="213" w:author="Chris Richardson" w:date="2016-01-27T20:22:00Z">
        <w:r w:rsidRPr="000A6EB6" w:rsidDel="002D4284">
          <w:rPr>
            <w:rFonts w:cs="Times New Roman"/>
          </w:rPr>
          <w:delText>fit</w:delText>
        </w:r>
      </w:del>
      <w:r w:rsidRPr="000A6EB6">
        <w:rPr>
          <w:rFonts w:cs="Times New Roman"/>
        </w:rPr>
        <w:t xml:space="preserve"> their predications that starbursts produce little [Ne V]</w:t>
      </w:r>
      <w:ins w:id="214" w:author="Chris Richardson" w:date="2016-01-27T20:22:00Z">
        <w:r w:rsidR="002D4284">
          <w:rPr>
            <w:rFonts w:cs="Times New Roman"/>
          </w:rPr>
          <w:t>,</w:t>
        </w:r>
      </w:ins>
      <w:r w:rsidRPr="000A6EB6">
        <w:rPr>
          <w:rFonts w:cs="Times New Roman"/>
        </w:rPr>
        <w:t xml:space="preserve"> and high [Ne V] emission is likely due to AGN activity</w:t>
      </w:r>
      <w:ins w:id="215" w:author="Chris Richardson" w:date="2016-01-27T20:23:00Z">
        <w:r w:rsidR="002D4284">
          <w:rPr>
            <w:rFonts w:cs="Times New Roman"/>
          </w:rPr>
          <w:t xml:space="preserve">, however </w:t>
        </w:r>
      </w:ins>
      <w:ins w:id="216" w:author="Chris Richardson" w:date="2016-01-27T20:28:00Z">
        <w:r w:rsidR="008B08DF">
          <w:rPr>
            <w:rFonts w:cs="Times New Roman"/>
          </w:rPr>
          <w:t>the simple presence of [Ne V] emission should not attributed to non-thermal excitation</w:t>
        </w:r>
      </w:ins>
      <w:r w:rsidRPr="000A6EB6">
        <w:rPr>
          <w:rFonts w:cs="Times New Roman"/>
        </w:rPr>
        <w:t xml:space="preserve">. </w:t>
      </w:r>
    </w:p>
    <w:p w14:paraId="0FA9640E" w14:textId="77777777" w:rsidR="00194078" w:rsidRPr="000A6EB6" w:rsidRDefault="00194078" w:rsidP="00194078">
      <w:pPr>
        <w:rPr>
          <w:rFonts w:cs="Times New Roman"/>
        </w:rPr>
      </w:pPr>
    </w:p>
    <w:p w14:paraId="70702D12" w14:textId="39BC5874"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684E97E3"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del w:id="217" w:author="Chris Richardson" w:date="2016-01-27T21:22:00Z">
        <w:r w:rsidDel="00DF4F1D">
          <w:rPr>
            <w:rFonts w:cs="Times New Roman"/>
          </w:rPr>
          <w:delText>r</w:delText>
        </w:r>
        <w:r w:rsidR="00194078" w:rsidRPr="000A6EB6" w:rsidDel="00DF4F1D">
          <w:rPr>
            <w:rFonts w:cs="Times New Roman"/>
          </w:rPr>
          <w:delText xml:space="preserve">anging </w:delText>
        </w:r>
      </w:del>
      <w:ins w:id="218" w:author="Chris Richardson" w:date="2016-01-27T21:22:00Z">
        <w:r w:rsidR="00DF4F1D">
          <w:rPr>
            <w:rFonts w:cs="Times New Roman"/>
          </w:rPr>
          <w:t>varying</w:t>
        </w:r>
        <w:r w:rsidR="00DF4F1D" w:rsidRPr="000A6EB6">
          <w:rPr>
            <w:rFonts w:cs="Times New Roman"/>
          </w:rPr>
          <w:t xml:space="preserve"> </w:t>
        </w:r>
      </w:ins>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6C263923"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ins w:id="219" w:author="Chris Richardson" w:date="2016-01-27T21:24:00Z">
        <w:r w:rsidR="00DF4F1D">
          <w:rPr>
            <w:rFonts w:cs="Times New Roman"/>
          </w:rPr>
          <w:t xml:space="preserve"> </w:t>
        </w:r>
      </w:ins>
      <w:del w:id="220" w:author="Chris Richardson" w:date="2016-01-27T21:24:00Z">
        <w:r w:rsidR="00194078" w:rsidRPr="000A6EB6" w:rsidDel="00DF4F1D">
          <w:rPr>
            <w:rFonts w:cs="Times New Roman"/>
          </w:rPr>
          <w:delText xml:space="preserve"> (</w:delText>
        </w:r>
        <m:oMath>
          <m:r>
            <w:rPr>
              <w:rFonts w:ascii="Cambria Math" w:hAnsi="Cambria Math" w:cs="Times New Roman"/>
            </w:rPr>
            <m:t xml:space="preserve">ξ) </m:t>
          </m:r>
        </m:oMath>
      </w:del>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ins w:id="221" w:author="Chris Richardson" w:date="2016-01-27T21:24:00Z">
        <w:r w:rsidR="00DF4F1D">
          <w:rPr>
            <w:rFonts w:cs="Times New Roman"/>
          </w:rPr>
          <w:t xml:space="preserve"> the metals scale factor</w:t>
        </w:r>
      </w:ins>
      <w:ins w:id="222" w:author="Chris Richardson" w:date="2016-01-28T19:51:00Z">
        <w:r w:rsidR="00AB2D55">
          <w:rPr>
            <w:rFonts w:cs="Times New Roman"/>
          </w:rPr>
          <w:t xml:space="preserve"> </w:t>
        </w:r>
        <w:r w:rsidR="00AB2D55">
          <w:rPr>
            <w:rFonts w:cs="Times New Roman"/>
          </w:rPr>
          <w:sym w:font="Symbol" w:char="F078"/>
        </w:r>
        <w:r w:rsidR="00AB2D55">
          <w:rPr>
            <w:rFonts w:cs="Times New Roman"/>
          </w:rPr>
          <w:t xml:space="preserve"> </w:t>
        </w:r>
      </w:ins>
      <w:del w:id="223" w:author="Chris Richardson" w:date="2016-01-28T19:51:00Z">
        <w:r w:rsidR="00194078" w:rsidRPr="000A6EB6" w:rsidDel="00AB2D55">
          <w:rPr>
            <w:rFonts w:cs="Times New Roman"/>
          </w:rPr>
          <w:delText xml:space="preserve"> </w:delText>
        </w:r>
        <m:oMath>
          <m:r>
            <w:rPr>
              <w:rFonts w:ascii="Cambria Math" w:hAnsi="Cambria Math" w:cs="Times New Roman"/>
            </w:rPr>
            <m:t>ξ</m:t>
          </m:r>
        </m:oMath>
        <w:r w:rsidR="00194078" w:rsidRPr="000A6EB6" w:rsidDel="00AB2D55">
          <w:rPr>
            <w:rFonts w:cs="Times New Roman"/>
          </w:rPr>
          <w:delText xml:space="preserve"> </w:delText>
        </w:r>
      </w:del>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2D4284"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w:ins w:id="224" w:author="Chris Richardson" w:date="2016-01-23T21:45:00Z">
            <m:r>
              <w:rPr>
                <w:rFonts w:ascii="Cambria Math" w:hAnsi="Cambria Math" w:cs="Times New Roman"/>
              </w:rPr>
              <m:t xml:space="preserve">                (4)</m:t>
            </m:r>
          </w:ins>
        </m:oMath>
      </m:oMathPara>
    </w:p>
    <w:p w14:paraId="64A283CB" w14:textId="77777777" w:rsidR="00296083" w:rsidRPr="000A6EB6" w:rsidRDefault="00296083" w:rsidP="00194078">
      <w:pPr>
        <w:rPr>
          <w:rFonts w:cs="Times New Roman"/>
        </w:rPr>
      </w:pPr>
    </w:p>
    <w:p w14:paraId="0CF74701" w14:textId="69CF0A87" w:rsidR="00194078" w:rsidRPr="000A6EB6" w:rsidRDefault="00AB2D55" w:rsidP="00194078">
      <w:pPr>
        <w:rPr>
          <w:rFonts w:cs="Times New Roman"/>
        </w:rPr>
      </w:pPr>
      <w:ins w:id="225" w:author="Chris Richardson" w:date="2016-01-28T19:50:00Z">
        <w:r>
          <w:rPr>
            <w:rFonts w:cs="Times New Roman"/>
          </w:rPr>
          <w:t xml:space="preserve">and scale the metals abundance according to </w:t>
        </w:r>
      </w:ins>
      <w:ins w:id="226" w:author="Chris Richardson" w:date="2016-01-28T19:51:00Z">
        <w:r>
          <w:rPr>
            <w:rFonts w:cs="Times New Roman"/>
          </w:rPr>
          <w:sym w:font="Symbol" w:char="F078"/>
        </w:r>
      </w:ins>
      <w:ins w:id="227" w:author="Chris Richardson" w:date="2016-01-28T19:50:00Z">
        <w:r>
          <w:rPr>
            <w:rFonts w:cs="Times New Roman"/>
          </w:rPr>
          <w:t xml:space="preserve">. </w:t>
        </w:r>
      </w:ins>
      <w:del w:id="228" w:author="Chris Richardson" w:date="2016-01-28T19:50:00Z">
        <w:r w:rsidR="00194078" w:rsidRPr="000A6EB6" w:rsidDel="00AB2D55">
          <w:rPr>
            <w:rFonts w:cs="Times New Roman"/>
          </w:rPr>
          <w:delText xml:space="preserve">Thus, our helium abundances are scaled with </w:delText>
        </w:r>
        <m:oMath>
          <m:r>
            <w:rPr>
              <w:rFonts w:ascii="Cambria Math" w:hAnsi="Cambria Math" w:cs="Times New Roman"/>
            </w:rPr>
            <m:t>ξ</m:t>
          </m:r>
        </m:oMath>
        <w:r w:rsidR="00194078" w:rsidRPr="000A6EB6" w:rsidDel="00AB2D55">
          <w:rPr>
            <w:rFonts w:cs="Times New Roman"/>
          </w:rPr>
          <w:delText xml:space="preserve"> and the metals abundances are scaled with the metals scale factor. </w:delText>
        </w:r>
      </w:del>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ins w:id="229" w:author="Chris Richardson" w:date="2016-01-28T19:52:00Z">
        <w:r w:rsidR="00306A12">
          <w:rPr>
            <w:rFonts w:cs="Times New Roman"/>
          </w:rPr>
          <w:t xml:space="preserve">partly </w:t>
        </w:r>
      </w:ins>
      <w:r w:rsidR="00194078" w:rsidRPr="000A6EB6">
        <w:rPr>
          <w:rFonts w:cs="Times New Roman"/>
        </w:rPr>
        <w:t>molecular</w:t>
      </w:r>
      <w:ins w:id="230" w:author="Chris Richardson" w:date="2016-01-28T19:52:00Z">
        <w:r w:rsidR="00306A12">
          <w:rPr>
            <w:rFonts w:cs="Times New Roman"/>
          </w:rPr>
          <w:t xml:space="preserve"> and these can contribute to excitation</w:t>
        </w:r>
      </w:ins>
      <w:r w:rsidR="00194078" w:rsidRPr="000A6EB6">
        <w:rPr>
          <w:rFonts w:cs="Times New Roman"/>
        </w:rPr>
        <w:t>. In the following</w:t>
      </w:r>
      <w:r w:rsidR="00817167">
        <w:rPr>
          <w:rFonts w:cs="Times New Roman"/>
        </w:rPr>
        <w:t xml:space="preserve"> paragraphs</w:t>
      </w:r>
      <w:r w:rsidR="00194078" w:rsidRPr="000A6EB6">
        <w:rPr>
          <w:rFonts w:cs="Times New Roman"/>
        </w:rPr>
        <w:t xml:space="preserve"> 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1496D6B9" w:rsidR="00391321" w:rsidRPr="008E3CE2" w:rsidRDefault="00391321" w:rsidP="00194078">
      <w:pPr>
        <w:rPr>
          <w:rFonts w:cs="Times New Roman"/>
          <w:i/>
        </w:rPr>
      </w:pPr>
      <w:r>
        <w:rPr>
          <w:rFonts w:cs="Times New Roman"/>
          <w:i/>
        </w:rPr>
        <w:t xml:space="preserve">General </w:t>
      </w:r>
      <w:del w:id="231" w:author="Chris Richardson" w:date="2016-02-04T13:18:00Z">
        <w:r w:rsidDel="00FB39D2">
          <w:rPr>
            <w:rFonts w:cs="Times New Roman"/>
            <w:i/>
          </w:rPr>
          <w:delText>Trend</w:delText>
        </w:r>
      </w:del>
      <w:ins w:id="232" w:author="Chris Richardson" w:date="2016-02-04T13:20:00Z">
        <w:r w:rsidR="00FB39D2">
          <w:rPr>
            <w:rFonts w:cs="Times New Roman"/>
            <w:i/>
          </w:rPr>
          <w:t>Features</w:t>
        </w:r>
      </w:ins>
      <w:del w:id="233" w:author="Chris Richardson" w:date="2016-02-04T13:18:00Z">
        <w:r w:rsidDel="00FB39D2">
          <w:rPr>
            <w:rFonts w:cs="Times New Roman"/>
            <w:i/>
          </w:rPr>
          <w:delText>s</w:delText>
        </w:r>
      </w:del>
    </w:p>
    <w:p w14:paraId="3E56D931" w14:textId="77777777" w:rsidR="00391321" w:rsidRPr="000A6EB6" w:rsidRDefault="00391321" w:rsidP="00194078">
      <w:pPr>
        <w:rPr>
          <w:rFonts w:cs="Times New Roman"/>
        </w:rPr>
      </w:pPr>
    </w:p>
    <w:p w14:paraId="1DC18317" w14:textId="7AF148F9" w:rsidR="00903B26" w:rsidRDefault="00E1273A" w:rsidP="00903B26">
      <w:pPr>
        <w:rPr>
          <w:rFonts w:cs="Times New Roman"/>
        </w:rPr>
      </w:pPr>
      <w:ins w:id="234" w:author="Chris Richardson" w:date="2016-01-28T19:55:00Z">
        <w:r>
          <w:rPr>
            <w:rFonts w:cs="Times New Roman"/>
          </w:rPr>
          <w:t>First, o</w:t>
        </w:r>
      </w:ins>
      <w:del w:id="235" w:author="Chris Richardson" w:date="2016-01-28T19:55:00Z">
        <w:r w:rsidR="00194078" w:rsidRPr="000A6EB6" w:rsidDel="00E1273A">
          <w:rPr>
            <w:rFonts w:cs="Times New Roman"/>
          </w:rPr>
          <w:delText>O</w:delText>
        </w:r>
      </w:del>
      <w:r w:rsidR="00194078" w:rsidRPr="000A6EB6">
        <w:rPr>
          <w:rFonts w:cs="Times New Roman"/>
        </w:rPr>
        <w:t>ur high-resolution simulations show that with increasing metallicity, there is a distinct pocket of very little emission at low</w:t>
      </w:r>
      <w:r w:rsidR="00391321">
        <w:rPr>
          <w:rFonts w:cs="Times New Roman"/>
        </w:rPr>
        <w:t xml:space="preserve">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and low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This bottom left corner of the LOC plane is an area that past </w:t>
      </w:r>
      <w:r w:rsidR="00391321">
        <w:rPr>
          <w:rFonts w:cs="Times New Roman"/>
        </w:rPr>
        <w:t>researchers have studied</w:t>
      </w:r>
      <w:r w:rsidR="00194078" w:rsidRPr="000A6EB6">
        <w:rPr>
          <w:rFonts w:cs="Times New Roman"/>
        </w:rPr>
        <w:t xml:space="preserve"> extensively (see §</w:t>
      </w:r>
      <w:r w:rsidR="00861D78">
        <w:rPr>
          <w:rFonts w:cs="Times New Roman"/>
        </w:rPr>
        <w:t>3.1.4</w:t>
      </w:r>
      <w:r w:rsidR="00194078" w:rsidRPr="000A6EB6">
        <w:rPr>
          <w:rFonts w:cs="Times New Roman"/>
        </w:rPr>
        <w:t xml:space="preserve"> for more about their studies and our representation of their parameter range on the LOC plane). This trend was especially noticeable for the H and He recombination lines because they typically emit strongly along a constant ionization parameter</w:t>
      </w:r>
      <w:r w:rsidR="00194078">
        <w:rPr>
          <w:rFonts w:cs="Times New Roman"/>
        </w:rPr>
        <w:t>, but was present across all the emission lines (including metals) from the UV to the IR.</w:t>
      </w:r>
      <w:r w:rsidR="004E04F7">
        <w:rPr>
          <w:rFonts w:cs="Times New Roman"/>
        </w:rPr>
        <w:t xml:space="preserve"> </w:t>
      </w:r>
      <w:r w:rsidR="00903B26">
        <w:rPr>
          <w:rFonts w:cs="Times New Roman"/>
        </w:rPr>
        <w:t>The trend seems to be caused by metals becoming a greater source of opacity in this region, resulting in decreased ionization.</w:t>
      </w:r>
    </w:p>
    <w:p w14:paraId="0152D3AC" w14:textId="77777777" w:rsidR="00194078" w:rsidRPr="000A6EB6" w:rsidRDefault="00194078" w:rsidP="00194078">
      <w:pPr>
        <w:rPr>
          <w:rFonts w:cs="Times New Roman"/>
        </w:rPr>
      </w:pPr>
    </w:p>
    <w:p w14:paraId="618F2754" w14:textId="451956DF" w:rsidR="00194078" w:rsidRDefault="00E1273A" w:rsidP="00194078">
      <w:pPr>
        <w:rPr>
          <w:rFonts w:cs="Times New Roman"/>
        </w:rPr>
      </w:pPr>
      <w:ins w:id="236" w:author="Chris Richardson" w:date="2016-01-28T19:55:00Z">
        <w:r>
          <w:rPr>
            <w:rFonts w:cs="Times New Roman"/>
          </w:rPr>
          <w:t>Second, i</w:t>
        </w:r>
      </w:ins>
      <w:del w:id="237" w:author="Chris Richardson" w:date="2016-01-28T19:55:00Z">
        <w:r w:rsidR="00194078" w:rsidRPr="000A6EB6" w:rsidDel="00E1273A">
          <w:rPr>
            <w:rFonts w:cs="Times New Roman"/>
          </w:rPr>
          <w:delText>I</w:delText>
        </w:r>
      </w:del>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194078" w:rsidRPr="000A6EB6">
        <w:rPr>
          <w:rFonts w:cs="Times New Roman"/>
        </w:rPr>
        <w:t xml:space="preserve">distinct with increasing </w:t>
      </w:r>
      <w:r w:rsidR="00903B26">
        <w:rPr>
          <w:rFonts w:cs="Times New Roman"/>
        </w:rPr>
        <w:t>metallicity</w:t>
      </w:r>
      <w:r w:rsidR="00194078" w:rsidRPr="000A6EB6">
        <w:rPr>
          <w:rFonts w:cs="Times New Roman"/>
        </w:rPr>
        <w:t>.</w:t>
      </w:r>
      <w:r w:rsidR="00194078">
        <w:rPr>
          <w:rFonts w:cs="Times New Roman"/>
        </w:rPr>
        <w:t xml:space="preserve"> Taking out grains with </w:t>
      </w:r>
      <w:r w:rsidR="00903B26">
        <w:rPr>
          <w:rFonts w:cs="Times New Roman"/>
        </w:rPr>
        <w:t xml:space="preserve">our </w:t>
      </w:r>
      <w:r w:rsidR="00194078">
        <w:rPr>
          <w:rFonts w:cs="Times New Roman"/>
        </w:rPr>
        <w:t xml:space="preserve">step function </w:t>
      </w:r>
      <w:r w:rsidR="00194078" w:rsidRPr="000A6EB6">
        <w:rPr>
          <w:rFonts w:cs="Times New Roman"/>
        </w:rPr>
        <w:t xml:space="preserve">creates a distinct ridge of emission </w:t>
      </w:r>
      <w:r w:rsidR="00903B26">
        <w:rPr>
          <w:rFonts w:cs="Times New Roman"/>
        </w:rPr>
        <w:t xml:space="preserve">across the LOC plane around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17</w:t>
      </w:r>
      <w:r w:rsidR="00903B26">
        <w:rPr>
          <w:rFonts w:cs="Times New Roman"/>
        </w:rPr>
        <w:t xml:space="preserve"> or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 1</w:t>
      </w:r>
      <w:r w:rsidR="00903B26">
        <w:rPr>
          <w:rFonts w:cs="Times New Roman"/>
        </w:rPr>
        <w:t>8, depending on the emission line</w:t>
      </w:r>
      <w:r w:rsidR="00194078">
        <w:rPr>
          <w:rFonts w:cs="Times New Roman"/>
        </w:rPr>
        <w:t xml:space="preserve">. </w:t>
      </w:r>
    </w:p>
    <w:p w14:paraId="1D764032" w14:textId="77777777" w:rsidR="00194078" w:rsidRPr="000A6EB6" w:rsidRDefault="00194078" w:rsidP="00194078">
      <w:pPr>
        <w:rPr>
          <w:rFonts w:cs="Times New Roman"/>
        </w:rPr>
      </w:pPr>
    </w:p>
    <w:p w14:paraId="5C897DDA" w14:textId="40176A64" w:rsidR="00194078" w:rsidRPr="000A6EB6" w:rsidRDefault="00194078" w:rsidP="00194078">
      <w:pPr>
        <w:rPr>
          <w:rFonts w:cs="Times New Roman"/>
        </w:rPr>
      </w:pPr>
      <w:r w:rsidRPr="000A6EB6">
        <w:rPr>
          <w:rFonts w:cs="Times New Roman"/>
        </w:rPr>
        <w:t xml:space="preserve">Finally, metallicity </w:t>
      </w:r>
      <w:r w:rsidR="00903B26">
        <w:rPr>
          <w:rFonts w:cs="Times New Roman"/>
        </w:rPr>
        <w:t xml:space="preserve">affects </w:t>
      </w:r>
      <w:r w:rsidRPr="000A6EB6">
        <w:rPr>
          <w:rFonts w:cs="Times New Roman"/>
        </w:rPr>
        <w:t xml:space="preserve">the islands of emission evident in the optical emission lines.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w:t>
      </w:r>
      <w:r w:rsidR="00D358F4">
        <w:rPr>
          <w:rFonts w:cs="Times New Roman"/>
        </w:rPr>
        <w:t>4</w:t>
      </w:r>
      <w:r w:rsidRPr="000A6EB6">
        <w:rPr>
          <w:rFonts w:cs="Times New Roman"/>
        </w:rPr>
        <w:t xml:space="preserve">). </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00E317C" w:rsidR="00723B24" w:rsidRDefault="00E26396" w:rsidP="00A36456">
      <w:pPr>
        <w:rPr>
          <w:rFonts w:cs="Times New Roman"/>
        </w:rPr>
      </w:pPr>
      <w:ins w:id="238" w:author="Chris Richardson" w:date="2016-02-04T19:07:00Z">
        <w:r>
          <w:rPr>
            <w:rFonts w:cs="Times New Roman"/>
          </w:rPr>
          <w:t xml:space="preserve">Figure 5a displays the equivalent widths across the LOC plane for selected </w:t>
        </w:r>
      </w:ins>
      <w:ins w:id="239" w:author="Chris Richardson" w:date="2016-02-04T19:08:00Z">
        <w:r>
          <w:rPr>
            <w:rFonts w:cs="Times New Roman"/>
          </w:rPr>
          <w:t>UV</w:t>
        </w:r>
      </w:ins>
      <w:ins w:id="240" w:author="Chris Richardson" w:date="2016-02-04T19:07:00Z">
        <w:r>
          <w:rPr>
            <w:rFonts w:cs="Times New Roman"/>
          </w:rPr>
          <w:t xml:space="preserve"> emission lines</w:t>
        </w:r>
      </w:ins>
      <w:ins w:id="241" w:author="Chris Richardson" w:date="2016-02-04T19:08:00Z">
        <w:r>
          <w:rPr>
            <w:rFonts w:cs="Times New Roman"/>
          </w:rPr>
          <w:t xml:space="preserve"> as function of metallicity</w:t>
        </w:r>
      </w:ins>
      <w:ins w:id="242" w:author="Chris Richardson" w:date="2016-02-04T19:07:00Z">
        <w:r>
          <w:rPr>
            <w:rFonts w:cs="Times New Roman"/>
          </w:rPr>
          <w:t>.</w:t>
        </w:r>
      </w:ins>
      <w:ins w:id="243" w:author="Chris Richardson" w:date="2016-02-04T19:08:00Z">
        <w:r>
          <w:rPr>
            <w:rFonts w:cs="Times New Roman"/>
          </w:rPr>
          <w:t xml:space="preserve"> </w:t>
        </w:r>
      </w:ins>
      <w:del w:id="244" w:author="Chris Richardson" w:date="2016-01-28T19:58:00Z">
        <w:r w:rsidR="00194078" w:rsidRPr="000A6EB6" w:rsidDel="0032294C">
          <w:rPr>
            <w:rFonts w:cs="Times New Roman"/>
          </w:rPr>
          <w:delText>We begin with a discussion of metallicity effects on the UV emission lines.</w:delText>
        </w:r>
        <w:r w:rsidR="00A36456" w:rsidDel="0032294C">
          <w:rPr>
            <w:rFonts w:cs="Times New Roman"/>
          </w:rPr>
          <w:delText xml:space="preserve"> </w:delText>
        </w:r>
      </w:del>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00194078" w:rsidRPr="000A6EB6">
        <w:rPr>
          <w:rFonts w:cs="Times New Roman"/>
        </w:rPr>
        <w:t>with increasing metallicity</w:t>
      </w:r>
      <w:r w:rsidR="00A36456">
        <w:rPr>
          <w:rFonts w:cs="Times New Roman"/>
        </w:rPr>
        <w:t>.</w:t>
      </w:r>
      <w:ins w:id="245" w:author="Chris Richardson" w:date="2016-01-31T16:33:00Z">
        <w:r w:rsidR="00290B99">
          <w:rPr>
            <w:rFonts w:cs="Times New Roman"/>
          </w:rPr>
          <w:t xml:space="preserve"> </w:t>
        </w:r>
        <w:r w:rsidR="00290B99" w:rsidRPr="00CE7861">
          <w:rPr>
            <w:rFonts w:cs="Times New Roman"/>
            <w:highlight w:val="yellow"/>
            <w:rPrChange w:id="246" w:author="Chris Richardson" w:date="2016-01-31T16:44:00Z">
              <w:rPr>
                <w:rFonts w:cs="Times New Roman"/>
              </w:rPr>
            </w:rPrChange>
          </w:rPr>
          <w:t xml:space="preserve">[IS IT TRUE THAT </w:t>
        </w:r>
        <w:r w:rsidR="00CE7861" w:rsidRPr="00CE7861">
          <w:rPr>
            <w:rFonts w:cs="Times New Roman"/>
            <w:highlight w:val="yellow"/>
            <w:rPrChange w:id="247" w:author="Chris Richardson" w:date="2016-01-31T16:44:00Z">
              <w:rPr>
                <w:rFonts w:cs="Times New Roman"/>
              </w:rPr>
            </w:rPrChange>
          </w:rPr>
          <w:t>ALL OF THE LINES INCREASE IN EMISSION ARE EITHER FROM NITROGEN OR ELEMENTS HAVE RELATIVELY LOW ABUNDANCE?]</w:t>
        </w:r>
      </w:ins>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5AD71D6B"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ins w:id="248" w:author="Chris Richardson" w:date="2016-02-05T14:08:00Z">
        <w:r w:rsidR="007C1982">
          <w:rPr>
            <w:rFonts w:cs="Times New Roman"/>
            <w:vertAlign w:val="subscript"/>
          </w:rPr>
          <w:t xml:space="preserve">N </w:t>
        </w:r>
      </w:ins>
      <w:ins w:id="249" w:author="Chris Richardson" w:date="2016-02-05T14:09:00Z">
        <w:r w:rsidR="007C1982">
          <w:rPr>
            <w:rFonts w:cs="Times New Roman"/>
            <w:vertAlign w:val="subscript"/>
          </w:rPr>
          <w:t>III</w:t>
        </w:r>
      </w:ins>
      <w:del w:id="250" w:author="Chris Richardson" w:date="2016-02-05T14:08:00Z">
        <w:r w:rsidRPr="000A6EB6" w:rsidDel="007C1982">
          <w:rPr>
            <w:rFonts w:cs="Times New Roman"/>
            <w:vertAlign w:val="subscript"/>
          </w:rPr>
          <w:delText>λ</w:delText>
        </w:r>
      </w:del>
      <w:del w:id="251" w:author="Chris Richardson" w:date="2016-01-28T19:59:00Z">
        <w:r w:rsidRPr="0032294C" w:rsidDel="0032294C">
          <w:rPr>
            <w:rFonts w:cs="Times New Roman"/>
            <w:vertAlign w:val="subscript"/>
            <w:rPrChange w:id="252" w:author="Chris Richardson" w:date="2016-01-28T19:59:00Z">
              <w:rPr>
                <w:rFonts w:cs="Times New Roman"/>
              </w:rPr>
            </w:rPrChange>
          </w:rPr>
          <w:delText xml:space="preserve"> N III </w:delText>
        </w:r>
        <w:r w:rsidRPr="0032294C" w:rsidDel="0032294C">
          <w:rPr>
            <w:rFonts w:eastAsia="Times New Roman" w:cs="Times New Roman"/>
            <w:color w:val="000000"/>
            <w:shd w:val="clear" w:color="auto" w:fill="FFFFFF"/>
            <w:vertAlign w:val="subscript"/>
            <w:rPrChange w:id="253" w:author="Chris Richardson" w:date="2016-01-28T19:59:00Z">
              <w:rPr>
                <w:rFonts w:eastAsia="Times New Roman" w:cs="Times New Roman"/>
                <w:color w:val="000000"/>
                <w:shd w:val="clear" w:color="auto" w:fill="FFFFFF"/>
              </w:rPr>
            </w:rPrChange>
          </w:rPr>
          <w:delText>λ</w:delText>
        </w:r>
      </w:del>
      <w:del w:id="254" w:author="Chris Richardson" w:date="2016-02-05T14:08:00Z">
        <w:r w:rsidRPr="0032294C" w:rsidDel="007C1982">
          <w:rPr>
            <w:rFonts w:eastAsia="Times New Roman" w:cs="Times New Roman"/>
            <w:color w:val="000000"/>
            <w:shd w:val="clear" w:color="auto" w:fill="FFFFFF"/>
            <w:vertAlign w:val="subscript"/>
            <w:rPrChange w:id="255" w:author="Chris Richardson" w:date="2016-01-28T19:59:00Z">
              <w:rPr>
                <w:rFonts w:eastAsia="Times New Roman" w:cs="Times New Roman"/>
                <w:color w:val="000000"/>
                <w:shd w:val="clear" w:color="auto" w:fill="FFFFFF"/>
              </w:rPr>
            </w:rPrChange>
          </w:rPr>
          <w:delText>991</w:delText>
        </w:r>
      </w:del>
      <w:r>
        <w:rPr>
          <w:rFonts w:eastAsia="Times New Roman" w:cs="Times New Roman"/>
          <w:color w:val="000000"/>
          <w:shd w:val="clear" w:color="auto" w:fill="FFFFFF"/>
        </w:rPr>
        <w:t xml:space="preserve">) = 2.4 (see Figure </w:t>
      </w:r>
      <w:r w:rsidR="00995BCF">
        <w:rPr>
          <w:rFonts w:eastAsia="Times New Roman" w:cs="Times New Roman"/>
          <w:color w:val="000000"/>
          <w:shd w:val="clear" w:color="auto" w:fill="FFFFFF"/>
        </w:rPr>
        <w:t>5a</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23AC890C"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w:t>
      </w:r>
      <w:r w:rsidR="00903B26">
        <w:rPr>
          <w:rFonts w:eastAsia="Times New Roman" w:cs="Times New Roman"/>
          <w:color w:val="000000"/>
          <w:shd w:val="clear" w:color="auto" w:fill="FFFFFF"/>
        </w:rPr>
        <w:t xml:space="preserve"> in our simulations</w:t>
      </w:r>
      <w:r w:rsidR="000A5C09" w:rsidRPr="000A6EB6">
        <w:rPr>
          <w:rFonts w:eastAsia="Times New Roman" w:cs="Times New Roman"/>
          <w:color w:val="000000"/>
          <w:shd w:val="clear" w:color="auto" w:fill="FFFFFF"/>
        </w:rPr>
        <w:t xml:space="preserve">) because the two lines together dominate the cooling in the more ionized regions of the </w:t>
      </w:r>
      <w:del w:id="256" w:author="Chris Richardson" w:date="2016-01-28T20:00:00Z">
        <w:r w:rsidR="000A5C09" w:rsidRPr="000A6EB6" w:rsidDel="0032294C">
          <w:rPr>
            <w:rFonts w:eastAsia="Times New Roman" w:cs="Times New Roman"/>
            <w:color w:val="000000"/>
            <w:shd w:val="clear" w:color="auto" w:fill="FFFFFF"/>
          </w:rPr>
          <w:delText>could</w:delText>
        </w:r>
      </w:del>
      <w:ins w:id="257" w:author="Chris Richardson" w:date="2016-01-28T20:00:00Z">
        <w:r w:rsidR="0032294C" w:rsidRPr="000A6EB6">
          <w:rPr>
            <w:rFonts w:eastAsia="Times New Roman" w:cs="Times New Roman"/>
            <w:color w:val="000000"/>
            <w:shd w:val="clear" w:color="auto" w:fill="FFFFFF"/>
          </w:rPr>
          <w:t>c</w:t>
        </w:r>
        <w:r w:rsidR="0032294C">
          <w:rPr>
            <w:rFonts w:eastAsia="Times New Roman" w:cs="Times New Roman"/>
            <w:color w:val="000000"/>
            <w:shd w:val="clear" w:color="auto" w:fill="FFFFFF"/>
          </w:rPr>
          <w:t>loud</w:t>
        </w:r>
      </w:ins>
      <w:r w:rsidR="000A5C09" w:rsidRPr="000A6EB6">
        <w:rPr>
          <w:rFonts w:eastAsia="Times New Roman" w:cs="Times New Roman"/>
          <w:color w:val="000000"/>
          <w:shd w:val="clear" w:color="auto" w:fill="FFFFFF"/>
        </w:rPr>
        <w:t>.</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the temperature climbs</w:t>
      </w:r>
      <w:ins w:id="258" w:author="Chris Richardson" w:date="2016-01-31T16:32:00Z">
        <w:r w:rsidR="00290B99">
          <w:rPr>
            <w:rFonts w:cs="Times New Roman"/>
          </w:rPr>
          <w:t xml:space="preserve"> </w:t>
        </w:r>
        <w:r w:rsidR="00290B99" w:rsidRPr="00290B99">
          <w:rPr>
            <w:rFonts w:cs="Times New Roman"/>
            <w:highlight w:val="yellow"/>
            <w:rPrChange w:id="259" w:author="Chris Richardson" w:date="2016-01-31T16:32:00Z">
              <w:rPr>
                <w:rFonts w:cs="Times New Roman"/>
              </w:rPr>
            </w:rPrChange>
          </w:rPr>
          <w:t>[WHY WOULD THE TEMPERATURE CLIMB WITH INCREASING METALLICITY?</w:t>
        </w:r>
      </w:ins>
      <w:ins w:id="260" w:author="Chris Richardson" w:date="2016-01-31T16:47:00Z">
        <w:r w:rsidR="00A23DCD">
          <w:rPr>
            <w:rFonts w:cs="Times New Roman"/>
            <w:highlight w:val="yellow"/>
          </w:rPr>
          <w:t xml:space="preserve"> THIS CONTRADICTS WHAT WE SAY IN THE IR SECTION</w:t>
        </w:r>
      </w:ins>
      <w:ins w:id="261" w:author="Chris Richardson" w:date="2016-01-31T16:32:00Z">
        <w:r w:rsidR="00290B99" w:rsidRPr="00290B99">
          <w:rPr>
            <w:rFonts w:cs="Times New Roman"/>
            <w:highlight w:val="yellow"/>
            <w:rPrChange w:id="262" w:author="Chris Richardson" w:date="2016-01-31T16:32:00Z">
              <w:rPr>
                <w:rFonts w:cs="Times New Roman"/>
              </w:rPr>
            </w:rPrChange>
          </w:rPr>
          <w:t>]</w:t>
        </w:r>
      </w:ins>
      <w:r w:rsidR="00332C39">
        <w:rPr>
          <w:rFonts w:cs="Times New Roman"/>
        </w:rPr>
        <w:t xml:space="preserve">,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ins w:id="263" w:author="Chris Richardson" w:date="2016-01-28T20:00:00Z">
        <w:r w:rsidR="0032294C">
          <w:rPr>
            <w:rFonts w:ascii="Times" w:eastAsia="Times New Roman" w:hAnsi="Times" w:cs="Times New Roman"/>
            <w:color w:val="000000"/>
            <w:shd w:val="clear" w:color="auto" w:fill="FFFFFF"/>
          </w:rPr>
          <w:t>O</w:t>
        </w:r>
      </w:ins>
      <w:del w:id="264" w:author="Chris Richardson" w:date="2016-01-28T20:00:00Z">
        <w:r w:rsidR="00332C39" w:rsidDel="0032294C">
          <w:rPr>
            <w:rFonts w:ascii="Times" w:eastAsia="Times New Roman" w:hAnsi="Times" w:cs="Times New Roman"/>
            <w:color w:val="000000"/>
            <w:shd w:val="clear" w:color="auto" w:fill="FFFFFF"/>
          </w:rPr>
          <w:delText>For example, o</w:delText>
        </w:r>
      </w:del>
      <w:r w:rsidR="00332C39">
        <w:rPr>
          <w:rFonts w:ascii="Times" w:eastAsia="Times New Roman" w:hAnsi="Times" w:cs="Times New Roman"/>
          <w:color w:val="000000"/>
          <w:shd w:val="clear" w:color="auto" w:fill="FFFFFF"/>
        </w:rPr>
        <w:t xml:space="preserve">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w:t>
      </w:r>
      <w:r w:rsidR="00016237">
        <w:rPr>
          <w:rFonts w:ascii="Times" w:eastAsia="Times New Roman" w:hAnsi="Times" w:cs="Times New Roman"/>
          <w:color w:val="000000"/>
          <w:shd w:val="clear" w:color="auto" w:fill="FFFFFF"/>
        </w:rPr>
        <w:t>1.1</w:t>
      </w:r>
      <w:r w:rsidR="00332C39">
        <w:rPr>
          <w:rFonts w:ascii="Times" w:eastAsia="Times New Roman" w:hAnsi="Times" w:cs="Times New Roman"/>
          <w:color w:val="000000"/>
          <w:shd w:val="clear" w:color="auto" w:fill="FFFFFF"/>
        </w:rPr>
        <w:t xml:space="preserve"> dex. </w:t>
      </w:r>
    </w:p>
    <w:p w14:paraId="15C3304B" w14:textId="77777777" w:rsidR="00332C39" w:rsidRPr="000A6EB6" w:rsidRDefault="00332C39" w:rsidP="00332C39">
      <w:pPr>
        <w:rPr>
          <w:rFonts w:cs="Times New Roman"/>
        </w:rPr>
      </w:pPr>
    </w:p>
    <w:p w14:paraId="353ED708" w14:textId="66F51A45" w:rsidR="00194078" w:rsidRDefault="00332C39" w:rsidP="00194078">
      <w:pPr>
        <w:rPr>
          <w:rFonts w:cs="Times New Roman"/>
        </w:rPr>
      </w:pPr>
      <w:r w:rsidRPr="000A6EB6">
        <w:rPr>
          <w:rFonts w:cs="Times New Roman"/>
        </w:rPr>
        <w:t xml:space="preserve">Lastly, as Ferland et al. (1996) </w:t>
      </w:r>
      <w:del w:id="265" w:author="Chris Richardson" w:date="2016-01-28T20:00:00Z">
        <w:r w:rsidRPr="000A6EB6" w:rsidDel="0032294C">
          <w:rPr>
            <w:rFonts w:cs="Times New Roman"/>
          </w:rPr>
          <w:delText>predict</w:delText>
        </w:r>
      </w:del>
      <w:ins w:id="266" w:author="Chris Richardson" w:date="2016-01-28T20:00:00Z">
        <w:r w:rsidR="0032294C">
          <w:rPr>
            <w:rFonts w:cs="Times New Roman"/>
          </w:rPr>
          <w:t>discusses</w:t>
        </w:r>
      </w:ins>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He II emission is 0.</w:t>
      </w:r>
      <w:r w:rsidR="00016237">
        <w:rPr>
          <w:rFonts w:eastAsia="Times New Roman" w:cs="Times New Roman"/>
          <w:color w:val="000000"/>
          <w:shd w:val="clear" w:color="auto" w:fill="FFFFFF"/>
        </w:rPr>
        <w:t>6</w:t>
      </w:r>
      <w:r w:rsidRPr="000A6EB6">
        <w:rPr>
          <w:rFonts w:eastAsia="Times New Roman" w:cs="Times New Roman"/>
          <w:color w:val="000000"/>
          <w:shd w:val="clear" w:color="auto" w:fill="FFFFFF"/>
        </w:rPr>
        <w:t xml:space="preserve">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0BC3278E" w:rsidR="00F20B7D" w:rsidRDefault="00E26396" w:rsidP="002B1456">
      <w:pPr>
        <w:rPr>
          <w:rFonts w:cs="Times New Roman"/>
        </w:rPr>
      </w:pPr>
      <w:ins w:id="267" w:author="Chris Richardson" w:date="2016-02-04T19:08:00Z">
        <w:r>
          <w:rPr>
            <w:rFonts w:cs="Times New Roman"/>
          </w:rPr>
          <w:t xml:space="preserve">Figure 5b displays the equivalent widths across the LOC plane for selected optical emission lines as function of metallicity </w:t>
        </w:r>
      </w:ins>
      <w:r w:rsidR="00F20B7D">
        <w:rPr>
          <w:rFonts w:cs="Times New Roman"/>
        </w:rPr>
        <w:t>Contrary to the</w:t>
      </w:r>
      <w:r w:rsidR="00194078" w:rsidRPr="000A6EB6">
        <w:rPr>
          <w:rFonts w:cs="Times New Roman"/>
        </w:rPr>
        <w:t xml:space="preserve"> trend in the UV, many of the optical emission lines </w:t>
      </w:r>
      <w:r w:rsidR="00F20B7D">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016237">
        <w:rPr>
          <w:rFonts w:cs="Times New Roman"/>
        </w:rPr>
        <w:t>5</w:t>
      </w:r>
      <w:r w:rsidR="002B1456" w:rsidRPr="000A6EB6">
        <w:rPr>
          <w:rFonts w:cs="Times New Roman"/>
        </w:rPr>
        <w:t xml:space="preserve"> of its emission at low metallicity. </w:t>
      </w:r>
      <w:r w:rsidR="00F20B7D" w:rsidRPr="000A6EB6">
        <w:rPr>
          <w:rFonts w:cs="Times New Roman"/>
        </w:rPr>
        <w:t>This can be explained through the thermostat effect</w:t>
      </w:r>
      <w:del w:id="268" w:author="Chris Richardson" w:date="2016-01-28T20:01:00Z">
        <w:r w:rsidR="00F20B7D" w:rsidRPr="000A6EB6" w:rsidDel="004C7817">
          <w:rPr>
            <w:rFonts w:cs="Times New Roman"/>
          </w:rPr>
          <w:delText xml:space="preserve"> (AGN3)</w:delText>
        </w:r>
      </w:del>
      <w:r w:rsidR="00F20B7D" w:rsidRPr="000A6EB6">
        <w:rPr>
          <w:rFonts w:cs="Times New Roman"/>
        </w:rPr>
        <w:t xml:space="preserve">: though </w:t>
      </w:r>
      <w:ins w:id="269" w:author="Chris Richardson" w:date="2016-01-28T20:01:00Z">
        <w:r w:rsidR="0032294C">
          <w:rPr>
            <w:rFonts w:cs="Times New Roman"/>
          </w:rPr>
          <w:t xml:space="preserve">metal </w:t>
        </w:r>
      </w:ins>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ins w:id="270" w:author="Chris Richardson" w:date="2016-01-28T20:26:00Z">
        <w:r w:rsidR="00B145CA">
          <w:rPr>
            <w:rFonts w:cs="Times New Roman"/>
          </w:rPr>
          <w:t xml:space="preserve">log </w:t>
        </w:r>
        <w:r w:rsidR="00B145CA" w:rsidRPr="00B145CA">
          <w:rPr>
            <w:rFonts w:cs="Times New Roman"/>
            <w:i/>
            <w:rPrChange w:id="271" w:author="Chris Richardson" w:date="2016-01-28T20:26:00Z">
              <w:rPr>
                <w:rFonts w:cs="Times New Roman"/>
              </w:rPr>
            </w:rPrChange>
          </w:rPr>
          <w:t>U</w:t>
        </w:r>
        <w:r w:rsidR="00B145CA">
          <w:rPr>
            <w:rFonts w:cs="Times New Roman"/>
            <w:i/>
          </w:rPr>
          <w:t xml:space="preserve"> </w:t>
        </w:r>
      </w:ins>
      <w:del w:id="272" w:author="Chris Richardson" w:date="2016-01-28T20:26:00Z">
        <w:r w:rsidR="00016237" w:rsidDel="00B145CA">
          <w:rPr>
            <w:rFonts w:cs="Times New Roman"/>
          </w:rPr>
          <w:delText xml:space="preserve">ionization parameter </w:delText>
        </w:r>
      </w:del>
      <w:r w:rsidR="00016237">
        <w:rPr>
          <w:rFonts w:cs="Times New Roman"/>
        </w:rPr>
        <w:t xml:space="preserve">= 0. </w:t>
      </w:r>
    </w:p>
    <w:p w14:paraId="466B912A" w14:textId="77777777" w:rsidR="0012526A" w:rsidRDefault="0012526A" w:rsidP="007D42EC">
      <w:pPr>
        <w:rPr>
          <w:rFonts w:cs="Times New Roman"/>
        </w:rPr>
      </w:pPr>
    </w:p>
    <w:p w14:paraId="6908E2D5" w14:textId="3CCAFF9C" w:rsidR="00105E22"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ins w:id="273" w:author="Chris Richardson" w:date="2016-01-31T16:14:00Z">
        <w:r w:rsidR="008219C2" w:rsidRPr="008219C2">
          <w:rPr>
            <w:rFonts w:cs="Times New Roman"/>
            <w:highlight w:val="yellow"/>
            <w:rPrChange w:id="274" w:author="Chris Richardson" w:date="2016-01-31T16:14:00Z">
              <w:rPr>
                <w:rFonts w:cs="Times New Roman"/>
              </w:rPr>
            </w:rPrChange>
          </w:rPr>
          <w:t>[WHERE DOES THIS ANALYSIS COME FROM?]</w:t>
        </w:r>
      </w:ins>
    </w:p>
    <w:p w14:paraId="14F3001D" w14:textId="77777777" w:rsidR="00105E22" w:rsidRDefault="00105E22" w:rsidP="00194078">
      <w:pPr>
        <w:rPr>
          <w:rFonts w:cs="Times New Roman"/>
        </w:rPr>
      </w:pPr>
    </w:p>
    <w:p w14:paraId="3BB00F0C" w14:textId="297214A0"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w:t>
      </w:r>
      <w:r w:rsidR="00AD6037">
        <w:rPr>
          <w:rFonts w:cs="Times New Roman"/>
        </w:rPr>
        <w:t xml:space="preserve">0.9 dex subsolar vs. </w:t>
      </w:r>
      <w:r w:rsidR="00194078" w:rsidRPr="000A6EB6">
        <w:rPr>
          <w:rFonts w:cs="Times New Roman"/>
        </w:rPr>
        <w:t>1.2 dex supersolar)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ins w:id="275" w:author="Chris Richardson" w:date="2016-01-31T16:16:00Z">
        <w:r w:rsidR="00BC3281" w:rsidRPr="00BC3281">
          <w:rPr>
            <w:rFonts w:cs="Times New Roman"/>
            <w:highlight w:val="yellow"/>
            <w:rPrChange w:id="276" w:author="Chris Richardson" w:date="2016-01-31T16:17:00Z">
              <w:rPr>
                <w:rFonts w:cs="Times New Roman"/>
              </w:rPr>
            </w:rPrChange>
          </w:rPr>
          <w:t>[WHAT CONTRADICTORY TREND ARE YOU REFERRING TO HERE?]</w:t>
        </w:r>
      </w:ins>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59BAAA5" w:rsidR="00194078" w:rsidRDefault="00E26396" w:rsidP="006E7DDA">
      <w:pPr>
        <w:rPr>
          <w:rFonts w:cs="Times New Roman"/>
        </w:rPr>
      </w:pPr>
      <w:ins w:id="277" w:author="Chris Richardson" w:date="2016-02-04T19:08:00Z">
        <w:r>
          <w:rPr>
            <w:rFonts w:cs="Times New Roman"/>
          </w:rPr>
          <w:t>Figure 5a displays the equivalent widths across the LOC plane for selected IR emission lines as function of metallicity</w:t>
        </w:r>
      </w:ins>
      <w:ins w:id="278" w:author="Chris Richardson" w:date="2016-02-04T19:09:00Z">
        <w:r>
          <w:rPr>
            <w:rFonts w:cs="Times New Roman"/>
          </w:rPr>
          <w:t>.</w:t>
        </w:r>
      </w:ins>
      <w:ins w:id="279" w:author="Chris Richardson" w:date="2016-02-04T19:08:00Z">
        <w:r w:rsidRPr="000A6EB6">
          <w:rPr>
            <w:rFonts w:cs="Times New Roman"/>
          </w:rPr>
          <w:t xml:space="preserve"> </w:t>
        </w:r>
      </w:ins>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ins w:id="280" w:author="Chris Richardson" w:date="2016-01-31T16:48:00Z">
        <w:r w:rsidR="006D09EA">
          <w:rPr>
            <w:rFonts w:cs="Times New Roman"/>
          </w:rPr>
          <w:t xml:space="preserve">. </w:t>
        </w:r>
      </w:ins>
      <w:del w:id="281" w:author="Chris Richardson" w:date="2016-01-31T16:48:00Z">
        <w:r w:rsidR="004712EC" w:rsidDel="006D09EA">
          <w:rPr>
            <w:rFonts w:cs="Times New Roman"/>
          </w:rPr>
          <w:delText xml:space="preserve">, decreasing the electron temperature of the cloud </w:delText>
        </w:r>
      </w:del>
      <w:r w:rsidR="004712EC">
        <w:rPr>
          <w:rFonts w:cs="Times New Roman"/>
        </w:rPr>
        <w:t>Specifically, the mid and far-IR lines dominate the gas cooling (</w:t>
      </w:r>
      <w:r w:rsidR="000866D3">
        <w:t>Cormier</w:t>
      </w:r>
      <w:ins w:id="282" w:author="Chris Richardson" w:date="2016-01-31T16:49:00Z">
        <w:r w:rsidR="006D09EA">
          <w:t xml:space="preserve"> </w:t>
        </w:r>
      </w:ins>
      <w:del w:id="283" w:author="Chris Richardson" w:date="2016-01-31T16:49:00Z">
        <w:r w:rsidR="000866D3" w:rsidDel="006D09EA">
          <w:delText xml:space="preserve">, Lebouteiller, </w:delText>
        </w:r>
        <w:r w:rsidR="000866D3" w:rsidRPr="00DD573E" w:rsidDel="006D09EA">
          <w:delText>Madden</w:delText>
        </w:r>
        <w:r w:rsidR="000866D3" w:rsidDel="006D09EA">
          <w:rPr>
            <w:rFonts w:cs="Times New Roman"/>
          </w:rPr>
          <w:delText xml:space="preserve"> </w:delText>
        </w:r>
      </w:del>
      <w:r w:rsidR="004712EC">
        <w:rPr>
          <w:rFonts w:cs="Times New Roman"/>
        </w:rPr>
        <w:t xml:space="preserve">et al., 2012).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 xml:space="preserve">O 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 xml:space="preserve">ith the higher metallicity simulation. </w:t>
      </w:r>
    </w:p>
    <w:p w14:paraId="4C61B8A8" w14:textId="77777777" w:rsidR="00194078" w:rsidRPr="000A6EB6" w:rsidRDefault="00194078" w:rsidP="00194078">
      <w:pPr>
        <w:rPr>
          <w:rFonts w:cs="Times New Roman"/>
        </w:rPr>
      </w:pPr>
    </w:p>
    <w:p w14:paraId="596C6CA1" w14:textId="35CB8573"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7E4DA1">
        <w:rPr>
          <w:rFonts w:cs="Times New Roman"/>
        </w:rPr>
        <w:t>.</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ins w:id="284" w:author="Chris Richardson" w:date="2016-01-31T17:06:00Z">
        <w:r w:rsidR="00A27A22">
          <w:rPr>
            <w:rFonts w:cs="Times New Roman"/>
          </w:rPr>
          <w:t xml:space="preserve"> </w:t>
        </w:r>
        <w:r w:rsidR="00A27A22" w:rsidRPr="00A27A22">
          <w:rPr>
            <w:rFonts w:cs="Times New Roman"/>
            <w:highlight w:val="yellow"/>
            <w:rPrChange w:id="285" w:author="Chris Richardson" w:date="2016-01-31T17:06:00Z">
              <w:rPr>
                <w:rFonts w:cs="Times New Roman"/>
              </w:rPr>
            </w:rPrChange>
          </w:rPr>
          <w:t>[I’M NOT SURE THE LAST TWO SENTENCES ARE TRUE…]</w:t>
        </w:r>
      </w:ins>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4FEBBB6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del w:id="286" w:author="Chris Richardson" w:date="2016-01-31T17:07:00Z">
        <w:r w:rsidR="002B1F7B" w:rsidRPr="00A54719" w:rsidDel="00A27A22">
          <w:rPr>
            <w:rFonts w:eastAsia="Times New Roman" w:cs="Times New Roman"/>
            <w:color w:val="000000"/>
            <w:kern w:val="0"/>
            <w:shd w:val="clear" w:color="auto" w:fill="FFFFFF"/>
            <w:lang w:eastAsia="en-US" w:bidi="ar-SA"/>
          </w:rPr>
          <w:delText xml:space="preserve"> </w:delText>
        </w:r>
      </w:del>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del w:id="287" w:author="Chris Richardson" w:date="2016-01-31T17:14:00Z">
        <w:r w:rsidR="00314429" w:rsidDel="00E3294B">
          <w:rPr>
            <w:rFonts w:eastAsia="Times New Roman" w:cs="Times New Roman"/>
            <w:color w:val="000000"/>
            <w:kern w:val="0"/>
            <w:shd w:val="clear" w:color="auto" w:fill="FFFFFF"/>
            <w:lang w:eastAsia="en-US" w:bidi="ar-SA"/>
          </w:rPr>
          <w:delText xml:space="preserve"> </w:delText>
        </w:r>
      </w:del>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ins w:id="288" w:author="Chris Richardson" w:date="2016-01-31T17:17:00Z">
        <w:r w:rsidR="00A371C6">
          <w:rPr>
            <w:rFonts w:eastAsia="Times New Roman" w:cs="Times New Roman"/>
            <w:color w:val="000000"/>
            <w:kern w:val="0"/>
            <w:shd w:val="clear" w:color="auto" w:fill="FFFFFF"/>
            <w:lang w:eastAsia="en-US" w:bidi="ar-SA"/>
          </w:rPr>
          <w:t xml:space="preserve"> equivalent widths</w:t>
        </w:r>
      </w:ins>
      <w:del w:id="289" w:author="Chris Richardson" w:date="2016-01-31T17:17:00Z">
        <w:r w:rsidR="0076799B" w:rsidDel="00A371C6">
          <w:rPr>
            <w:rFonts w:eastAsia="Times New Roman" w:cs="Times New Roman"/>
            <w:color w:val="000000"/>
            <w:kern w:val="0"/>
            <w:shd w:val="clear" w:color="auto" w:fill="FFFFFF"/>
            <w:lang w:eastAsia="en-US" w:bidi="ar-SA"/>
          </w:rPr>
          <w:delText>s</w:delText>
        </w:r>
      </w:del>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del w:id="290" w:author="Chris Richardson" w:date="2016-01-31T17:21:00Z">
        <w:r w:rsidR="0076799B" w:rsidDel="0022658C">
          <w:rPr>
            <w:rFonts w:eastAsia="Times New Roman" w:cs="Times New Roman"/>
            <w:color w:val="000000"/>
            <w:kern w:val="0"/>
            <w:shd w:val="clear" w:color="auto" w:fill="FFFFFF"/>
            <w:lang w:eastAsia="en-US" w:bidi="ar-SA"/>
          </w:rPr>
          <w:delText>i</w:delText>
        </w:r>
      </w:del>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1B3B283B"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del w:id="291" w:author="Chris Richardson" w:date="2016-02-04T13:20:00Z">
        <w:r w:rsidRPr="008E3CE2" w:rsidDel="00FB39D2">
          <w:rPr>
            <w:rFonts w:eastAsia="Times New Roman" w:cs="Times New Roman"/>
            <w:i/>
            <w:color w:val="000000"/>
            <w:kern w:val="0"/>
            <w:shd w:val="clear" w:color="auto" w:fill="FFFFFF"/>
            <w:lang w:eastAsia="en-US" w:bidi="ar-SA"/>
          </w:rPr>
          <w:delText>observations</w:delText>
        </w:r>
      </w:del>
      <w:ins w:id="292" w:author="Chris Richardson" w:date="2016-02-04T13:20:00Z">
        <w:r w:rsidR="00FB39D2">
          <w:rPr>
            <w:rFonts w:eastAsia="Times New Roman" w:cs="Times New Roman"/>
            <w:i/>
            <w:color w:val="000000"/>
            <w:kern w:val="0"/>
            <w:shd w:val="clear" w:color="auto" w:fill="FFFFFF"/>
            <w:lang w:eastAsia="en-US" w:bidi="ar-SA"/>
          </w:rPr>
          <w:t>Features</w:t>
        </w:r>
      </w:ins>
    </w:p>
    <w:p w14:paraId="61EFA0A1" w14:textId="77777777" w:rsidR="008E3CE2" w:rsidRDefault="008E3CE2" w:rsidP="008E3CE2">
      <w:pPr>
        <w:rPr>
          <w:rFonts w:eastAsia="Times New Roman" w:cs="Times New Roman"/>
          <w:color w:val="000000"/>
          <w:shd w:val="clear" w:color="auto" w:fill="FFFFFF"/>
        </w:rPr>
      </w:pPr>
    </w:p>
    <w:p w14:paraId="1139AE52" w14:textId="6BC90A98"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del w:id="293" w:author="Chris Richardson" w:date="2016-01-31T17:22:00Z">
        <w:r w:rsidR="002A447A" w:rsidDel="0022658C">
          <w:rPr>
            <w:rFonts w:eastAsia="Times New Roman" w:cs="Times New Roman"/>
            <w:color w:val="000000"/>
            <w:kern w:val="0"/>
            <w:shd w:val="clear" w:color="auto" w:fill="FFFFFF"/>
            <w:lang w:eastAsia="en-US" w:bidi="ar-SA"/>
          </w:rPr>
          <w:delText xml:space="preserve"> </w:delText>
        </w:r>
      </w:del>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ins w:id="294" w:author="Chris Richardson" w:date="2016-01-31T17:21:00Z">
        <w:r w:rsidR="0022658C">
          <w:rPr>
            <w:rFonts w:eastAsia="Times New Roman" w:cs="Times New Roman"/>
            <w:color w:val="000000"/>
            <w:shd w:val="clear" w:color="auto" w:fill="FFFFFF"/>
          </w:rPr>
          <w:t>,</w:t>
        </w:r>
      </w:ins>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6869019" w:rsidR="002A447A" w:rsidRDefault="002A447A" w:rsidP="002A447A">
      <w:pPr>
        <w:rPr>
          <w:rFonts w:cs="Times New Roman"/>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00964032">
        <w:rPr>
          <w:rFonts w:eastAsia="Times New Roman" w:cs="Times New Roman"/>
          <w:color w:val="000000"/>
          <w:shd w:val="clear" w:color="auto" w:fill="FFFFFF"/>
        </w:rPr>
        <w:t xml:space="preserve"> </w:t>
      </w:r>
      <w:r w:rsidR="00964032">
        <w:rPr>
          <w:rFonts w:cs="Times New Roman"/>
        </w:rPr>
        <w:t xml:space="preserve">emits little with either of the </w:t>
      </w:r>
      <w:r>
        <w:rPr>
          <w:rFonts w:cs="Times New Roman"/>
        </w:rPr>
        <w:t>Geneva tracks</w:t>
      </w:r>
      <w:r w:rsidR="00964032">
        <w:rPr>
          <w:rFonts w:cs="Times New Roman"/>
        </w:rPr>
        <w:t>, dying off after 4 Myr</w:t>
      </w:r>
      <w:r>
        <w:rPr>
          <w:rFonts w:cs="Times New Roman"/>
        </w:rPr>
        <w:t>. When the Padova</w:t>
      </w:r>
      <w:r w:rsidR="00964032">
        <w:rPr>
          <w:rFonts w:cs="Times New Roman"/>
        </w:rPr>
        <w:t xml:space="preserve"> continuous</w:t>
      </w:r>
      <w:r>
        <w:rPr>
          <w:rFonts w:cs="Times New Roman"/>
        </w:rPr>
        <w:t xml:space="preserve"> track </w:t>
      </w:r>
      <w:r w:rsidR="00964032">
        <w:rPr>
          <w:rFonts w:cs="Times New Roman"/>
        </w:rPr>
        <w:t>is</w:t>
      </w:r>
      <w:r>
        <w:rPr>
          <w:rFonts w:cs="Times New Roman"/>
        </w:rPr>
        <w:t xml:space="preserve"> adopted, </w:t>
      </w:r>
      <w:r w:rsidR="00964032" w:rsidRPr="008E3CE2">
        <w:rPr>
          <w:rFonts w:eastAsia="Times New Roman" w:cs="Times New Roman"/>
          <w:color w:val="000000"/>
          <w:shd w:val="clear" w:color="auto" w:fill="FFFFFF"/>
        </w:rPr>
        <w:t xml:space="preserve">He II </w:t>
      </w:r>
      <w:r w:rsidR="00964032" w:rsidRPr="008E3CE2">
        <w:rPr>
          <w:rFonts w:cs="Times New Roman"/>
        </w:rPr>
        <w:t>λ4686</w:t>
      </w:r>
      <w:r w:rsidRPr="008E3CE2">
        <w:rPr>
          <w:rFonts w:cs="Times New Roman"/>
        </w:rPr>
        <w:t xml:space="preserve"> </w:t>
      </w:r>
      <w:r>
        <w:rPr>
          <w:rFonts w:cs="Times New Roman"/>
        </w:rPr>
        <w:t>emits</w:t>
      </w:r>
      <w:r w:rsidR="00964032">
        <w:rPr>
          <w:rFonts w:cs="Times New Roman"/>
        </w:rPr>
        <w:t xml:space="preserve"> well after 4 Myr. </w:t>
      </w:r>
    </w:p>
    <w:p w14:paraId="4FE13B35" w14:textId="77777777" w:rsidR="002A447A" w:rsidRDefault="002A447A" w:rsidP="00FB0B9F">
      <w:pPr>
        <w:rPr>
          <w:rFonts w:eastAsia="Times New Roman" w:cs="Times New Roman"/>
          <w:color w:val="000000"/>
          <w:shd w:val="clear" w:color="auto" w:fill="FFFFFF"/>
        </w:rPr>
      </w:pPr>
    </w:p>
    <w:p w14:paraId="765BF9EC" w14:textId="6C3F0B2C" w:rsidR="002A447A" w:rsidRDefault="002A447A"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del w:id="295" w:author="Chris Richardson" w:date="2016-02-01T18:03:00Z">
        <w:r w:rsidR="003A31FB" w:rsidDel="004168BF">
          <w:rPr>
            <w:rFonts w:eastAsiaTheme="minorEastAsia" w:cs="Times New Roman"/>
            <w:kern w:val="0"/>
            <w:lang w:eastAsia="en-US" w:bidi="ar-SA"/>
          </w:rPr>
          <w:delText xml:space="preserve">He </w:delText>
        </w:r>
      </w:del>
      <w:ins w:id="296" w:author="Chris Richardson" w:date="2016-02-01T18:03:00Z">
        <w:r w:rsidR="004168BF">
          <w:rPr>
            <w:rFonts w:eastAsiaTheme="minorEastAsia" w:cs="Times New Roman"/>
            <w:kern w:val="0"/>
            <w:lang w:eastAsia="en-US" w:bidi="ar-SA"/>
          </w:rPr>
          <w:t>N V</w:t>
        </w:r>
      </w:ins>
      <w:del w:id="297" w:author="Chris Richardson" w:date="2016-02-01T18:03:00Z">
        <w:r w:rsidR="003A31FB" w:rsidDel="004168BF">
          <w:rPr>
            <w:rFonts w:eastAsiaTheme="minorEastAsia" w:cs="Times New Roman"/>
            <w:kern w:val="0"/>
            <w:lang w:eastAsia="en-US" w:bidi="ar-SA"/>
          </w:rPr>
          <w:delText>II</w:delText>
        </w:r>
      </w:del>
      <w:r w:rsidR="003A31FB">
        <w:rPr>
          <w:rFonts w:eastAsiaTheme="minorEastAsia" w:cs="Times New Roman"/>
          <w:kern w:val="0"/>
          <w:lang w:eastAsia="en-US" w:bidi="ar-SA"/>
        </w:rPr>
        <w:t xml:space="preserve">] </w:t>
      </w:r>
      <w:ins w:id="298" w:author="Chris Richardson" w:date="2016-02-01T18:03:00Z">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ins>
      <w:del w:id="299" w:author="Chris Richardson" w:date="2016-02-01T18:03:00Z">
        <w:r w:rsidR="003A31FB" w:rsidDel="004168BF">
          <w:rPr>
            <w:rFonts w:eastAsiaTheme="minorEastAsia" w:cs="Times New Roman"/>
            <w:kern w:val="0"/>
            <w:lang w:eastAsia="en-US" w:bidi="ar-SA"/>
          </w:rPr>
          <w:delText>4686</w:delText>
        </w:r>
      </w:del>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55E2F8AD"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ins w:id="300" w:author="Chris Richardson" w:date="2016-02-04T13:58:00Z">
        <w:r w:rsidR="00327733">
          <w:rPr>
            <w:rFonts w:cs="Times New Roman"/>
          </w:rPr>
          <w:t>,</w:t>
        </w:r>
      </w:ins>
      <w:r>
        <w:rPr>
          <w:rFonts w:cs="Times New Roman"/>
        </w:rPr>
        <w:t xml:space="preserve">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w:t>
      </w:r>
      <w:del w:id="301" w:author="Chris Richardson" w:date="2016-02-04T13:59:00Z">
        <w:r w:rsidDel="00327733">
          <w:rPr>
            <w:rFonts w:cs="Times New Roman"/>
          </w:rPr>
          <w:delText xml:space="preserve"> the</w:delText>
        </w:r>
      </w:del>
      <w:r>
        <w:rPr>
          <w:rFonts w:cs="Times New Roman"/>
        </w:rPr>
        <w:t xml:space="preserve"> different evolutionary tracks since all of our tracks start similarly</w:t>
      </w:r>
      <w:r w:rsidR="00EC2D2B">
        <w:rPr>
          <w:rFonts w:cs="Times New Roman"/>
        </w:rPr>
        <w:t xml:space="preserve">. While most emission lines </w:t>
      </w:r>
      <w:ins w:id="302" w:author="Chris Richardson" w:date="2016-02-04T18:05:00Z">
        <w:r w:rsidR="003459E9">
          <w:rPr>
            <w:rFonts w:cs="Times New Roman"/>
          </w:rPr>
          <w:t xml:space="preserve">strengths </w:t>
        </w:r>
      </w:ins>
      <w:r w:rsidR="00EC2D2B">
        <w:rPr>
          <w:rFonts w:cs="Times New Roman"/>
        </w:rPr>
        <w:t xml:space="preserve">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Default="00394A67" w:rsidP="0036632D">
      <w:pPr>
        <w:rPr>
          <w:ins w:id="303" w:author="Chris Richardson" w:date="2016-02-04T18:06:00Z"/>
          <w:rFonts w:cs="Times New Roman"/>
          <w:b/>
        </w:rPr>
      </w:pPr>
    </w:p>
    <w:p w14:paraId="7F6AF144" w14:textId="13EC10E5" w:rsidR="003459E9" w:rsidRPr="003459E9" w:rsidRDefault="00DE0C8D" w:rsidP="0036632D">
      <w:pPr>
        <w:rPr>
          <w:ins w:id="304" w:author="Chris Richardson" w:date="2016-02-04T18:06:00Z"/>
          <w:rFonts w:cs="Times New Roman"/>
          <w:rPrChange w:id="305" w:author="Chris Richardson" w:date="2016-02-04T18:06:00Z">
            <w:rPr>
              <w:ins w:id="306" w:author="Chris Richardson" w:date="2016-02-04T18:06:00Z"/>
              <w:rFonts w:cs="Times New Roman"/>
              <w:b/>
            </w:rPr>
          </w:rPrChange>
        </w:rPr>
      </w:pPr>
      <w:ins w:id="307" w:author="Chris Richardson" w:date="2016-02-04T18:06:00Z">
        <w:r w:rsidRPr="00755FB7">
          <w:rPr>
            <w:rFonts w:cs="Times New Roman"/>
            <w:highlight w:val="yellow"/>
          </w:rPr>
          <w:t>[WHAT HAPPENS AT</w:t>
        </w:r>
        <w:r w:rsidR="003459E9" w:rsidRPr="003459E9">
          <w:rPr>
            <w:rFonts w:cs="Times New Roman"/>
            <w:highlight w:val="yellow"/>
            <w:rPrChange w:id="308" w:author="Chris Richardson" w:date="2016-02-04T18:06:00Z">
              <w:rPr>
                <w:rFonts w:cs="Times New Roman"/>
              </w:rPr>
            </w:rPrChange>
          </w:rPr>
          <w:t xml:space="preserve"> 2-4 MYR?]</w:t>
        </w:r>
      </w:ins>
    </w:p>
    <w:p w14:paraId="44B6B789" w14:textId="77777777" w:rsidR="003459E9" w:rsidRPr="001459E8" w:rsidRDefault="003459E9"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714CF6DF"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stellar wind lines dominate the emission in the wavelength region from 1200 to 2000</w:t>
      </w:r>
      <w:ins w:id="309" w:author="Chris Richardson" w:date="2016-02-04T18:07:00Z">
        <w:r w:rsidR="0046526F">
          <w:rPr>
            <w:rFonts w:cs="Times New Roman"/>
          </w:rPr>
          <w:t xml:space="preserve"> </w:t>
        </w:r>
      </w:ins>
      <w:ins w:id="310" w:author="Chris Richardson" w:date="2016-02-04T18:08:00Z">
        <w:r w:rsidR="0046526F">
          <w:rPr>
            <w:rFonts w:ascii="angstrom" w:hAnsi="angstrom" w:cs="Times New Roman"/>
          </w:rPr>
          <w:t>Å</w:t>
        </w:r>
      </w:ins>
      <w:del w:id="311" w:author="Chris Richardson" w:date="2016-02-04T18:07:00Z">
        <w:r w:rsidR="001459E8" w:rsidRPr="00EC2D2B" w:rsidDel="0046526F">
          <w:rPr>
            <w:rFonts w:cs="Times New Roman"/>
          </w:rPr>
          <w:delText>A</w:delText>
        </w:r>
      </w:del>
      <w:ins w:id="312" w:author="Chris Richardson" w:date="2016-02-04T18:07:00Z">
        <w:r w:rsidR="0046526F">
          <w:rPr>
            <w:rFonts w:cs="Times New Roman"/>
          </w:rPr>
          <w:t xml:space="preserve">, </w:t>
        </w:r>
      </w:ins>
      <w:del w:id="313" w:author="Chris Richardson" w:date="2016-02-04T18:07:00Z">
        <w:r w:rsidR="001459E8" w:rsidRPr="00EC2D2B" w:rsidDel="0046526F">
          <w:rPr>
            <w:rFonts w:cs="Times New Roman"/>
          </w:rPr>
          <w:delText>. These</w:delText>
        </w:r>
      </w:del>
      <w:r w:rsidR="001459E8" w:rsidRPr="00EC2D2B">
        <w:rPr>
          <w:rFonts w:cs="Times New Roman"/>
        </w:rPr>
        <w:t xml:space="preserv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w:t>
      </w:r>
      <w:ins w:id="314" w:author="Chris Richardson" w:date="2016-02-04T18:09:00Z">
        <w:r w:rsidR="00792E4C">
          <w:rPr>
            <w:rFonts w:cs="Times New Roman"/>
          </w:rPr>
          <w:t xml:space="preserve"> </w:t>
        </w:r>
        <w:r w:rsidR="00792E4C" w:rsidRPr="00792E4C">
          <w:rPr>
            <w:rFonts w:cs="Times New Roman"/>
            <w:highlight w:val="yellow"/>
            <w:rPrChange w:id="315" w:author="Chris Richardson" w:date="2016-02-04T18:10:00Z">
              <w:rPr>
                <w:rFonts w:cs="Times New Roman"/>
              </w:rPr>
            </w:rPrChange>
          </w:rPr>
          <w:t>[DO YOU MEAN FEATURES PRESENT FROM STELLAR ATMOSPHERES OR INTERSTELLAR CLOUDS?]</w:t>
        </w:r>
        <w:r w:rsidR="00792E4C">
          <w:rPr>
            <w:rFonts w:cs="Times New Roman"/>
          </w:rPr>
          <w:t xml:space="preserve"> </w:t>
        </w:r>
      </w:ins>
      <w:del w:id="316" w:author="Chris Richardson" w:date="2016-02-04T18:09:00Z">
        <w:r w:rsidR="00DB2F34" w:rsidRPr="00EC2D2B" w:rsidDel="00792E4C">
          <w:rPr>
            <w:rFonts w:cs="Times New Roman"/>
          </w:rPr>
          <w:delText xml:space="preserve"> </w:delText>
        </w:r>
      </w:del>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575342C6"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 xml:space="preserve">evolution tracks. The effect of age is </w:t>
      </w:r>
      <w:ins w:id="317" w:author="Chris Richardson" w:date="2016-02-04T18:22:00Z">
        <w:r w:rsidR="0036186E">
          <w:rPr>
            <w:rFonts w:eastAsia="Times New Roman" w:cs="Times New Roman"/>
          </w:rPr>
          <w:t xml:space="preserve">much </w:t>
        </w:r>
      </w:ins>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ins w:id="318" w:author="Chris Richardson" w:date="2016-02-04T18:24:00Z">
        <w:r w:rsidR="00CE0C5A">
          <w:rPr>
            <w:rFonts w:cs="Times New Roman"/>
            <w:i/>
          </w:rPr>
          <w:t>6-</w:t>
        </w:r>
      </w:ins>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771C7B4"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ins w:id="319" w:author="Chris Richardson" w:date="2016-02-04T18:23:00Z">
        <w:r w:rsidR="00046CF0">
          <w:rPr>
            <w:rFonts w:cs="Times New Roman"/>
          </w:rPr>
          <w:t xml:space="preserve">these </w:t>
        </w:r>
      </w:ins>
      <w:r w:rsidRPr="003541FF">
        <w:rPr>
          <w:rFonts w:cs="Times New Roman"/>
        </w:rPr>
        <w:t xml:space="preserve">RSGs dominate the near-IR portion of the </w:t>
      </w:r>
      <w:ins w:id="320" w:author="Chris Richardson" w:date="2016-02-04T18:23:00Z">
        <w:r w:rsidR="00582ACF" w:rsidRPr="00CE0C5A">
          <w:rPr>
            <w:rFonts w:cs="Times New Roman"/>
            <w:highlight w:val="yellow"/>
          </w:rPr>
          <w:t>stellar</w:t>
        </w:r>
        <w:r w:rsidR="00582ACF" w:rsidRPr="00582ACF">
          <w:rPr>
            <w:rFonts w:cs="Times New Roman"/>
            <w:highlight w:val="yellow"/>
            <w:rPrChange w:id="321" w:author="Chris Richardson" w:date="2016-02-04T18:23:00Z">
              <w:rPr>
                <w:rFonts w:cs="Times New Roman"/>
              </w:rPr>
            </w:rPrChange>
          </w:rPr>
          <w:t>[?]</w:t>
        </w:r>
        <w:r w:rsidR="00582ACF">
          <w:rPr>
            <w:rFonts w:cs="Times New Roman"/>
          </w:rPr>
          <w:t xml:space="preserve"> </w:t>
        </w:r>
      </w:ins>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ins w:id="322" w:author="Chris Richardson" w:date="2016-02-04T18:24:00Z">
        <w:r w:rsidR="00CE0C5A">
          <w:rPr>
            <w:rFonts w:cs="Times New Roman"/>
          </w:rPr>
          <w:t>6</w:t>
        </w:r>
      </w:ins>
      <w:del w:id="323" w:author="Chris Richardson" w:date="2016-02-04T18:24:00Z">
        <w:r w:rsidR="00EF07F5" w:rsidDel="00CE0C5A">
          <w:rPr>
            <w:rFonts w:cs="Times New Roman"/>
          </w:rPr>
          <w:delText>5</w:delText>
        </w:r>
      </w:del>
      <w:r w:rsidR="00EF07F5">
        <w:rPr>
          <w:rFonts w:cs="Times New Roman"/>
        </w:rPr>
        <w:t xml:space="preserve">-8 Myr range. </w:t>
      </w:r>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39308477" w:rsidR="00194C64" w:rsidRPr="003541FF" w:rsidRDefault="00D322D0" w:rsidP="0036632D">
      <w:pPr>
        <w:rPr>
          <w:rFonts w:cs="Times New Roman"/>
        </w:rPr>
      </w:pPr>
      <w:del w:id="324" w:author="Chris Richardson" w:date="2016-02-04T18:25:00Z">
        <w:r w:rsidRPr="003541FF" w:rsidDel="00C46733">
          <w:rPr>
            <w:rFonts w:cs="Times New Roman"/>
          </w:rPr>
          <w:delText>We now turn to the analysis of effects of dust on ou</w:delText>
        </w:r>
        <w:r w:rsidR="005E5C16" w:rsidRPr="003541FF" w:rsidDel="00C46733">
          <w:rPr>
            <w:rFonts w:cs="Times New Roman"/>
          </w:rPr>
          <w:delText xml:space="preserve">r simulations. </w:delText>
        </w:r>
      </w:del>
      <w:r w:rsidR="005E5C16" w:rsidRPr="003541FF">
        <w:rPr>
          <w:rFonts w:cs="Times New Roman"/>
        </w:rPr>
        <w:t>Though our baseli</w:t>
      </w:r>
      <w:r w:rsidRPr="003541FF">
        <w:rPr>
          <w:rFonts w:cs="Times New Roman"/>
        </w:rPr>
        <w:t>ne model i</w:t>
      </w:r>
      <w:ins w:id="325" w:author="Chris Richardson" w:date="2016-02-04T18:25:00Z">
        <w:r w:rsidR="00C46733">
          <w:rPr>
            <w:rFonts w:cs="Times New Roman"/>
          </w:rPr>
          <w:t>ncludes</w:t>
        </w:r>
      </w:ins>
      <w:del w:id="326" w:author="Chris Richardson" w:date="2016-02-04T18:25:00Z">
        <w:r w:rsidRPr="003541FF" w:rsidDel="00C46733">
          <w:rPr>
            <w:rFonts w:cs="Times New Roman"/>
          </w:rPr>
          <w:delText>s</w:delText>
        </w:r>
      </w:del>
      <w:r w:rsidRPr="003541FF">
        <w:rPr>
          <w:rFonts w:cs="Times New Roman"/>
        </w:rPr>
        <w:t xml:space="preserve"> </w:t>
      </w:r>
      <w:ins w:id="327" w:author="Chris Richardson" w:date="2016-02-04T18:25:00Z">
        <w:r w:rsidR="00C46733">
          <w:rPr>
            <w:rFonts w:cs="Times New Roman"/>
          </w:rPr>
          <w:t>grains</w:t>
        </w:r>
      </w:ins>
      <w:del w:id="328" w:author="Chris Richardson" w:date="2016-02-04T18:25:00Z">
        <w:r w:rsidRPr="003541FF" w:rsidDel="00C46733">
          <w:rPr>
            <w:rFonts w:cs="Times New Roman"/>
          </w:rPr>
          <w:delText>dusty</w:delText>
        </w:r>
      </w:del>
      <w:r w:rsidRPr="003541FF">
        <w:rPr>
          <w:rFonts w:cs="Times New Roman"/>
        </w:rPr>
        <w:t xml:space="preserve">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xml:space="preserve">. </w:t>
      </w:r>
      <w:del w:id="329" w:author="Chris Richardson" w:date="2016-02-04T19:11:00Z">
        <w:r w:rsidR="00B138BA" w:rsidRPr="003541FF" w:rsidDel="00593424">
          <w:rPr>
            <w:rFonts w:cs="Times New Roman"/>
          </w:rPr>
          <w:delText xml:space="preserve">Figure 7 shows our model’s sensitivity to dust. </w:delText>
        </w:r>
      </w:del>
      <w:ins w:id="330" w:author="Chris Richardson" w:date="2016-02-04T19:11:00Z">
        <w:r w:rsidR="00593424">
          <w:rPr>
            <w:rFonts w:cs="Times New Roman"/>
          </w:rPr>
          <w:t>Figures 7 (a)-(c) display the equivalent widths across the LOC plane for selected UV</w:t>
        </w:r>
      </w:ins>
      <w:ins w:id="331" w:author="Chris Richardson" w:date="2016-02-04T19:12:00Z">
        <w:r w:rsidR="00593424">
          <w:rPr>
            <w:rFonts w:cs="Times New Roman"/>
          </w:rPr>
          <w:t>, optical, and IR</w:t>
        </w:r>
      </w:ins>
      <w:ins w:id="332" w:author="Chris Richardson" w:date="2016-02-04T19:11:00Z">
        <w:r w:rsidR="00593424">
          <w:rPr>
            <w:rFonts w:cs="Times New Roman"/>
          </w:rPr>
          <w:t xml:space="preserve"> emission lines</w:t>
        </w:r>
      </w:ins>
      <w:ins w:id="333" w:author="Chris Richardson" w:date="2016-02-04T19:12:00Z">
        <w:r w:rsidR="00593424">
          <w:rPr>
            <w:rFonts w:cs="Times New Roman"/>
          </w:rPr>
          <w:t>, respectively,</w:t>
        </w:r>
      </w:ins>
      <w:ins w:id="334" w:author="Chris Richardson" w:date="2016-02-04T19:11:00Z">
        <w:r w:rsidR="00593424">
          <w:rPr>
            <w:rFonts w:cs="Times New Roman"/>
          </w:rPr>
          <w:t xml:space="preserve"> comparing our baseline model to an entirely dust-free</w:t>
        </w:r>
      </w:ins>
      <w:ins w:id="335" w:author="Chris Richardson" w:date="2016-02-04T19:13:00Z">
        <w:r w:rsidR="00593424">
          <w:rPr>
            <w:rFonts w:cs="Times New Roman"/>
          </w:rPr>
          <w:t xml:space="preserve"> model</w:t>
        </w:r>
      </w:ins>
      <w:ins w:id="336" w:author="Chris Richardson" w:date="2016-02-04T19:11:00Z">
        <w:r w:rsidR="00593424">
          <w:rPr>
            <w:rFonts w:cs="Times New Roman"/>
          </w:rPr>
          <w:t xml:space="preserve">. </w:t>
        </w:r>
      </w:ins>
      <w:r w:rsidR="00B138BA" w:rsidRPr="003541FF">
        <w:rPr>
          <w:rFonts w:cs="Times New Roman"/>
        </w:rPr>
        <w:t xml:space="preserve">Note that for </w:t>
      </w:r>
      <w:ins w:id="337" w:author="Chris Richardson" w:date="2016-02-04T18:26:00Z">
        <w:r w:rsidR="001008CA">
          <w:rPr>
            <w:rFonts w:cs="Times New Roman"/>
          </w:rPr>
          <w:t>F</w:t>
        </w:r>
      </w:ins>
      <w:del w:id="338" w:author="Chris Richardson" w:date="2016-02-04T18:26:00Z">
        <w:r w:rsidR="00B138BA" w:rsidRPr="003541FF" w:rsidDel="001008CA">
          <w:rPr>
            <w:rFonts w:cs="Times New Roman"/>
          </w:rPr>
          <w:delText>f</w:delText>
        </w:r>
      </w:del>
      <w:r w:rsidR="00B138BA" w:rsidRPr="003541FF">
        <w:rPr>
          <w:rFonts w:cs="Times New Roman"/>
        </w:rPr>
        <w:t>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xml:space="preserve">) ≤ 17 due to the effects of dust sublimation (discussed in §3.2). </w:t>
      </w:r>
      <w:del w:id="339" w:author="Chris Richardson" w:date="2016-02-04T18:27:00Z">
        <w:r w:rsidR="00B138BA" w:rsidRPr="003541FF" w:rsidDel="001A28A6">
          <w:rPr>
            <w:rFonts w:cs="Times New Roman"/>
          </w:rPr>
          <w:delText>To best study the effects of dust, we wanted to include</w:delText>
        </w:r>
      </w:del>
      <w:ins w:id="340" w:author="Chris Richardson" w:date="2016-02-04T18:27:00Z">
        <w:r w:rsidR="001A28A6">
          <w:rPr>
            <w:rFonts w:cs="Times New Roman"/>
          </w:rPr>
          <w:t>This revised scale allows us to</w:t>
        </w:r>
      </w:ins>
      <w:r w:rsidR="00B138BA" w:rsidRPr="003541FF">
        <w:rPr>
          <w:rFonts w:cs="Times New Roman"/>
        </w:rPr>
        <w:t xml:space="preserve"> only </w:t>
      </w:r>
      <w:ins w:id="341" w:author="Chris Richardson" w:date="2016-02-04T18:28:00Z">
        <w:r w:rsidR="001A28A6">
          <w:rPr>
            <w:rFonts w:cs="Times New Roman"/>
          </w:rPr>
          <w:t xml:space="preserve">highlight </w:t>
        </w:r>
      </w:ins>
      <w:r w:rsidR="00B138BA" w:rsidRPr="003541FF">
        <w:rPr>
          <w:rFonts w:cs="Times New Roman"/>
        </w:rPr>
        <w:t>the regions</w:t>
      </w:r>
      <w:ins w:id="342" w:author="Chris Richardson" w:date="2016-02-04T18:28:00Z">
        <w:r w:rsidR="00225810">
          <w:rPr>
            <w:rFonts w:cs="Times New Roman"/>
          </w:rPr>
          <w:t xml:space="preserve"> where we adopt </w:t>
        </w:r>
      </w:ins>
      <w:del w:id="343" w:author="Chris Richardson" w:date="2016-02-04T18:28:00Z">
        <w:r w:rsidR="00B138BA" w:rsidRPr="003541FF" w:rsidDel="00225810">
          <w:rPr>
            <w:rFonts w:cs="Times New Roman"/>
          </w:rPr>
          <w:delText xml:space="preserve"> with </w:delText>
        </w:r>
      </w:del>
      <w:r w:rsidR="00B138BA" w:rsidRPr="003541FF">
        <w:rPr>
          <w:rFonts w:cs="Times New Roman"/>
        </w:rPr>
        <w:t xml:space="preserve">full dust abundances </w:t>
      </w:r>
      <w:del w:id="344" w:author="Chris Richardson" w:date="2016-02-04T18:28:00Z">
        <w:r w:rsidR="00B138BA" w:rsidRPr="003541FF" w:rsidDel="00225810">
          <w:rPr>
            <w:rFonts w:cs="Times New Roman"/>
          </w:rPr>
          <w:delText xml:space="preserve">adopted </w:delText>
        </w:r>
      </w:del>
      <w:r w:rsidR="00B138BA" w:rsidRPr="003541FF">
        <w:rPr>
          <w:rFonts w:cs="Times New Roman"/>
        </w:rPr>
        <w:t>(log(φ</w:t>
      </w:r>
      <w:r w:rsidR="00B138BA" w:rsidRPr="0040419C">
        <w:rPr>
          <w:rFonts w:cs="Times New Roman"/>
          <w:vertAlign w:val="subscript"/>
        </w:rPr>
        <w:t>H</w:t>
      </w:r>
      <w:r w:rsidR="00B138BA" w:rsidRPr="003541FF">
        <w:rPr>
          <w:rFonts w:cs="Times New Roman"/>
        </w:rPr>
        <w:t xml:space="preserve">) &lt; 18). </w:t>
      </w:r>
      <w:del w:id="345" w:author="Chris Richardson" w:date="2016-02-04T19:10:00Z">
        <w:r w:rsidR="00B138BA" w:rsidRPr="003541FF" w:rsidDel="00593424">
          <w:rPr>
            <w:rFonts w:cs="Times New Roman"/>
          </w:rPr>
          <w:delText xml:space="preserve"> </w:delText>
        </w:r>
      </w:del>
    </w:p>
    <w:p w14:paraId="2FD48653" w14:textId="77777777" w:rsidR="00194C64" w:rsidRPr="003541FF" w:rsidRDefault="00194C64" w:rsidP="0036632D">
      <w:pPr>
        <w:rPr>
          <w:rFonts w:cs="Times New Roman"/>
        </w:rPr>
      </w:pPr>
    </w:p>
    <w:p w14:paraId="5B70A224" w14:textId="41BB3BF8"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del w:id="346" w:author="Chris Richardson" w:date="2016-02-04T13:20:00Z">
        <w:r w:rsidRPr="003541FF" w:rsidDel="00FB39D2">
          <w:rPr>
            <w:rFonts w:eastAsia="Times New Roman" w:cs="Times New Roman"/>
            <w:i/>
            <w:color w:val="000000"/>
            <w:kern w:val="0"/>
            <w:shd w:val="clear" w:color="auto" w:fill="FFFFFF"/>
            <w:lang w:eastAsia="en-US" w:bidi="ar-SA"/>
          </w:rPr>
          <w:delText>observations</w:delText>
        </w:r>
      </w:del>
      <w:ins w:id="347" w:author="Chris Richardson" w:date="2016-02-04T13:20:00Z">
        <w:r w:rsidR="00FB39D2">
          <w:rPr>
            <w:rFonts w:eastAsia="Times New Roman" w:cs="Times New Roman"/>
            <w:i/>
            <w:color w:val="000000"/>
            <w:kern w:val="0"/>
            <w:shd w:val="clear" w:color="auto" w:fill="FFFFFF"/>
            <w:lang w:eastAsia="en-US" w:bidi="ar-SA"/>
          </w:rPr>
          <w:t>Features</w:t>
        </w:r>
      </w:ins>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7417D6AA"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ins w:id="348" w:author="Chris Richardson" w:date="2016-02-04T18:32:00Z">
        <w:r w:rsidR="00EB33CC">
          <w:rPr>
            <w:rFonts w:eastAsia="Times New Roman" w:cs="Times New Roman"/>
            <w:color w:val="000000"/>
            <w:kern w:val="0"/>
            <w:shd w:val="clear" w:color="auto" w:fill="FFFFFF"/>
            <w:lang w:eastAsia="en-US" w:bidi="ar-SA"/>
          </w:rPr>
          <w:t xml:space="preserve"> </w:t>
        </w:r>
        <w:r w:rsidR="00EB33CC" w:rsidRPr="00EB33CC">
          <w:rPr>
            <w:rFonts w:eastAsia="Times New Roman" w:cs="Times New Roman"/>
            <w:color w:val="000000"/>
            <w:kern w:val="0"/>
            <w:highlight w:val="yellow"/>
            <w:shd w:val="clear" w:color="auto" w:fill="FFFFFF"/>
            <w:lang w:eastAsia="en-US" w:bidi="ar-SA"/>
            <w:rPrChange w:id="349" w:author="Chris Richardson" w:date="2016-02-04T18:33:00Z">
              <w:rPr>
                <w:rFonts w:eastAsia="Times New Roman" w:cs="Times New Roman"/>
                <w:color w:val="000000"/>
                <w:kern w:val="0"/>
                <w:shd w:val="clear" w:color="auto" w:fill="FFFFFF"/>
                <w:lang w:eastAsia="en-US" w:bidi="ar-SA"/>
              </w:rPr>
            </w:rPrChange>
          </w:rPr>
          <w:t>[SPECIFICALLY, HOW DO THEY COMPARE?]</w:t>
        </w:r>
      </w:ins>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w:t>
      </w:r>
      <w:ins w:id="350" w:author="Chris Richardson" w:date="2016-02-04T18:46:00Z">
        <w:r w:rsidR="00A61FDE">
          <w:rPr>
            <w:rFonts w:eastAsia="Times New Roman" w:cs="Times New Roman"/>
            <w:color w:val="000000"/>
            <w:kern w:val="0"/>
            <w:shd w:val="clear" w:color="auto" w:fill="FFFFFF"/>
            <w:lang w:eastAsia="en-US" w:bidi="ar-SA"/>
          </w:rPr>
          <w:t xml:space="preserve"> </w:t>
        </w:r>
        <w:r w:rsidR="00A61FDE" w:rsidRPr="00A61FDE">
          <w:rPr>
            <w:rFonts w:eastAsia="Times New Roman" w:cs="Times New Roman"/>
            <w:color w:val="000000"/>
            <w:kern w:val="0"/>
            <w:highlight w:val="yellow"/>
            <w:shd w:val="clear" w:color="auto" w:fill="FFFFFF"/>
            <w:lang w:eastAsia="en-US" w:bidi="ar-SA"/>
            <w:rPrChange w:id="351" w:author="Chris Richardson" w:date="2016-02-04T18:46:00Z">
              <w:rPr>
                <w:rFonts w:eastAsia="Times New Roman" w:cs="Times New Roman"/>
                <w:color w:val="000000"/>
                <w:kern w:val="0"/>
                <w:shd w:val="clear" w:color="auto" w:fill="FFFFFF"/>
                <w:lang w:eastAsia="en-US" w:bidi="ar-SA"/>
              </w:rPr>
            </w:rPrChange>
          </w:rPr>
          <w:t>[IS THIS IN THE ACTUAL GAS CLOUD OR ALONG THE LINE OF SIGHT?]</w:t>
        </w:r>
      </w:ins>
      <w:r w:rsidR="00281090" w:rsidRPr="003541FF">
        <w:rPr>
          <w:rFonts w:eastAsia="Times New Roman" w:cs="Times New Roman"/>
          <w:color w:val="000000"/>
          <w:kern w:val="0"/>
          <w:shd w:val="clear" w:color="auto" w:fill="FFFFFF"/>
          <w:lang w:eastAsia="en-US" w:bidi="ar-SA"/>
        </w:rPr>
        <w:t>. Lastly, since dust is formed from metals, we see less emission from such metals across our plane</w:t>
      </w:r>
      <w:ins w:id="352" w:author="Chris Richardson" w:date="2016-02-04T18:51:00Z">
        <w:r w:rsidR="00D84C46">
          <w:rPr>
            <w:rFonts w:eastAsia="Times New Roman" w:cs="Times New Roman"/>
            <w:color w:val="000000"/>
            <w:kern w:val="0"/>
            <w:shd w:val="clear" w:color="auto" w:fill="FFFFFF"/>
            <w:lang w:eastAsia="en-US" w:bidi="ar-SA"/>
          </w:rPr>
          <w:t xml:space="preserve"> when dust is introduced</w:t>
        </w:r>
      </w:ins>
      <w:r w:rsidR="00281090" w:rsidRPr="003541FF">
        <w:rPr>
          <w:rFonts w:eastAsia="Times New Roman" w:cs="Times New Roman"/>
          <w:color w:val="000000"/>
          <w:kern w:val="0"/>
          <w:shd w:val="clear" w:color="auto" w:fill="FFFFFF"/>
          <w:lang w:eastAsia="en-US" w:bidi="ar-SA"/>
        </w:rPr>
        <w:t xml:space="preserve"> (e.g. Si, Mg, Ne, and Ar</w:t>
      </w:r>
      <w:del w:id="353" w:author="Chris Richardson" w:date="2016-02-04T18:51:00Z">
        <w:r w:rsidR="00281090" w:rsidRPr="003541FF" w:rsidDel="00D84C46">
          <w:rPr>
            <w:rFonts w:eastAsia="Times New Roman" w:cs="Times New Roman"/>
            <w:color w:val="000000"/>
            <w:kern w:val="0"/>
            <w:shd w:val="clear" w:color="auto" w:fill="FFFFFF"/>
            <w:lang w:eastAsia="en-US" w:bidi="ar-SA"/>
          </w:rPr>
          <w:delText xml:space="preserve"> typically decrease when dust is introduced</w:delText>
        </w:r>
      </w:del>
      <w:r w:rsidR="00281090" w:rsidRPr="003541FF">
        <w:rPr>
          <w:rFonts w:eastAsia="Times New Roman" w:cs="Times New Roman"/>
          <w:color w:val="000000"/>
          <w:kern w:val="0"/>
          <w:shd w:val="clear" w:color="auto" w:fill="FFFFFF"/>
          <w:lang w:eastAsia="en-US" w:bidi="ar-SA"/>
        </w:rPr>
        <w:t>)</w:t>
      </w:r>
      <w:ins w:id="354" w:author="Chris Richardson" w:date="2016-02-04T19:10:00Z">
        <w:r w:rsidR="00593424">
          <w:rPr>
            <w:rFonts w:eastAsia="Times New Roman" w:cs="Times New Roman"/>
            <w:color w:val="000000"/>
            <w:kern w:val="0"/>
            <w:shd w:val="clear" w:color="auto" w:fill="FFFFFF"/>
            <w:lang w:eastAsia="en-US" w:bidi="ar-SA"/>
          </w:rPr>
          <w:t xml:space="preserve">. </w:t>
        </w:r>
      </w:ins>
    </w:p>
    <w:p w14:paraId="1F7228AD" w14:textId="77777777" w:rsidR="00281090" w:rsidRDefault="00281090" w:rsidP="00281090">
      <w:pPr>
        <w:rPr>
          <w:ins w:id="355" w:author="Chris Richardson" w:date="2016-02-04T19:22:00Z"/>
          <w:rFonts w:cs="Times New Roman"/>
        </w:rPr>
      </w:pPr>
    </w:p>
    <w:p w14:paraId="6B490B43" w14:textId="1D8937E7" w:rsidR="00D71E5C" w:rsidRPr="00D71E5C" w:rsidRDefault="00D71E5C" w:rsidP="00281090">
      <w:pPr>
        <w:rPr>
          <w:ins w:id="356" w:author="Chris Richardson" w:date="2016-02-04T19:22:00Z"/>
          <w:rFonts w:cs="Times New Roman"/>
        </w:rPr>
      </w:pPr>
      <w:ins w:id="357" w:author="Chris Richardson" w:date="2016-02-04T19:22:00Z">
        <w:r w:rsidRPr="00D71E5C">
          <w:rPr>
            <w:rFonts w:cs="Times New Roman"/>
            <w:highlight w:val="yellow"/>
            <w:rPrChange w:id="358" w:author="Chris Richardson" w:date="2016-02-04T19:23:00Z">
              <w:rPr>
                <w:rFonts w:cs="Times New Roman"/>
              </w:rPr>
            </w:rPrChange>
          </w:rPr>
          <w:t xml:space="preserve">[IN GENERAL, I THINK THE NEXT THREE SECTIONS SHOULD BE IN REVERSE ORDER OF ANALYSIS. WE SHOULD TALK ABOUT </w:t>
        </w:r>
        <w:r w:rsidRPr="00D71E5C">
          <w:rPr>
            <w:rFonts w:cs="Times New Roman"/>
            <w:i/>
            <w:highlight w:val="yellow"/>
            <w:rPrChange w:id="359" w:author="Chris Richardson" w:date="2016-02-04T19:23:00Z">
              <w:rPr>
                <w:rFonts w:cs="Times New Roman"/>
                <w:i/>
              </w:rPr>
            </w:rPrChange>
          </w:rPr>
          <w:t>REMOVING</w:t>
        </w:r>
        <w:r w:rsidRPr="00D71E5C">
          <w:rPr>
            <w:rFonts w:cs="Times New Roman"/>
            <w:highlight w:val="yellow"/>
            <w:rPrChange w:id="360" w:author="Chris Richardson" w:date="2016-02-04T19:23:00Z">
              <w:rPr>
                <w:rFonts w:cs="Times New Roman"/>
              </w:rPr>
            </w:rPrChange>
          </w:rPr>
          <w:t xml:space="preserve"> DUST FROM THE BASELINE MODEL, INSTEAD OF </w:t>
        </w:r>
      </w:ins>
      <w:ins w:id="361" w:author="Chris Richardson" w:date="2016-02-04T19:23:00Z">
        <w:r w:rsidRPr="00D71E5C">
          <w:rPr>
            <w:rFonts w:cs="Times New Roman"/>
            <w:i/>
            <w:highlight w:val="yellow"/>
            <w:rPrChange w:id="362" w:author="Chris Richardson" w:date="2016-02-04T19:23:00Z">
              <w:rPr>
                <w:rFonts w:cs="Times New Roman"/>
                <w:i/>
              </w:rPr>
            </w:rPrChange>
          </w:rPr>
          <w:t xml:space="preserve">ADDING </w:t>
        </w:r>
        <w:r w:rsidRPr="00D71E5C">
          <w:rPr>
            <w:rFonts w:cs="Times New Roman"/>
            <w:highlight w:val="yellow"/>
            <w:rPrChange w:id="363" w:author="Chris Richardson" w:date="2016-02-04T19:23:00Z">
              <w:rPr>
                <w:rFonts w:cs="Times New Roman"/>
              </w:rPr>
            </w:rPrChange>
          </w:rPr>
          <w:t>DUST TO A DUST FREE MODEL]</w:t>
        </w:r>
      </w:ins>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308CFC7" w:rsidR="00A66018" w:rsidRPr="003541FF" w:rsidRDefault="00CE5ECB" w:rsidP="006546C5">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w:t>
      </w:r>
      <w:del w:id="364" w:author="Chris Richardson" w:date="2016-02-04T18:53:00Z">
        <w:r w:rsidR="000764BC" w:rsidDel="008A0F0E">
          <w:rPr>
            <w:rFonts w:cs="Times New Roman"/>
          </w:rPr>
          <w:delText xml:space="preserve"> </w:delText>
        </w:r>
      </w:del>
      <w:r w:rsidR="000764BC">
        <w:rPr>
          <w:rFonts w:cs="Times New Roman"/>
        </w:rPr>
        <w:t xml:space="preserve">with the introduction of </w:t>
      </w:r>
      <w:del w:id="365" w:author="Chris Richardson" w:date="2016-02-04T18:54:00Z">
        <w:r w:rsidR="000764BC" w:rsidDel="008A0F0E">
          <w:rPr>
            <w:rFonts w:cs="Times New Roman"/>
          </w:rPr>
          <w:delText>dust</w:delText>
        </w:r>
      </w:del>
      <w:ins w:id="366" w:author="Chris Richardson" w:date="2016-02-04T18:54:00Z">
        <w:r w:rsidR="008A0F0E">
          <w:rPr>
            <w:rFonts w:cs="Times New Roman"/>
          </w:rPr>
          <w:t>grains</w:t>
        </w:r>
      </w:ins>
      <w:r w:rsidR="000764BC">
        <w:rPr>
          <w:rFonts w:cs="Times New Roman"/>
        </w:rPr>
        <w:t xml:space="preserve">, the peak equivalent width of </w:t>
      </w:r>
      <w:r w:rsidRPr="003541FF">
        <w:rPr>
          <w:rFonts w:cs="Times New Roman"/>
        </w:rPr>
        <w:t>N V λ1240 decreases 0.4 dex</w:t>
      </w:r>
      <w:r w:rsidR="000764BC">
        <w:rPr>
          <w:rFonts w:cs="Times New Roman"/>
        </w:rPr>
        <w:t>,</w:t>
      </w:r>
      <w:r w:rsidRPr="003541FF">
        <w:rPr>
          <w:rFonts w:cs="Times New Roman"/>
        </w:rPr>
        <w:t xml:space="preserve"> C IV λ1549 decreases 0.6 dex</w:t>
      </w:r>
      <w:r w:rsidR="000764BC">
        <w:rPr>
          <w:rFonts w:cs="Times New Roman"/>
        </w:rPr>
        <w:t xml:space="preserve">, </w:t>
      </w:r>
      <w:r w:rsidRPr="003541FF">
        <w:rPr>
          <w:rFonts w:cs="Times New Roman"/>
        </w:rPr>
        <w:t>Si II] λ2335 decreases 0.5 dex, and He II λ1640 decrease</w:t>
      </w:r>
      <w:r w:rsidR="000764BC">
        <w:rPr>
          <w:rFonts w:cs="Times New Roman"/>
        </w:rPr>
        <w:t>s</w:t>
      </w:r>
      <w:r w:rsidRPr="003541FF">
        <w:rPr>
          <w:rFonts w:cs="Times New Roman"/>
        </w:rPr>
        <w:t xml:space="preserve"> 0.2 dex. </w:t>
      </w:r>
      <w:r w:rsidR="000764BC">
        <w:rPr>
          <w:rFonts w:cs="Times New Roman"/>
        </w:rPr>
        <w:t>One of the most drastic changes among the</w:t>
      </w:r>
      <w:r w:rsidR="00281090" w:rsidRPr="003541FF">
        <w:rPr>
          <w:rFonts w:cs="Times New Roman"/>
        </w:rPr>
        <w:t xml:space="preserve"> UV emission lines is </w:t>
      </w:r>
      <w:r w:rsidR="00A66018" w:rsidRPr="003541FF">
        <w:rPr>
          <w:rFonts w:cs="Times New Roman"/>
        </w:rPr>
        <w:t>evidenced by [O V] λ1218</w:t>
      </w:r>
      <w:r w:rsidR="00281090" w:rsidRPr="003541FF">
        <w:rPr>
          <w:rFonts w:cs="Times New Roman"/>
        </w:rPr>
        <w:t>,</w:t>
      </w:r>
      <w:r w:rsidR="00A66018" w:rsidRPr="003541FF">
        <w:rPr>
          <w:rFonts w:cs="Times New Roman"/>
        </w:rPr>
        <w:t xml:space="preserve"> which </w:t>
      </w:r>
      <w:r w:rsidR="00281090"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ins w:id="367" w:author="Chris Richardson" w:date="2016-02-04T19:03:00Z">
        <w:r w:rsidR="00570C05">
          <w:rPr>
            <w:rFonts w:cs="Times New Roman"/>
          </w:rPr>
          <w:t xml:space="preserve"> with the introduction of dust</w:t>
        </w:r>
      </w:ins>
      <w:ins w:id="368" w:author="Chris Richardson" w:date="2016-02-04T19:02:00Z">
        <w:r w:rsidR="00570C05">
          <w:rPr>
            <w:rFonts w:cs="Times New Roman"/>
          </w:rPr>
          <w:t>,</w:t>
        </w:r>
      </w:ins>
      <w:del w:id="369" w:author="Chris Richardson" w:date="2016-02-04T19:02:00Z">
        <w:r w:rsidR="000764BC" w:rsidDel="00570C05">
          <w:rPr>
            <w:rFonts w:cs="Times New Roman"/>
          </w:rPr>
          <w:delText>.</w:delText>
        </w:r>
      </w:del>
      <w:ins w:id="370" w:author="Chris Richardson" w:date="2016-02-04T19:03:00Z">
        <w:r w:rsidR="00570C05">
          <w:rPr>
            <w:rFonts w:cs="Times New Roman"/>
          </w:rPr>
          <w:t xml:space="preserve"> while t</w:t>
        </w:r>
      </w:ins>
      <w:del w:id="371" w:author="Chris Richardson" w:date="2016-02-04T19:03:00Z">
        <w:r w:rsidR="000764BC" w:rsidDel="00570C05">
          <w:rPr>
            <w:rFonts w:cs="Times New Roman"/>
          </w:rPr>
          <w:delText xml:space="preserve"> Additionally, t</w:delText>
        </w:r>
      </w:del>
      <w:r w:rsidR="000764BC">
        <w:rPr>
          <w:rFonts w:cs="Times New Roman"/>
        </w:rPr>
        <w:t xml:space="preserve">he region </w:t>
      </w:r>
      <w:del w:id="372" w:author="Chris Richardson" w:date="2016-02-04T19:03:00Z">
        <w:r w:rsidR="000764BC" w:rsidDel="00570C05">
          <w:rPr>
            <w:rFonts w:cs="Times New Roman"/>
          </w:rPr>
          <w:delText xml:space="preserve">that </w:delText>
        </w:r>
        <w:r w:rsidR="000764BC" w:rsidRPr="003541FF" w:rsidDel="00570C05">
          <w:rPr>
            <w:rFonts w:cs="Times New Roman"/>
          </w:rPr>
          <w:delText>[O V] λ1218</w:delText>
        </w:r>
      </w:del>
      <w:ins w:id="373" w:author="Chris Richardson" w:date="2016-02-04T19:03:00Z">
        <w:r w:rsidR="00570C05">
          <w:rPr>
            <w:rFonts w:cs="Times New Roman"/>
          </w:rPr>
          <w:t>it</w:t>
        </w:r>
      </w:ins>
      <w:r w:rsidR="000764BC">
        <w:rPr>
          <w:rFonts w:cs="Times New Roman"/>
        </w:rPr>
        <w:t xml:space="preserve"> emits across the LOC plane</w:t>
      </w:r>
      <w:r w:rsidR="00DE7E50">
        <w:rPr>
          <w:rFonts w:cs="Times New Roman"/>
        </w:rPr>
        <w:t xml:space="preserve"> </w:t>
      </w:r>
      <w:del w:id="374" w:author="Chris Richardson" w:date="2016-02-04T19:05:00Z">
        <w:r w:rsidR="00DE7E50" w:rsidDel="00570C05">
          <w:rPr>
            <w:rFonts w:cs="Times New Roman"/>
          </w:rPr>
          <w:delText>shrinks</w:delText>
        </w:r>
      </w:del>
      <w:ins w:id="375" w:author="Chris Richardson" w:date="2016-02-04T19:05:00Z">
        <w:r w:rsidR="00570C05">
          <w:rPr>
            <w:rFonts w:cs="Times New Roman"/>
          </w:rPr>
          <w:t>essentially disappears</w:t>
        </w:r>
      </w:ins>
      <w:del w:id="376" w:author="Chris Richardson" w:date="2016-02-04T19:03:00Z">
        <w:r w:rsidR="00DE7E50" w:rsidDel="00570C05">
          <w:rPr>
            <w:rFonts w:cs="Times New Roman"/>
          </w:rPr>
          <w:delText xml:space="preserve"> with the introduction of dust</w:delText>
        </w:r>
      </w:del>
      <w:r w:rsidR="00281090" w:rsidRPr="003541FF">
        <w:rPr>
          <w:rFonts w:cs="Times New Roman"/>
        </w:rPr>
        <w:t xml:space="preserve">. </w:t>
      </w:r>
      <w:del w:id="377" w:author="Chris Richardson" w:date="2016-02-04T19:04:00Z">
        <w:r w:rsidR="00281090" w:rsidRPr="003541FF" w:rsidDel="00570C05">
          <w:rPr>
            <w:rFonts w:cs="Times New Roman"/>
          </w:rPr>
          <w:delText>Since dust is the primary for of heati</w:delText>
        </w:r>
        <w:r w:rsidR="0005097A" w:rsidDel="00570C05">
          <w:rPr>
            <w:rFonts w:cs="Times New Roman"/>
          </w:rPr>
          <w:delText>ng in this region, we expect oxygen</w:delText>
        </w:r>
        <w:r w:rsidR="00281090" w:rsidRPr="003541FF" w:rsidDel="00570C05">
          <w:rPr>
            <w:rFonts w:cs="Times New Roman"/>
          </w:rPr>
          <w:delText xml:space="preserve"> to be</w:delText>
        </w:r>
        <w:r w:rsidRPr="003541FF" w:rsidDel="00570C05">
          <w:rPr>
            <w:rFonts w:cs="Times New Roman"/>
          </w:rPr>
          <w:delText xml:space="preserve"> especially</w:delText>
        </w:r>
        <w:r w:rsidR="00281090" w:rsidRPr="003541FF" w:rsidDel="00570C05">
          <w:rPr>
            <w:rFonts w:cs="Times New Roman"/>
          </w:rPr>
          <w:delText xml:space="preserve"> sensitiv</w:delText>
        </w:r>
        <w:r w:rsidR="0005097A" w:rsidDel="00570C05">
          <w:rPr>
            <w:rFonts w:cs="Times New Roman"/>
          </w:rPr>
          <w:delText xml:space="preserve">e to dust. </w:delText>
        </w:r>
      </w:del>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278C1F5B"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00DE7E50">
        <w:rPr>
          <w:rFonts w:cs="Times New Roman"/>
        </w:rPr>
        <w:t xml:space="preserve"> with sulfur emission lines </w:t>
      </w:r>
      <w:r w:rsidR="00DE7E50" w:rsidRPr="003541FF">
        <w:rPr>
          <w:rFonts w:cs="Times New Roman"/>
        </w:rPr>
        <w:t>λ</w:t>
      </w:r>
      <w:r w:rsidR="00DE7E50">
        <w:rPr>
          <w:rFonts w:cs="Times New Roman"/>
        </w:rPr>
        <w:t xml:space="preserve">4078 and </w:t>
      </w:r>
      <w:r w:rsidR="00DE7E50" w:rsidRPr="003541FF">
        <w:rPr>
          <w:rFonts w:cs="Times New Roman"/>
        </w:rPr>
        <w:t>λ</w:t>
      </w:r>
      <w:r w:rsidR="00DE7E50">
        <w:rPr>
          <w:rFonts w:cs="Times New Roman"/>
        </w:rPr>
        <w:t>6720</w:t>
      </w:r>
      <w:r w:rsidR="007B46AB" w:rsidRPr="003541FF">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t>
      </w:r>
      <w:r w:rsidR="00DE7E50">
        <w:rPr>
          <w:rFonts w:cs="Times New Roman"/>
        </w:rPr>
        <w:t>with</w:t>
      </w:r>
      <w:r w:rsidR="00DE7E50" w:rsidRPr="003541FF">
        <w:rPr>
          <w:rFonts w:cs="Times New Roman"/>
        </w:rPr>
        <w:t xml:space="preserve"> </w:t>
      </w:r>
      <w:r w:rsidR="00D71EE4" w:rsidRPr="003541FF">
        <w:rPr>
          <w:rFonts w:cs="Times New Roman"/>
        </w:rPr>
        <w:t>dust introduc</w:t>
      </w:r>
      <w:r w:rsidR="00DE7E50">
        <w:rPr>
          <w:rFonts w:cs="Times New Roman"/>
        </w:rPr>
        <w:t>tion</w:t>
      </w:r>
      <w:r w:rsidR="00D71EE4" w:rsidRPr="003541FF">
        <w:rPr>
          <w:rFonts w:cs="Times New Roman"/>
        </w:rPr>
        <w:t xml:space="preserve">. [O II] λ3727 increases </w:t>
      </w:r>
      <w:r w:rsidR="00DE7E50">
        <w:rPr>
          <w:rFonts w:cs="Times New Roman"/>
        </w:rPr>
        <w:t>0.4</w:t>
      </w:r>
      <w:r w:rsidR="00D71EE4" w:rsidRPr="003541FF">
        <w:rPr>
          <w:rFonts w:cs="Times New Roman"/>
        </w:rPr>
        <w:t xml:space="preserve"> dex</w:t>
      </w:r>
      <w:r w:rsidR="00DE7E50">
        <w:rPr>
          <w:rFonts w:cs="Times New Roman"/>
        </w:rPr>
        <w:t xml:space="preserve">, while </w:t>
      </w:r>
      <w:r w:rsidR="00D71EE4" w:rsidRPr="003541FF">
        <w:rPr>
          <w:rFonts w:cs="Times New Roman"/>
        </w:rPr>
        <w:t xml:space="preserve">[O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29EBD65A"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Pr="003541FF">
        <w:rPr>
          <w:rFonts w:cs="Times New Roman"/>
        </w:rPr>
        <w:t xml:space="preserve">decreasing </w:t>
      </w:r>
      <w:r w:rsidR="00D32E6E" w:rsidRPr="003541FF">
        <w:rPr>
          <w:rFonts w:cs="Times New Roman"/>
        </w:rPr>
        <w:t xml:space="preserve">0.4 dex </w:t>
      </w:r>
      <w:r w:rsidRPr="003541FF">
        <w:rPr>
          <w:rFonts w:cs="Times New Roman"/>
        </w:rPr>
        <w:t>with the introduction of dust.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133558AC" w:rsidR="003541FF" w:rsidRPr="00D95307" w:rsidRDefault="00BE6E59" w:rsidP="003541FF">
      <w:pPr>
        <w:rPr>
          <w:rFonts w:cs="Times New Roman"/>
          <w:b/>
        </w:rPr>
      </w:pPr>
      <w:r w:rsidRPr="00BE6E59">
        <w:rPr>
          <w:rFonts w:cs="Times New Roman"/>
          <w:b/>
        </w:rPr>
        <w:t>5.1</w:t>
      </w:r>
      <w:r w:rsidR="003541FF" w:rsidRPr="00BE6E59">
        <w:rPr>
          <w:rFonts w:cs="Times New Roman"/>
          <w:b/>
        </w:rPr>
        <w:t xml:space="preserve"> </w:t>
      </w:r>
      <w:del w:id="378" w:author="Chris Richardson" w:date="2016-02-05T14:07:00Z">
        <w:r w:rsidR="003541FF" w:rsidRPr="00BE6E59" w:rsidDel="005C4152">
          <w:rPr>
            <w:rFonts w:cs="Times New Roman"/>
            <w:b/>
          </w:rPr>
          <w:delText xml:space="preserve">Implications </w:delText>
        </w:r>
      </w:del>
      <w:ins w:id="379" w:author="Chris Richardson" w:date="2016-02-05T14:07:00Z">
        <w:r w:rsidR="005C4152">
          <w:rPr>
            <w:rFonts w:cs="Times New Roman"/>
            <w:b/>
          </w:rPr>
          <w:t>C</w:t>
        </w:r>
      </w:ins>
      <w:ins w:id="380" w:author="Chris Richardson" w:date="2016-02-05T14:25:00Z">
        <w:r w:rsidR="00DB22F7">
          <w:rPr>
            <w:rFonts w:cs="Times New Roman"/>
            <w:b/>
          </w:rPr>
          <w:t>omparisons to</w:t>
        </w:r>
      </w:ins>
      <w:ins w:id="381" w:author="Chris Richardson" w:date="2016-02-05T14:07:00Z">
        <w:r w:rsidR="005C4152" w:rsidRPr="00BE6E59">
          <w:rPr>
            <w:rFonts w:cs="Times New Roman"/>
            <w:b/>
          </w:rPr>
          <w:t xml:space="preserve"> </w:t>
        </w:r>
      </w:ins>
      <w:del w:id="382" w:author="Chris Richardson" w:date="2016-02-05T14:25:00Z">
        <w:r w:rsidR="003541FF" w:rsidRPr="00BE6E59" w:rsidDel="00DB22F7">
          <w:rPr>
            <w:rFonts w:cs="Times New Roman"/>
            <w:b/>
          </w:rPr>
          <w:delText xml:space="preserve">on </w:delText>
        </w:r>
      </w:del>
      <w:r w:rsidR="00D95307">
        <w:rPr>
          <w:rFonts w:cs="Times New Roman"/>
          <w:b/>
        </w:rPr>
        <w:t>low-</w:t>
      </w:r>
      <w:r w:rsidR="00D95307">
        <w:rPr>
          <w:rFonts w:cs="Times New Roman"/>
          <w:b/>
          <w:i/>
        </w:rPr>
        <w:t xml:space="preserve">z </w:t>
      </w:r>
      <w:r w:rsidR="00D95307">
        <w:rPr>
          <w:rFonts w:cs="Times New Roman"/>
          <w:b/>
        </w:rPr>
        <w:t>galax</w:t>
      </w:r>
      <w:ins w:id="383" w:author="Chris Richardson" w:date="2016-02-05T14:25:00Z">
        <w:r w:rsidR="00DB22F7">
          <w:rPr>
            <w:rFonts w:cs="Times New Roman"/>
            <w:b/>
          </w:rPr>
          <w:t>y literature</w:t>
        </w:r>
      </w:ins>
      <w:del w:id="384" w:author="Chris Richardson" w:date="2016-02-05T14:25:00Z">
        <w:r w:rsidR="00D95307" w:rsidDel="00DB22F7">
          <w:rPr>
            <w:rFonts w:cs="Times New Roman"/>
            <w:b/>
          </w:rPr>
          <w:delText>ies</w:delText>
        </w:r>
      </w:del>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55D107C1"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ins w:id="385" w:author="Chris Richardson" w:date="2016-02-04T23:06:00Z">
        <w:r w:rsidR="00331271">
          <w:rPr>
            <w:rFonts w:cs="Times New Roman"/>
          </w:rPr>
          <w:t xml:space="preserve">, </w:t>
        </w:r>
      </w:ins>
      <w:ins w:id="386" w:author="Chris Richardson" w:date="2016-02-04T23:07:00Z">
        <w:r w:rsidR="00331271">
          <w:rPr>
            <w:rFonts w:cs="Times New Roman"/>
          </w:rPr>
          <w:t>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ins>
      <w:ins w:id="387" w:author="Chris Richardson" w:date="2016-02-04T23:08:00Z">
        <w:r w:rsidR="004C7B00">
          <w:rPr>
            <w:rFonts w:cs="Times New Roman"/>
          </w:rPr>
          <w:t xml:space="preserve"> increase roughly by a factor of 2.5,</w:t>
        </w:r>
      </w:ins>
      <w:ins w:id="388" w:author="Chris Richardson" w:date="2016-02-04T23:07:00Z">
        <w:r w:rsidR="00331271">
          <w:rPr>
            <w:rFonts w:cs="Times New Roman"/>
          </w:rPr>
          <w:t xml:space="preserve"> </w:t>
        </w:r>
      </w:ins>
      <w:ins w:id="389" w:author="Chris Richardson" w:date="2016-02-04T23:06:00Z">
        <w:r w:rsidR="00331271">
          <w:rPr>
            <w:rFonts w:cs="Times New Roman"/>
          </w:rPr>
          <w:t>cli</w:t>
        </w:r>
        <w:r w:rsidR="004C7B00">
          <w:rPr>
            <w:rFonts w:cs="Times New Roman"/>
          </w:rPr>
          <w:t>mb</w:t>
        </w:r>
      </w:ins>
      <w:ins w:id="390" w:author="Chris Richardson" w:date="2016-02-04T23:08:00Z">
        <w:r w:rsidR="004C7B00">
          <w:rPr>
            <w:rFonts w:cs="Times New Roman"/>
          </w:rPr>
          <w:t>ing</w:t>
        </w:r>
      </w:ins>
      <w:ins w:id="391" w:author="Chris Richardson" w:date="2016-02-04T23:06:00Z">
        <w:r w:rsidR="004C7B00">
          <w:rPr>
            <w:rFonts w:cs="Times New Roman"/>
          </w:rPr>
          <w:t xml:space="preserve"> to 1.0 and 1.1, respectively. </w:t>
        </w:r>
      </w:ins>
      <w:del w:id="392" w:author="Chris Richardson" w:date="2016-02-04T23:06:00Z">
        <w:r w:rsidR="00CC2FD6" w:rsidDel="00331271">
          <w:rPr>
            <w:rFonts w:cs="Times New Roman"/>
          </w:rPr>
          <w:delText xml:space="preserve">. The peak </w:delText>
        </w:r>
        <w:r w:rsidR="00CC2FD6" w:rsidRPr="003541FF" w:rsidDel="00331271">
          <w:rPr>
            <w:rFonts w:cs="Times New Roman"/>
          </w:rPr>
          <w:delText>log(W</w:delText>
        </w:r>
        <w:r w:rsidR="00424BE5" w:rsidDel="00331271">
          <w:rPr>
            <w:rFonts w:cs="Times New Roman"/>
            <w:vertAlign w:val="subscript"/>
          </w:rPr>
          <w:delText>[Ne V]</w:delText>
        </w:r>
        <w:r w:rsidR="00CC2FD6" w:rsidRPr="003541FF" w:rsidDel="00331271">
          <w:rPr>
            <w:rFonts w:cs="Times New Roman"/>
          </w:rPr>
          <w:delText xml:space="preserve">) </w:delText>
        </w:r>
        <w:r w:rsidR="00CC2FD6" w:rsidDel="00331271">
          <w:rPr>
            <w:rFonts w:cs="Times New Roman"/>
          </w:rPr>
          <w:delText xml:space="preserve">in our dusty, </w:delText>
        </w:r>
      </w:del>
      <w:del w:id="393" w:author="Chris Richardson" w:date="2016-02-04T23:07:00Z">
        <w:r w:rsidR="00CC2FD6" w:rsidDel="00331271">
          <w:rPr>
            <w:rFonts w:cs="Times New Roman"/>
          </w:rPr>
          <w:delText>high metallicity (</w:delText>
        </w:r>
        <w:r w:rsidR="00CC2FD6" w:rsidRPr="000A6EB6" w:rsidDel="00331271">
          <w:rPr>
            <w:rFonts w:cs="Times New Roman"/>
          </w:rPr>
          <w:delText xml:space="preserve">5.0 </w:delText>
        </w:r>
        <w:r w:rsidR="00CC2FD6" w:rsidRPr="000A6EB6" w:rsidDel="00331271">
          <w:rPr>
            <w:rFonts w:cs="Times New Roman"/>
            <w:i/>
          </w:rPr>
          <w:delText>Z</w:delText>
        </w:r>
        <w:r w:rsidR="00CC2FD6" w:rsidRPr="000A6EB6" w:rsidDel="00331271">
          <w:rPr>
            <w:rFonts w:ascii="Kaiti SC Black" w:hAnsi="Kaiti SC Black" w:cs="Kaiti SC Black"/>
            <w:vertAlign w:val="subscript"/>
          </w:rPr>
          <w:delText>⊙</w:delText>
        </w:r>
        <w:r w:rsidR="00CC2FD6" w:rsidDel="00331271">
          <w:rPr>
            <w:rFonts w:cs="Times New Roman"/>
          </w:rPr>
          <w:delText xml:space="preserve">) simulations </w:delText>
        </w:r>
        <w:r w:rsidR="00CC2FD6" w:rsidDel="004C7B00">
          <w:rPr>
            <w:rFonts w:cs="Times New Roman"/>
          </w:rPr>
          <w:delText>is</w:delText>
        </w:r>
      </w:del>
      <w:del w:id="394" w:author="Chris Richardson" w:date="2016-02-04T23:06:00Z">
        <w:r w:rsidR="00CC2FD6" w:rsidDel="00331271">
          <w:rPr>
            <w:rFonts w:cs="Times New Roman"/>
          </w:rPr>
          <w:delText xml:space="preserve"> 1.0 and 1.1 respectively</w:delText>
        </w:r>
      </w:del>
      <w:del w:id="395" w:author="Chris Richardson" w:date="2016-02-04T23:07:00Z">
        <w:r w:rsidR="00CC2FD6" w:rsidDel="004C7B00">
          <w:rPr>
            <w:rFonts w:cs="Times New Roman"/>
          </w:rPr>
          <w:delText>, clearly showing an increase (around 2.5 times stronger)</w:delText>
        </w:r>
      </w:del>
      <w:del w:id="396" w:author="Chris Richardson" w:date="2016-02-04T23:08:00Z">
        <w:r w:rsidR="00CC2FD6" w:rsidDel="004C7B00">
          <w:rPr>
            <w:rFonts w:cs="Times New Roman"/>
          </w:rPr>
          <w:delText xml:space="preserve"> in emission with increasing metallicity. </w:delText>
        </w:r>
      </w:del>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xml:space="preserve">. Thus, we agree with Satyapal et al.’s </w:t>
      </w:r>
      <w:del w:id="397" w:author="Chris Richardson" w:date="2016-02-04T23:09:00Z">
        <w:r w:rsidR="004909AF" w:rsidDel="008C6698">
          <w:rPr>
            <w:rFonts w:cs="Times New Roman"/>
          </w:rPr>
          <w:delText xml:space="preserve">suggestion </w:delText>
        </w:r>
      </w:del>
      <w:ins w:id="398" w:author="Chris Richardson" w:date="2016-02-04T23:09:00Z">
        <w:r w:rsidR="008C6698">
          <w:rPr>
            <w:rFonts w:cs="Times New Roman"/>
          </w:rPr>
          <w:t xml:space="preserve">conclusion </w:t>
        </w:r>
      </w:ins>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3B4A57F1"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w:t>
      </w:r>
      <w:ins w:id="399" w:author="Chris Richardson" w:date="2016-02-04T23:11:00Z">
        <w:r w:rsidR="00814D58">
          <w:rPr>
            <w:rFonts w:cs="Times New Roman"/>
          </w:rPr>
          <w:t>under physical conditions present</w:t>
        </w:r>
      </w:ins>
      <w:del w:id="400" w:author="Chris Richardson" w:date="2016-02-04T23:11:00Z">
        <w:r w:rsidR="004909AF" w:rsidDel="00814D58">
          <w:rPr>
            <w:rFonts w:cs="Times New Roman"/>
          </w:rPr>
          <w:delText>in</w:delText>
        </w:r>
      </w:del>
      <w:r w:rsidR="004909AF">
        <w:rPr>
          <w:rFonts w:cs="Times New Roman"/>
        </w:rPr>
        <w:t xml:space="preserve"> </w:t>
      </w:r>
      <w:ins w:id="401" w:author="Chris Richardson" w:date="2016-02-04T23:11:00Z">
        <w:r w:rsidR="00814D58">
          <w:rPr>
            <w:rFonts w:cs="Times New Roman"/>
          </w:rPr>
          <w:t xml:space="preserve">a </w:t>
        </w:r>
      </w:ins>
      <w:del w:id="402" w:author="Chris Richardson" w:date="2016-02-04T23:11:00Z">
        <w:r w:rsidR="004909AF" w:rsidDel="00814D58">
          <w:rPr>
            <w:rFonts w:cs="Times New Roman"/>
          </w:rPr>
          <w:delText xml:space="preserve">the </w:delText>
        </w:r>
      </w:del>
      <w:r w:rsidR="004909AF">
        <w:rPr>
          <w:rFonts w:cs="Times New Roman"/>
        </w:rPr>
        <w:t>higher</w:t>
      </w:r>
      <w:ins w:id="403" w:author="Chris Richardson" w:date="2016-02-04T23:11:00Z">
        <w:r w:rsidR="00814D58">
          <w:rPr>
            <w:rFonts w:cs="Times New Roman"/>
          </w:rPr>
          <w:t>-</w:t>
        </w:r>
        <w:r w:rsidR="00814D58" w:rsidRPr="00814D58">
          <w:rPr>
            <w:rFonts w:cs="Times New Roman"/>
            <w:i/>
            <w:rPrChange w:id="404" w:author="Chris Richardson" w:date="2016-02-04T23:11:00Z">
              <w:rPr>
                <w:rFonts w:cs="Times New Roman"/>
              </w:rPr>
            </w:rPrChange>
          </w:rPr>
          <w:t>z</w:t>
        </w:r>
      </w:ins>
      <w:del w:id="405" w:author="Chris Richardson" w:date="2016-02-04T23:11:00Z">
        <w:r w:rsidR="004909AF" w:rsidDel="00814D58">
          <w:rPr>
            <w:rFonts w:cs="Times New Roman"/>
          </w:rPr>
          <w:delText xml:space="preserve"> redshift range</w:delText>
        </w:r>
      </w:del>
      <w:r w:rsidR="004909AF">
        <w:rPr>
          <w:rFonts w:cs="Times New Roman"/>
        </w:rPr>
        <w:t xml:space="preserve">. </w:t>
      </w:r>
      <w:ins w:id="406" w:author="Chris Richardson" w:date="2016-02-04T23:11:00Z">
        <w:r w:rsidR="00814D58" w:rsidRPr="00814D58">
          <w:rPr>
            <w:rFonts w:cs="Times New Roman"/>
            <w:highlight w:val="yellow"/>
            <w:rPrChange w:id="407" w:author="Chris Richardson" w:date="2016-02-04T23:11:00Z">
              <w:rPr>
                <w:rFonts w:cs="Times New Roman"/>
              </w:rPr>
            </w:rPrChange>
          </w:rPr>
          <w:t>[THIS LAST SENTECNCE SEEMS TO HANG HERE]</w:t>
        </w:r>
      </w:ins>
    </w:p>
    <w:p w14:paraId="1BF8E89A" w14:textId="77777777" w:rsidR="00CC2FD6" w:rsidRDefault="00CC2FD6" w:rsidP="003541FF">
      <w:pPr>
        <w:rPr>
          <w:rFonts w:cs="Times New Roman"/>
        </w:rPr>
      </w:pPr>
    </w:p>
    <w:p w14:paraId="3C53A9F0" w14:textId="548279F3"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del w:id="408" w:author="Chris Richardson" w:date="2016-02-04T23:12:00Z">
        <w:r w:rsidR="00284FF2" w:rsidDel="00814D58">
          <w:rPr>
            <w:rFonts w:eastAsia="Symbol" w:cs="Times New Roman"/>
            <w:color w:val="000000"/>
          </w:rPr>
          <w:delText xml:space="preserve">range </w:delText>
        </w:r>
      </w:del>
      <w:ins w:id="409" w:author="Chris Richardson" w:date="2016-02-04T23:12:00Z">
        <w:r w:rsidR="00814D58">
          <w:rPr>
            <w:rFonts w:eastAsia="Symbol" w:cs="Times New Roman"/>
            <w:color w:val="000000"/>
          </w:rPr>
          <w:t xml:space="preserve">vary </w:t>
        </w:r>
      </w:ins>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ins w:id="410" w:author="Chris Richardson" w:date="2016-02-04T23:12:00Z">
        <w:r w:rsidR="00814D58">
          <w:rPr>
            <w:rFonts w:cs="Times New Roman"/>
          </w:rPr>
          <w:t>,</w:t>
        </w:r>
      </w:ins>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6C9BDCE5"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del w:id="411" w:author="Chris Richardson" w:date="2016-02-05T14:07:00Z">
        <w:r w:rsidRPr="00BE6E59" w:rsidDel="005C4152">
          <w:rPr>
            <w:rFonts w:cs="Times New Roman"/>
            <w:b/>
          </w:rPr>
          <w:delText xml:space="preserve">Implications </w:delText>
        </w:r>
      </w:del>
      <w:ins w:id="412" w:author="Chris Richardson" w:date="2016-02-05T14:25:00Z">
        <w:r w:rsidR="00DB22F7">
          <w:rPr>
            <w:rFonts w:cs="Times New Roman"/>
            <w:b/>
          </w:rPr>
          <w:t>Comparisons to</w:t>
        </w:r>
      </w:ins>
      <w:ins w:id="413" w:author="Chris Richardson" w:date="2016-02-05T14:07:00Z">
        <w:r w:rsidR="005C4152" w:rsidRPr="00BE6E59">
          <w:rPr>
            <w:rFonts w:cs="Times New Roman"/>
            <w:b/>
          </w:rPr>
          <w:t xml:space="preserve"> </w:t>
        </w:r>
      </w:ins>
      <w:del w:id="414" w:author="Chris Richardson" w:date="2016-02-05T14:25:00Z">
        <w:r w:rsidRPr="00BE6E59" w:rsidDel="00DB22F7">
          <w:rPr>
            <w:rFonts w:cs="Times New Roman"/>
            <w:b/>
          </w:rPr>
          <w:delText xml:space="preserve">on </w:delText>
        </w:r>
      </w:del>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ins w:id="415" w:author="Chris Richardson" w:date="2016-02-05T14:26:00Z">
        <w:r w:rsidR="00DB22F7">
          <w:rPr>
            <w:rFonts w:cs="Times New Roman"/>
            <w:b/>
          </w:rPr>
          <w:t>y literature</w:t>
        </w:r>
      </w:ins>
      <w:del w:id="416" w:author="Chris Richardson" w:date="2016-02-05T14:26:00Z">
        <w:r w:rsidRPr="00BE6E59" w:rsidDel="00DB22F7">
          <w:rPr>
            <w:rFonts w:cs="Times New Roman"/>
            <w:b/>
          </w:rPr>
          <w:delText>ies</w:delText>
        </w:r>
      </w:del>
    </w:p>
    <w:p w14:paraId="10B7DE59" w14:textId="77777777" w:rsidR="003541FF" w:rsidRDefault="003541FF" w:rsidP="003541FF">
      <w:pPr>
        <w:ind w:left="720" w:hanging="720"/>
        <w:rPr>
          <w:rFonts w:cs="Times New Roman"/>
          <w:b/>
        </w:rPr>
      </w:pPr>
    </w:p>
    <w:p w14:paraId="1FD64756" w14:textId="46E826D9"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w:t>
      </w:r>
      <w:ins w:id="417" w:author="Chris Richardson" w:date="2016-02-04T23:14:00Z">
        <w:r w:rsidR="00C75BD3">
          <w:rPr>
            <w:rFonts w:cs="Times New Roman"/>
          </w:rPr>
          <w:t xml:space="preserve"> et al. </w:t>
        </w:r>
      </w:ins>
      <w:del w:id="418" w:author="Chris Richardson" w:date="2016-02-04T23:14:00Z">
        <w:r w:rsidRPr="00E24A5A" w:rsidDel="00C75BD3">
          <w:rPr>
            <w:rFonts w:cs="Times New Roman"/>
          </w:rPr>
          <w:delText xml:space="preserve">, Brinchmann, and Rahmati </w:delText>
        </w:r>
      </w:del>
      <w:r w:rsidRPr="00E24A5A">
        <w:rPr>
          <w:rFonts w:cs="Times New Roman"/>
        </w:rPr>
        <w:t>2014).</w:t>
      </w:r>
    </w:p>
    <w:p w14:paraId="49C799AC" w14:textId="3AC20C31" w:rsidR="004552B1" w:rsidRPr="00E24A5A" w:rsidRDefault="004552B1" w:rsidP="00E24A5A">
      <w:pPr>
        <w:rPr>
          <w:rFonts w:cs="Times New Roman"/>
        </w:rPr>
      </w:pPr>
    </w:p>
    <w:p w14:paraId="7029FD3F" w14:textId="6A2A1015"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ins w:id="419" w:author="Chris Richardson" w:date="2016-02-05T14:00:00Z">
        <w:r w:rsidR="00573F2A">
          <w:rPr>
            <w:rFonts w:eastAsia="Times New Roman" w:cs="Times New Roman"/>
            <w:color w:val="000000"/>
          </w:rPr>
          <w:t>L</w:t>
        </w:r>
      </w:ins>
      <w:del w:id="420" w:author="Chris Richardson" w:date="2016-02-05T14:00:00Z">
        <w:r w:rsidDel="00573F2A">
          <w:rPr>
            <w:rFonts w:eastAsia="Times New Roman" w:cs="Times New Roman"/>
            <w:color w:val="000000"/>
          </w:rPr>
          <w:delText>l</w:delText>
        </w:r>
      </w:del>
      <w:r w:rsidRPr="006B5576">
        <w:rPr>
          <w:rFonts w:eastAsia="Times New Roman" w:cs="Times New Roman"/>
          <w:color w:val="000000"/>
        </w:rPr>
        <w:t>yman break galaxies with high [O III] / Hβ ratios</w:t>
      </w:r>
      <w:r>
        <w:rPr>
          <w:rFonts w:eastAsia="Times New Roman" w:cs="Times New Roman"/>
          <w:color w:val="000000"/>
        </w:rPr>
        <w:t xml:space="preserve"> around z ~ 2.3</w:t>
      </w:r>
      <w:ins w:id="421" w:author="Chris Richardson" w:date="2016-02-05T14:01:00Z">
        <w:r w:rsidR="00573F2A">
          <w:rPr>
            <w:rFonts w:eastAsia="Times New Roman" w:cs="Times New Roman"/>
            <w:color w:val="000000"/>
          </w:rPr>
          <w:t xml:space="preserve">, which is consistent with </w:t>
        </w:r>
      </w:ins>
      <w:del w:id="422" w:author="Chris Richardson" w:date="2016-02-05T14:01:00Z">
        <w:r w:rsidDel="00573F2A">
          <w:rPr>
            <w:rFonts w:eastAsia="Times New Roman" w:cs="Times New Roman"/>
            <w:color w:val="000000"/>
          </w:rPr>
          <w:delText xml:space="preserve">. </w:delText>
        </w:r>
      </w:del>
      <w:r w:rsidR="002F5EA1">
        <w:rPr>
          <w:rFonts w:eastAsia="Times New Roman" w:cs="Times New Roman"/>
          <w:color w:val="000000"/>
        </w:rPr>
        <w:t xml:space="preserve">Kewley et al.’s (2013) cosmic BPT diagram </w:t>
      </w:r>
      <w:ins w:id="423" w:author="Chris Richardson" w:date="2016-02-05T14:01:00Z">
        <w:r w:rsidR="00573F2A">
          <w:rPr>
            <w:rFonts w:eastAsia="Times New Roman" w:cs="Times New Roman"/>
            <w:color w:val="000000"/>
          </w:rPr>
          <w:t xml:space="preserve">that </w:t>
        </w:r>
      </w:ins>
      <w:r w:rsidR="002F5EA1">
        <w:rPr>
          <w:rFonts w:eastAsia="Times New Roman" w:cs="Times New Roman"/>
          <w:color w:val="000000"/>
        </w:rPr>
        <w:t>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metallicity (emission at</w:t>
      </w:r>
      <w:del w:id="424" w:author="Chris Richardson" w:date="2016-02-05T14:05:00Z">
        <w:r w:rsidDel="005C4152">
          <w:rPr>
            <w:rFonts w:eastAsia="Symbol" w:cs="Times New Roman"/>
            <w:color w:val="000000"/>
          </w:rPr>
          <w:delText xml:space="preserve"> to</w:delText>
        </w:r>
      </w:del>
      <w:r>
        <w:rPr>
          <w:rFonts w:eastAsia="Symbol" w:cs="Times New Roman"/>
          <w:color w:val="000000"/>
        </w:rPr>
        <w:t xml:space="preserve">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w:t>
      </w:r>
      <w:ins w:id="425" w:author="Chris Richardson" w:date="2016-02-05T14:05:00Z">
        <w:r w:rsidR="005C4152">
          <w:rPr>
            <w:rFonts w:cs="Times New Roman"/>
          </w:rPr>
          <w:t xml:space="preserve"> </w:t>
        </w:r>
        <w:r w:rsidR="005C4152" w:rsidRPr="005C4152">
          <w:rPr>
            <w:rFonts w:cs="Times New Roman"/>
            <w:highlight w:val="yellow"/>
            <w:rPrChange w:id="426" w:author="Chris Richardson" w:date="2016-02-05T14:06:00Z">
              <w:rPr>
                <w:rFonts w:cs="Times New Roman"/>
              </w:rPr>
            </w:rPrChange>
          </w:rPr>
          <w:t>[FIGURE 5b SEEMS TO DISAGREE WITH THIS. WHICH ONE IS CORRECT?]</w:t>
        </w:r>
      </w:ins>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ins w:id="427" w:author="Chris Richardson" w:date="2016-02-05T14:06:00Z">
        <w:r w:rsidR="005C4152" w:rsidRPr="005C4152">
          <w:rPr>
            <w:rFonts w:cs="Times New Roman"/>
            <w:highlight w:val="yellow"/>
            <w:rPrChange w:id="428" w:author="Chris Richardson" w:date="2016-02-05T14:06:00Z">
              <w:rPr>
                <w:rFonts w:cs="Times New Roman"/>
              </w:rPr>
            </w:rPrChange>
          </w:rPr>
          <w:t>[FIGURE 7</w:t>
        </w:r>
        <w:r w:rsidR="005C4152" w:rsidRPr="005C4152">
          <w:rPr>
            <w:rFonts w:cs="Times New Roman"/>
            <w:highlight w:val="yellow"/>
            <w:rPrChange w:id="429" w:author="Chris Richardson" w:date="2016-02-05T14:06:00Z">
              <w:rPr>
                <w:rFonts w:cs="Times New Roman"/>
              </w:rPr>
            </w:rPrChange>
          </w:rPr>
          <w:t>b SEEMS TO DISAGREE WITH THIS. WHICH ONE IS CORRECT?]</w:t>
        </w:r>
      </w:ins>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4F66ABA0"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ins w:id="430" w:author="Chris Richardson" w:date="2016-02-05T14:19:00Z">
        <w:r w:rsidR="007D577A">
          <w:rPr>
            <w:rFonts w:eastAsia="Times New Roman" w:cs="Times New Roman"/>
            <w:shd w:val="clear" w:color="auto" w:fill="FFFFFF"/>
          </w:rPr>
          <w:t xml:space="preserve"> </w:t>
        </w:r>
        <w:r w:rsidR="007D577A" w:rsidRPr="007D577A">
          <w:rPr>
            <w:rFonts w:eastAsia="Times New Roman" w:cs="Times New Roman"/>
            <w:highlight w:val="yellow"/>
            <w:shd w:val="clear" w:color="auto" w:fill="FFFFFF"/>
            <w:rPrChange w:id="431" w:author="Chris Richardson" w:date="2016-02-05T14:19:00Z">
              <w:rPr>
                <w:rFonts w:eastAsia="Times New Roman" w:cs="Times New Roman"/>
                <w:shd w:val="clear" w:color="auto" w:fill="FFFFFF"/>
              </w:rPr>
            </w:rPrChange>
          </w:rPr>
          <w:t>[TABLE 2 DISAGREES WITH THIS VALUE]</w:t>
        </w:r>
      </w:ins>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ins w:id="432" w:author="Chris Richardson" w:date="2016-02-05T14:08:00Z">
        <w:r w:rsidR="007C1982">
          <w:rPr>
            <w:rFonts w:cs="Times New Roman"/>
            <w:vertAlign w:val="subscript"/>
          </w:rPr>
          <w:t>]</w:t>
        </w:r>
      </w:ins>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C</w:t>
      </w:r>
      <w:ins w:id="433" w:author="Chris Richardson" w:date="2016-02-05T14:20:00Z">
        <w:r w:rsidR="007D577A">
          <w:t> </w:t>
        </w:r>
      </w:ins>
      <w:del w:id="434" w:author="Chris Richardson" w:date="2016-02-05T14:20:00Z">
        <w:r w:rsidR="00ED7CBB" w:rsidDel="007D577A">
          <w:rPr>
            <w:rFonts w:cs="Times New Roman"/>
          </w:rPr>
          <w:delText xml:space="preserve"> </w:delText>
        </w:r>
      </w:del>
      <w:r w:rsidR="00ED7CBB">
        <w:rPr>
          <w:rFonts w:cs="Times New Roman"/>
        </w:rPr>
        <w:t xml:space="preserve">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λ1240, N</w:t>
      </w:r>
      <w:ins w:id="435" w:author="Chris Richardson" w:date="2016-02-05T14:20:00Z">
        <w:r w:rsidR="007D577A">
          <w:rPr>
            <w:rFonts w:eastAsia="Symbol" w:cs="Times New Roman"/>
            <w:color w:val="000000"/>
          </w:rPr>
          <w:t> </w:t>
        </w:r>
      </w:ins>
      <w:del w:id="436" w:author="Chris Richardson" w:date="2016-02-05T14:20:00Z">
        <w:r w:rsidR="00ED7CBB" w:rsidRPr="003541FF" w:rsidDel="007D577A">
          <w:rPr>
            <w:rFonts w:eastAsia="Symbol" w:cs="Times New Roman"/>
            <w:color w:val="000000"/>
          </w:rPr>
          <w:delText xml:space="preserve"> </w:delText>
        </w:r>
      </w:del>
      <w:r w:rsidR="00ED7CBB" w:rsidRPr="003541FF">
        <w:rPr>
          <w:rFonts w:eastAsia="Symbol" w:cs="Times New Roman"/>
          <w:color w:val="000000"/>
        </w:rPr>
        <w:t xml:space="preserve">IV] λ1487, C IV λ1549, He II λ1640, </w:t>
      </w:r>
      <w:r w:rsidR="00ED7CBB" w:rsidRPr="003541FF">
        <w:rPr>
          <w:rFonts w:cs="Times New Roman"/>
        </w:rPr>
        <w:t xml:space="preserve">O III] </w:t>
      </w:r>
      <w:r w:rsidR="00ED7CBB" w:rsidRPr="003541FF">
        <w:rPr>
          <w:rFonts w:eastAsia="Symbol" w:cs="Times New Roman"/>
          <w:color w:val="000000"/>
        </w:rPr>
        <w:t>λλ1661,</w:t>
      </w:r>
      <w:del w:id="437" w:author="Chris Richardson" w:date="2016-02-05T14:20:00Z">
        <w:r w:rsidR="00ED7CBB" w:rsidRPr="003541FF" w:rsidDel="007D577A">
          <w:rPr>
            <w:rFonts w:eastAsia="Symbol" w:cs="Times New Roman"/>
            <w:color w:val="000000"/>
          </w:rPr>
          <w:delText xml:space="preserve"> </w:delText>
        </w:r>
      </w:del>
      <w:r w:rsidR="00ED7CBB" w:rsidRPr="003541FF">
        <w:rPr>
          <w:rFonts w:eastAsia="Symbol" w:cs="Times New Roman"/>
          <w:color w:val="000000"/>
        </w:rPr>
        <w:t xml:space="preserve">1666, N III] λ1750, </w:t>
      </w:r>
      <w:r w:rsidR="00ED7CBB">
        <w:rPr>
          <w:rFonts w:eastAsia="Symbol" w:cs="Times New Roman"/>
          <w:color w:val="000000"/>
        </w:rPr>
        <w:t xml:space="preserve">and </w:t>
      </w:r>
      <w:r w:rsidR="00ED7CBB" w:rsidRPr="003541FF">
        <w:rPr>
          <w:rFonts w:eastAsia="Symbol" w:cs="Times New Roman"/>
          <w:color w:val="000000"/>
        </w:rPr>
        <w:t>[Si III] λ</w:t>
      </w:r>
      <w:ins w:id="438" w:author="Chris Richardson" w:date="2016-02-05T14:20:00Z">
        <w:r w:rsidR="007D577A" w:rsidRPr="003541FF">
          <w:rPr>
            <w:rFonts w:eastAsia="Symbol" w:cs="Times New Roman"/>
            <w:color w:val="000000"/>
          </w:rPr>
          <w:t>λ</w:t>
        </w:r>
      </w:ins>
      <w:r w:rsidR="00ED7CBB" w:rsidRPr="003541FF">
        <w:rPr>
          <w:rFonts w:eastAsia="Symbol" w:cs="Times New Roman"/>
          <w:color w:val="000000"/>
        </w:rPr>
        <w:t xml:space="preserve">1883, </w:t>
      </w:r>
      <w:del w:id="439" w:author="Chris Richardson" w:date="2016-02-05T14:20:00Z">
        <w:r w:rsidR="00ED7CBB" w:rsidRPr="003541FF" w:rsidDel="007D577A">
          <w:rPr>
            <w:rFonts w:eastAsia="Symbol" w:cs="Times New Roman"/>
            <w:color w:val="000000"/>
          </w:rPr>
          <w:delText>λ</w:delText>
        </w:r>
      </w:del>
      <w:r w:rsidR="00ED7CBB" w:rsidRPr="003541FF">
        <w:rPr>
          <w:rFonts w:eastAsia="Symbol" w:cs="Times New Roman"/>
          <w:color w:val="000000"/>
        </w:rPr>
        <w:t>1892</w:t>
      </w:r>
      <w:r w:rsidR="00ED7CBB">
        <w:rPr>
          <w:rFonts w:eastAsia="Symbol" w:cs="Times New Roman"/>
          <w:color w:val="000000"/>
        </w:rPr>
        <w:t xml:space="preserve">. These values can all be compared to our simulations in Table 2. </w:t>
      </w:r>
      <w:r w:rsidR="00F87F55">
        <w:rPr>
          <w:rFonts w:eastAsia="Symbol" w:cs="Times New Roman"/>
          <w:color w:val="000000"/>
        </w:rPr>
        <w:t xml:space="preserve">Overall, our </w:t>
      </w:r>
      <w:ins w:id="440" w:author="Chris Richardson" w:date="2016-02-05T14:16:00Z">
        <w:r w:rsidR="00755FB7">
          <w:rPr>
            <w:rFonts w:eastAsia="Symbol" w:cs="Times New Roman"/>
            <w:color w:val="000000"/>
          </w:rPr>
          <w:t xml:space="preserve">peak </w:t>
        </w:r>
      </w:ins>
      <w:r w:rsidR="00F87F55">
        <w:rPr>
          <w:rFonts w:eastAsia="Symbol" w:cs="Times New Roman"/>
          <w:color w:val="000000"/>
        </w:rPr>
        <w:t xml:space="preserve">values for the dust-free simulations for these emission lines range from 1 &lt; </w:t>
      </w:r>
      <w:del w:id="441" w:author="Chris Richardson" w:date="2016-02-05T14:16:00Z">
        <w:r w:rsidR="00F87F55" w:rsidDel="00755FB7">
          <w:rPr>
            <w:rFonts w:eastAsia="Symbol" w:cs="Times New Roman"/>
            <w:color w:val="000000"/>
          </w:rPr>
          <w:delText xml:space="preserve">peak </w:delText>
        </w:r>
      </w:del>
      <w:r w:rsidR="00F87F55">
        <w:rPr>
          <w:rFonts w:eastAsia="Symbol" w:cs="Times New Roman"/>
          <w:color w:val="000000"/>
        </w:rPr>
        <w:t>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ins w:id="442" w:author="Chris Richardson" w:date="2016-02-05T14:22:00Z">
        <w:r w:rsidR="00CB79CB" w:rsidRPr="0027602E">
          <w:rPr>
            <w:rFonts w:eastAsia="Times New Roman" w:cs="Times New Roman"/>
            <w:highlight w:val="yellow"/>
            <w:shd w:val="clear" w:color="auto" w:fill="FFFFFF"/>
          </w:rPr>
          <w:t>[</w:t>
        </w:r>
        <w:r w:rsidR="00CB79CB">
          <w:rPr>
            <w:rFonts w:eastAsia="Times New Roman" w:cs="Times New Roman"/>
            <w:highlight w:val="yellow"/>
            <w:shd w:val="clear" w:color="auto" w:fill="FFFFFF"/>
          </w:rPr>
          <w:t>YOU SHOULD DOUBLE CHECK THE LITERATURE VALUES IN THE TABLE 2, SOME OF THEM ARE WAY TOO HIGH.</w:t>
        </w:r>
        <w:r w:rsidR="00CB79CB" w:rsidRPr="0027602E">
          <w:rPr>
            <w:rFonts w:eastAsia="Times New Roman" w:cs="Times New Roman"/>
            <w:highlight w:val="yellow"/>
            <w:shd w:val="clear" w:color="auto" w:fill="FFFFFF"/>
          </w:rPr>
          <w:t>]</w:t>
        </w:r>
      </w:ins>
    </w:p>
    <w:p w14:paraId="222199B9" w14:textId="77777777" w:rsidR="00F87F55" w:rsidRDefault="00F87F55" w:rsidP="00E24A5A">
      <w:pPr>
        <w:tabs>
          <w:tab w:val="left" w:pos="480"/>
        </w:tabs>
        <w:rPr>
          <w:rFonts w:eastAsia="Times New Roman" w:cs="Times New Roman"/>
          <w:shd w:val="clear" w:color="auto" w:fill="FFFFFF"/>
        </w:rPr>
      </w:pPr>
    </w:p>
    <w:p w14:paraId="75119F3F" w14:textId="6F9532BE"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del w:id="443" w:author="Chris Richardson" w:date="2016-02-05T14:24:00Z">
        <w:r w:rsidRPr="00E67F8E" w:rsidDel="00841E8A">
          <w:rPr>
            <w:rFonts w:cs="Times New Roman"/>
            <w:vertAlign w:val="subscript"/>
          </w:rPr>
          <w:delText>λ</w:delText>
        </w:r>
      </w:del>
      <w:ins w:id="444" w:author="Chris Richardson" w:date="2016-02-05T14:24:00Z">
        <w:r w:rsidR="00841E8A" w:rsidRPr="00841E8A">
          <w:rPr>
            <w:rFonts w:cs="Times New Roman"/>
            <w:vertAlign w:val="subscript"/>
            <w:rPrChange w:id="445" w:author="Chris Richardson" w:date="2016-02-05T14:24:00Z">
              <w:rPr>
                <w:rFonts w:cs="Times New Roman"/>
              </w:rPr>
            </w:rPrChange>
          </w:rPr>
          <w:t>O III]</w:t>
        </w:r>
      </w:ins>
      <w:r w:rsidRPr="00E67F8E">
        <w:rPr>
          <w:rFonts w:cs="Times New Roman"/>
        </w:rPr>
        <w:t>)</w:t>
      </w:r>
      <w:r w:rsidRPr="00E67F8E">
        <w:rPr>
          <w:rFonts w:eastAsia="Symbol" w:cs="Times New Roman"/>
          <w:color w:val="000000"/>
        </w:rPr>
        <w:t xml:space="preserve"> </w:t>
      </w:r>
      <w:ins w:id="446" w:author="Chris Richardson" w:date="2016-02-05T14:24:00Z">
        <w:r w:rsidR="00841E8A">
          <w:rPr>
            <w:rFonts w:eastAsia="Symbol" w:cs="Times New Roman"/>
            <w:color w:val="000000"/>
          </w:rPr>
          <w:t xml:space="preserve">= </w:t>
        </w:r>
      </w:ins>
      <w:r w:rsidRPr="00E67F8E">
        <w:rPr>
          <w:rFonts w:eastAsia="Symbol" w:cs="Times New Roman"/>
          <w:color w:val="000000"/>
        </w:rPr>
        <w:t xml:space="preserve">2.2 and </w:t>
      </w:r>
      <w:ins w:id="447" w:author="Chris Richardson" w:date="2016-02-05T14:24:00Z">
        <w:r w:rsidR="00841E8A" w:rsidRPr="00E67F8E">
          <w:rPr>
            <w:rFonts w:cs="Times New Roman"/>
          </w:rPr>
          <w:t>log(W</w:t>
        </w:r>
        <w:r w:rsidR="00841E8A">
          <w:rPr>
            <w:rFonts w:cs="Times New Roman"/>
            <w:vertAlign w:val="subscript"/>
          </w:rPr>
          <w:t>C</w:t>
        </w:r>
        <w:r w:rsidR="00841E8A" w:rsidRPr="0027602E">
          <w:rPr>
            <w:rFonts w:cs="Times New Roman"/>
            <w:vertAlign w:val="subscript"/>
          </w:rPr>
          <w:t xml:space="preserve"> III]</w:t>
        </w:r>
        <w:r w:rsidR="00841E8A" w:rsidRPr="00E67F8E">
          <w:rPr>
            <w:rFonts w:cs="Times New Roman"/>
          </w:rPr>
          <w:t>)</w:t>
        </w:r>
        <w:r w:rsidR="00841E8A">
          <w:rPr>
            <w:rFonts w:cs="Times New Roman"/>
          </w:rPr>
          <w:t xml:space="preserve"> = </w:t>
        </w:r>
      </w:ins>
      <w:r w:rsidRPr="00E67F8E">
        <w:rPr>
          <w:rFonts w:eastAsia="Symbol" w:cs="Times New Roman"/>
          <w:color w:val="000000"/>
        </w:rPr>
        <w:t>3.0</w:t>
      </w:r>
      <w:del w:id="448" w:author="Chris Richardson" w:date="2016-02-05T14:24:00Z">
        <w:r w:rsidRPr="00E67F8E" w:rsidDel="00841E8A">
          <w:rPr>
            <w:rFonts w:eastAsia="Symbol" w:cs="Times New Roman"/>
            <w:color w:val="000000"/>
          </w:rPr>
          <w:delText xml:space="preserve"> respectively</w:delText>
        </w:r>
      </w:del>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ins w:id="449" w:author="Chris Richardson" w:date="2016-02-05T14:26:00Z">
        <w:r w:rsidR="00CA4D0E">
          <w:rPr>
            <w:rFonts w:eastAsia="Symbol" w:cs="Times New Roman"/>
            <w:color w:val="000000"/>
          </w:rPr>
          <w:t>log(</w:t>
        </w:r>
      </w:ins>
      <w:r w:rsidR="00E67F8E" w:rsidRPr="00E67F8E">
        <w:rPr>
          <w:rFonts w:eastAsia="Symbol" w:cs="Times New Roman"/>
          <w:i/>
          <w:color w:val="000000"/>
        </w:rPr>
        <w:t>U</w:t>
      </w:r>
      <w:del w:id="450" w:author="Chris Richardson" w:date="2016-02-05T14:27:00Z">
        <w:r w:rsidR="00E67F8E" w:rsidRPr="00E67F8E" w:rsidDel="00CA4D0E">
          <w:rPr>
            <w:rFonts w:eastAsia="Symbol" w:cs="Times New Roman"/>
            <w:color w:val="000000"/>
          </w:rPr>
          <w:delText xml:space="preserve"> </w:delText>
        </w:r>
      </w:del>
      <w:ins w:id="451" w:author="Chris Richardson" w:date="2016-02-05T14:27:00Z">
        <w:r w:rsidR="00CA4D0E">
          <w:rPr>
            <w:rFonts w:eastAsia="Symbol" w:cs="Times New Roman"/>
            <w:color w:val="000000"/>
          </w:rPr>
          <w:t xml:space="preserve">) </w:t>
        </w:r>
      </w:ins>
      <w:r w:rsidR="00E67F8E" w:rsidRPr="00E67F8E">
        <w:rPr>
          <w:rFonts w:eastAsia="ＭＳ ゴシック" w:cs="Times New Roman"/>
          <w:color w:val="000000"/>
        </w:rPr>
        <w:t>≈</w:t>
      </w:r>
      <w:ins w:id="452" w:author="Chris Richardson" w:date="2016-02-05T14:25:00Z">
        <w:r w:rsidR="00767F2E">
          <w:rPr>
            <w:rFonts w:eastAsia="ＭＳ ゴシック" w:cs="Times New Roman"/>
            <w:color w:val="000000"/>
          </w:rPr>
          <w:t xml:space="preserve"> </w:t>
        </w:r>
      </w:ins>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71AA50A5"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ins w:id="453" w:author="Chris Richardson" w:date="2016-02-05T14:28:00Z">
        <w:r w:rsidR="00CA4D0E" w:rsidRPr="00CA4D0E">
          <w:rPr>
            <w:rFonts w:eastAsia="Symbol" w:cs="Times New Roman"/>
            <w:color w:val="000000"/>
            <w:highlight w:val="yellow"/>
            <w:rPrChange w:id="454" w:author="Chris Richardson" w:date="2016-02-05T14:29:00Z">
              <w:rPr>
                <w:rFonts w:eastAsia="Symbol" w:cs="Times New Roman"/>
                <w:color w:val="000000"/>
              </w:rPr>
            </w:rPrChange>
          </w:rPr>
          <w:t>[HOW DOES OUR VALUE COMPARE TO THEIRS?]</w:t>
        </w:r>
      </w:ins>
    </w:p>
    <w:p w14:paraId="31584EC1" w14:textId="77777777" w:rsidR="00E67F8E" w:rsidRDefault="00E67F8E" w:rsidP="00F87F55">
      <w:pPr>
        <w:tabs>
          <w:tab w:val="left" w:pos="480"/>
        </w:tabs>
        <w:rPr>
          <w:rFonts w:eastAsia="Symbol" w:cs="Times New Roman"/>
          <w:color w:val="000000"/>
        </w:rPr>
      </w:pPr>
    </w:p>
    <w:p w14:paraId="3A3A31D2" w14:textId="3227DCD6"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ins w:id="455" w:author="Chris Richardson" w:date="2016-02-05T14:46:00Z">
        <w:r w:rsidR="00D23B26">
          <w:rPr>
            <w:rFonts w:cs="Times New Roman"/>
            <w:b/>
          </w:rPr>
          <w:t xml:space="preserve"> </w:t>
        </w:r>
      </w:ins>
      <w:del w:id="456" w:author="Chris Richardson" w:date="2016-02-05T14:46:00Z">
        <w:r w:rsidDel="00D23B26">
          <w:rPr>
            <w:rFonts w:cs="Times New Roman"/>
            <w:b/>
          </w:rPr>
          <w:delText xml:space="preserve"> </w:delText>
        </w:r>
      </w:del>
      <w:r>
        <w:rPr>
          <w:rFonts w:cs="Times New Roman"/>
          <w:b/>
        </w:rPr>
        <w:t xml:space="preserve">JWST </w:t>
      </w:r>
      <w:ins w:id="457" w:author="Chris Richardson" w:date="2016-02-05T14:46:00Z">
        <w:r w:rsidR="00D23B26">
          <w:rPr>
            <w:rFonts w:cs="Times New Roman"/>
            <w:b/>
          </w:rPr>
          <w:t>high-</w:t>
        </w:r>
        <w:r w:rsidR="00D23B26">
          <w:rPr>
            <w:rFonts w:cs="Times New Roman"/>
            <w:b/>
            <w:i/>
          </w:rPr>
          <w:t>z</w:t>
        </w:r>
        <w:r w:rsidR="00D23B26">
          <w:rPr>
            <w:rFonts w:cs="Times New Roman"/>
            <w:b/>
          </w:rPr>
          <w:t xml:space="preserve"> observations</w:t>
        </w:r>
      </w:ins>
    </w:p>
    <w:p w14:paraId="359EC9F1" w14:textId="77777777" w:rsidR="00F87F55" w:rsidRDefault="00F87F55" w:rsidP="00580509">
      <w:pPr>
        <w:spacing w:after="115"/>
        <w:rPr>
          <w:rFonts w:eastAsia="Symbol" w:cs="Times New Roman"/>
          <w:color w:val="000000"/>
        </w:rPr>
      </w:pPr>
    </w:p>
    <w:p w14:paraId="4054C73A" w14:textId="78402A0B" w:rsidR="003541FF" w:rsidRPr="008A2AB8" w:rsidDel="00D23B26" w:rsidRDefault="00580509" w:rsidP="00580509">
      <w:pPr>
        <w:spacing w:after="115"/>
        <w:rPr>
          <w:del w:id="458" w:author="Chris Richardson" w:date="2016-02-05T14:47:00Z"/>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w:t>
      </w:r>
      <w:del w:id="459" w:author="Chris Richardson" w:date="2016-02-05T14:29:00Z">
        <w:r w:rsidDel="00C11E46">
          <w:rPr>
            <w:rFonts w:eastAsia="Symbol" w:cs="Times New Roman"/>
            <w:color w:val="000000"/>
          </w:rPr>
          <w:delText xml:space="preserve">October </w:delText>
        </w:r>
      </w:del>
      <w:r>
        <w:rPr>
          <w:rFonts w:eastAsia="Symbol" w:cs="Times New Roman"/>
          <w:color w:val="000000"/>
        </w:rPr>
        <w:t xml:space="preserve">2018, is </w:t>
      </w:r>
      <w:del w:id="460" w:author="Chris Richardson" w:date="2016-02-05T14:29:00Z">
        <w:r w:rsidDel="00660C14">
          <w:rPr>
            <w:rFonts w:eastAsia="Symbol" w:cs="Times New Roman"/>
            <w:color w:val="000000"/>
          </w:rPr>
          <w:delText xml:space="preserve">optimized </w:delText>
        </w:r>
      </w:del>
      <w:ins w:id="461" w:author="Chris Richardson" w:date="2016-02-05T14:29:00Z">
        <w:r w:rsidR="00660C14">
          <w:rPr>
            <w:rFonts w:eastAsia="Symbol" w:cs="Times New Roman"/>
            <w:color w:val="000000"/>
          </w:rPr>
          <w:t>ideal</w:t>
        </w:r>
        <w:r w:rsidR="00660C14">
          <w:rPr>
            <w:rFonts w:eastAsia="Symbol" w:cs="Times New Roman"/>
            <w:color w:val="000000"/>
          </w:rPr>
          <w:t xml:space="preserve"> </w:t>
        </w:r>
      </w:ins>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del w:id="462" w:author="Chris Richardson" w:date="2016-02-05T14:30:00Z">
        <w:r w:rsidDel="00660C14">
          <w:rPr>
            <w:rFonts w:eastAsia="Symbol" w:cs="Times New Roman"/>
            <w:color w:val="000000"/>
          </w:rPr>
          <w:delText>Since M</w:delText>
        </w:r>
        <w:r w:rsidRPr="00580509" w:rsidDel="00660C14">
          <w:rPr>
            <w:rFonts w:eastAsia="Symbol" w:cs="Times New Roman"/>
            <w:color w:val="000000"/>
          </w:rPr>
          <w:delText xml:space="preserve">adau &amp; Dickinson (2014) predict </w:delText>
        </w:r>
      </w:del>
      <w:ins w:id="463" w:author="Chris Richardson" w:date="2016-02-05T14:30:00Z">
        <w:r w:rsidR="00660C14">
          <w:rPr>
            <w:rFonts w:eastAsia="Symbol" w:cs="Times New Roman"/>
            <w:color w:val="000000"/>
          </w:rPr>
          <w:t>Given the</w:t>
        </w:r>
      </w:ins>
      <w:del w:id="464" w:author="Chris Richardson" w:date="2016-02-05T14:30:00Z">
        <w:r w:rsidRPr="00580509" w:rsidDel="00660C14">
          <w:rPr>
            <w:rFonts w:eastAsia="Symbol" w:cs="Times New Roman"/>
            <w:color w:val="000000"/>
          </w:rPr>
          <w:delText>a</w:delText>
        </w:r>
      </w:del>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ins w:id="465" w:author="Chris Richardson" w:date="2016-02-05T14:30:00Z">
        <w:r w:rsidR="00660C14">
          <w:rPr>
            <w:rFonts w:eastAsia="Symbol" w:cs="Times New Roman"/>
            <w:color w:val="000000"/>
          </w:rPr>
          <w:t xml:space="preserve"> </w:t>
        </w:r>
      </w:ins>
      <w:ins w:id="466" w:author="Chris Richardson" w:date="2016-02-05T14:31:00Z">
        <w:r w:rsidR="00660C14">
          <w:rPr>
            <w:rFonts w:eastAsia="Symbol" w:cs="Times New Roman"/>
            <w:color w:val="000000"/>
          </w:rPr>
          <w:t>(</w:t>
        </w:r>
      </w:ins>
      <w:ins w:id="467" w:author="Chris Richardson" w:date="2016-02-05T14:30:00Z">
        <w:r w:rsidR="00660C14">
          <w:rPr>
            <w:rFonts w:eastAsia="Symbol" w:cs="Times New Roman"/>
            <w:color w:val="000000"/>
          </w:rPr>
          <w:t>M</w:t>
        </w:r>
        <w:r w:rsidR="00660C14">
          <w:rPr>
            <w:rFonts w:eastAsia="Symbol" w:cs="Times New Roman"/>
            <w:color w:val="000000"/>
          </w:rPr>
          <w:t xml:space="preserve">adau &amp; Dickinson </w:t>
        </w:r>
        <w:r w:rsidR="00660C14" w:rsidRPr="00580509">
          <w:rPr>
            <w:rFonts w:eastAsia="Symbol" w:cs="Times New Roman"/>
            <w:color w:val="000000"/>
          </w:rPr>
          <w:t>2014</w:t>
        </w:r>
      </w:ins>
      <w:ins w:id="468" w:author="Chris Richardson" w:date="2016-02-05T14:31:00Z">
        <w:r w:rsidR="00660C14">
          <w:rPr>
            <w:rFonts w:eastAsia="Symbol" w:cs="Times New Roman"/>
            <w:color w:val="000000"/>
          </w:rPr>
          <w:t>)</w:t>
        </w:r>
      </w:ins>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del w:id="469" w:author="Chris Richardson" w:date="2016-02-05T14:31:00Z">
        <w:r w:rsidR="00A51564" w:rsidDel="00F50EC6">
          <w:rPr>
            <w:rFonts w:eastAsia="Symbol" w:cs="Times New Roman"/>
            <w:color w:val="000000"/>
          </w:rPr>
          <w:delText xml:space="preserve">difficult </w:delText>
        </w:r>
      </w:del>
      <w:ins w:id="470" w:author="Chris Richardson" w:date="2016-02-05T14:31:00Z">
        <w:r w:rsidR="00F50EC6">
          <w:rPr>
            <w:rFonts w:eastAsia="Symbol" w:cs="Times New Roman"/>
            <w:color w:val="000000"/>
          </w:rPr>
          <w:t>limited</w:t>
        </w:r>
        <w:r w:rsidR="00F50EC6">
          <w:rPr>
            <w:rFonts w:eastAsia="Symbol" w:cs="Times New Roman"/>
            <w:color w:val="000000"/>
          </w:rPr>
          <w:t xml:space="preserve"> </w:t>
        </w:r>
      </w:ins>
      <w:r w:rsidR="00A51564">
        <w:rPr>
          <w:rFonts w:eastAsia="Symbol" w:cs="Times New Roman"/>
          <w:color w:val="000000"/>
        </w:rPr>
        <w:t xml:space="preserve">for </w:t>
      </w:r>
      <w:ins w:id="471" w:author="Chris Richardson" w:date="2016-02-05T14:47:00Z">
        <w:r w:rsidR="00D23B26">
          <w:rPr>
            <w:rFonts w:eastAsia="Symbol" w:cs="Times New Roman"/>
            <w:color w:val="000000"/>
          </w:rPr>
          <w:t>high</w:t>
        </w:r>
      </w:ins>
      <w:del w:id="472" w:author="Chris Richardson" w:date="2016-02-05T14:47:00Z">
        <w:r w:rsidR="00B91755" w:rsidDel="00D23B26">
          <w:rPr>
            <w:rFonts w:eastAsia="Symbol" w:cs="Times New Roman"/>
            <w:color w:val="000000"/>
          </w:rPr>
          <w:delText>low</w:delText>
        </w:r>
      </w:del>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w:t>
      </w:r>
      <w:del w:id="473" w:author="Chris Richardson" w:date="2016-02-05T14:48:00Z">
        <w:r w:rsidR="008A2AB8" w:rsidDel="00D23B26">
          <w:rPr>
            <w:rFonts w:cs="Times New Roman"/>
          </w:rPr>
          <w:delText xml:space="preserve"> </w:delText>
        </w:r>
      </w:del>
    </w:p>
    <w:p w14:paraId="5AEACFAF" w14:textId="266B2A3D" w:rsidR="00A51564" w:rsidRPr="00A51564" w:rsidDel="00D23B26" w:rsidRDefault="00A51564" w:rsidP="00A51564">
      <w:pPr>
        <w:rPr>
          <w:del w:id="474" w:author="Chris Richardson" w:date="2016-02-05T14:46:00Z"/>
          <w:rFonts w:eastAsia="Symbol" w:cs="Times New Roman"/>
          <w:i/>
          <w:color w:val="000000"/>
        </w:rPr>
      </w:pPr>
      <w:del w:id="475" w:author="Chris Richardson" w:date="2016-02-05T14:46:00Z">
        <w:r w:rsidDel="00D23B26">
          <w:rPr>
            <w:rFonts w:eastAsia="Symbol" w:cs="Times New Roman"/>
            <w:i/>
            <w:color w:val="000000"/>
          </w:rPr>
          <w:delText>5.3.1 Low-</w:delText>
        </w:r>
        <w:r w:rsidDel="00D23B26">
          <w:rPr>
            <w:rFonts w:eastAsia="Symbol" w:cs="Times New Roman"/>
            <w:color w:val="000000"/>
          </w:rPr>
          <w:delText xml:space="preserve">z </w:delText>
        </w:r>
        <w:r w:rsidR="004C5720" w:rsidDel="00D23B26">
          <w:rPr>
            <w:rFonts w:eastAsia="Symbol" w:cs="Times New Roman"/>
            <w:i/>
            <w:color w:val="000000"/>
          </w:rPr>
          <w:delText>predictions</w:delText>
        </w:r>
        <w:r w:rsidDel="00D23B26">
          <w:rPr>
            <w:rFonts w:eastAsia="Symbol" w:cs="Times New Roman"/>
            <w:i/>
            <w:color w:val="000000"/>
          </w:rPr>
          <w:delText xml:space="preserve"> </w:delText>
        </w:r>
      </w:del>
    </w:p>
    <w:p w14:paraId="7D2E5C84" w14:textId="77777777" w:rsidR="00A51564" w:rsidDel="00D23B26" w:rsidRDefault="00A51564" w:rsidP="00A51564">
      <w:pPr>
        <w:rPr>
          <w:del w:id="476" w:author="Chris Richardson" w:date="2016-02-05T14:48:00Z"/>
          <w:rFonts w:eastAsia="Symbol" w:cs="Times New Roman"/>
        </w:rPr>
      </w:pPr>
    </w:p>
    <w:p w14:paraId="05FA3283" w14:textId="77777777" w:rsidR="00D23B26" w:rsidRPr="00A51564" w:rsidRDefault="00D23B26" w:rsidP="00D23B26">
      <w:pPr>
        <w:spacing w:after="115"/>
        <w:rPr>
          <w:ins w:id="477" w:author="Chris Richardson" w:date="2016-02-05T14:48:00Z"/>
          <w:rFonts w:eastAsia="Symbol" w:cs="Times New Roman"/>
          <w:i/>
          <w:color w:val="000000"/>
        </w:rPr>
        <w:pPrChange w:id="478" w:author="Chris Richardson" w:date="2016-02-05T14:47:00Z">
          <w:pPr/>
        </w:pPrChange>
      </w:pPr>
    </w:p>
    <w:p w14:paraId="2F0D113B" w14:textId="43966AA9"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w:t>
      </w:r>
      <w:ins w:id="479" w:author="Chris Richardson" w:date="2016-02-05T14:34:00Z">
        <w:r w:rsidR="001C5449">
          <w:rPr>
            <w:rFonts w:eastAsia="Symbol" w:cs="Times New Roman"/>
          </w:rPr>
          <w:t> </w:t>
        </w:r>
      </w:ins>
      <w:del w:id="480" w:author="Chris Richardson" w:date="2016-02-05T14:34:00Z">
        <w:r w:rsidR="003541FF" w:rsidRPr="00945F70" w:rsidDel="001C5449">
          <w:rPr>
            <w:rFonts w:eastAsia="Symbol" w:cs="Times New Roman"/>
          </w:rPr>
          <w:delText xml:space="preserve"> </w:delText>
        </w:r>
      </w:del>
      <w:r w:rsidR="003541FF" w:rsidRPr="00945F70">
        <w:rPr>
          <w:rFonts w:eastAsia="Symbol" w:cs="Times New Roman"/>
        </w:rPr>
        <w:t>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349FC072" w:rsidR="00B91755" w:rsidDel="00D23B26" w:rsidRDefault="00F010FB" w:rsidP="00A44D0A">
      <w:pPr>
        <w:rPr>
          <w:del w:id="481" w:author="Chris Richardson" w:date="2016-02-05T14:47:00Z"/>
          <w:rFonts w:eastAsia="Symbol" w:cs="Times New Roman"/>
          <w:i/>
          <w:color w:val="000000"/>
        </w:rPr>
      </w:pPr>
      <w:ins w:id="482" w:author="Helen  Meskhidze" w:date="2016-01-22T08:25:00Z">
        <w:r>
          <w:rPr>
            <w:rFonts w:cs="Times New Roman"/>
          </w:rPr>
          <w:t>Further</w:t>
        </w:r>
      </w:ins>
      <w:r w:rsidR="00B91755">
        <w:rPr>
          <w:rFonts w:cs="Times New Roman"/>
        </w:rPr>
        <w:t>, in the low-</w:t>
      </w:r>
      <w:r w:rsidR="00B91755">
        <w:rPr>
          <w:rFonts w:cs="Times New Roman"/>
          <w:i/>
        </w:rPr>
        <w:t>z</w:t>
      </w:r>
      <w:r w:rsidR="00B91755">
        <w:rPr>
          <w:rFonts w:cs="Times New Roman"/>
        </w:rPr>
        <w:t xml:space="preserve"> range,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0618F1A0" w14:textId="77777777" w:rsidR="00D23B26" w:rsidRPr="00377271" w:rsidRDefault="00D23B26" w:rsidP="005C663C">
      <w:pPr>
        <w:rPr>
          <w:ins w:id="483" w:author="Chris Richardson" w:date="2016-02-05T14:47:00Z"/>
          <w:rFonts w:cs="Times New Roman"/>
        </w:rPr>
      </w:pPr>
    </w:p>
    <w:p w14:paraId="4F629ACC" w14:textId="77777777" w:rsidR="00B91755" w:rsidDel="00D23B26" w:rsidRDefault="00B91755" w:rsidP="003D0474">
      <w:pPr>
        <w:rPr>
          <w:del w:id="484" w:author="Chris Richardson" w:date="2016-02-05T14:47:00Z"/>
          <w:rFonts w:cs="Times New Roman"/>
        </w:rPr>
      </w:pPr>
    </w:p>
    <w:p w14:paraId="18F14AB7" w14:textId="7EB87978" w:rsidR="004C5720" w:rsidRPr="00A51564" w:rsidDel="00D23B26" w:rsidRDefault="004C5720" w:rsidP="004C5720">
      <w:pPr>
        <w:rPr>
          <w:del w:id="485" w:author="Chris Richardson" w:date="2016-02-05T14:47:00Z"/>
          <w:rFonts w:eastAsia="Symbol" w:cs="Times New Roman"/>
          <w:i/>
          <w:color w:val="000000"/>
        </w:rPr>
      </w:pPr>
      <w:del w:id="486" w:author="Chris Richardson" w:date="2016-02-05T14:47:00Z">
        <w:r w:rsidDel="00D23B26">
          <w:rPr>
            <w:rFonts w:eastAsia="Symbol" w:cs="Times New Roman"/>
            <w:i/>
            <w:color w:val="000000"/>
          </w:rPr>
          <w:delText>5.3.2 High-</w:delText>
        </w:r>
        <w:r w:rsidDel="00D23B26">
          <w:rPr>
            <w:rFonts w:eastAsia="Symbol" w:cs="Times New Roman"/>
            <w:color w:val="000000"/>
          </w:rPr>
          <w:delText xml:space="preserve">z </w:delText>
        </w:r>
        <w:r w:rsidDel="00D23B26">
          <w:rPr>
            <w:rFonts w:eastAsia="Symbol" w:cs="Times New Roman"/>
            <w:i/>
            <w:color w:val="000000"/>
          </w:rPr>
          <w:delText xml:space="preserve">predictions </w:delText>
        </w:r>
      </w:del>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18DFDCDC" w:rsidR="008A2AB8" w:rsidRPr="008A2AB8" w:rsidRDefault="008A2AB8" w:rsidP="00A44D0A">
      <w:pPr>
        <w:rPr>
          <w:rFonts w:eastAsia="Symbol" w:cs="Times New Roman"/>
        </w:rPr>
      </w:pPr>
      <w:r>
        <w:rPr>
          <w:rFonts w:eastAsia="Symbol" w:cs="Times New Roman"/>
        </w:rPr>
        <w:t>Many of our UV emission lines are stronger in the dust-free simulations than the baseline model and could thus be used as a metallicity</w:t>
      </w:r>
      <w:ins w:id="487" w:author="Chris Richardson" w:date="2016-02-05T14:44:00Z">
        <w:r w:rsidR="00D23B26">
          <w:rPr>
            <w:rFonts w:eastAsia="Symbol" w:cs="Times New Roman"/>
          </w:rPr>
          <w:t xml:space="preserve"> </w:t>
        </w:r>
        <w:r w:rsidR="00D23B26" w:rsidRPr="00D23B26">
          <w:rPr>
            <w:rFonts w:eastAsia="Symbol" w:cs="Times New Roman"/>
            <w:highlight w:val="yellow"/>
            <w:rPrChange w:id="488" w:author="Chris Richardson" w:date="2016-02-05T14:44:00Z">
              <w:rPr>
                <w:rFonts w:eastAsia="Symbol" w:cs="Times New Roman"/>
              </w:rPr>
            </w:rPrChange>
          </w:rPr>
          <w:t>[?]</w:t>
        </w:r>
      </w:ins>
      <w:r>
        <w:rPr>
          <w:rFonts w:eastAsia="Symbol" w:cs="Times New Roman"/>
        </w:rPr>
        <w:t xml:space="preserve">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w:t>
      </w:r>
      <w:del w:id="489" w:author="Chris Richardson" w:date="2016-02-05T22:50:00Z">
        <w:r w:rsidDel="00944E20">
          <w:rPr>
            <w:rFonts w:eastAsia="Symbol" w:cs="Times New Roman"/>
          </w:rPr>
          <w:delText xml:space="preserve"> that we are interested in</w:delText>
        </w:r>
      </w:del>
      <w:r>
        <w:rPr>
          <w:rFonts w:eastAsia="Symbol" w:cs="Times New Roman"/>
        </w:rPr>
        <w:t xml:space="preserve">. </w:t>
      </w:r>
    </w:p>
    <w:p w14:paraId="455F4516" w14:textId="77777777" w:rsidR="008A2AB8" w:rsidRDefault="008A2AB8" w:rsidP="00A44D0A">
      <w:pPr>
        <w:rPr>
          <w:ins w:id="490" w:author="Chris Richardson" w:date="2016-02-04T19:21:00Z"/>
          <w:rFonts w:eastAsia="Symbol" w:cs="Times New Roman"/>
        </w:rPr>
      </w:pPr>
    </w:p>
    <w:p w14:paraId="5CC5DAC4" w14:textId="6DB3FCB1" w:rsidR="00D71E5C" w:rsidRDefault="00D71E5C" w:rsidP="00A44D0A">
      <w:pPr>
        <w:rPr>
          <w:ins w:id="491" w:author="Chris Richardson" w:date="2016-02-04T19:21:00Z"/>
          <w:rFonts w:eastAsia="Symbol" w:cs="Times New Roman"/>
        </w:rPr>
      </w:pPr>
      <w:ins w:id="492" w:author="Chris Richardson" w:date="2016-02-04T19:21:00Z">
        <w:r w:rsidRPr="00D71E5C">
          <w:rPr>
            <w:rFonts w:eastAsia="Symbol" w:cs="Times New Roman"/>
            <w:highlight w:val="yellow"/>
            <w:rPrChange w:id="493" w:author="Chris Richardson" w:date="2016-02-04T19:22:00Z">
              <w:rPr>
                <w:rFonts w:eastAsia="Symbol" w:cs="Times New Roman"/>
              </w:rPr>
            </w:rPrChange>
          </w:rPr>
          <w:t>[WHAT DO YOU THINK ABOUT REPLACING N III 991 WITH O IV 1549</w:t>
        </w:r>
      </w:ins>
      <w:ins w:id="494" w:author="Chris Richardson" w:date="2016-02-05T22:50:00Z">
        <w:r w:rsidR="004755A9">
          <w:rPr>
            <w:rFonts w:eastAsia="Symbol" w:cs="Times New Roman"/>
            <w:highlight w:val="yellow"/>
          </w:rPr>
          <w:t xml:space="preserve"> BELOW? IT SHOWS GREATER CHANGE, STRONGER EMISSION, AND IS COMMONLY MENTIONED IN LITERATURE</w:t>
        </w:r>
      </w:ins>
      <w:ins w:id="495" w:author="Chris Richardson" w:date="2016-02-04T19:21:00Z">
        <w:r w:rsidRPr="00D71E5C">
          <w:rPr>
            <w:rFonts w:eastAsia="Symbol" w:cs="Times New Roman"/>
            <w:highlight w:val="yellow"/>
            <w:rPrChange w:id="496" w:author="Chris Richardson" w:date="2016-02-04T19:22:00Z">
              <w:rPr>
                <w:rFonts w:eastAsia="Symbol" w:cs="Times New Roman"/>
              </w:rPr>
            </w:rPrChange>
          </w:rPr>
          <w:t>]</w:t>
        </w:r>
      </w:ins>
    </w:p>
    <w:p w14:paraId="2D667370" w14:textId="77777777" w:rsidR="00D71E5C" w:rsidRDefault="00D71E5C" w:rsidP="00A44D0A">
      <w:pPr>
        <w:rPr>
          <w:rFonts w:eastAsia="Symbol" w:cs="Times New Roman"/>
        </w:rPr>
      </w:pPr>
    </w:p>
    <w:p w14:paraId="05769F2D" w14:textId="3AB0F17C"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 we are looking in JWST’s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enrichment</w:t>
      </w:r>
      <w:r w:rsidR="001F42E3">
        <w:rPr>
          <w:rFonts w:cs="Times New Roman"/>
        </w:rPr>
        <w:t xml:space="preserve"> </w:t>
      </w:r>
      <w:ins w:id="497" w:author="Helen  Meskhidze" w:date="2016-01-15T13:24:00Z">
        <w:r w:rsidR="006546C5">
          <w:rPr>
            <w:rFonts w:cs="Times New Roman"/>
          </w:rPr>
          <w:t>(</w:t>
        </w:r>
        <w:r w:rsidR="006546C5" w:rsidRPr="001F42E3">
          <w:rPr>
            <w:rFonts w:cs="Times New Roman"/>
            <w:highlight w:val="yellow"/>
          </w:rPr>
          <w:t>CITE- dust and chemical enrichment as a function of redshift</w:t>
        </w:r>
        <w:r w:rsidR="006546C5">
          <w:rPr>
            <w:rFonts w:cs="Times New Roman"/>
            <w:highlight w:val="yellow"/>
          </w:rPr>
          <w:t xml:space="preserve"> paper</w:t>
        </w:r>
        <w:r w:rsidR="006546C5" w:rsidRPr="001F42E3">
          <w:rPr>
            <w:rFonts w:cs="Times New Roman"/>
            <w:highlight w:val="yellow"/>
          </w:rPr>
          <w:t xml:space="preserve"> )</w:t>
        </w:r>
        <w:r w:rsidR="006546C5">
          <w:rPr>
            <w:rFonts w:cs="Times New Roman"/>
          </w:rPr>
          <w:t>.</w:t>
        </w:r>
      </w:ins>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r w:rsidR="006C1EE2">
        <w:rPr>
          <w:rFonts w:cs="Times New Roman"/>
        </w:rPr>
        <w:t xml:space="preserve">these </w:t>
      </w:r>
      <w:r w:rsidR="006C1EE2" w:rsidRPr="006C1EE2">
        <w:rPr>
          <w:rFonts w:cs="Times New Roman"/>
        </w:rPr>
        <w:t>low dust, low metallicity</w:t>
      </w:r>
      <w:r w:rsidR="006C1EE2">
        <w:rPr>
          <w:rFonts w:cs="Times New Roman"/>
        </w:rPr>
        <w:t xml:space="preserve"> environments, we expect little to no AGN contribution (Hopkins et al.</w:t>
      </w:r>
      <w:del w:id="498" w:author="Chris Richardson" w:date="2016-02-05T22:51:00Z">
        <w:r w:rsidR="006C1EE2" w:rsidDel="007951E6">
          <w:rPr>
            <w:rFonts w:cs="Times New Roman"/>
          </w:rPr>
          <w:delText>,</w:delText>
        </w:r>
      </w:del>
      <w:r w:rsidR="006C1EE2">
        <w:rPr>
          <w:rFonts w:cs="Times New Roman"/>
        </w:rPr>
        <w:t xml:space="preserve">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45043A9E"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991</w:t>
      </w:r>
      <w:r w:rsidR="00F010FB">
        <w:rPr>
          <w:rFonts w:cs="Times New Roman"/>
        </w:rPr>
        <w:t xml:space="preserve"> are not strong lines; they should only be detecting for high-</w:t>
      </w:r>
      <w:r w:rsidR="00F010FB">
        <w:rPr>
          <w:rFonts w:cs="Times New Roman"/>
          <w:i/>
        </w:rPr>
        <w:t>z</w:t>
      </w:r>
      <w:r w:rsidR="00F010FB">
        <w:rPr>
          <w:rFonts w:cs="Times New Roman"/>
        </w:rPr>
        <w:t xml:space="preserve"> galaxies with little dust.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F010FB">
        <w:rPr>
          <w:rFonts w:cs="Menlo Regular"/>
        </w:rPr>
        <w:t>1.3 and 1.0</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2.2 and 0..9</w:t>
      </w:r>
      <w:r w:rsidR="006C1EE2">
        <w:rPr>
          <w:rFonts w:cs="Times New Roman"/>
        </w:rPr>
        <w:t xml:space="preserve"> 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689ED75B" w14:textId="77777777" w:rsidR="00D95307" w:rsidRDefault="00D95307" w:rsidP="00A44D0A">
      <w:pPr>
        <w:rPr>
          <w:rFonts w:cs="Times New Roman"/>
        </w:rPr>
      </w:pPr>
    </w:p>
    <w:p w14:paraId="02182C43" w14:textId="0A3BB474" w:rsidR="003D0474" w:rsidRPr="006546C5"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3E7250C5"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ins w:id="499" w:author="Chris Richardson" w:date="2016-02-05T22:52:00Z">
        <w:r w:rsidR="007951E6">
          <w:rPr>
            <w:rFonts w:eastAsiaTheme="minorEastAsia" w:cs="Times New Roman"/>
            <w:kern w:val="0"/>
            <w:lang w:eastAsia="en-US" w:bidi="ar-SA"/>
          </w:rPr>
          <w:t>r</w:t>
        </w:r>
      </w:ins>
      <w:r>
        <w:rPr>
          <w:rFonts w:eastAsiaTheme="minorEastAsia" w:cs="Times New Roman"/>
          <w:kern w:val="0"/>
          <w:lang w:eastAsia="en-US" w:bidi="ar-SA"/>
        </w:rPr>
        <w:t>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decreased</w:t>
      </w:r>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are 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Pr>
          <w:rFonts w:cs="Times New Roman"/>
        </w:rPr>
        <w:t xml:space="preserve">, and evidenced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21726D5D"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ins w:id="500" w:author="Chris Richardson" w:date="2016-02-05T22:53:00Z">
        <w:r w:rsidR="002500E1">
          <w:rPr>
            <w:rFonts w:cs="Times New Roman"/>
          </w:rPr>
          <w:t>with physical conditions more indicative of those found at</w:t>
        </w:r>
      </w:ins>
      <w:del w:id="501" w:author="Chris Richardson" w:date="2016-02-05T22:53:00Z">
        <w:r w:rsidR="00684B8E" w:rsidDel="002500E1">
          <w:rPr>
            <w:rFonts w:cs="Times New Roman"/>
          </w:rPr>
          <w:delText>at</w:delText>
        </w:r>
      </w:del>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75F90C51"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 xml:space="preserve">evaluate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and N III λ991 will be </w:t>
      </w:r>
      <w:r w:rsidR="00546E59" w:rsidRPr="00956F5C">
        <w:rPr>
          <w:rFonts w:cs="Times New Roman"/>
        </w:rPr>
        <w:t xml:space="preserve">useful for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Pr>
          <w:rFonts w:cs="Times New Roman"/>
        </w:rPr>
        <w:t xml:space="preserve">. </w:t>
      </w:r>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 </w:t>
      </w:r>
      <w:r w:rsidR="00252831" w:rsidRPr="00F2070D">
        <w:rPr>
          <w:rFonts w:cs="Times New Roman"/>
        </w:rPr>
        <w:t>C III λ977 and N III λ991</w:t>
      </w:r>
      <w:r w:rsidR="00252831">
        <w:rPr>
          <w:rFonts w:cs="Times New Roman"/>
        </w:rPr>
        <w:t xml:space="preserve"> will be useful 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 xml:space="preserve">observations </w:t>
      </w:r>
      <w:r w:rsidR="00252831" w:rsidRPr="009E014D">
        <w:rPr>
          <w:rFonts w:cs="Times New Roman"/>
        </w:rPr>
        <w:t>(characterized by little dust, low metallicity, and little AGN contribution</w:t>
      </w:r>
      <w:r w:rsidR="00252831">
        <w:rPr>
          <w:rFonts w:cs="Times New Roman"/>
        </w:rPr>
        <w:t>), since it</w:t>
      </w:r>
      <w:r w:rsidR="00252831" w:rsidRPr="009E014D">
        <w:rPr>
          <w:rFonts w:cs="Times New Roman"/>
        </w:rPr>
        <w:t xml:space="preserve"> is in this range that </w:t>
      </w:r>
      <w:r w:rsidR="00252831">
        <w:rPr>
          <w:rFonts w:cs="Times New Roman"/>
        </w:rPr>
        <w:t>these two lines</w:t>
      </w:r>
      <w:r w:rsidR="00252831" w:rsidRPr="009E014D">
        <w:rPr>
          <w:rFonts w:cs="Times New Roman"/>
        </w:rPr>
        <w:t xml:space="preserve"> emit strongly. </w:t>
      </w:r>
    </w:p>
    <w:p w14:paraId="1A07A8E8" w14:textId="77777777" w:rsidR="006546C5" w:rsidRDefault="006546C5">
      <w:pPr>
        <w:widowControl/>
        <w:suppressAutoHyphens w:val="0"/>
        <w:rPr>
          <w:ins w:id="502" w:author="Chris Richardson" w:date="2016-02-05T22:54:00Z"/>
          <w:rFonts w:cs="Times New Roman"/>
        </w:rPr>
      </w:pPr>
    </w:p>
    <w:p w14:paraId="27CCF58B" w14:textId="51BDCA80" w:rsidR="00C47A8C" w:rsidRDefault="00C47A8C">
      <w:pPr>
        <w:widowControl/>
        <w:suppressAutoHyphens w:val="0"/>
        <w:rPr>
          <w:ins w:id="503" w:author="Chris Richardson" w:date="2016-02-05T22:54:00Z"/>
          <w:rFonts w:cs="Times New Roman"/>
        </w:rPr>
      </w:pPr>
      <w:ins w:id="504" w:author="Chris Richardson" w:date="2016-02-05T22:54:00Z">
        <w:r w:rsidRPr="00C47A8C">
          <w:rPr>
            <w:rFonts w:cs="Times New Roman"/>
            <w:highlight w:val="yellow"/>
            <w:rPrChange w:id="505" w:author="Chris Richardson" w:date="2016-02-05T22:54:00Z">
              <w:rPr>
                <w:rFonts w:cs="Times New Roman"/>
              </w:rPr>
            </w:rPrChange>
          </w:rPr>
          <w:t>[I THINK WE NEED A SENTENCE WITH A LITTLE MORE POWER AT THE END HERE]</w:t>
        </w:r>
        <w:bookmarkStart w:id="506" w:name="_GoBack"/>
        <w:bookmarkEnd w:id="506"/>
      </w:ins>
    </w:p>
    <w:p w14:paraId="7CF4ADD5" w14:textId="77777777" w:rsidR="00C47A8C" w:rsidRDefault="00C47A8C">
      <w:pPr>
        <w:widowControl/>
        <w:suppressAutoHyphens w:val="0"/>
        <w:rPr>
          <w:rFonts w:cs="Times New Roman"/>
        </w:rPr>
      </w:pPr>
    </w:p>
    <w:p w14:paraId="32E78574" w14:textId="77777777"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6535AC06" w:rsidR="00543B95" w:rsidRPr="00951A03" w:rsidRDefault="00FD417A" w:rsidP="00543B95">
      <w:pPr>
        <w:widowControl/>
        <w:suppressAutoHyphens w:val="0"/>
        <w:rPr>
          <w:rFonts w:cs="Times New Roman"/>
        </w:rPr>
      </w:pPr>
      <w:r>
        <w:rPr>
          <w:rFonts w:cs="Times New Roman"/>
        </w:rPr>
        <w:t xml:space="preserve">HM wishes to acknowledge the support of the </w:t>
      </w:r>
      <w:r w:rsidR="00543B95">
        <w:rPr>
          <w:rFonts w:cs="Times New Roman"/>
        </w:rPr>
        <w:t xml:space="preserve">Elon </w:t>
      </w:r>
      <w:r>
        <w:rPr>
          <w:rFonts w:cs="Times New Roman"/>
        </w:rPr>
        <w:t>University</w:t>
      </w:r>
      <w:r w:rsidR="00543B95">
        <w:rPr>
          <w:rFonts w:cs="Times New Roman"/>
        </w:rPr>
        <w:t>’s</w:t>
      </w:r>
      <w:r>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Pr="00951A03">
        <w:rPr>
          <w:rFonts w:cs="Times New Roman"/>
        </w:rPr>
        <w:t>HM and CTR acknowledge</w:t>
      </w:r>
      <w:ins w:id="507" w:author="Chris Richardson" w:date="2016-01-23T21:50:00Z">
        <w:r w:rsidR="009C5435">
          <w:rPr>
            <w:rFonts w:cs="Times New Roman"/>
          </w:rPr>
          <w:t>s</w:t>
        </w:r>
      </w:ins>
      <w:r w:rsidRPr="00951A03">
        <w:rPr>
          <w:rFonts w:cs="Times New Roman"/>
        </w:rPr>
        <w:t xml:space="preserve"> the </w:t>
      </w:r>
      <w:r w:rsidR="00543B95" w:rsidRPr="00951A03">
        <w:rPr>
          <w:rFonts w:cs="Times New Roman"/>
        </w:rPr>
        <w:t xml:space="preserve">support of the </w:t>
      </w:r>
      <w:r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ins w:id="508" w:author="Chris Richardson" w:date="2016-01-23T21:54:00Z">
        <w:r w:rsidR="009C5435">
          <w:rPr>
            <w:rFonts w:eastAsia="Times New Roman" w:cs="Times New Roman"/>
            <w:kern w:val="0"/>
            <w:lang w:val="en-CA" w:eastAsia="en-US" w:bidi="ar-SA"/>
          </w:rPr>
          <w:t>, which is supported through National Science Foundation Grant number ACI-1053575. CTR also acknowledges Elon University for</w:t>
        </w:r>
      </w:ins>
      <w:ins w:id="509" w:author="Chris Richardson" w:date="2016-01-23T21:46:00Z">
        <w:r w:rsidR="009C5435">
          <w:rPr>
            <w:rFonts w:eastAsia="Times New Roman" w:cs="Times New Roman"/>
            <w:kern w:val="0"/>
            <w:lang w:val="en-CA" w:eastAsia="en-US" w:bidi="ar-SA"/>
          </w:rPr>
          <w:t xml:space="preserve"> </w:t>
        </w:r>
      </w:ins>
      <w:ins w:id="510" w:author="Chris Richardson" w:date="2016-01-23T21:50:00Z">
        <w:r w:rsidR="009C5435">
          <w:rPr>
            <w:rFonts w:eastAsia="Times New Roman" w:cs="Times New Roman"/>
            <w:kern w:val="0"/>
            <w:lang w:val="en-CA" w:eastAsia="en-US" w:bidi="ar-SA"/>
          </w:rPr>
          <w:t>FR&amp;D</w:t>
        </w:r>
      </w:ins>
      <w:ins w:id="511" w:author="Chris Richardson" w:date="2016-01-23T21:46:00Z">
        <w:r w:rsidR="009C5435">
          <w:rPr>
            <w:rFonts w:eastAsia="Times New Roman" w:cs="Times New Roman"/>
            <w:kern w:val="0"/>
            <w:lang w:val="en-CA" w:eastAsia="en-US" w:bidi="ar-SA"/>
          </w:rPr>
          <w:t xml:space="preserve"> Summer </w:t>
        </w:r>
      </w:ins>
      <w:ins w:id="512" w:author="Chris Richardson" w:date="2016-01-23T21:51:00Z">
        <w:r w:rsidR="009C5435">
          <w:rPr>
            <w:rFonts w:eastAsia="Times New Roman" w:cs="Times New Roman"/>
            <w:kern w:val="0"/>
            <w:lang w:val="en-CA" w:eastAsia="en-US" w:bidi="ar-SA"/>
          </w:rPr>
          <w:t>and Reassigned Time Fellowships</w:t>
        </w:r>
      </w:ins>
      <w:ins w:id="513" w:author="Chris Richardson" w:date="2016-01-23T21:52:00Z">
        <w:r w:rsidR="009C5435">
          <w:rPr>
            <w:rFonts w:eastAsia="Times New Roman" w:cs="Times New Roman"/>
            <w:kern w:val="0"/>
            <w:lang w:val="en-CA" w:eastAsia="en-US" w:bidi="ar-SA"/>
          </w:rPr>
          <w:t>.</w:t>
        </w:r>
      </w:ins>
      <w:del w:id="514" w:author="Chris Richardson" w:date="2016-01-23T21:46:00Z">
        <w:r w:rsidR="00543B95" w:rsidRPr="00951A03" w:rsidDel="009C5435">
          <w:rPr>
            <w:rFonts w:eastAsia="Times New Roman" w:cs="Times New Roman"/>
            <w:kern w:val="0"/>
            <w:lang w:val="en-CA" w:eastAsia="en-US" w:bidi="ar-SA"/>
          </w:rPr>
          <w:delText>.</w:delText>
        </w:r>
      </w:del>
    </w:p>
    <w:p w14:paraId="3DBD8BAB" w14:textId="28643B56" w:rsidR="00EE37D9" w:rsidRPr="00C0714A" w:rsidRDefault="006546C5" w:rsidP="00543B95">
      <w:pPr>
        <w:widowControl/>
        <w:suppressAutoHyphens w:val="0"/>
        <w:rPr>
          <w:b/>
        </w:rPr>
      </w:pPr>
      <w:r>
        <w:rPr>
          <w:rFonts w:cs="Times New Roman"/>
        </w:rPr>
        <w:br w:type="page"/>
      </w:r>
      <w:r w:rsidR="00AF2D78" w:rsidRPr="00C0714A">
        <w:rPr>
          <w:b/>
        </w:rPr>
        <w:t>References</w:t>
      </w:r>
    </w:p>
    <w:p w14:paraId="0D5CAC75" w14:textId="77777777" w:rsidR="000E572B" w:rsidRDefault="000E572B" w:rsidP="000E572B"/>
    <w:p w14:paraId="09B70806" w14:textId="72611BAF" w:rsidR="00ED6591" w:rsidRPr="00C0714A" w:rsidRDefault="00ED6591" w:rsidP="00C0714A">
      <w:pPr>
        <w:spacing w:after="115"/>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C0714A">
      <w:pPr>
        <w:widowControl/>
        <w:suppressAutoHyphens w:val="0"/>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C0714A">
      <w:pPr>
        <w:spacing w:after="115"/>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C0714A">
      <w:pPr>
        <w:spacing w:after="115"/>
        <w:rPr>
          <w:rFonts w:cs="Times New Roman"/>
        </w:rPr>
      </w:pPr>
      <w:r w:rsidRPr="00C0714A">
        <w:rPr>
          <w:rFonts w:cs="Times New Roman"/>
        </w:rPr>
        <w:t>Baldwin J. A., Phillips M. M., &amp; Telervich R., 1981, PASP, 93, 5 (BPT)</w:t>
      </w:r>
    </w:p>
    <w:p w14:paraId="57BB8099" w14:textId="5A3C0E4D" w:rsidR="00ED6591" w:rsidRPr="00C0714A" w:rsidRDefault="00ED6591" w:rsidP="00C0714A">
      <w:pPr>
        <w:spacing w:after="115"/>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4F415EA6" w14:textId="714876E6" w:rsidR="00ED6591" w:rsidRPr="00C0714A" w:rsidRDefault="00ED6591" w:rsidP="00C0714A">
      <w:pPr>
        <w:widowControl/>
        <w:suppressAutoHyphens w:val="0"/>
        <w:spacing w:after="115"/>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C0714A">
      <w:pPr>
        <w:spacing w:after="115"/>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C0714A">
      <w:pPr>
        <w:spacing w:after="115"/>
        <w:rPr>
          <w:rFonts w:cs="Times New Roman"/>
        </w:rPr>
      </w:pPr>
      <w:r w:rsidRPr="00C0714A">
        <w:rPr>
          <w:rFonts w:cs="Times New Roman"/>
        </w:rPr>
        <w:t>Cormier, D., Lebouteiller, V., Madden, S. C., et al. 2012, A&amp;A, 548, A20</w:t>
      </w:r>
    </w:p>
    <w:p w14:paraId="30A896C7" w14:textId="5F56DC8B" w:rsidR="00ED6591" w:rsidRPr="00C0714A" w:rsidRDefault="00ED6591" w:rsidP="00C0714A">
      <w:pPr>
        <w:spacing w:after="115"/>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C0714A">
      <w:pPr>
        <w:spacing w:after="115"/>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C0714A">
      <w:pPr>
        <w:spacing w:after="115"/>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1C1A1B34" w14:textId="268D136E" w:rsidR="00A36456" w:rsidRPr="00C0714A" w:rsidRDefault="00A36456" w:rsidP="00C0714A">
      <w:pPr>
        <w:spacing w:after="115"/>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297771AD" w14:textId="30924C2B" w:rsidR="00ED6591" w:rsidRPr="00C0714A" w:rsidRDefault="00ED6591" w:rsidP="00C0714A">
      <w:pPr>
        <w:spacing w:after="115"/>
        <w:rPr>
          <w:rFonts w:cs="Times New Roman"/>
        </w:rPr>
      </w:pPr>
      <w:r w:rsidRPr="00C0714A">
        <w:rPr>
          <w:rFonts w:cs="Times New Roman"/>
        </w:rPr>
        <w:t>Ferland</w:t>
      </w:r>
      <w:r w:rsidR="006B45BF" w:rsidRPr="00C0714A">
        <w:rPr>
          <w:rFonts w:cs="Times New Roman"/>
        </w:rPr>
        <w:t xml:space="preserve"> G. J., &amp;</w:t>
      </w:r>
      <w:r w:rsidRPr="00C0714A">
        <w:rPr>
          <w:rFonts w:cs="Times New Roman"/>
        </w:rPr>
        <w:t xml:space="preserve"> Osterbrock</w:t>
      </w:r>
      <w:r w:rsidR="006B45BF" w:rsidRPr="00C0714A">
        <w:rPr>
          <w:rFonts w:cs="Times New Roman"/>
        </w:rPr>
        <w:t xml:space="preserve"> D. E., </w:t>
      </w:r>
      <w:r w:rsidRPr="00C0714A">
        <w:rPr>
          <w:rFonts w:cs="Times New Roman"/>
        </w:rPr>
        <w:t>1986</w:t>
      </w:r>
      <w:r w:rsidR="006B45BF" w:rsidRPr="00C0714A">
        <w:rPr>
          <w:rFonts w:cs="Times New Roman"/>
        </w:rPr>
        <w:t>, ApJ, 300, 658</w:t>
      </w:r>
    </w:p>
    <w:p w14:paraId="6650C36D" w14:textId="6BD19B97" w:rsidR="00ED6591" w:rsidRPr="00C0714A" w:rsidRDefault="00ED6591" w:rsidP="00C0714A">
      <w:pPr>
        <w:spacing w:after="115"/>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C0714A">
      <w:pPr>
        <w:spacing w:after="115"/>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C0714A">
      <w:pPr>
        <w:spacing w:after="115"/>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C0714A">
      <w:pPr>
        <w:spacing w:after="115"/>
        <w:rPr>
          <w:rFonts w:cs="Times New Roman"/>
        </w:rPr>
      </w:pPr>
      <w:r w:rsidRPr="00C0714A">
        <w:rPr>
          <w:rFonts w:cs="Times New Roman"/>
        </w:rPr>
        <w:t>Garnett, D. 1989, ApJ, 345, 282</w:t>
      </w:r>
    </w:p>
    <w:p w14:paraId="6982E209" w14:textId="06D87460" w:rsidR="00ED6591" w:rsidRPr="00C0714A" w:rsidRDefault="00ED6591" w:rsidP="00C0714A">
      <w:pPr>
        <w:spacing w:after="115"/>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C0714A">
      <w:pPr>
        <w:spacing w:after="115"/>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C0714A">
      <w:pPr>
        <w:spacing w:after="115"/>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C0714A">
      <w:pPr>
        <w:spacing w:after="115"/>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1943D353" w14:textId="5A0ED9C3" w:rsidR="00EC17D8" w:rsidRPr="00C0714A" w:rsidRDefault="00EC17D8" w:rsidP="00C0714A">
      <w:pPr>
        <w:widowControl/>
        <w:suppressAutoHyphens w:val="0"/>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C0714A">
      <w:pPr>
        <w:spacing w:after="115"/>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597F1D1C" w:rsidR="00115E30" w:rsidRPr="00C0714A" w:rsidRDefault="004E3CAD" w:rsidP="00C0714A">
      <w:pPr>
        <w:spacing w:after="115"/>
        <w:rPr>
          <w:rFonts w:cs="Times New Roman"/>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Pr="00C0714A" w:rsidRDefault="004D4F3F" w:rsidP="00C0714A">
      <w:pPr>
        <w:spacing w:after="115"/>
        <w:rPr>
          <w:rFonts w:cs="Times New Roman"/>
        </w:rPr>
      </w:pPr>
      <w:r w:rsidRPr="00C0714A">
        <w:rPr>
          <w:rFonts w:cs="Times New Roman"/>
        </w:rPr>
        <w:t>Hopkins, P. F., Hernquist, L., Cox, T. J., Robertson, B., &amp; Springel, V. 2006, ApJS, 163, 50</w:t>
      </w:r>
    </w:p>
    <w:p w14:paraId="52B3BBB1" w14:textId="77777777" w:rsidR="00ED6591" w:rsidRPr="00C0714A" w:rsidRDefault="00ED6591" w:rsidP="00C0714A">
      <w:pPr>
        <w:spacing w:after="115"/>
        <w:rPr>
          <w:rFonts w:cs="Times New Roman"/>
        </w:rPr>
      </w:pPr>
      <w:r w:rsidRPr="00C0714A">
        <w:rPr>
          <w:rFonts w:cs="Times New Roman"/>
        </w:rPr>
        <w:t>Kauffman G. et al., 2003, MNRAS, 346, 1055</w:t>
      </w:r>
    </w:p>
    <w:p w14:paraId="6D5E2089" w14:textId="69E3EFD7" w:rsidR="007E4DA1" w:rsidRPr="00C0714A" w:rsidRDefault="007E4DA1" w:rsidP="00C0714A">
      <w:pPr>
        <w:spacing w:after="115"/>
        <w:rPr>
          <w:rFonts w:cs="Times New Roman"/>
        </w:rPr>
      </w:pPr>
      <w:r w:rsidRPr="00C0714A">
        <w:rPr>
          <w:rFonts w:cs="Times New Roman"/>
        </w:rPr>
        <w:t>Kewley, L. J. &amp; Dopita, M. A. 2002, ApJS, 142, 35</w:t>
      </w:r>
    </w:p>
    <w:p w14:paraId="081FB325" w14:textId="6EC9FB1B" w:rsidR="00963882" w:rsidRPr="00C0714A" w:rsidRDefault="00ED6591" w:rsidP="00C0714A">
      <w:pPr>
        <w:spacing w:after="115"/>
        <w:rPr>
          <w:rFonts w:cs="Times New Roman"/>
        </w:rPr>
      </w:pPr>
      <w:r w:rsidRPr="00C0714A">
        <w:rPr>
          <w:rFonts w:cs="Times New Roman"/>
        </w:rPr>
        <w:t>Kewley L. J., Dopita M. A., Sutherland R. S., Heisler C. A.,</w:t>
      </w:r>
      <w:r w:rsidR="00963882" w:rsidRPr="00C0714A">
        <w:rPr>
          <w:rFonts w:cs="Times New Roman"/>
        </w:rPr>
        <w:t xml:space="preserve"> &amp;</w:t>
      </w:r>
      <w:r w:rsidRPr="00C0714A">
        <w:rPr>
          <w:rFonts w:cs="Times New Roman"/>
        </w:rPr>
        <w:t xml:space="preserve"> Trevena J., 2001, ApJ, 556, 121</w:t>
      </w:r>
    </w:p>
    <w:p w14:paraId="759EEBD1" w14:textId="038FD6CA" w:rsidR="00ED6591" w:rsidRPr="00C0714A" w:rsidRDefault="00375519" w:rsidP="00C0714A">
      <w:pPr>
        <w:spacing w:after="115"/>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C0714A">
      <w:pPr>
        <w:spacing w:after="115"/>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C0714A">
      <w:pPr>
        <w:spacing w:after="115"/>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C0714A">
      <w:pPr>
        <w:spacing w:after="115"/>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C0714A">
      <w:pPr>
        <w:spacing w:after="115"/>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F7C4A94" w14:textId="0209EA9D" w:rsidR="004151ED" w:rsidRPr="00C0714A" w:rsidRDefault="004151ED" w:rsidP="00C0714A">
      <w:pPr>
        <w:spacing w:after="115"/>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1244C498" w14:textId="77777777" w:rsidR="00ED6591" w:rsidRPr="00C0714A" w:rsidRDefault="00ED6591" w:rsidP="00C0714A">
      <w:pPr>
        <w:spacing w:after="115"/>
        <w:rPr>
          <w:rFonts w:cs="Times New Roman"/>
        </w:rPr>
      </w:pPr>
      <w:r w:rsidRPr="00C0714A">
        <w:rPr>
          <w:rFonts w:cs="Times New Roman"/>
        </w:rPr>
        <w:t>Leitherer C., 1999, ApJS, 123, 3</w:t>
      </w:r>
    </w:p>
    <w:p w14:paraId="7336BA61" w14:textId="0BC60FB3" w:rsidR="00ED6591" w:rsidRPr="00C0714A" w:rsidRDefault="00ED6591" w:rsidP="00C0714A">
      <w:pPr>
        <w:spacing w:after="115"/>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C0714A">
      <w:pPr>
        <w:spacing w:after="115"/>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2E73A7BA" w14:textId="43253C05" w:rsidR="00ED6591" w:rsidRPr="00C0714A" w:rsidRDefault="00ED6591" w:rsidP="00C0714A">
      <w:pPr>
        <w:spacing w:after="115"/>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C0714A">
      <w:pPr>
        <w:spacing w:after="115"/>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C0714A">
      <w:pPr>
        <w:spacing w:after="115"/>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432BCD9B" w14:textId="6CE7A259" w:rsidR="00ED6591" w:rsidRPr="00C0714A" w:rsidRDefault="00302AD8" w:rsidP="00C0714A">
      <w:pPr>
        <w:spacing w:after="115"/>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027B7E77" w14:textId="0D4C2659" w:rsidR="00ED6591" w:rsidRPr="00C0714A" w:rsidRDefault="00ED6591" w:rsidP="00C0714A">
      <w:pPr>
        <w:spacing w:after="115"/>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C0714A">
      <w:pPr>
        <w:spacing w:after="115"/>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C0714A">
      <w:pPr>
        <w:spacing w:after="115"/>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C0714A">
      <w:pPr>
        <w:spacing w:after="115"/>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C0714A">
      <w:pPr>
        <w:spacing w:after="115"/>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C0714A">
      <w:pPr>
        <w:spacing w:after="115"/>
        <w:rPr>
          <w:rFonts w:eastAsia="Times New Roman" w:cs="Times New Roman"/>
          <w:color w:val="000000"/>
        </w:rPr>
      </w:pPr>
      <w:r w:rsidRPr="00C0714A">
        <w:rPr>
          <w:rFonts w:cs="Times New Roman"/>
        </w:rPr>
        <w:t>Pellegrini E. W., Baldwin J. A., Ferland G. J., Shaw G., &amp; Heathcote S., 2009, ApJ, 693, 285</w:t>
      </w:r>
    </w:p>
    <w:p w14:paraId="21F1CC70" w14:textId="28C10FAA" w:rsidR="00ED6591" w:rsidRPr="00C0714A" w:rsidRDefault="006C15C7" w:rsidP="00C0714A">
      <w:pPr>
        <w:spacing w:after="115"/>
        <w:rPr>
          <w:rFonts w:cs="Times New Roman"/>
        </w:rPr>
      </w:pPr>
      <w:r w:rsidRPr="00C0714A">
        <w:rPr>
          <w:rFonts w:cs="Times New Roman"/>
        </w:rPr>
        <w:t>Raiter A., Fosbury R. A. E., Teimoorinia H., 2010, A&amp;A, 510, 109</w:t>
      </w:r>
    </w:p>
    <w:p w14:paraId="543C98FD" w14:textId="23D5A4EC" w:rsidR="00ED6591" w:rsidRPr="00C0714A" w:rsidRDefault="00490DCE" w:rsidP="00C0714A">
      <w:pPr>
        <w:spacing w:after="115"/>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3C5F382" w14:textId="21A2EC57" w:rsidR="00ED6591" w:rsidRPr="00C0714A" w:rsidRDefault="00ED6591" w:rsidP="00C0714A">
      <w:pPr>
        <w:spacing w:after="115"/>
        <w:rPr>
          <w:rFonts w:cs="Times New Roman"/>
        </w:rPr>
      </w:pPr>
      <w:r w:rsidRPr="00C0714A">
        <w:rPr>
          <w:rFonts w:cs="Times New Roman"/>
        </w:rPr>
        <w:t xml:space="preserve">Richardson C. T., Allen J. T., Baldwin J. A., </w:t>
      </w:r>
      <w:r w:rsidR="00053EEA" w:rsidRPr="00C0714A">
        <w:rPr>
          <w:rFonts w:cs="Times New Roman"/>
        </w:rPr>
        <w:t>et al.</w:t>
      </w:r>
      <w:r w:rsidRPr="00C0714A">
        <w:rPr>
          <w:rFonts w:cs="Times New Roman"/>
        </w:rPr>
        <w:t>, 2015, in prep</w:t>
      </w:r>
    </w:p>
    <w:p w14:paraId="4C1B94A6" w14:textId="04046043" w:rsidR="00ED6591" w:rsidRPr="00C0714A" w:rsidRDefault="00ED6591" w:rsidP="00C0714A">
      <w:pPr>
        <w:spacing w:after="115"/>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C0714A">
      <w:pPr>
        <w:spacing w:after="115"/>
        <w:rPr>
          <w:rFonts w:cs="Times New Roman"/>
        </w:rPr>
      </w:pPr>
      <w:r w:rsidRPr="00C0714A">
        <w:rPr>
          <w:rFonts w:cs="Times New Roman"/>
        </w:rPr>
        <w:t>Rubin R. H., 1989, ApJS, 69, 897</w:t>
      </w:r>
    </w:p>
    <w:p w14:paraId="1A2EB00C" w14:textId="7E522B7B" w:rsidR="00ED6591" w:rsidRPr="00C0714A" w:rsidRDefault="00ED6591" w:rsidP="00C0714A">
      <w:pPr>
        <w:spacing w:after="115"/>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C0714A">
      <w:pPr>
        <w:spacing w:after="115"/>
        <w:rPr>
          <w:rFonts w:cs="Times New Roman"/>
        </w:rPr>
      </w:pPr>
      <w:r w:rsidRPr="00C0714A">
        <w:rPr>
          <w:rFonts w:cs="Times New Roman"/>
        </w:rPr>
        <w:t>Satyapal, S., Vega, D., Heckman, T., O’Halloran, B., &amp; Dudik, R. 2007, ApJ,  663, L9</w:t>
      </w:r>
    </w:p>
    <w:p w14:paraId="7116460B" w14:textId="74C98FF0" w:rsidR="00ED6591" w:rsidRPr="00C0714A" w:rsidRDefault="001B26EA" w:rsidP="00C0714A">
      <w:pPr>
        <w:spacing w:after="115"/>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C0714A">
      <w:pPr>
        <w:spacing w:after="115"/>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1121C6B1" w14:textId="6F3C147D" w:rsidR="00ED6591" w:rsidRPr="00C0714A" w:rsidRDefault="00ED6591" w:rsidP="00C0714A">
      <w:pPr>
        <w:spacing w:after="115"/>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57D03A5C" w14:textId="381C824F" w:rsidR="00ED6591" w:rsidRPr="00C0714A" w:rsidRDefault="009759EC" w:rsidP="00C0714A">
      <w:pPr>
        <w:spacing w:after="115"/>
        <w:rPr>
          <w:rFonts w:cs="Times New Roman"/>
        </w:rPr>
      </w:pPr>
      <w:r w:rsidRPr="00C0714A">
        <w:rPr>
          <w:rFonts w:cs="Times New Roman"/>
        </w:rPr>
        <w:t>Stasinska G., &amp; Leitherer C., 1996, ApJS, 107, 661</w:t>
      </w:r>
    </w:p>
    <w:p w14:paraId="6A5BAEE4" w14:textId="277AF7D1" w:rsidR="00ED6591" w:rsidRPr="00C0714A" w:rsidRDefault="00ED6591" w:rsidP="00C0714A">
      <w:pPr>
        <w:spacing w:after="115"/>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C0714A">
      <w:pPr>
        <w:spacing w:after="115"/>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C0714A">
      <w:pPr>
        <w:spacing w:after="115"/>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01767CAE" w14:textId="0A7357E3" w:rsidR="00ED6591" w:rsidRPr="00C0714A" w:rsidRDefault="00ED6591" w:rsidP="00C0714A">
      <w:pPr>
        <w:spacing w:after="115"/>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3999BD1C" w14:textId="77777777" w:rsidR="00ED6591" w:rsidRPr="00C0714A" w:rsidRDefault="00ED6591" w:rsidP="00C0714A">
      <w:pPr>
        <w:spacing w:after="115"/>
        <w:rPr>
          <w:rFonts w:cs="Times New Roman"/>
        </w:rPr>
      </w:pPr>
    </w:p>
    <w:p w14:paraId="59F8A0DB" w14:textId="77777777" w:rsidR="00ED6591" w:rsidRPr="00C0714A" w:rsidRDefault="00ED6591" w:rsidP="00C0714A">
      <w:pPr>
        <w:rPr>
          <w:rFonts w:cs="Times New Roman"/>
        </w:rPr>
      </w:pPr>
    </w:p>
    <w:p w14:paraId="3806EA66" w14:textId="7723BFFB" w:rsidR="006826BE" w:rsidRPr="00C0714A" w:rsidRDefault="00562C72" w:rsidP="00C0714A">
      <w:pPr>
        <w:spacing w:after="115"/>
        <w:rPr>
          <w:rFonts w:cs="Times New Roman"/>
        </w:rPr>
      </w:pPr>
      <w:ins w:id="515" w:author="Chris Richardson" w:date="2016-02-01T17:30:00Z">
        <w:r w:rsidRPr="00562C72">
          <w:rPr>
            <w:rFonts w:cs="Times New Roman"/>
            <w:highlight w:val="yellow"/>
            <w:rPrChange w:id="516" w:author="Chris Richardson" w:date="2016-02-01T17:30:00Z">
              <w:rPr>
                <w:rFonts w:cs="Times New Roman"/>
              </w:rPr>
            </w:rPrChange>
          </w:rPr>
          <w:t>[APPENDIX</w:t>
        </w:r>
      </w:ins>
      <w:ins w:id="517" w:author="Chris Richardson" w:date="2016-02-04T18:55:00Z">
        <w:r w:rsidR="008A0F0E">
          <w:rPr>
            <w:rFonts w:cs="Times New Roman"/>
            <w:highlight w:val="yellow"/>
          </w:rPr>
          <w:t xml:space="preserve"> WITH EMISSION LINES TRACKED AND INTERPRETATION OF THE EMISSION LINE HEADINGS</w:t>
        </w:r>
      </w:ins>
      <w:ins w:id="518" w:author="Chris Richardson" w:date="2016-02-01T17:30:00Z">
        <w:r w:rsidRPr="00562C72">
          <w:rPr>
            <w:rFonts w:cs="Times New Roman"/>
            <w:highlight w:val="yellow"/>
            <w:rPrChange w:id="519" w:author="Chris Richardson" w:date="2016-02-01T17:30:00Z">
              <w:rPr>
                <w:rFonts w:cs="Times New Roman"/>
              </w:rPr>
            </w:rPrChange>
          </w:rPr>
          <w:t>???]</w:t>
        </w:r>
      </w:ins>
    </w:p>
    <w:sectPr w:rsidR="006826BE" w:rsidRPr="00C0714A" w:rsidSect="001D0E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573F2A" w:rsidRDefault="00573F2A" w:rsidP="00763E32">
      <w:r>
        <w:separator/>
      </w:r>
    </w:p>
  </w:endnote>
  <w:endnote w:type="continuationSeparator" w:id="0">
    <w:p w14:paraId="6AE02D31" w14:textId="77777777" w:rsidR="00573F2A" w:rsidRDefault="00573F2A"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573F2A" w:rsidRDefault="00573F2A"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573F2A" w:rsidRDefault="00573F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573F2A" w:rsidRDefault="00573F2A"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7A8C">
      <w:rPr>
        <w:rStyle w:val="PageNumber"/>
        <w:noProof/>
      </w:rPr>
      <w:t>1</w:t>
    </w:r>
    <w:r>
      <w:rPr>
        <w:rStyle w:val="PageNumber"/>
      </w:rPr>
      <w:fldChar w:fldCharType="end"/>
    </w:r>
  </w:p>
  <w:p w14:paraId="5F0CCF3E" w14:textId="77777777" w:rsidR="00573F2A" w:rsidRDefault="00573F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573F2A" w:rsidRDefault="00573F2A" w:rsidP="00763E32">
      <w:r>
        <w:separator/>
      </w:r>
    </w:p>
  </w:footnote>
  <w:footnote w:type="continuationSeparator" w:id="0">
    <w:p w14:paraId="451CF4DF" w14:textId="77777777" w:rsidR="00573F2A" w:rsidRDefault="00573F2A" w:rsidP="00763E32">
      <w:r>
        <w:continuationSeparator/>
      </w:r>
    </w:p>
  </w:footnote>
  <w:footnote w:id="1">
    <w:p w14:paraId="57E02BF9" w14:textId="5E5F9447" w:rsidR="00573F2A" w:rsidRDefault="00573F2A"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w:t>
      </w:r>
    </w:p>
  </w:footnote>
  <w:footnote w:id="2">
    <w:p w14:paraId="3F518214" w14:textId="221D4F94" w:rsidR="00573F2A" w:rsidRDefault="00573F2A">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258"/>
    <w:rsid w:val="00005579"/>
    <w:rsid w:val="00010B0D"/>
    <w:rsid w:val="000149A1"/>
    <w:rsid w:val="00016237"/>
    <w:rsid w:val="000222DE"/>
    <w:rsid w:val="0002266B"/>
    <w:rsid w:val="00026F0D"/>
    <w:rsid w:val="000353A0"/>
    <w:rsid w:val="000360E1"/>
    <w:rsid w:val="00046CF0"/>
    <w:rsid w:val="0004723D"/>
    <w:rsid w:val="0005097A"/>
    <w:rsid w:val="00052E3F"/>
    <w:rsid w:val="00053EEA"/>
    <w:rsid w:val="00062213"/>
    <w:rsid w:val="00067F18"/>
    <w:rsid w:val="000764BC"/>
    <w:rsid w:val="000841E7"/>
    <w:rsid w:val="000866D3"/>
    <w:rsid w:val="00086DB2"/>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179D"/>
    <w:rsid w:val="000E572B"/>
    <w:rsid w:val="000E7DD9"/>
    <w:rsid w:val="000F5D10"/>
    <w:rsid w:val="000F5F22"/>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44B4A"/>
    <w:rsid w:val="001459E8"/>
    <w:rsid w:val="001466B4"/>
    <w:rsid w:val="00146CC4"/>
    <w:rsid w:val="001501A7"/>
    <w:rsid w:val="00150CF3"/>
    <w:rsid w:val="00150FA4"/>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B26EA"/>
    <w:rsid w:val="001B79B7"/>
    <w:rsid w:val="001C2F80"/>
    <w:rsid w:val="001C5449"/>
    <w:rsid w:val="001C6416"/>
    <w:rsid w:val="001D0E5F"/>
    <w:rsid w:val="001D38B4"/>
    <w:rsid w:val="001D6326"/>
    <w:rsid w:val="001D7417"/>
    <w:rsid w:val="001D74FC"/>
    <w:rsid w:val="001D767F"/>
    <w:rsid w:val="001E1A27"/>
    <w:rsid w:val="001E377D"/>
    <w:rsid w:val="001E769C"/>
    <w:rsid w:val="001F050F"/>
    <w:rsid w:val="001F262C"/>
    <w:rsid w:val="001F42E3"/>
    <w:rsid w:val="001F5F7D"/>
    <w:rsid w:val="00214CFB"/>
    <w:rsid w:val="00220AAE"/>
    <w:rsid w:val="00222249"/>
    <w:rsid w:val="00225018"/>
    <w:rsid w:val="00225810"/>
    <w:rsid w:val="0022641F"/>
    <w:rsid w:val="0022658C"/>
    <w:rsid w:val="00226741"/>
    <w:rsid w:val="00232E7B"/>
    <w:rsid w:val="00250047"/>
    <w:rsid w:val="002500E1"/>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3867"/>
    <w:rsid w:val="00275FE3"/>
    <w:rsid w:val="002765B3"/>
    <w:rsid w:val="002800E1"/>
    <w:rsid w:val="00281090"/>
    <w:rsid w:val="002842C3"/>
    <w:rsid w:val="00284FF2"/>
    <w:rsid w:val="00290B99"/>
    <w:rsid w:val="00292AAE"/>
    <w:rsid w:val="00293104"/>
    <w:rsid w:val="002932F1"/>
    <w:rsid w:val="00294292"/>
    <w:rsid w:val="00294365"/>
    <w:rsid w:val="00296083"/>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4284"/>
    <w:rsid w:val="002D5477"/>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40CF5"/>
    <w:rsid w:val="003429E5"/>
    <w:rsid w:val="00344787"/>
    <w:rsid w:val="0034539A"/>
    <w:rsid w:val="003459E9"/>
    <w:rsid w:val="00351561"/>
    <w:rsid w:val="003540D4"/>
    <w:rsid w:val="003541FF"/>
    <w:rsid w:val="00355B6B"/>
    <w:rsid w:val="00355BB7"/>
    <w:rsid w:val="00357F98"/>
    <w:rsid w:val="0036186E"/>
    <w:rsid w:val="0036632D"/>
    <w:rsid w:val="00366745"/>
    <w:rsid w:val="00374B7A"/>
    <w:rsid w:val="00375519"/>
    <w:rsid w:val="00377271"/>
    <w:rsid w:val="00380408"/>
    <w:rsid w:val="00381CD0"/>
    <w:rsid w:val="0038220E"/>
    <w:rsid w:val="00383465"/>
    <w:rsid w:val="00387780"/>
    <w:rsid w:val="00391321"/>
    <w:rsid w:val="00391B60"/>
    <w:rsid w:val="00391D29"/>
    <w:rsid w:val="00394A67"/>
    <w:rsid w:val="00394EE3"/>
    <w:rsid w:val="003A31FB"/>
    <w:rsid w:val="003A6563"/>
    <w:rsid w:val="003A7C7C"/>
    <w:rsid w:val="003B2537"/>
    <w:rsid w:val="003B3401"/>
    <w:rsid w:val="003B5E27"/>
    <w:rsid w:val="003C2E09"/>
    <w:rsid w:val="003C44B9"/>
    <w:rsid w:val="003C604A"/>
    <w:rsid w:val="003D017B"/>
    <w:rsid w:val="003D0474"/>
    <w:rsid w:val="003D1D1A"/>
    <w:rsid w:val="003D20A0"/>
    <w:rsid w:val="003D511D"/>
    <w:rsid w:val="003D6F0E"/>
    <w:rsid w:val="003E6D0E"/>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4A56"/>
    <w:rsid w:val="004477EA"/>
    <w:rsid w:val="004523E4"/>
    <w:rsid w:val="00454FA0"/>
    <w:rsid w:val="004552B1"/>
    <w:rsid w:val="0046186A"/>
    <w:rsid w:val="0046526F"/>
    <w:rsid w:val="0046541D"/>
    <w:rsid w:val="00466D7E"/>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C7817"/>
    <w:rsid w:val="004C7B00"/>
    <w:rsid w:val="004D2F91"/>
    <w:rsid w:val="004D4B14"/>
    <w:rsid w:val="004D4F3F"/>
    <w:rsid w:val="004E04F7"/>
    <w:rsid w:val="004E1C4A"/>
    <w:rsid w:val="004E37A6"/>
    <w:rsid w:val="004E3CAD"/>
    <w:rsid w:val="004E5609"/>
    <w:rsid w:val="004E6311"/>
    <w:rsid w:val="004E73C1"/>
    <w:rsid w:val="004F0E3A"/>
    <w:rsid w:val="004F1956"/>
    <w:rsid w:val="004F4B1C"/>
    <w:rsid w:val="005024BC"/>
    <w:rsid w:val="005025B9"/>
    <w:rsid w:val="005035C0"/>
    <w:rsid w:val="005105AD"/>
    <w:rsid w:val="0051557F"/>
    <w:rsid w:val="00520464"/>
    <w:rsid w:val="00521C04"/>
    <w:rsid w:val="00521E58"/>
    <w:rsid w:val="00525279"/>
    <w:rsid w:val="0052634B"/>
    <w:rsid w:val="00527555"/>
    <w:rsid w:val="00531433"/>
    <w:rsid w:val="0053402E"/>
    <w:rsid w:val="00535147"/>
    <w:rsid w:val="00536265"/>
    <w:rsid w:val="00543B95"/>
    <w:rsid w:val="00546E59"/>
    <w:rsid w:val="00554E29"/>
    <w:rsid w:val="00556767"/>
    <w:rsid w:val="00562AD6"/>
    <w:rsid w:val="00562C72"/>
    <w:rsid w:val="00565868"/>
    <w:rsid w:val="00565B77"/>
    <w:rsid w:val="00570C05"/>
    <w:rsid w:val="00571291"/>
    <w:rsid w:val="005717E9"/>
    <w:rsid w:val="00573F2A"/>
    <w:rsid w:val="00575CF8"/>
    <w:rsid w:val="00580509"/>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257A"/>
    <w:rsid w:val="005C4152"/>
    <w:rsid w:val="005C4BFF"/>
    <w:rsid w:val="005C663C"/>
    <w:rsid w:val="005D00DA"/>
    <w:rsid w:val="005D159D"/>
    <w:rsid w:val="005D1656"/>
    <w:rsid w:val="005D7C50"/>
    <w:rsid w:val="005E3656"/>
    <w:rsid w:val="005E4623"/>
    <w:rsid w:val="005E4932"/>
    <w:rsid w:val="005E5125"/>
    <w:rsid w:val="005E5C16"/>
    <w:rsid w:val="005E64F9"/>
    <w:rsid w:val="005F001F"/>
    <w:rsid w:val="005F0A7A"/>
    <w:rsid w:val="005F1275"/>
    <w:rsid w:val="005F15A3"/>
    <w:rsid w:val="005F6CE6"/>
    <w:rsid w:val="005F729F"/>
    <w:rsid w:val="00610149"/>
    <w:rsid w:val="0061131F"/>
    <w:rsid w:val="00627C81"/>
    <w:rsid w:val="0063556F"/>
    <w:rsid w:val="00636B4A"/>
    <w:rsid w:val="006374E7"/>
    <w:rsid w:val="006449FB"/>
    <w:rsid w:val="00644E67"/>
    <w:rsid w:val="00646CE1"/>
    <w:rsid w:val="00650D40"/>
    <w:rsid w:val="0065414D"/>
    <w:rsid w:val="006544D0"/>
    <w:rsid w:val="006546C5"/>
    <w:rsid w:val="00655581"/>
    <w:rsid w:val="0065559C"/>
    <w:rsid w:val="00655D17"/>
    <w:rsid w:val="00657E1E"/>
    <w:rsid w:val="00660C14"/>
    <w:rsid w:val="00662729"/>
    <w:rsid w:val="0066567A"/>
    <w:rsid w:val="006720FE"/>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09EA"/>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24FE"/>
    <w:rsid w:val="007558DC"/>
    <w:rsid w:val="00755CDC"/>
    <w:rsid w:val="00755FB7"/>
    <w:rsid w:val="00756119"/>
    <w:rsid w:val="007565E7"/>
    <w:rsid w:val="0075788F"/>
    <w:rsid w:val="00757AB4"/>
    <w:rsid w:val="00761512"/>
    <w:rsid w:val="00762E5D"/>
    <w:rsid w:val="00763E32"/>
    <w:rsid w:val="0076799B"/>
    <w:rsid w:val="00767F2E"/>
    <w:rsid w:val="00776CEE"/>
    <w:rsid w:val="00776DAF"/>
    <w:rsid w:val="0078290E"/>
    <w:rsid w:val="0079029A"/>
    <w:rsid w:val="00792E4C"/>
    <w:rsid w:val="00794DC3"/>
    <w:rsid w:val="007951E6"/>
    <w:rsid w:val="007A274D"/>
    <w:rsid w:val="007A362D"/>
    <w:rsid w:val="007A48B9"/>
    <w:rsid w:val="007B46AB"/>
    <w:rsid w:val="007C15BB"/>
    <w:rsid w:val="007C1982"/>
    <w:rsid w:val="007C49EC"/>
    <w:rsid w:val="007C53EE"/>
    <w:rsid w:val="007D1A29"/>
    <w:rsid w:val="007D1D38"/>
    <w:rsid w:val="007D254F"/>
    <w:rsid w:val="007D32D8"/>
    <w:rsid w:val="007D42EC"/>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58B1"/>
    <w:rsid w:val="0084106F"/>
    <w:rsid w:val="00841E8A"/>
    <w:rsid w:val="008534E4"/>
    <w:rsid w:val="00854A0E"/>
    <w:rsid w:val="00860895"/>
    <w:rsid w:val="00861D78"/>
    <w:rsid w:val="008668D7"/>
    <w:rsid w:val="00870AC9"/>
    <w:rsid w:val="00871031"/>
    <w:rsid w:val="00872899"/>
    <w:rsid w:val="00875090"/>
    <w:rsid w:val="00881C47"/>
    <w:rsid w:val="00883E83"/>
    <w:rsid w:val="00886396"/>
    <w:rsid w:val="00892600"/>
    <w:rsid w:val="008A0F0E"/>
    <w:rsid w:val="008A2AB8"/>
    <w:rsid w:val="008A67A6"/>
    <w:rsid w:val="008B08DF"/>
    <w:rsid w:val="008B2F32"/>
    <w:rsid w:val="008B3821"/>
    <w:rsid w:val="008B55D6"/>
    <w:rsid w:val="008B7B5A"/>
    <w:rsid w:val="008C27D5"/>
    <w:rsid w:val="008C55FD"/>
    <w:rsid w:val="008C6698"/>
    <w:rsid w:val="008D5E81"/>
    <w:rsid w:val="008E3C50"/>
    <w:rsid w:val="008E3CE2"/>
    <w:rsid w:val="008E41E0"/>
    <w:rsid w:val="008E6650"/>
    <w:rsid w:val="008E7EF0"/>
    <w:rsid w:val="008F1D0A"/>
    <w:rsid w:val="008F20CE"/>
    <w:rsid w:val="008F28AD"/>
    <w:rsid w:val="008F5290"/>
    <w:rsid w:val="00903B26"/>
    <w:rsid w:val="0090627C"/>
    <w:rsid w:val="00907273"/>
    <w:rsid w:val="009138C3"/>
    <w:rsid w:val="009237FE"/>
    <w:rsid w:val="009268CC"/>
    <w:rsid w:val="00927401"/>
    <w:rsid w:val="00932214"/>
    <w:rsid w:val="00932D5E"/>
    <w:rsid w:val="00935621"/>
    <w:rsid w:val="00937316"/>
    <w:rsid w:val="00940931"/>
    <w:rsid w:val="00940C88"/>
    <w:rsid w:val="00941944"/>
    <w:rsid w:val="009437B5"/>
    <w:rsid w:val="00944E20"/>
    <w:rsid w:val="00945058"/>
    <w:rsid w:val="00945F70"/>
    <w:rsid w:val="0094728E"/>
    <w:rsid w:val="00947396"/>
    <w:rsid w:val="00951A03"/>
    <w:rsid w:val="009535F2"/>
    <w:rsid w:val="00953E86"/>
    <w:rsid w:val="00956F5C"/>
    <w:rsid w:val="009608D3"/>
    <w:rsid w:val="00960DC7"/>
    <w:rsid w:val="00963882"/>
    <w:rsid w:val="00964032"/>
    <w:rsid w:val="00964892"/>
    <w:rsid w:val="00965A32"/>
    <w:rsid w:val="009677A7"/>
    <w:rsid w:val="00973AF6"/>
    <w:rsid w:val="009759EC"/>
    <w:rsid w:val="00975A56"/>
    <w:rsid w:val="00982A45"/>
    <w:rsid w:val="0098324F"/>
    <w:rsid w:val="00986843"/>
    <w:rsid w:val="00993742"/>
    <w:rsid w:val="00995BCF"/>
    <w:rsid w:val="00996731"/>
    <w:rsid w:val="009B7621"/>
    <w:rsid w:val="009C1F04"/>
    <w:rsid w:val="009C4FF9"/>
    <w:rsid w:val="009C5435"/>
    <w:rsid w:val="009C65F2"/>
    <w:rsid w:val="009D27D2"/>
    <w:rsid w:val="009D4A2E"/>
    <w:rsid w:val="009D771F"/>
    <w:rsid w:val="009E014D"/>
    <w:rsid w:val="009F0B1E"/>
    <w:rsid w:val="009F5A46"/>
    <w:rsid w:val="009F5A72"/>
    <w:rsid w:val="009F5B74"/>
    <w:rsid w:val="00A12860"/>
    <w:rsid w:val="00A15FA2"/>
    <w:rsid w:val="00A17BE0"/>
    <w:rsid w:val="00A20BE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1564"/>
    <w:rsid w:val="00A54719"/>
    <w:rsid w:val="00A57EE0"/>
    <w:rsid w:val="00A61FDE"/>
    <w:rsid w:val="00A66018"/>
    <w:rsid w:val="00A7701E"/>
    <w:rsid w:val="00A85BF3"/>
    <w:rsid w:val="00A86721"/>
    <w:rsid w:val="00A92437"/>
    <w:rsid w:val="00A95A6A"/>
    <w:rsid w:val="00AA6281"/>
    <w:rsid w:val="00AA7DFD"/>
    <w:rsid w:val="00AB0A91"/>
    <w:rsid w:val="00AB2D55"/>
    <w:rsid w:val="00AB7062"/>
    <w:rsid w:val="00AC33F8"/>
    <w:rsid w:val="00AC3935"/>
    <w:rsid w:val="00AC3AE3"/>
    <w:rsid w:val="00AC5EF2"/>
    <w:rsid w:val="00AC640C"/>
    <w:rsid w:val="00AC7C53"/>
    <w:rsid w:val="00AD1F44"/>
    <w:rsid w:val="00AD33B0"/>
    <w:rsid w:val="00AD5F99"/>
    <w:rsid w:val="00AD6037"/>
    <w:rsid w:val="00AE1178"/>
    <w:rsid w:val="00AE36DE"/>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8754B"/>
    <w:rsid w:val="00B90FAB"/>
    <w:rsid w:val="00B91755"/>
    <w:rsid w:val="00BA3403"/>
    <w:rsid w:val="00BA7BA8"/>
    <w:rsid w:val="00BB3017"/>
    <w:rsid w:val="00BC3281"/>
    <w:rsid w:val="00BC5408"/>
    <w:rsid w:val="00BC566E"/>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60"/>
    <w:rsid w:val="00C05651"/>
    <w:rsid w:val="00C0714A"/>
    <w:rsid w:val="00C07ABE"/>
    <w:rsid w:val="00C11E46"/>
    <w:rsid w:val="00C14998"/>
    <w:rsid w:val="00C226F8"/>
    <w:rsid w:val="00C24FA9"/>
    <w:rsid w:val="00C26647"/>
    <w:rsid w:val="00C35444"/>
    <w:rsid w:val="00C40F69"/>
    <w:rsid w:val="00C41639"/>
    <w:rsid w:val="00C46733"/>
    <w:rsid w:val="00C46D21"/>
    <w:rsid w:val="00C47A8C"/>
    <w:rsid w:val="00C50EFC"/>
    <w:rsid w:val="00C525EB"/>
    <w:rsid w:val="00C53276"/>
    <w:rsid w:val="00C64D03"/>
    <w:rsid w:val="00C67987"/>
    <w:rsid w:val="00C7015B"/>
    <w:rsid w:val="00C73C74"/>
    <w:rsid w:val="00C741FD"/>
    <w:rsid w:val="00C75BD3"/>
    <w:rsid w:val="00C75D6F"/>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46B"/>
    <w:rsid w:val="00CE4DC1"/>
    <w:rsid w:val="00CE4FEA"/>
    <w:rsid w:val="00CE5620"/>
    <w:rsid w:val="00CE5ECB"/>
    <w:rsid w:val="00CE7861"/>
    <w:rsid w:val="00CF093D"/>
    <w:rsid w:val="00CF3A0F"/>
    <w:rsid w:val="00CF4C0A"/>
    <w:rsid w:val="00CF4F87"/>
    <w:rsid w:val="00CF6636"/>
    <w:rsid w:val="00D010AD"/>
    <w:rsid w:val="00D064AE"/>
    <w:rsid w:val="00D06D4F"/>
    <w:rsid w:val="00D07A10"/>
    <w:rsid w:val="00D13C21"/>
    <w:rsid w:val="00D17FD3"/>
    <w:rsid w:val="00D20368"/>
    <w:rsid w:val="00D206AE"/>
    <w:rsid w:val="00D21FFF"/>
    <w:rsid w:val="00D23B26"/>
    <w:rsid w:val="00D322D0"/>
    <w:rsid w:val="00D32E6E"/>
    <w:rsid w:val="00D358F4"/>
    <w:rsid w:val="00D37116"/>
    <w:rsid w:val="00D37E12"/>
    <w:rsid w:val="00D421DE"/>
    <w:rsid w:val="00D42A64"/>
    <w:rsid w:val="00D447C4"/>
    <w:rsid w:val="00D45356"/>
    <w:rsid w:val="00D50CF1"/>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70D1"/>
    <w:rsid w:val="00D90E86"/>
    <w:rsid w:val="00D94F08"/>
    <w:rsid w:val="00D95307"/>
    <w:rsid w:val="00DA07B9"/>
    <w:rsid w:val="00DA35EC"/>
    <w:rsid w:val="00DA3710"/>
    <w:rsid w:val="00DA52CB"/>
    <w:rsid w:val="00DA6411"/>
    <w:rsid w:val="00DB12FD"/>
    <w:rsid w:val="00DB1A29"/>
    <w:rsid w:val="00DB1C09"/>
    <w:rsid w:val="00DB22F7"/>
    <w:rsid w:val="00DB2F34"/>
    <w:rsid w:val="00DB62E4"/>
    <w:rsid w:val="00DC13F0"/>
    <w:rsid w:val="00DC1917"/>
    <w:rsid w:val="00DC5D54"/>
    <w:rsid w:val="00DD0C2E"/>
    <w:rsid w:val="00DD1FB7"/>
    <w:rsid w:val="00DD370F"/>
    <w:rsid w:val="00DD573E"/>
    <w:rsid w:val="00DD5EB6"/>
    <w:rsid w:val="00DE0418"/>
    <w:rsid w:val="00DE0C8D"/>
    <w:rsid w:val="00DE32B4"/>
    <w:rsid w:val="00DE7E50"/>
    <w:rsid w:val="00DF0CF6"/>
    <w:rsid w:val="00DF34A8"/>
    <w:rsid w:val="00DF4F1D"/>
    <w:rsid w:val="00E00217"/>
    <w:rsid w:val="00E1273A"/>
    <w:rsid w:val="00E13208"/>
    <w:rsid w:val="00E24A5A"/>
    <w:rsid w:val="00E24E1F"/>
    <w:rsid w:val="00E2518C"/>
    <w:rsid w:val="00E26396"/>
    <w:rsid w:val="00E3294B"/>
    <w:rsid w:val="00E33BF2"/>
    <w:rsid w:val="00E33D09"/>
    <w:rsid w:val="00E37F6A"/>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10FB"/>
    <w:rsid w:val="00F0554E"/>
    <w:rsid w:val="00F05B6F"/>
    <w:rsid w:val="00F062A4"/>
    <w:rsid w:val="00F07620"/>
    <w:rsid w:val="00F13350"/>
    <w:rsid w:val="00F14F8F"/>
    <w:rsid w:val="00F20B7D"/>
    <w:rsid w:val="00F36025"/>
    <w:rsid w:val="00F41D21"/>
    <w:rsid w:val="00F427BF"/>
    <w:rsid w:val="00F431FF"/>
    <w:rsid w:val="00F43F2D"/>
    <w:rsid w:val="00F46434"/>
    <w:rsid w:val="00F46A5A"/>
    <w:rsid w:val="00F46D04"/>
    <w:rsid w:val="00F50EC6"/>
    <w:rsid w:val="00F5567C"/>
    <w:rsid w:val="00F560F7"/>
    <w:rsid w:val="00F60565"/>
    <w:rsid w:val="00F7442D"/>
    <w:rsid w:val="00F76794"/>
    <w:rsid w:val="00F87F55"/>
    <w:rsid w:val="00F96002"/>
    <w:rsid w:val="00FA4A4E"/>
    <w:rsid w:val="00FA566A"/>
    <w:rsid w:val="00FA6E1D"/>
    <w:rsid w:val="00FA70D3"/>
    <w:rsid w:val="00FB0B9F"/>
    <w:rsid w:val="00FB1207"/>
    <w:rsid w:val="00FB39D2"/>
    <w:rsid w:val="00FC052D"/>
    <w:rsid w:val="00FC2C14"/>
    <w:rsid w:val="00FC36A6"/>
    <w:rsid w:val="00FC5B03"/>
    <w:rsid w:val="00FC69EE"/>
    <w:rsid w:val="00FD342F"/>
    <w:rsid w:val="00FD417A"/>
    <w:rsid w:val="00FD4C3E"/>
    <w:rsid w:val="00FD73F0"/>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FBFEB-FB91-FD49-995F-3FF478877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26</Pages>
  <Words>12249</Words>
  <Characters>69822</Characters>
  <Application>Microsoft Macintosh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103</cp:revision>
  <cp:lastPrinted>2015-11-16T21:11:00Z</cp:lastPrinted>
  <dcterms:created xsi:type="dcterms:W3CDTF">2016-01-24T00:49:00Z</dcterms:created>
  <dcterms:modified xsi:type="dcterms:W3CDTF">2016-02-06T03:54:00Z</dcterms:modified>
</cp:coreProperties>
</file>