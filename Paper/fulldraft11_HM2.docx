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045105E6"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 xml:space="preserve">C III λ977 and </w:t>
      </w:r>
      <w:ins w:id="0" w:author="Helen  Meskhidze" w:date="2016-02-12T23:15:00Z">
        <w:r w:rsidR="00A1199A">
          <w:rPr>
            <w:rFonts w:cs="Times New Roman"/>
          </w:rPr>
          <w:t xml:space="preserve">C IV </w:t>
        </w:r>
        <w:r w:rsidR="00A1199A" w:rsidRPr="00945F70">
          <w:rPr>
            <w:rFonts w:cs="Times New Roman"/>
          </w:rPr>
          <w:t>λ</w:t>
        </w:r>
        <w:r w:rsidR="00A1199A">
          <w:rPr>
            <w:rFonts w:cs="Times New Roman"/>
          </w:rPr>
          <w:t xml:space="preserve">1549 </w:t>
        </w:r>
      </w:ins>
      <w:r>
        <w:rPr>
          <w:rFonts w:cs="Times New Roman"/>
        </w:rPr>
        <w:t xml:space="preserve">will </w:t>
      </w:r>
      <w:r w:rsidR="00D8355E">
        <w:rPr>
          <w:rFonts w:cs="Times New Roman"/>
        </w:rPr>
        <w:t xml:space="preserve">serve as </w:t>
      </w:r>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r w:rsidR="00AE36DE">
        <w:rPr>
          <w:rFonts w:cs="Times New Roman"/>
        </w:rPr>
        <w:t xml:space="preserve">In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r w:rsidR="00535147">
        <w:rPr>
          <w:rFonts w:cs="Times New Roman"/>
        </w:rPr>
        <w:t xml:space="preserve"> to be approximately </w:t>
      </w:r>
      <w:ins w:id="1" w:author="Helen  Meskhidze" w:date="2016-02-12T23:55:00Z">
        <w:r w:rsidR="009F6566">
          <w:rPr>
            <w:rFonts w:cs="Times New Roman"/>
          </w:rPr>
          <w:t xml:space="preserve">158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2" w:author="Helen  Meskhidze" w:date="2016-02-12T23:56:00Z">
        <w:r w:rsidR="009F6566">
          <w:rPr>
            <w:rFonts w:cs="Times New Roman"/>
          </w:rPr>
          <w:t xml:space="preserve">1000 </w:t>
        </w:r>
      </w:ins>
      <w:r w:rsidR="00E24E1F">
        <w:rPr>
          <w:rFonts w:ascii="angstrom" w:eastAsia="Times New Roman" w:hAnsi="angstrom" w:cs="Times New Roman"/>
          <w:color w:val="000000"/>
        </w:rPr>
        <w:t>Å</w:t>
      </w:r>
      <w:r w:rsidR="00E24E1F" w:rsidDel="00E24E1F">
        <w:rPr>
          <w:rFonts w:cs="Times New Roman"/>
        </w:rPr>
        <w:t xml:space="preserve"> </w:t>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 xml:space="preserve">Historically, the presence of a radiation field hard enough to generate photons higher than 50 eV signifies excitation from an AGN. However, modern stellar radiation fields that incorporate Wolf-Rayet (WR) stars produce a significant </w:t>
      </w:r>
      <w:r w:rsidR="00EE1FBF">
        <w:lastRenderedPageBreak/>
        <w:t>number of EUV photons capable of ionizing heavy elements through many states.</w:t>
      </w:r>
    </w:p>
    <w:p w14:paraId="2CA3D46F" w14:textId="1DB737B2"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Simil</w:t>
      </w:r>
      <w:r w:rsidR="00AC146C">
        <w:t>arly, Sharzi 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ins w:id="3" w:author="Helen  Meskhidze" w:date="2016-02-13T00:30:00Z">
        <w:r w:rsidR="005D6A6B">
          <w:rPr>
            <w:rFonts w:eastAsia="Times New Roman" w:cs="Times New Roman"/>
            <w:color w:val="000000"/>
          </w:rPr>
          <w:t>2012</w:t>
        </w:r>
      </w:ins>
      <w:r w:rsidR="00380408">
        <w:rPr>
          <w:rFonts w:eastAsia="Times New Roman" w:cs="Times New Roman"/>
          <w:color w:val="000000"/>
        </w:rPr>
        <w:t>)</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72AE464F" w:rsidR="00D95307" w:rsidRPr="00800514" w:rsidRDefault="00D95307" w:rsidP="00D9530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729F3BF6"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6796398C"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61AB882D"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50917210" w:rsidR="00964892" w:rsidRDefault="00527555" w:rsidP="00D84ED5">
      <w:pPr>
        <w:rPr>
          <w:rFonts w:cs="Times New Roman"/>
        </w:rPr>
      </w:pPr>
      <w:r>
        <w:rPr>
          <w:rFonts w:cs="Times New Roman"/>
        </w:rPr>
        <w:t xml:space="preserve"> 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042D792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Pr="000A6EB6" w:rsidRDefault="00273867" w:rsidP="00194078">
      <w:pPr>
        <w:rPr>
          <w:rFonts w:cs="Times New Roman"/>
        </w:rPr>
      </w:pPr>
    </w:p>
    <w:p w14:paraId="1ED5F7DA" w14:textId="15DC2641" w:rsidR="00482A77"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w:t>
      </w:r>
      <w:r w:rsidR="00010B0D">
        <w:rPr>
          <w:rFonts w:cs="Times New Roman"/>
        </w:rPr>
        <w:t>,</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010B0D">
        <w:rPr>
          <w:rFonts w:cs="Times New Roman"/>
        </w:rPr>
        <w:t>,</w:t>
      </w:r>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w:t>
      </w:r>
      <w:r w:rsidR="00527555">
        <w:rPr>
          <w:rFonts w:cs="Times New Roman"/>
        </w:rPr>
        <w:t>log(</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527555">
        <w:rPr>
          <w:rFonts w:cs="Times New Roman"/>
        </w:rPr>
        <w:t>(</w:t>
      </w:r>
      <w:r w:rsidR="00527555" w:rsidRPr="000A6EB6">
        <w:rPr>
          <w:rFonts w:cs="Times New Roman"/>
        </w:rPr>
        <w:t xml:space="preserve">[C III </w:t>
      </w:r>
      <w:r w:rsidR="00527555" w:rsidRPr="000A6EB6">
        <w:rPr>
          <w:rFonts w:eastAsia="Times New Roman" w:cs="Times New Roman"/>
          <w:color w:val="000000"/>
          <w:shd w:val="clear" w:color="auto" w:fill="FFFFFF"/>
        </w:rPr>
        <w:t>λ</w:t>
      </w:r>
      <w:r w:rsidR="00527555" w:rsidRPr="000A6EB6">
        <w:rPr>
          <w:rFonts w:cs="Times New Roman"/>
        </w:rPr>
        <w:t>1909</w:t>
      </w:r>
      <w:r w:rsidR="00527555">
        <w:rPr>
          <w:rFonts w:cs="Times New Roman"/>
        </w:rPr>
        <w:t>))</w:t>
      </w:r>
      <w:r w:rsidR="00527555" w:rsidRPr="000A6EB6">
        <w:rPr>
          <w:rFonts w:cs="Times New Roman"/>
        </w:rPr>
        <w:t xml:space="preserve"> </w:t>
      </w:r>
      <w:r w:rsidR="00527555">
        <w:rPr>
          <w:rFonts w:cs="Times New Roman"/>
        </w:rPr>
        <w:t xml:space="preserve"> =</w:t>
      </w:r>
      <w:r w:rsidRPr="000A6EB6">
        <w:rPr>
          <w:rFonts w:cs="Times New Roman"/>
        </w:rPr>
        <w:t xml:space="preserve"> </w:t>
      </w:r>
      <w:r w:rsidR="00527555">
        <w:rPr>
          <w:rFonts w:cs="Times New Roman"/>
        </w:rPr>
        <w:t>9,</w:t>
      </w:r>
      <w:r w:rsidRPr="000A6EB6">
        <w:rPr>
          <w:rFonts w:cs="Times New Roman"/>
        </w:rPr>
        <w:t xml:space="preserve"> and </w:t>
      </w:r>
      <w:r w:rsidR="00527555">
        <w:rPr>
          <w:rFonts w:cs="Times New Roman"/>
        </w:rPr>
        <w:t>log(</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527555">
        <w:rPr>
          <w:rFonts w:cs="Times New Roman"/>
        </w:rPr>
        <w:t>(</w:t>
      </w:r>
      <w:r w:rsidR="00527555" w:rsidRPr="000A6EB6">
        <w:rPr>
          <w:rFonts w:cs="Times New Roman"/>
        </w:rPr>
        <w:t xml:space="preserve">[Ne II] </w:t>
      </w:r>
      <w:r w:rsidR="00527555" w:rsidRPr="000A6EB6">
        <w:rPr>
          <w:rFonts w:eastAsia="Times New Roman" w:cs="Times New Roman"/>
          <w:color w:val="000000"/>
          <w:shd w:val="clear" w:color="auto" w:fill="FFFFFF"/>
        </w:rPr>
        <w:t>λ</w:t>
      </w:r>
      <w:r w:rsidR="00527555" w:rsidRPr="000A6EB6">
        <w:rPr>
          <w:rFonts w:cs="Times New Roman"/>
        </w:rPr>
        <w:t>5754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 xml:space="preserve">7.5. </w:t>
      </w:r>
      <w:r w:rsidRPr="000A6EB6">
        <w:rPr>
          <w:rFonts w:cs="Times New Roman"/>
        </w:rPr>
        <w:t xml:space="preserve">With </w:t>
      </w:r>
      <w:r w:rsidR="00527555">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w:t>
      </w:r>
      <w:r w:rsidR="00E45146">
        <w:rPr>
          <w:rFonts w:cs="Times New Roman"/>
          <w:i/>
        </w:rPr>
        <w:t>n</w:t>
      </w:r>
      <w:r w:rsidR="00482A77" w:rsidRPr="000A6EB6">
        <w:rPr>
          <w:rFonts w:cs="Times New Roman"/>
          <w:vertAlign w:val="subscript"/>
        </w:rPr>
        <w:t>cr</w:t>
      </w:r>
      <w:r w:rsidR="00E45146">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sidR="00482A77">
        <w:rPr>
          <w:rFonts w:cs="Times New Roman"/>
        </w:rPr>
        <w:t xml:space="preserve"> on</w:t>
      </w:r>
      <w:r w:rsidR="00482A77" w:rsidRPr="00482A77">
        <w:rPr>
          <w:rFonts w:cs="Times New Roman"/>
          <w:i/>
        </w:rPr>
        <w:t xml:space="preserve"> </w:t>
      </w:r>
      <w:r w:rsidR="00482A77" w:rsidRPr="000A6EB6">
        <w:rPr>
          <w:rFonts w:cs="Times New Roman"/>
          <w:i/>
        </w:rPr>
        <w:t>n</w:t>
      </w:r>
      <w:r w:rsidR="00482A77" w:rsidRPr="000A6EB6">
        <w:rPr>
          <w:rFonts w:cs="Times New Roman"/>
          <w:vertAlign w:val="subscript"/>
        </w:rPr>
        <w:t>H</w:t>
      </w:r>
      <w:r w:rsidRPr="000A6EB6">
        <w:rPr>
          <w:rFonts w:cs="Times New Roman"/>
        </w:rPr>
        <w:t xml:space="preserve">. </w:t>
      </w:r>
    </w:p>
    <w:p w14:paraId="309BA2DE" w14:textId="77777777" w:rsidR="00482A77" w:rsidRDefault="00482A77" w:rsidP="00527555">
      <w:pPr>
        <w:rPr>
          <w:rFonts w:cs="Times New Roman"/>
        </w:rPr>
      </w:pPr>
    </w:p>
    <w:p w14:paraId="58684009" w14:textId="7E896CBF" w:rsidR="00273867" w:rsidRPr="000A6EB6" w:rsidRDefault="00273867" w:rsidP="00527555">
      <w:pPr>
        <w:rPr>
          <w:rFonts w:cs="Times New Roman"/>
        </w:rPr>
      </w:pPr>
      <w:r w:rsidRPr="000A6EB6">
        <w:rPr>
          <w:rFonts w:cs="Times New Roman"/>
        </w:rPr>
        <w:t xml:space="preserve">We observationally justify our </w:t>
      </w:r>
      <w:r w:rsidR="00482A77" w:rsidRPr="000A6EB6">
        <w:rPr>
          <w:rFonts w:cs="Times New Roman"/>
          <w:i/>
        </w:rPr>
        <w:t>n</w:t>
      </w:r>
      <w:r w:rsidR="00482A77" w:rsidRPr="000A6EB6">
        <w:rPr>
          <w:rFonts w:cs="Times New Roman"/>
          <w:vertAlign w:val="subscript"/>
        </w:rPr>
        <w:t>H</w:t>
      </w:r>
      <w:r w:rsidR="00482A77" w:rsidRPr="000A6EB6">
        <w:rPr>
          <w:rFonts w:cs="Times New Roman"/>
        </w:rPr>
        <w:t xml:space="preserve"> </w:t>
      </w:r>
      <w:r w:rsidRPr="000A6EB6">
        <w:rPr>
          <w:rFonts w:cs="Times New Roman"/>
        </w:rPr>
        <w:t>limit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w:t>
      </w:r>
      <w:r w:rsidR="00482A77" w:rsidRPr="000A6EB6">
        <w:rPr>
          <w:rFonts w:cs="Times New Roman"/>
          <w:i/>
        </w:rPr>
        <w:t>n</w:t>
      </w:r>
      <w:r w:rsidR="00482A77"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xml:space="preserve">) ≤ 10. </w:t>
      </w:r>
    </w:p>
    <w:p w14:paraId="54799C26" w14:textId="77777777" w:rsidR="00273867" w:rsidRDefault="00273867" w:rsidP="00194078">
      <w:pPr>
        <w:rPr>
          <w:rFonts w:cs="Times New Roman"/>
        </w:rPr>
      </w:pPr>
    </w:p>
    <w:p w14:paraId="5AD4E8DF" w14:textId="5EEBA661"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r w:rsidR="00D206AE">
        <w:rPr>
          <w:rFonts w:cs="Times New Roman"/>
        </w:rPr>
        <w:t>understand the nature of</w:t>
      </w:r>
      <w:r w:rsidR="00D206AE" w:rsidRPr="000A6EB6">
        <w:rPr>
          <w:rFonts w:cs="Times New Roman"/>
        </w:rPr>
        <w:t xml:space="preserve"> </w:t>
      </w:r>
      <w:r w:rsidRPr="000A6EB6">
        <w:rPr>
          <w:rFonts w:cs="Times New Roman"/>
        </w:rPr>
        <w:t>high ionization emission lines</w:t>
      </w:r>
      <w:r w:rsidR="00D206AE">
        <w:rPr>
          <w:rFonts w:cs="Times New Roman"/>
        </w:rPr>
        <w:t xml:space="preserve"> observations</w:t>
      </w:r>
      <w:r w:rsidRPr="000A6EB6">
        <w:rPr>
          <w:rFonts w:cs="Times New Roman"/>
        </w:rPr>
        <w:t>,</w:t>
      </w:r>
      <w:r w:rsidR="00D206AE">
        <w:rPr>
          <w:rFonts w:cs="Times New Roman"/>
        </w:rPr>
        <w:t xml:space="preserve"> at high-</w:t>
      </w:r>
      <w:r w:rsidR="00D206AE">
        <w:rPr>
          <w:rFonts w:cs="Times New Roman"/>
          <w:i/>
        </w:rPr>
        <w:t>z</w:t>
      </w:r>
      <w:r w:rsidR="00D206AE">
        <w:rPr>
          <w:rFonts w:cs="Times New Roman"/>
        </w:rPr>
        <w:t xml:space="preserve"> in particular </w:t>
      </w:r>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r w:rsidR="00D206AE">
        <w:rPr>
          <w:rFonts w:cs="Times New Roman"/>
        </w:rPr>
        <w:t>,</w:t>
      </w:r>
      <w:r w:rsidRPr="000A6EB6">
        <w:rPr>
          <w:rFonts w:cs="Times New Roman"/>
        </w:rPr>
        <w:t xml:space="preserve"> we </w:t>
      </w:r>
      <w:r w:rsidR="00D206AE">
        <w:rPr>
          <w:rFonts w:cs="Times New Roman"/>
        </w:rPr>
        <w:t>extend</w:t>
      </w:r>
      <w:r w:rsidR="00D206AE" w:rsidRPr="000A6EB6">
        <w:rPr>
          <w:rFonts w:cs="Times New Roman"/>
        </w:rPr>
        <w:t xml:space="preserve"> </w:t>
      </w:r>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r w:rsidR="00D206AE">
        <w:rPr>
          <w:rFonts w:cs="Times New Roman"/>
        </w:rPr>
        <w:t>ly used in simulations of H II regions and starburst galaxies.</w:t>
      </w:r>
      <w:r w:rsidRPr="000A6EB6">
        <w:rPr>
          <w:rFonts w:cs="Times New Roman"/>
        </w:rPr>
        <w:t xml:space="preserve">. </w:t>
      </w:r>
    </w:p>
    <w:p w14:paraId="3A4832D6" w14:textId="77777777" w:rsidR="00194078" w:rsidRDefault="00194078" w:rsidP="00194078">
      <w:pPr>
        <w:rPr>
          <w:ins w:id="4" w:author="Helen  Meskhidze" w:date="2016-01-15T14:20:00Z"/>
          <w:rFonts w:cs="Times New Roman"/>
        </w:rPr>
      </w:pPr>
    </w:p>
    <w:p w14:paraId="56ED76B0" w14:textId="7CAF3D70" w:rsidR="003A7C7C" w:rsidRPr="003A7C7C" w:rsidRDefault="003A7C7C" w:rsidP="00194078">
      <w:pPr>
        <w:rPr>
          <w:ins w:id="5" w:author="Helen  Meskhidze" w:date="2016-01-15T14:20:00Z"/>
          <w:rFonts w:cs="Times New Roman"/>
          <w:i/>
        </w:rPr>
      </w:pPr>
      <w:ins w:id="6" w:author="Helen  Meskhidze" w:date="2016-01-15T14:20:00Z">
        <w:r w:rsidRPr="00DF4AA9">
          <w:rPr>
            <w:rFonts w:cs="Times New Roman"/>
            <w:i/>
            <w:highlight w:val="yellow"/>
          </w:rPr>
          <w:t>3.1.5 Alternative Representations of Our Parameter Space</w:t>
        </w:r>
      </w:ins>
      <w:ins w:id="7" w:author="Chris Richardson" w:date="2016-01-23T22:01:00Z">
        <w:r w:rsidR="00C41639" w:rsidRPr="00DF4AA9">
          <w:rPr>
            <w:rFonts w:cs="Times New Roman"/>
            <w:i/>
            <w:highlight w:val="yellow"/>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04FC78EB" w:rsidR="003A7C7C" w:rsidRPr="000A6EB6" w:rsidRDefault="003A7C7C" w:rsidP="00A50109">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sidR="00A50109">
        <w:rPr>
          <w:rFonts w:cs="Times New Roman"/>
        </w:rPr>
        <w:t xml:space="preserve">Vacca, </w:t>
      </w:r>
      <w:r w:rsidR="00A50109" w:rsidRPr="00A50109">
        <w:rPr>
          <w:rFonts w:cs="Times New Roman"/>
        </w:rPr>
        <w:t>Garmany</w:t>
      </w:r>
      <w:r w:rsidR="00A50109">
        <w:rPr>
          <w:rFonts w:cs="Times New Roman"/>
        </w:rPr>
        <w:t xml:space="preserve"> &amp; Shull 1996</w:t>
      </w:r>
      <w:r w:rsidRPr="000A6EB6">
        <w:rPr>
          <w:rFonts w:cs="Times New Roman"/>
        </w:rPr>
        <w:t xml:space="preserve">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ADE4D8A"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115AB281"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r w:rsidR="00296083">
        <w:rPr>
          <w:rFonts w:cs="Times New Roman"/>
        </w:rPr>
        <w:t xml:space="preserve"> in equation (1).</w:t>
      </w:r>
    </w:p>
    <w:p w14:paraId="38DA5EC5" w14:textId="77777777" w:rsidR="007D7D41" w:rsidRDefault="007D7D41" w:rsidP="008403F1">
      <w:pPr>
        <w:rPr>
          <w:rFonts w:cs="Times New Roman"/>
        </w:rPr>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45DB8CAF"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r w:rsidR="00296083">
        <w:rPr>
          <w:rFonts w:cs="Times New Roman"/>
        </w:rPr>
        <w:t>3</w:t>
      </w:r>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7DFEB2A"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61C43C4A"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C226243"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1F8BA313" w14:textId="77777777" w:rsidR="007410FB" w:rsidRDefault="007410FB" w:rsidP="00194078">
      <w:pPr>
        <w:rPr>
          <w:rFonts w:cs="Times New Roman"/>
        </w:rPr>
      </w:pPr>
    </w:p>
    <w:p w14:paraId="09B862C3" w14:textId="7B2837C1" w:rsidR="00194078" w:rsidRPr="000A6EB6" w:rsidRDefault="00194078" w:rsidP="00194078">
      <w:pPr>
        <w:rPr>
          <w:rFonts w:cs="Times New Roman"/>
        </w:rPr>
      </w:pPr>
      <w:r w:rsidRPr="000A6EB6">
        <w:rPr>
          <w:rFonts w:cs="Times New Roman"/>
        </w:rPr>
        <w:t>In the following, we explore the general trends found across the different emission line grids.</w:t>
      </w:r>
      <w:r w:rsidR="004E73C1">
        <w:rPr>
          <w:rFonts w:cs="Times New Roman"/>
        </w:rPr>
        <w:t xml:space="preserve"> </w:t>
      </w: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 xml:space="preserve">where the gas is under-ionized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50EFE7C4"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9B6AFA8"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Collisionally excited lines, such as C IV λ1549, generally show most efficient reprocessing of the spectrum along constant ionization parameter lines spanning 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values (Figure 3a).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At higher densities, there is a slight decrease in </w:t>
      </w:r>
      <w:r w:rsidR="00194078" w:rsidRPr="000A6EB6">
        <w:rPr>
          <w:rFonts w:cs="Times New Roman"/>
          <w:i/>
        </w:rPr>
        <w:t>W</w:t>
      </w:r>
      <w:r w:rsidR="00194078" w:rsidRPr="000A6EB6">
        <w:rPr>
          <w:rFonts w:cs="Times New Roman"/>
          <w:vertAlign w:val="subscript"/>
        </w:rPr>
        <w:t xml:space="preserve">λ </w:t>
      </w:r>
      <w:r w:rsidR="00194078" w:rsidRPr="000A6EB6">
        <w:rPr>
          <w:rFonts w:cs="Times New Roman"/>
        </w:rPr>
        <w:t xml:space="preserve">cause by thermalization.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194078" w:rsidRPr="000A6EB6">
        <w:rPr>
          <w:rFonts w:cs="Times New Roman"/>
          <w:vertAlign w:val="subscript"/>
        </w:rPr>
        <w:t xml:space="preserve"> </w:t>
      </w:r>
      <w:r w:rsidR="00996731">
        <w:rPr>
          <w:rFonts w:cs="Times New Roman"/>
          <w:vertAlign w:val="subscript"/>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194078" w:rsidRPr="000A6EB6">
        <w:rPr>
          <w:rFonts w:cs="Times New Roman"/>
        </w:rPr>
        <w:t xml:space="preserve"> (one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3F3B5BB9" w14:textId="46447AA3"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or lower. Thus, the temperatures predicted are between 10000 K and 15000 K. Alternatively, the ratio of [C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 xml:space="preserve">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w:t>
      </w:r>
      <w:r w:rsidR="00BF283E">
        <w:rPr>
          <w:rFonts w:cs="Times New Roman"/>
        </w:rPr>
        <w:t xml:space="preserve">high </w:t>
      </w:r>
      <w:r w:rsidR="00BF283E" w:rsidRPr="000A6EB6">
        <w:rPr>
          <w:rFonts w:cs="Times New Roman"/>
          <w:i/>
        </w:rPr>
        <w:t>n</w:t>
      </w:r>
      <w:r w:rsidR="00BF283E" w:rsidRPr="0027602E">
        <w:rPr>
          <w:rFonts w:cs="Times New Roman"/>
          <w:i/>
          <w:vertAlign w:val="subscript"/>
        </w:rPr>
        <w:t>e</w:t>
      </w:r>
      <w:r w:rsidR="00BF283E" w:rsidRPr="000A6EB6" w:rsidDel="00BF283E">
        <w:rPr>
          <w:rFonts w:cs="Times New Roman"/>
        </w:rPr>
        <w:t xml:space="preserve"> </w:t>
      </w:r>
      <w:r w:rsidRPr="000A6EB6">
        <w:rPr>
          <w:rFonts w:cs="Times New Roman"/>
        </w:rPr>
        <w:t xml:space="preserve">. </w:t>
      </w:r>
    </w:p>
    <w:p w14:paraId="633AADE2" w14:textId="77777777" w:rsidR="00194078" w:rsidRPr="000A6EB6" w:rsidRDefault="00194078" w:rsidP="00194078">
      <w:pPr>
        <w:rPr>
          <w:rFonts w:cs="Times New Roman"/>
        </w:rPr>
      </w:pPr>
    </w:p>
    <w:p w14:paraId="5D2DA399" w14:textId="587DB45D"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8" w:author="Helen  Meskhidze" w:date="2016-02-12T11:03:00Z"/>
          <w:rFonts w:cs="Times New Roman"/>
          <w:i/>
        </w:rPr>
      </w:pPr>
    </w:p>
    <w:p w14:paraId="458E4441" w14:textId="659F0B3D" w:rsidR="005815C2" w:rsidRDefault="007D2008" w:rsidP="00194078">
      <w:pPr>
        <w:rPr>
          <w:ins w:id="9" w:author="Helen  Meskhidze" w:date="2016-02-12T11:02:00Z"/>
          <w:rFonts w:cs="Times New Roman"/>
        </w:rPr>
      </w:pPr>
      <w:ins w:id="10" w:author="Helen  Meskhidze" w:date="2016-02-12T11:03:00Z">
        <w:r>
          <w:rPr>
            <w:rFonts w:cs="Times New Roman"/>
          </w:rPr>
          <w:t xml:space="preserve">He II </w:t>
        </w:r>
        <w:r w:rsidRPr="000A6EB6">
          <w:rPr>
            <w:rFonts w:cs="Times New Roman"/>
          </w:rPr>
          <w:t>λ</w:t>
        </w:r>
        <w:r>
          <w:rPr>
            <w:rFonts w:cs="Times New Roman"/>
          </w:rPr>
          <w:t>1640</w:t>
        </w:r>
      </w:ins>
      <w:ins w:id="11" w:author="Helen  Meskhidze" w:date="2016-02-12T11:06:00Z">
        <w:r>
          <w:rPr>
            <w:rFonts w:cs="Times New Roman"/>
          </w:rPr>
          <w:t xml:space="preserve">, </w:t>
        </w:r>
      </w:ins>
      <w:ins w:id="12" w:author="Helen  Meskhidze" w:date="2016-02-12T11:09:00Z">
        <w:r w:rsidR="00BC583C">
          <w:rPr>
            <w:rFonts w:cs="Times New Roman"/>
          </w:rPr>
          <w:t xml:space="preserve">a recombination line </w:t>
        </w:r>
      </w:ins>
      <w:ins w:id="13" w:author="Helen  Meskhidze" w:date="2016-02-12T11:06:00Z">
        <w:r>
          <w:rPr>
            <w:rFonts w:cs="Times New Roman"/>
          </w:rPr>
          <w:t xml:space="preserve">typically expected at low metallicities, emits </w:t>
        </w:r>
      </w:ins>
      <w:ins w:id="14" w:author="Helen  Meskhidze" w:date="2016-02-12T11:13:00Z">
        <w:r w:rsidR="00BC583C">
          <w:rPr>
            <w:rFonts w:cs="Times New Roman"/>
          </w:rPr>
          <w:t>faintly</w:t>
        </w:r>
      </w:ins>
      <w:ins w:id="15" w:author="Helen  Meskhidze" w:date="2016-02-12T11:06:00Z">
        <w:r>
          <w:rPr>
            <w:rFonts w:cs="Times New Roman"/>
          </w:rPr>
          <w:t xml:space="preserve"> across our grid (</w:t>
        </w:r>
      </w:ins>
      <w:ins w:id="16" w:author="Helen  Meskhidze" w:date="2016-02-12T11:13:00Z">
        <w:r w:rsidR="00FD7B66">
          <w:rPr>
            <w:rFonts w:cs="Times New Roman"/>
          </w:rPr>
          <w:t>typical</w:t>
        </w:r>
        <w:r w:rsidR="00BC583C">
          <w:rPr>
            <w:rFonts w:cs="Times New Roman"/>
          </w:rPr>
          <w:t xml:space="preserve"> </w:t>
        </w:r>
      </w:ins>
      <w:ins w:id="17" w:author="Helen  Meskhidze" w:date="2016-02-12T11:14:00Z">
        <w:r w:rsidR="00BC583C" w:rsidRPr="000A6EB6">
          <w:rPr>
            <w:rFonts w:cs="Times New Roman"/>
          </w:rPr>
          <w:t>log(</w:t>
        </w:r>
        <w:r w:rsidR="00BC583C" w:rsidRPr="000A6EB6">
          <w:rPr>
            <w:rFonts w:cs="Times New Roman"/>
            <w:i/>
          </w:rPr>
          <w:t>W</w:t>
        </w:r>
        <w:r w:rsidR="00BC583C" w:rsidRPr="000A6EB6">
          <w:rPr>
            <w:rFonts w:cs="Times New Roman"/>
            <w:vertAlign w:val="subscript"/>
          </w:rPr>
          <w:t>λ</w:t>
        </w:r>
        <w:r w:rsidR="00BC583C">
          <w:rPr>
            <w:rFonts w:cs="Times New Roman"/>
          </w:rPr>
          <w:t xml:space="preserve">) </w:t>
        </w:r>
        <w:r w:rsidR="00BC583C" w:rsidRPr="00BC583C">
          <w:rPr>
            <w:rFonts w:cs="Times New Roman"/>
          </w:rPr>
          <w:t>≈</w:t>
        </w:r>
        <w:r w:rsidR="00BC583C">
          <w:rPr>
            <w:rFonts w:cs="Times New Roman"/>
          </w:rPr>
          <w:t xml:space="preserve"> 1.</w:t>
        </w:r>
      </w:ins>
      <w:ins w:id="18" w:author="Helen  Meskhidze" w:date="2016-02-12T11:15:00Z">
        <w:r w:rsidR="00BC583C">
          <w:rPr>
            <w:rFonts w:cs="Times New Roman"/>
          </w:rPr>
          <w:t>0</w:t>
        </w:r>
      </w:ins>
      <w:ins w:id="19" w:author="Helen  Meskhidze" w:date="2016-02-12T11:14:00Z">
        <w:r w:rsidR="00BC583C">
          <w:rPr>
            <w:rFonts w:cs="Times New Roman"/>
          </w:rPr>
          <w:t xml:space="preserve"> and </w:t>
        </w:r>
      </w:ins>
      <w:ins w:id="20" w:author="Helen  Meskhidze" w:date="2016-02-12T11:07:00Z">
        <w:r w:rsidR="00BC583C" w:rsidRPr="000A6EB6">
          <w:rPr>
            <w:rFonts w:cs="Times New Roman"/>
          </w:rPr>
          <w:t>peak log(</w:t>
        </w:r>
        <w:r w:rsidR="00BC583C" w:rsidRPr="000A6EB6">
          <w:rPr>
            <w:rFonts w:cs="Times New Roman"/>
            <w:i/>
          </w:rPr>
          <w:t>W</w:t>
        </w:r>
        <w:r w:rsidR="00BC583C" w:rsidRPr="000A6EB6">
          <w:rPr>
            <w:rFonts w:cs="Times New Roman"/>
            <w:vertAlign w:val="subscript"/>
          </w:rPr>
          <w:t>λ</w:t>
        </w:r>
        <w:r w:rsidR="00BC583C">
          <w:rPr>
            <w:rFonts w:cs="Times New Roman"/>
          </w:rPr>
          <w:t xml:space="preserve">) = 2.0) peaking at high </w:t>
        </w:r>
        <w:r w:rsidR="00BC583C" w:rsidRPr="000A6EB6">
          <w:rPr>
            <w:rFonts w:cs="Times New Roman"/>
            <w:i/>
          </w:rPr>
          <w:t>n</w:t>
        </w:r>
        <w:r w:rsidR="00BC583C" w:rsidRPr="000A6EB6">
          <w:rPr>
            <w:rFonts w:cs="Times New Roman"/>
            <w:vertAlign w:val="subscript"/>
          </w:rPr>
          <w:t>H</w:t>
        </w:r>
        <w:r w:rsidR="00BC583C">
          <w:rPr>
            <w:rFonts w:cs="Times New Roman"/>
          </w:rPr>
          <w:t xml:space="preserve"> and high </w:t>
        </w:r>
        <w:r w:rsidR="00BC583C" w:rsidRPr="000A6EB6">
          <w:rPr>
            <w:rFonts w:cs="Times New Roman"/>
            <w:i/>
          </w:rPr>
          <w:t>φ</w:t>
        </w:r>
        <w:r w:rsidR="00BC583C" w:rsidRPr="000A6EB6">
          <w:rPr>
            <w:rFonts w:cs="Times New Roman"/>
            <w:vertAlign w:val="subscript"/>
          </w:rPr>
          <w:t>H</w:t>
        </w:r>
      </w:ins>
      <w:ins w:id="21" w:author="Helen  Meskhidze" w:date="2016-02-12T11:16:00Z">
        <w:r w:rsidR="00BC583C">
          <w:rPr>
            <w:rFonts w:cs="Times New Roman"/>
          </w:rPr>
          <w:t xml:space="preserve"> (Figure 4a, row e). </w:t>
        </w:r>
      </w:ins>
      <w:ins w:id="22" w:author="Helen  Meskhidze" w:date="2016-02-12T11:41:00Z">
        <w:r w:rsidR="004671FD">
          <w:rPr>
            <w:rFonts w:cs="Times New Roman"/>
          </w:rPr>
          <w:t xml:space="preserve">For more about the He II </w:t>
        </w:r>
        <w:r w:rsidR="004671FD" w:rsidRPr="000A6EB6">
          <w:rPr>
            <w:rFonts w:cs="Times New Roman"/>
          </w:rPr>
          <w:t>λ</w:t>
        </w:r>
        <w:r w:rsidR="004671FD">
          <w:rPr>
            <w:rFonts w:cs="Times New Roman"/>
          </w:rPr>
          <w:t xml:space="preserve">1640 dependence on metallicity, see </w:t>
        </w:r>
      </w:ins>
      <w:ins w:id="23" w:author="Helen  Meskhidze" w:date="2016-02-12T11:42:00Z">
        <w:r w:rsidR="004671FD" w:rsidRPr="00A36D9C">
          <w:rPr>
            <w:rFonts w:eastAsia="Times New Roman" w:cs="Times New Roman"/>
            <w:color w:val="000000"/>
            <w:kern w:val="0"/>
            <w:shd w:val="clear" w:color="auto" w:fill="FFFFFF"/>
            <w:lang w:eastAsia="en-US" w:bidi="ar-SA"/>
          </w:rPr>
          <w:t>§</w:t>
        </w:r>
        <w:r w:rsidR="004671FD">
          <w:rPr>
            <w:rFonts w:cs="Times New Roman"/>
          </w:rPr>
          <w:t xml:space="preserve">4.2.1. </w:t>
        </w:r>
      </w:ins>
      <w:ins w:id="24" w:author="Helen  Meskhidze" w:date="2016-02-12T11:19:00Z">
        <w:r w:rsidR="00FD7B66">
          <w:rPr>
            <w:rFonts w:cs="Times New Roman"/>
          </w:rPr>
          <w:t xml:space="preserve">The emission of Ly </w:t>
        </w:r>
        <w:r w:rsidR="00FD7B66" w:rsidRPr="00FD7B66">
          <w:rPr>
            <w:rFonts w:cs="Times New Roman"/>
          </w:rPr>
          <w:t>α</w:t>
        </w:r>
        <w:r w:rsidR="00FD7B66">
          <w:rPr>
            <w:rFonts w:cs="Times New Roman"/>
          </w:rPr>
          <w:t>, another recombination line, is also inversely related to metallicity</w:t>
        </w:r>
      </w:ins>
      <w:ins w:id="25" w:author="Helen  Meskhidze" w:date="2016-02-12T11:28:00Z">
        <w:r w:rsidR="005D5F2C">
          <w:rPr>
            <w:rFonts w:cs="Times New Roman"/>
          </w:rPr>
          <w:t xml:space="preserve"> (Raiter, Schaerer, and Fosbury 2010,</w:t>
        </w:r>
        <w:r w:rsidR="005D5F2C" w:rsidRPr="00FD7B66">
          <w:t xml:space="preserve"> </w:t>
        </w:r>
        <w:r w:rsidR="005D5F2C" w:rsidRPr="00FD7B66">
          <w:rPr>
            <w:rFonts w:cs="Times New Roman"/>
          </w:rPr>
          <w:t>Schaerer</w:t>
        </w:r>
        <w:r w:rsidR="005D5F2C">
          <w:rPr>
            <w:rFonts w:cs="Times New Roman"/>
          </w:rPr>
          <w:t xml:space="preserve"> 2008).</w:t>
        </w:r>
      </w:ins>
      <w:ins w:id="26" w:author="Helen  Meskhidze" w:date="2016-02-12T11:39:00Z">
        <w:r w:rsidR="004671FD">
          <w:rPr>
            <w:rFonts w:cs="Times New Roman"/>
          </w:rPr>
          <w:t xml:space="preserve"> </w:t>
        </w:r>
      </w:ins>
      <w:ins w:id="27" w:author="Helen  Meskhidze" w:date="2016-02-12T11:27:00Z">
        <w:r w:rsidR="005D5F2C">
          <w:rPr>
            <w:rFonts w:cs="Times New Roman"/>
          </w:rPr>
          <w:t xml:space="preserve">Ly </w:t>
        </w:r>
        <w:r w:rsidR="005D5F2C" w:rsidRPr="00FD7B66">
          <w:rPr>
            <w:rFonts w:cs="Times New Roman"/>
          </w:rPr>
          <w:t>α</w:t>
        </w:r>
        <w:r w:rsidR="005D5F2C">
          <w:rPr>
            <w:rFonts w:cs="Times New Roman"/>
          </w:rPr>
          <w:t xml:space="preserve"> (Figure 4a, row b) emits much more strongly on our plane with typical emission around </w:t>
        </w:r>
        <w:r w:rsidR="005D5F2C" w:rsidRPr="000A6EB6">
          <w:rPr>
            <w:rFonts w:cs="Times New Roman"/>
          </w:rPr>
          <w:t>log(</w:t>
        </w:r>
        <w:r w:rsidR="005D5F2C" w:rsidRPr="000A6EB6">
          <w:rPr>
            <w:rFonts w:cs="Times New Roman"/>
            <w:i/>
          </w:rPr>
          <w:t>W</w:t>
        </w:r>
        <w:r w:rsidR="005D5F2C" w:rsidRPr="000A6EB6">
          <w:rPr>
            <w:rFonts w:cs="Times New Roman"/>
            <w:vertAlign w:val="subscript"/>
          </w:rPr>
          <w:t>λ</w:t>
        </w:r>
        <w:r w:rsidR="005D5F2C">
          <w:rPr>
            <w:rFonts w:cs="Times New Roman"/>
          </w:rPr>
          <w:t>) = 3.5</w:t>
        </w:r>
      </w:ins>
      <w:ins w:id="28" w:author="Helen  Meskhidze" w:date="2016-02-12T11:41:00Z">
        <w:r w:rsidR="004671FD">
          <w:rPr>
            <w:rFonts w:cs="Times New Roman"/>
          </w:rPr>
          <w:t xml:space="preserve">. </w:t>
        </w:r>
      </w:ins>
    </w:p>
    <w:p w14:paraId="34757EDD" w14:textId="77777777" w:rsidR="0022641F" w:rsidRPr="000A6EB6" w:rsidRDefault="0022641F" w:rsidP="005D5F2C">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5C4C6567"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in the LOC plane than the 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 This is because these ions emit under a wider range of conditions than others.</w:t>
      </w:r>
      <w:r w:rsidR="00FA566A">
        <w:rPr>
          <w:rFonts w:cs="Times New Roman"/>
        </w:rPr>
        <w:t xml:space="preserve"> </w:t>
      </w:r>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 Simple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rFonts w:cs="Times New Roman"/>
        </w:rPr>
      </w:pPr>
    </w:p>
    <w:p w14:paraId="5B6DE63D" w14:textId="54EA5F4B"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 xml:space="preserve">4861 emit along a broad range of ionization parameters.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 Consequently, selectively emphasizing these different parts of the grid give different ratios that are then used in</w:t>
      </w:r>
      <w:r w:rsidR="008E41E0">
        <w:rPr>
          <w:rFonts w:cs="Times New Roman"/>
        </w:rPr>
        <w:t xml:space="preserve"> the</w:t>
      </w:r>
      <w:r w:rsidRPr="000A6EB6">
        <w:rPr>
          <w:rFonts w:cs="Times New Roman"/>
        </w:rPr>
        <w:t xml:space="preserve"> BPT diagram</w:t>
      </w:r>
      <w:r w:rsidR="008E41E0">
        <w:rPr>
          <w:rFonts w:cs="Times New Roman"/>
        </w:rPr>
        <w:t xml:space="preserve"> and other similar diagnostic diagrams</w:t>
      </w:r>
      <w:r w:rsidRPr="000A6EB6">
        <w:rPr>
          <w:rFonts w:cs="Times New Roman"/>
        </w:rPr>
        <w:t xml:space="preserve">. </w:t>
      </w:r>
    </w:p>
    <w:p w14:paraId="345214BB" w14:textId="77777777" w:rsidR="00194078" w:rsidRPr="000A6EB6" w:rsidRDefault="00194078" w:rsidP="00194078">
      <w:pPr>
        <w:rPr>
          <w:rFonts w:cs="Times New Roman"/>
        </w:rPr>
      </w:pPr>
    </w:p>
    <w:p w14:paraId="4BF21337" w14:textId="44FCFEBF"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w:t>
      </w:r>
      <w:r w:rsidR="002D5477" w:rsidRPr="000A6EB6">
        <w:rPr>
          <w:rFonts w:cs="Times New Roman"/>
          <w:i/>
        </w:rPr>
        <w:t>n</w:t>
      </w:r>
      <w:r w:rsidR="002D5477" w:rsidRPr="005815C2">
        <w:rPr>
          <w:rFonts w:cs="Times New Roman"/>
          <w:i/>
          <w:vertAlign w:val="subscript"/>
        </w:rPr>
        <w:t>e</w:t>
      </w:r>
      <w:r w:rsidR="002D5477" w:rsidRPr="000A6EB6" w:rsidDel="002D5477">
        <w:rPr>
          <w:rFonts w:cs="Times New Roman"/>
        </w:rPr>
        <w:t xml:space="preserve"> </w:t>
      </w:r>
      <w:r w:rsidRPr="000A6EB6">
        <w:rPr>
          <w:rFonts w:cs="Times New Roman"/>
        </w:rPr>
        <w:t xml:space="preserve">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2E901CE0"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r w:rsidR="00C96D9E" w:rsidRPr="00FA566A">
        <w:rPr>
          <w:rFonts w:cs="Times New Roman"/>
        </w:rPr>
        <w:t>997</w:t>
      </w:r>
      <w:r w:rsidR="00C96D9E">
        <w:rPr>
          <w:rFonts w:cs="Times New Roman"/>
        </w:rPr>
        <w:t xml:space="preserve">). </w:t>
      </w:r>
      <w:r w:rsidRPr="000A6EB6">
        <w:rPr>
          <w:rFonts w:cs="Times New Roman"/>
        </w:rPr>
        <w:t xml:space="preserve">There are two clear local maxima evident in the plots of [O I] λ5577 and [N III] λ3869. In the optical range, [S II] λ4070, [S II] λ4074, [S II] λ4078, [N II] λ5755 and [O I] λ6363 also seem to exhibit double peaks but their local maxima are not as distinguishable.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712849DA"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 xml:space="preserve">hough grains influence IR emission, grains in HII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194078"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cases 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 </w:t>
      </w:r>
    </w:p>
    <w:p w14:paraId="1A4EEEA5" w14:textId="77777777" w:rsidR="00194078" w:rsidRPr="000A6EB6" w:rsidRDefault="00194078" w:rsidP="00194078">
      <w:pPr>
        <w:rPr>
          <w:rFonts w:cs="Times New Roman"/>
        </w:rPr>
      </w:pPr>
    </w:p>
    <w:p w14:paraId="6125F2B3" w14:textId="759BE335"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Since we determine</w:t>
      </w:r>
      <w:r w:rsidR="00DB1A29">
        <w:rPr>
          <w:rFonts w:cs="Times New Roman"/>
        </w:rPr>
        <w:t>d</w:t>
      </w:r>
      <w:r w:rsidRPr="000A6EB6">
        <w:rPr>
          <w:rFonts w:cs="Times New Roman"/>
        </w:rPr>
        <w:t xml:space="preserve"> 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1 (see figure </w:t>
      </w:r>
      <w:r w:rsidR="00D358F4">
        <w:rPr>
          <w:rFonts w:cs="Times New Roman"/>
        </w:rPr>
        <w:t>4c</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w:t>
      </w:r>
      <w:r w:rsidR="002D4284">
        <w:rPr>
          <w:rFonts w:cs="Times New Roman"/>
        </w:rPr>
        <w:t>F</w:t>
      </w:r>
      <w:r w:rsidRPr="000A6EB6">
        <w:rPr>
          <w:rFonts w:cs="Times New Roman"/>
        </w:rPr>
        <w:t xml:space="preserve">igure </w:t>
      </w:r>
      <w:r w:rsidR="00D358F4">
        <w:rPr>
          <w:rFonts w:cs="Times New Roman"/>
        </w:rPr>
        <w:t>4c</w:t>
      </w:r>
      <w:r w:rsidRPr="000A6EB6">
        <w:rPr>
          <w:rFonts w:cs="Times New Roman"/>
        </w:rPr>
        <w:t xml:space="preserve">) (Rubin 1989). </w:t>
      </w:r>
    </w:p>
    <w:p w14:paraId="07DCB72A" w14:textId="77777777" w:rsidR="00194078" w:rsidRPr="000A6EB6" w:rsidRDefault="00194078" w:rsidP="00194078">
      <w:pPr>
        <w:rPr>
          <w:rFonts w:cs="Times New Roman"/>
        </w:rPr>
      </w:pPr>
    </w:p>
    <w:p w14:paraId="396B7C95" w14:textId="61C4CA3A"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 xml:space="preserve">3.0. </w:t>
      </w:r>
    </w:p>
    <w:p w14:paraId="6B972E0D" w14:textId="77777777" w:rsidR="00194078" w:rsidRPr="000A6EB6" w:rsidRDefault="00194078" w:rsidP="00194078">
      <w:pPr>
        <w:rPr>
          <w:rFonts w:cs="Times New Roman"/>
        </w:rPr>
      </w:pPr>
    </w:p>
    <w:p w14:paraId="21CEA555" w14:textId="67B331D9"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065750"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0831174D"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306A12">
        <w:rPr>
          <w:rFonts w:cs="Times New Roman"/>
        </w:rPr>
        <w:t xml:space="preserve"> and these can contribute to excitation</w:t>
      </w:r>
      <w:r w:rsidR="00194078" w:rsidRPr="000A6EB6">
        <w:rPr>
          <w:rFonts w:cs="Times New Roman"/>
        </w:rPr>
        <w:t>. In the following</w:t>
      </w:r>
      <w:r w:rsidR="00817167">
        <w:rPr>
          <w:rFonts w:cs="Times New Roman"/>
        </w:rPr>
        <w:t xml:space="preserve"> paragraphs</w:t>
      </w:r>
      <w:r w:rsidR="00194078" w:rsidRPr="000A6EB6">
        <w:rPr>
          <w:rFonts w:cs="Times New Roman"/>
        </w:rPr>
        <w:t xml:space="preserve"> 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1E385901" w14:textId="77777777" w:rsidR="0049421D" w:rsidRDefault="0049421D" w:rsidP="0049421D">
      <w:pPr>
        <w:rPr>
          <w:ins w:id="29" w:author="Helen  Meskhidze" w:date="2016-02-12T22:30:00Z"/>
          <w:rFonts w:cs="Times New Roman"/>
        </w:rPr>
      </w:pPr>
      <w:ins w:id="30" w:author="Helen  Meskhidze" w:date="2016-02-12T22:30:00Z">
        <w:r>
          <w:rPr>
            <w:rFonts w:cs="Times New Roman"/>
          </w:rPr>
          <w:t>First, o</w:t>
        </w:r>
        <w:r w:rsidRPr="000A6EB6">
          <w:rPr>
            <w:rFonts w:cs="Times New Roman"/>
          </w:rPr>
          <w:t>ur high-resolution simulations show that with increasing metallicity, there is a distinct pocket of very little emission at low</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A10B7F">
          <w:rPr>
            <w:rFonts w:cs="Times New Roman"/>
            <w:i/>
          </w:rPr>
          <w:t>n</w:t>
        </w:r>
        <w:r w:rsidRPr="00A10B7F">
          <w:rPr>
            <w:rFonts w:cs="Times New Roman"/>
            <w:vertAlign w:val="subscript"/>
          </w:rPr>
          <w:t>H</w:t>
        </w:r>
        <w:r>
          <w:rPr>
            <w:rFonts w:cs="Times New Roman"/>
          </w:rPr>
          <w:t xml:space="preserve">. </w:t>
        </w:r>
        <w:r w:rsidRPr="00A10B7F">
          <w:rPr>
            <w:rFonts w:cs="Times New Roman"/>
          </w:rPr>
          <w:t>This</w:t>
        </w:r>
        <w:r>
          <w:rPr>
            <w:rFonts w:cs="Times New Roman"/>
          </w:rPr>
          <w:t xml:space="preserve"> region, the</w:t>
        </w:r>
        <w:r w:rsidRPr="000A6EB6">
          <w:rPr>
            <w:rFonts w:cs="Times New Roman"/>
          </w:rPr>
          <w:t xml:space="preserve"> bottom left corner of the LOC plane</w:t>
        </w:r>
        <w:r>
          <w:rPr>
            <w:rFonts w:cs="Times New Roman"/>
          </w:rPr>
          <w:t>,</w:t>
        </w:r>
        <w:r w:rsidRPr="000A6EB6">
          <w:rPr>
            <w:rFonts w:cs="Times New Roman"/>
          </w:rPr>
          <w:t xml:space="preserve"> is an area that past </w:t>
        </w:r>
        <w:r>
          <w:rPr>
            <w:rFonts w:cs="Times New Roman"/>
          </w:rPr>
          <w:t>researchers have studied</w:t>
        </w:r>
        <w:r w:rsidRPr="000A6EB6">
          <w:rPr>
            <w:rFonts w:cs="Times New Roman"/>
          </w:rPr>
          <w:t xml:space="preserve"> extensively (see §</w:t>
        </w:r>
        <w:r>
          <w:rPr>
            <w:rFonts w:cs="Times New Roman"/>
          </w:rPr>
          <w:t>3.1.4</w:t>
        </w:r>
        <w:r w:rsidRPr="000A6EB6">
          <w:rPr>
            <w:rFonts w:cs="Times New Roman"/>
          </w:rPr>
          <w:t xml:space="preserve"> for more about their studies and our representation of their parameter range on the LOC plane). </w:t>
        </w:r>
        <w:r>
          <w:rPr>
            <w:rFonts w:cs="Times New Roman"/>
          </w:rPr>
          <w:t xml:space="preserve">This pocket of no emission was only present in our high-metallicity (5.0 </w:t>
        </w:r>
        <w:r w:rsidRPr="000A6EB6">
          <w:rPr>
            <w:rFonts w:cs="Times New Roman"/>
            <w:i/>
          </w:rPr>
          <w:t>Z</w:t>
        </w:r>
        <w:r w:rsidRPr="000A6EB6">
          <w:rPr>
            <w:rFonts w:ascii="Kaiti SC Black" w:hAnsi="Kaiti SC Black" w:cs="Kaiti SC Black"/>
            <w:vertAlign w:val="subscript"/>
          </w:rPr>
          <w:t>⊙</w:t>
        </w:r>
        <w:r>
          <w:rPr>
            <w:rFonts w:cs="Times New Roman"/>
          </w:rPr>
          <w:t xml:space="preserve">) simulations. The simulations in this region were only completing a few zones in Cloudy before reaching the lower temperature limit (4000 K), which was not allowing the gas to become ionized. In the regions where there was emission, Cloudy was running 90-130 zones. </w:t>
        </w:r>
      </w:ins>
    </w:p>
    <w:p w14:paraId="72BB33A2" w14:textId="77777777" w:rsidR="0049421D" w:rsidRDefault="0049421D" w:rsidP="0049421D">
      <w:pPr>
        <w:rPr>
          <w:ins w:id="31" w:author="Helen  Meskhidze" w:date="2016-02-12T22:30:00Z"/>
          <w:rFonts w:cs="Times New Roman"/>
        </w:rPr>
      </w:pPr>
    </w:p>
    <w:p w14:paraId="12B8B781" w14:textId="77777777" w:rsidR="0049421D" w:rsidRDefault="0049421D" w:rsidP="0049421D">
      <w:pPr>
        <w:rPr>
          <w:ins w:id="32" w:author="Helen  Meskhidze" w:date="2016-02-12T22:30:00Z"/>
          <w:rFonts w:cs="Times New Roman"/>
        </w:rPr>
      </w:pPr>
      <w:ins w:id="33" w:author="Helen  Meskhidze" w:date="2016-02-12T22:30:00Z">
        <w:r>
          <w:rPr>
            <w:rFonts w:cs="Times New Roman"/>
          </w:rPr>
          <w:t xml:space="preserve">When the electron temperature cut-off was relaxed (lowered from the default value of 4000 K), this pocket of no emission began to fill in, finally disappearing when the temperature cut-off was relaxed to 500 K. The pocket of no emission was neither present in our solar simulations nor in our subsolar simulations. </w:t>
        </w:r>
      </w:ins>
    </w:p>
    <w:p w14:paraId="536487D5" w14:textId="77777777" w:rsidR="0049421D" w:rsidRDefault="0049421D" w:rsidP="0049421D">
      <w:pPr>
        <w:rPr>
          <w:ins w:id="34" w:author="Helen  Meskhidze" w:date="2016-02-12T22:30:00Z"/>
          <w:rFonts w:cs="Times New Roman"/>
        </w:rPr>
      </w:pPr>
    </w:p>
    <w:p w14:paraId="52BBEA84" w14:textId="77777777" w:rsidR="0049421D" w:rsidRDefault="0049421D" w:rsidP="0049421D">
      <w:pPr>
        <w:rPr>
          <w:ins w:id="35" w:author="Helen  Meskhidze" w:date="2016-02-12T22:30:00Z"/>
          <w:rFonts w:cs="Times New Roman"/>
        </w:rPr>
      </w:pPr>
      <w:ins w:id="36" w:author="Helen  Meskhidze" w:date="2016-02-12T22:30:00Z">
        <w:r>
          <w:rPr>
            <w:rFonts w:cs="Times New Roman"/>
          </w:rPr>
          <w:t>This feature</w:t>
        </w:r>
        <w:r w:rsidRPr="000A6EB6">
          <w:rPr>
            <w:rFonts w:cs="Times New Roman"/>
          </w:rPr>
          <w:t xml:space="preserve"> was especially noticeable for the H and He recombination lines </w:t>
        </w:r>
        <w:r>
          <w:rPr>
            <w:rFonts w:cs="Times New Roman"/>
          </w:rPr>
          <w:t>since</w:t>
        </w:r>
        <w:r w:rsidRPr="000A6EB6">
          <w:rPr>
            <w:rFonts w:cs="Times New Roman"/>
          </w:rPr>
          <w:t xml:space="preserve"> they typically emit strongly along a constant ionization parameter</w:t>
        </w:r>
        <w:r>
          <w:rPr>
            <w:rFonts w:cs="Times New Roman"/>
          </w:rPr>
          <w:t xml:space="preserve">, but was present across all the emission lines (including metals) from the UV to the IR. </w:t>
        </w:r>
      </w:ins>
    </w:p>
    <w:p w14:paraId="0152D3AC" w14:textId="77777777" w:rsidR="00194078" w:rsidRPr="000A6EB6" w:rsidRDefault="00194078" w:rsidP="00194078">
      <w:pPr>
        <w:rPr>
          <w:rFonts w:cs="Times New Roman"/>
        </w:rPr>
      </w:pPr>
    </w:p>
    <w:p w14:paraId="618F2754" w14:textId="4253C822"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194078" w:rsidRPr="000A6EB6">
        <w:rPr>
          <w:rFonts w:cs="Times New Roman"/>
        </w:rPr>
        <w:t xml:space="preserve">distinct with increasing </w:t>
      </w:r>
      <w:r w:rsidR="00903B26">
        <w:rPr>
          <w:rFonts w:cs="Times New Roman"/>
        </w:rPr>
        <w:t>metallicity</w:t>
      </w:r>
      <w:r w:rsidR="00194078" w:rsidRPr="000A6EB6">
        <w:rPr>
          <w:rFonts w:cs="Times New Roman"/>
        </w:rPr>
        <w:t>.</w:t>
      </w:r>
      <w:r w:rsidR="00194078">
        <w:rPr>
          <w:rFonts w:cs="Times New Roman"/>
        </w:rPr>
        <w:t xml:space="preserve"> Taking out grains with </w:t>
      </w:r>
      <w:r w:rsidR="00903B26">
        <w:rPr>
          <w:rFonts w:cs="Times New Roman"/>
        </w:rPr>
        <w:t xml:space="preserve">our </w:t>
      </w:r>
      <w:r w:rsidR="00194078">
        <w:rPr>
          <w:rFonts w:cs="Times New Roman"/>
        </w:rPr>
        <w:t xml:space="preserve">step function </w:t>
      </w:r>
      <w:r w:rsidR="00194078" w:rsidRPr="000A6EB6">
        <w:rPr>
          <w:rFonts w:cs="Times New Roman"/>
        </w:rPr>
        <w:t xml:space="preserve">creates a distinct ridge of emission </w:t>
      </w:r>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 depending on the emission line</w:t>
      </w:r>
      <w:r w:rsidR="00194078">
        <w:rPr>
          <w:rFonts w:cs="Times New Roman"/>
        </w:rPr>
        <w:t xml:space="preserve">. </w:t>
      </w:r>
    </w:p>
    <w:p w14:paraId="1D764032" w14:textId="77777777" w:rsidR="00194078" w:rsidRPr="000A6EB6" w:rsidRDefault="00194078" w:rsidP="00194078">
      <w:pPr>
        <w:rPr>
          <w:rFonts w:cs="Times New Roman"/>
        </w:rPr>
      </w:pPr>
    </w:p>
    <w:p w14:paraId="5C897DDA" w14:textId="40176A64" w:rsidR="00194078" w:rsidRPr="000A6EB6" w:rsidRDefault="00194078" w:rsidP="00194078">
      <w:pPr>
        <w:rPr>
          <w:rFonts w:cs="Times New Roman"/>
        </w:rPr>
      </w:pPr>
      <w:r w:rsidRPr="000A6EB6">
        <w:rPr>
          <w:rFonts w:cs="Times New Roman"/>
        </w:rPr>
        <w:t xml:space="preserve">Finally, metallicity </w:t>
      </w:r>
      <w:r w:rsidR="00903B26">
        <w:rPr>
          <w:rFonts w:cs="Times New Roman"/>
        </w:rPr>
        <w:t xml:space="preserve">affects </w:t>
      </w:r>
      <w:r w:rsidRPr="000A6EB6">
        <w:rPr>
          <w:rFonts w:cs="Times New Roman"/>
        </w:rPr>
        <w:t xml:space="preserve">the islands of emission evident in the optical emission lines.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w:t>
      </w:r>
      <w:r w:rsidR="00D358F4">
        <w:rPr>
          <w:rFonts w:cs="Times New Roman"/>
        </w:rPr>
        <w:t>4</w:t>
      </w:r>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2D59322C" w:rsidR="00723B24" w:rsidRDefault="00E26396" w:rsidP="000535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00194078" w:rsidRPr="000A6EB6">
        <w:rPr>
          <w:rFonts w:cs="Times New Roman"/>
        </w:rPr>
        <w:t xml:space="preserve">in strength </w:t>
      </w:r>
      <w:r w:rsidR="00CD4491">
        <w:rPr>
          <w:rFonts w:cs="Times New Roman"/>
        </w:rPr>
        <w:t>(</w:t>
      </w:r>
      <w:ins w:id="37" w:author="Helen  Meskhidze" w:date="2016-02-12T11:33:00Z">
        <w:r w:rsidR="0005351B">
          <w:rPr>
            <w:rFonts w:cs="Times New Roman"/>
          </w:rPr>
          <w:t xml:space="preserve">as in </w:t>
        </w:r>
      </w:ins>
      <w:r w:rsidR="004817B5">
        <w:rPr>
          <w:rFonts w:cs="Times New Roman"/>
        </w:rPr>
        <w:t>the case of,</w:t>
      </w:r>
      <w:ins w:id="38" w:author="Helen  Meskhidze" w:date="2016-02-12T11:35:00Z">
        <w:r w:rsidR="0005351B">
          <w:rPr>
            <w:rFonts w:cs="Times New Roman"/>
          </w:rPr>
          <w:t xml:space="preserve"> </w:t>
        </w:r>
      </w:ins>
      <w:ins w:id="39" w:author="Helen  Meskhidze" w:date="2016-02-12T11:33:00Z">
        <w:r w:rsidR="0005351B">
          <w:rPr>
            <w:rFonts w:cs="Times New Roman"/>
          </w:rPr>
          <w:t xml:space="preserve">nitrogen, oxygen, and </w:t>
        </w:r>
      </w:ins>
      <w:r w:rsidR="004817B5">
        <w:rPr>
          <w:rFonts w:cs="Times New Roman"/>
        </w:rPr>
        <w:t>magnesium, and aluminum</w:t>
      </w:r>
      <w:r w:rsidR="00CD4491">
        <w:rPr>
          <w:rFonts w:cs="Times New Roman"/>
        </w:rPr>
        <w:t xml:space="preserve">) </w:t>
      </w:r>
      <w:r w:rsidR="00194078" w:rsidRPr="000A6EB6">
        <w:rPr>
          <w:rFonts w:cs="Times New Roman"/>
        </w:rPr>
        <w:t>with increasing metallicity</w:t>
      </w:r>
      <w:r w:rsidR="00A36456">
        <w:rPr>
          <w:rFonts w:cs="Times New Roman"/>
        </w:rPr>
        <w:t>.</w:t>
      </w:r>
      <w:ins w:id="40" w:author="Helen  Meskhidze" w:date="2016-02-12T11:33:00Z">
        <w:r w:rsidR="0005351B">
          <w:rPr>
            <w:rFonts w:cs="Times New Roman"/>
          </w:rPr>
          <w:t xml:space="preserve"> The only lines whose emission decreases with increasing metallicity are </w:t>
        </w:r>
      </w:ins>
      <w:ins w:id="41" w:author="Helen  Meskhidze" w:date="2016-02-12T11:34:00Z">
        <w:r w:rsidR="0005351B">
          <w:rPr>
            <w:rFonts w:cs="Times New Roman"/>
          </w:rPr>
          <w:t xml:space="preserve">are carbon and helium. </w:t>
        </w:r>
      </w:ins>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2B9E4A7C"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(see Figure </w:t>
      </w:r>
      <w:r w:rsidR="00995BCF">
        <w:rPr>
          <w:rFonts w:eastAsia="Times New Roman" w:cs="Times New Roman"/>
          <w:color w:val="000000"/>
          <w:shd w:val="clear" w:color="auto" w:fill="FFFFFF"/>
        </w:rPr>
        <w:t>5a</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7F66D75C" w:rsidR="00723B24" w:rsidRPr="00CE2299" w:rsidRDefault="004817B5" w:rsidP="00723B24">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xml:space="preserve">) 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O IV λ1035 and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O IV λ1035 and C IV λ1549 emission decreases 0.1 dex and 0.4 dex respectively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while N V λ1240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1754FD09" w:rsidR="00194078" w:rsidRDefault="00332C39" w:rsidP="00194078">
      <w:pPr>
        <w:rPr>
          <w:rFonts w:cs="Times New Roman"/>
        </w:rPr>
      </w:pPr>
      <w:r w:rsidRPr="000A6EB6">
        <w:rPr>
          <w:rFonts w:cs="Times New Roman"/>
        </w:rPr>
        <w:t xml:space="preserve">Lastly, as Ferland et al. (1996) </w:t>
      </w:r>
      <w:r w:rsidR="0032294C">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sidR="009333B5">
        <w:rPr>
          <w:rFonts w:eastAsia="Times New Roman" w:cs="Times New Roman"/>
          <w:color w:val="000000"/>
          <w:shd w:val="clear" w:color="auto" w:fill="FFFFFF"/>
        </w:rPr>
        <w:t>nearly half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3F4BAE9D" w:rsidR="00F20B7D" w:rsidRDefault="00E26396" w:rsidP="002B1456">
      <w:pPr>
        <w:rPr>
          <w:rFonts w:cs="Times New Roman"/>
        </w:rPr>
      </w:pPr>
      <w:r>
        <w:rPr>
          <w:rFonts w:cs="Times New Roman"/>
        </w:rPr>
        <w:t xml:space="preserve">Figure 5b displays the equivalent widths across the LOC plane for selected optical emission lines as function of metallicity </w:t>
      </w:r>
      <w:r w:rsidR="00F20B7D">
        <w:rPr>
          <w:rFonts w:cs="Times New Roman"/>
        </w:rPr>
        <w:t>Contrary to the</w:t>
      </w:r>
      <w:r w:rsidR="00194078" w:rsidRPr="000A6EB6">
        <w:rPr>
          <w:rFonts w:cs="Times New Roman"/>
        </w:rPr>
        <w:t xml:space="preserve"> trend in the UV, many of the optical emission lines </w:t>
      </w:r>
      <w:r w:rsidR="00F20B7D">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016237">
        <w:rPr>
          <w:rFonts w:cs="Times New Roman"/>
        </w:rPr>
        <w:t>5</w:t>
      </w:r>
      <w:r w:rsidR="002B1456" w:rsidRPr="000A6EB6">
        <w:rPr>
          <w:rFonts w:cs="Times New Roman"/>
        </w:rPr>
        <w:t xml:space="preserve"> of its emission at low metallicity. </w:t>
      </w:r>
      <w:r w:rsidR="00F20B7D" w:rsidRPr="000A6EB6">
        <w:rPr>
          <w:rFonts w:cs="Times New Roman"/>
        </w:rPr>
        <w:t xml:space="preserve">This can 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618E08E0"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w:t>
      </w:r>
      <w:r w:rsidR="00105E22" w:rsidRPr="00544040">
        <w:rPr>
          <w:rFonts w:cs="Times New Roman"/>
        </w:rPr>
        <w:t>ratios</w:t>
      </w:r>
      <w:ins w:id="42" w:author="Helen  Meskhidze" w:date="2016-02-12T11:58:00Z">
        <w:r w:rsidR="00544040" w:rsidRPr="00544040">
          <w:rPr>
            <w:rFonts w:cs="Times New Roman"/>
          </w:rPr>
          <w:t xml:space="preserve"> (</w:t>
        </w:r>
      </w:ins>
      <w:ins w:id="43" w:author="Helen  Meskhidze" w:date="2016-02-12T11:59:00Z">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ins>
      <w:ins w:id="44" w:author="Helen  Meskhidze" w:date="2016-02-12T11:58:00Z">
        <w:r w:rsidR="00544040" w:rsidRPr="00544040">
          <w:rPr>
            <w:rFonts w:cs="Times New Roman"/>
          </w:rPr>
          <w:t xml:space="preserve">Raiter </w:t>
        </w:r>
      </w:ins>
      <w:ins w:id="45" w:author="Helen  Meskhidze" w:date="2016-02-12T11:59:00Z">
        <w:r w:rsidR="00544040" w:rsidRPr="00544040">
          <w:rPr>
            <w:rFonts w:cs="Times New Roman"/>
          </w:rPr>
          <w:t>2010)</w:t>
        </w:r>
      </w:ins>
      <w:r w:rsidR="00105E22" w:rsidRPr="00544040">
        <w:rPr>
          <w:rFonts w:cs="Times New Roman"/>
        </w:rPr>
        <w:t xml:space="preserve">. </w:t>
      </w:r>
    </w:p>
    <w:p w14:paraId="14F3001D" w14:textId="77777777" w:rsidR="00105E22" w:rsidRPr="000C5D20" w:rsidRDefault="00105E22" w:rsidP="00194078">
      <w:pPr>
        <w:rPr>
          <w:rFonts w:cs="Times New Roman"/>
        </w:rPr>
      </w:pPr>
    </w:p>
    <w:p w14:paraId="3BB00F0C" w14:textId="0A5365FF"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w:t>
      </w:r>
      <w:ins w:id="46" w:author="Helen  Meskhidze" w:date="2016-02-12T12:00:00Z">
        <w:r w:rsidR="00544040">
          <w:rPr>
            <w:rFonts w:cs="Times New Roman"/>
          </w:rPr>
          <w:t xml:space="preserve">the increase in emission of sulfur as a function of metallicity </w:t>
        </w:r>
      </w:ins>
      <w:r w:rsidR="007D42EC">
        <w:rPr>
          <w:rFonts w:cs="Times New Roman"/>
        </w:rPr>
        <w:t xml:space="preserve">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2541F91F" w:rsidR="00194078" w:rsidRDefault="00E26396" w:rsidP="006E7DDA">
      <w:pPr>
        <w:rPr>
          <w:rFonts w:cs="Times New Roman"/>
        </w:rPr>
      </w:pPr>
      <w:r>
        <w:rPr>
          <w:rFonts w:cs="Times New Roman"/>
        </w:rPr>
        <w:t>Figure 5a displays the equivalent widths across the LOC plane for selected IR emission lines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 xml:space="preserve">. </w:t>
      </w:r>
      <w:r w:rsidR="004712EC">
        <w:rPr>
          <w:rFonts w:cs="Times New Roman"/>
        </w:rPr>
        <w:t>Specifically, the mid and far-IR lines dominate the gas cooling (</w:t>
      </w:r>
      <w:r w:rsidR="000866D3">
        <w:t>Cormier</w:t>
      </w:r>
      <w:r w:rsidR="006D09EA">
        <w:t xml:space="preserve"> </w:t>
      </w:r>
      <w:r w:rsidR="004712EC">
        <w:rPr>
          <w:rFonts w:cs="Times New Roman"/>
        </w:rPr>
        <w:t xml:space="preserve">et </w:t>
      </w:r>
      <w:ins w:id="47" w:author="Helen  Meskhidze" w:date="2016-02-12T21:22:00Z">
        <w:r w:rsidR="00FA150D">
          <w:rPr>
            <w:rFonts w:cs="Times New Roman"/>
          </w:rPr>
          <w:t>al.</w:t>
        </w:r>
      </w:ins>
      <w:r w:rsidR="004712EC">
        <w:rPr>
          <w:rFonts w:cs="Times New Roman"/>
        </w:rPr>
        <w:t xml:space="preserve"> 2012).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 xml:space="preserve">ith the higher metallicity simulation. </w:t>
      </w:r>
    </w:p>
    <w:p w14:paraId="4C61B8A8" w14:textId="77777777" w:rsidR="00194078" w:rsidRPr="000A6EB6" w:rsidRDefault="00194078" w:rsidP="00194078">
      <w:pPr>
        <w:rPr>
          <w:rFonts w:cs="Times New Roman"/>
        </w:rPr>
      </w:pPr>
    </w:p>
    <w:p w14:paraId="642B4EE4" w14:textId="5E10595A" w:rsidR="00CE2299" w:rsidRDefault="00194078" w:rsidP="00CE2299">
      <w:pPr>
        <w:rPr>
          <w:ins w:id="48" w:author="Helen  Meskhidze" w:date="2016-02-12T12:10:00Z"/>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 xml:space="preserve">IR fine-structure </w:t>
      </w:r>
      <w:ins w:id="49" w:author="Helen  Meskhidze" w:date="2016-02-12T12:08:00Z">
        <w:r w:rsidR="00CE2299">
          <w:rPr>
            <w:rFonts w:cs="Times New Roman"/>
          </w:rPr>
          <w:t xml:space="preserve">cooling </w:t>
        </w:r>
      </w:ins>
      <w:r w:rsidRPr="000A6EB6">
        <w:rPr>
          <w:rFonts w:cs="Times New Roman"/>
        </w:rPr>
        <w:t>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w:t>
      </w:r>
      <w:ins w:id="50" w:author="Helen  Meskhidze" w:date="2016-02-12T12:06:00Z">
        <w:r w:rsidR="000C5D20">
          <w:rPr>
            <w:rFonts w:cs="Times New Roman"/>
          </w:rPr>
          <w:t xml:space="preserve">below </w:t>
        </w:r>
      </w:ins>
      <w:r w:rsidR="007E4DA1">
        <w:rPr>
          <w:rFonts w:cs="Times New Roman"/>
        </w:rPr>
        <w:t xml:space="preserve">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ins w:id="51" w:author="Helen  Meskhidze" w:date="2016-02-12T12:07:00Z">
        <w:r w:rsidR="00CE2299">
          <w:rPr>
            <w:rFonts w:cs="Times New Roman"/>
          </w:rPr>
          <w:t xml:space="preserve">and </w:t>
        </w:r>
        <w:r w:rsidR="00CE2299" w:rsidRPr="000A6EB6">
          <w:rPr>
            <w:rFonts w:cs="Times New Roman"/>
            <w:i/>
          </w:rPr>
          <w:t>n</w:t>
        </w:r>
        <w:r w:rsidR="00CE2299" w:rsidRPr="000A6EB6">
          <w:rPr>
            <w:rFonts w:cs="Times New Roman"/>
            <w:vertAlign w:val="subscript"/>
          </w:rPr>
          <w:t>H</w:t>
        </w:r>
        <w:r w:rsidR="00CE2299">
          <w:rPr>
            <w:rFonts w:cs="Times New Roman"/>
          </w:rPr>
          <w:t xml:space="preserve"> </w:t>
        </w:r>
      </w:ins>
      <w:r w:rsidR="007E4DA1">
        <w:rPr>
          <w:rFonts w:cs="Times New Roman"/>
        </w:rPr>
        <w:t>limit</w:t>
      </w:r>
      <w:ins w:id="52" w:author="Helen  Meskhidze" w:date="2016-02-12T12:07:00Z">
        <w:r w:rsidR="00CE2299">
          <w:rPr>
            <w:rFonts w:cs="Times New Roman"/>
          </w:rPr>
          <w:t>s</w:t>
        </w:r>
      </w:ins>
      <w:r w:rsidR="007E4DA1">
        <w:rPr>
          <w:rFonts w:cs="Times New Roman"/>
        </w:rPr>
        <w:t xml:space="preserve">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7E4DA1">
        <w:rPr>
          <w:rFonts w:cs="Times New Roman"/>
        </w:rPr>
        <w:t>.</w:t>
      </w:r>
      <w:r w:rsidR="00F76794">
        <w:rPr>
          <w:rFonts w:cs="Times New Roman"/>
        </w:rPr>
        <w:t xml:space="preserve"> </w:t>
      </w:r>
      <w:ins w:id="53" w:author="Helen  Meskhidze" w:date="2016-02-12T12:11:00Z">
        <w:r w:rsidR="00CE2299">
          <w:rPr>
            <w:rFonts w:cs="Times New Roman"/>
          </w:rPr>
          <w:t xml:space="preserve">De Looze et al. (2014) note that [C II] emission is particularly strong in low-metallicity galaxies </w:t>
        </w:r>
      </w:ins>
      <w:ins w:id="54" w:author="Helen  Meskhidze" w:date="2016-02-12T12:13:00Z">
        <w:r w:rsidR="00CE2299">
          <w:rPr>
            <w:rFonts w:cs="Times New Roman"/>
          </w:rPr>
          <w:t xml:space="preserve">since it has such a low ionization potential (11.3 eV) and can thus originate from neutral and ionized gas. Notably, [C II] is considered among the brightest emission lines originating from star forming galaxies (Stacey et al. 1991, </w:t>
        </w:r>
        <w:r w:rsidR="00CE2299" w:rsidRPr="00CE2299">
          <w:rPr>
            <w:rFonts w:cs="Times New Roman"/>
          </w:rPr>
          <w:t>Brauher</w:t>
        </w:r>
        <w:r w:rsidR="00CE2299">
          <w:rPr>
            <w:rFonts w:cs="Times New Roman"/>
          </w:rPr>
          <w:t xml:space="preserve"> </w:t>
        </w:r>
        <w:r w:rsidR="00CE2299" w:rsidRPr="00CE2299">
          <w:rPr>
            <w:rFonts w:cs="Times New Roman"/>
          </w:rPr>
          <w:t>et al. 2008)</w:t>
        </w:r>
        <w:r w:rsidR="00CE2299">
          <w:rPr>
            <w:rFonts w:cs="Times New Roman"/>
          </w:rPr>
          <w:t>, it is a dominant coolant for neutral atomic gas in the ISM (</w:t>
        </w:r>
        <w:r w:rsidR="00CE2299" w:rsidRPr="00CE2299">
          <w:rPr>
            <w:rFonts w:cs="Times New Roman"/>
          </w:rPr>
          <w:t>Tielens</w:t>
        </w:r>
        <w:r w:rsidR="00CE2299">
          <w:rPr>
            <w:rFonts w:cs="Times New Roman"/>
          </w:rPr>
          <w:t xml:space="preserve"> </w:t>
        </w:r>
        <w:r w:rsidR="00CE2299" w:rsidRPr="00CE2299">
          <w:rPr>
            <w:rFonts w:cs="Times New Roman"/>
          </w:rPr>
          <w:t>&amp; Hollenbac</w:t>
        </w:r>
        <w:r w:rsidR="00CE2299">
          <w:rPr>
            <w:rFonts w:cs="Times New Roman"/>
          </w:rPr>
          <w:t>h 1985, Wolfire et al. 1995).</w:t>
        </w:r>
      </w:ins>
    </w:p>
    <w:p w14:paraId="080C4721" w14:textId="68777FB5" w:rsidR="00D20368" w:rsidRDefault="00CE2299" w:rsidP="00194078">
      <w:pPr>
        <w:rPr>
          <w:rFonts w:cs="Times New Roman"/>
        </w:rPr>
      </w:pPr>
      <w:ins w:id="55" w:author="Helen  Meskhidze" w:date="2016-02-12T12:14:00Z">
        <w:r>
          <w:rPr>
            <w:rFonts w:cs="Times New Roman"/>
          </w:rPr>
          <w:t xml:space="preserve">See De Looze et al. (2014) for a detailed overview of the relationship between </w:t>
        </w:r>
      </w:ins>
      <w:ins w:id="56" w:author="Helen  Meskhidze" w:date="2016-02-12T12:16:00Z">
        <w:r>
          <w:rPr>
            <w:rFonts w:cs="Times New Roman"/>
          </w:rPr>
          <w:t xml:space="preserve">FIR fine-structure line emission, </w:t>
        </w:r>
      </w:ins>
      <w:ins w:id="57" w:author="Helen  Meskhidze" w:date="2016-02-12T12:14:00Z">
        <w:r>
          <w:rPr>
            <w:rFonts w:cs="Times New Roman"/>
          </w:rPr>
          <w:t xml:space="preserve">SFR, </w:t>
        </w:r>
      </w:ins>
      <w:ins w:id="58" w:author="Helen  Meskhidze" w:date="2016-02-12T12:16:00Z">
        <w:r>
          <w:rPr>
            <w:rFonts w:cs="Times New Roman"/>
          </w:rPr>
          <w:t xml:space="preserve">and </w:t>
        </w:r>
      </w:ins>
      <w:ins w:id="59" w:author="Helen  Meskhidze" w:date="2016-02-12T12:14:00Z">
        <w:r>
          <w:rPr>
            <w:rFonts w:cs="Times New Roman"/>
          </w:rPr>
          <w:t>metallicity</w:t>
        </w:r>
      </w:ins>
      <w:ins w:id="60" w:author="Helen  Meskhidze" w:date="2016-02-12T12:16:00Z">
        <w:r w:rsidR="001A70E6">
          <w:rPr>
            <w:rFonts w:cs="Times New Roman"/>
          </w:rPr>
          <w:t>.</w:t>
        </w:r>
      </w:ins>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0245C3"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6869019" w:rsidR="002A447A" w:rsidRDefault="002A447A" w:rsidP="002A447A">
      <w:pPr>
        <w:rPr>
          <w:rFonts w:cs="Times New Roman"/>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00964032">
        <w:rPr>
          <w:rFonts w:eastAsia="Times New Roman" w:cs="Times New Roman"/>
          <w:color w:val="000000"/>
          <w:shd w:val="clear" w:color="auto" w:fill="FFFFFF"/>
        </w:rPr>
        <w:t xml:space="preserve"> </w:t>
      </w:r>
      <w:r w:rsidR="00964032">
        <w:rPr>
          <w:rFonts w:cs="Times New Roman"/>
        </w:rPr>
        <w:t xml:space="preserve">emits little with either of the </w:t>
      </w:r>
      <w:r>
        <w:rPr>
          <w:rFonts w:cs="Times New Roman"/>
        </w:rPr>
        <w:t>Geneva tracks</w:t>
      </w:r>
      <w:r w:rsidR="00964032">
        <w:rPr>
          <w:rFonts w:cs="Times New Roman"/>
        </w:rPr>
        <w:t>, dying off after 4 Myr</w:t>
      </w:r>
      <w:r>
        <w:rPr>
          <w:rFonts w:cs="Times New Roman"/>
        </w:rPr>
        <w:t>. When the Padova</w:t>
      </w:r>
      <w:r w:rsidR="00964032">
        <w:rPr>
          <w:rFonts w:cs="Times New Roman"/>
        </w:rPr>
        <w:t xml:space="preserve"> continuous</w:t>
      </w:r>
      <w:r>
        <w:rPr>
          <w:rFonts w:cs="Times New Roman"/>
        </w:rPr>
        <w:t xml:space="preserve"> track </w:t>
      </w:r>
      <w:r w:rsidR="00964032">
        <w:rPr>
          <w:rFonts w:cs="Times New Roman"/>
        </w:rPr>
        <w:t>is</w:t>
      </w:r>
      <w:r>
        <w:rPr>
          <w:rFonts w:cs="Times New Roman"/>
        </w:rPr>
        <w:t xml:space="preserve"> adopted,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Pr="008E3CE2">
        <w:rPr>
          <w:rFonts w:cs="Times New Roman"/>
        </w:rPr>
        <w:t xml:space="preserve"> </w:t>
      </w:r>
      <w:r>
        <w:rPr>
          <w:rFonts w:cs="Times New Roman"/>
        </w:rPr>
        <w:t>emits</w:t>
      </w:r>
      <w:r w:rsidR="00964032">
        <w:rPr>
          <w:rFonts w:cs="Times New Roman"/>
        </w:rPr>
        <w:t xml:space="preserve"> well after 4 Myr. </w:t>
      </w:r>
    </w:p>
    <w:p w14:paraId="4FE13B35" w14:textId="77777777" w:rsidR="002A447A" w:rsidRDefault="002A447A" w:rsidP="00FB0B9F">
      <w:pPr>
        <w:rPr>
          <w:rFonts w:eastAsia="Times New Roman" w:cs="Times New Roman"/>
          <w:color w:val="000000"/>
          <w:shd w:val="clear" w:color="auto" w:fill="FFFFFF"/>
        </w:rPr>
      </w:pPr>
    </w:p>
    <w:p w14:paraId="765BF9EC" w14:textId="3C3B7EC8" w:rsidR="002A447A" w:rsidRDefault="002A447A"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ins w:id="61" w:author="Helen  Meskhidze" w:date="2016-02-12T12:31:00Z">
        <w:r w:rsidR="00FB55AC">
          <w:rPr>
            <w:rFonts w:cs="Times New Roman"/>
            <w:i/>
          </w:rPr>
          <w:t>3</w:t>
        </w:r>
      </w:ins>
      <w:r w:rsidR="0098324F" w:rsidRPr="001459E8">
        <w:rPr>
          <w:rFonts w:cs="Times New Roman"/>
          <w:i/>
        </w:rPr>
        <w:t xml:space="preserve"> Myr</w:t>
      </w:r>
    </w:p>
    <w:p w14:paraId="418FCEE4" w14:textId="77777777" w:rsidR="002A447A" w:rsidRDefault="002A447A" w:rsidP="0036632D">
      <w:pPr>
        <w:rPr>
          <w:rFonts w:cs="Times New Roman"/>
          <w:i/>
        </w:rPr>
      </w:pPr>
    </w:p>
    <w:p w14:paraId="0C6383DA" w14:textId="2C3F12B7" w:rsidR="00EC2D2B" w:rsidRPr="00EC2D2B" w:rsidRDefault="00AD33B0" w:rsidP="00AD33B0">
      <w:pPr>
        <w:rPr>
          <w:rFonts w:cs="Times New Roman"/>
        </w:rPr>
      </w:pPr>
      <w:r>
        <w:rPr>
          <w:rFonts w:cs="Times New Roman"/>
        </w:rPr>
        <w:t xml:space="preserve">It is thought that dust obscuration makes the first </w:t>
      </w:r>
      <w:ins w:id="62" w:author="Helen  Meskhidze" w:date="2016-02-12T12:31:00Z">
        <w:r w:rsidR="00FB55AC">
          <w:rPr>
            <w:rFonts w:cs="Times New Roman"/>
          </w:rPr>
          <w:t>few</w:t>
        </w:r>
      </w:ins>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evident between </w:t>
      </w:r>
      <w:ins w:id="63" w:author="Helen  Meskhidze" w:date="2016-02-12T12:32:00Z">
        <w:r w:rsidR="00FB55AC">
          <w:rPr>
            <w:rFonts w:cs="Times New Roman"/>
          </w:rPr>
          <w:t>the first few</w:t>
        </w:r>
      </w:ins>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ins w:id="64" w:author="Helen  Meskhidze" w:date="2016-02-12T18:57:00Z">
        <w:r w:rsidR="00DF4AA9" w:rsidRPr="002A5373">
          <w:rPr>
            <w:rFonts w:cs="Times New Roman"/>
            <w:highlight w:val="cyan"/>
          </w:rPr>
          <w:t>[</w:t>
        </w:r>
      </w:ins>
      <w:ins w:id="65" w:author="Helen  Meskhidze" w:date="2016-02-12T18:58:00Z">
        <w:r w:rsidR="00DF4AA9" w:rsidRPr="002A5373">
          <w:rPr>
            <w:rFonts w:cs="Times New Roman"/>
            <w:highlight w:val="cyan"/>
          </w:rPr>
          <w:t xml:space="preserve">I can’t give a detailed analysis at 3 Myr because we don’t track at 3 Myr (2 Myr intervals). -Helen] </w:t>
        </w:r>
      </w:ins>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01AE6CEC"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w:t>
      </w:r>
      <w:r w:rsidR="00DA1B49">
        <w:rPr>
          <w:rFonts w:cs="Times New Roman"/>
        </w:rPr>
        <w:t xml:space="preserve">5 </w:t>
      </w:r>
      <w:r w:rsidR="001459E8" w:rsidRPr="00EC2D2B">
        <w:rPr>
          <w:rFonts w:cs="Times New Roman"/>
        </w:rPr>
        <w:t>Myr</w:t>
      </w:r>
      <w:r w:rsidRPr="00EC2D2B">
        <w:rPr>
          <w:rFonts w:cs="Times New Roman"/>
        </w:rPr>
        <w:t xml:space="preserve">, </w:t>
      </w:r>
      <w:r w:rsidR="001459E8" w:rsidRPr="00EC2D2B">
        <w:rPr>
          <w:rFonts w:cs="Times New Roman"/>
        </w:rPr>
        <w:t>stellar wind lines dominate the emission in the wavelength region from 1200 to 2000</w:t>
      </w:r>
      <w:r w:rsidR="0046526F">
        <w:rPr>
          <w:rFonts w:cs="Times New Roman"/>
        </w:rPr>
        <w:t xml:space="preserve"> </w:t>
      </w:r>
      <w:r w:rsidR="0046526F">
        <w:rPr>
          <w:rFonts w:ascii="angstrom" w:hAnsi="angstrom" w:cs="Times New Roman"/>
        </w:rPr>
        <w:t>Å</w:t>
      </w:r>
      <w:r w:rsidR="0046526F">
        <w:rPr>
          <w:rFonts w:cs="Times New Roman"/>
        </w:rPr>
        <w:t xml:space="preserve">, </w:t>
      </w:r>
      <w:r w:rsidR="001459E8" w:rsidRPr="00EC2D2B">
        <w:rPr>
          <w:rFonts w:cs="Times New Roman"/>
        </w:rPr>
        <w:t>includ</w:t>
      </w:r>
      <w:r w:rsidR="00DA1B49">
        <w:rPr>
          <w:rFonts w:cs="Times New Roman"/>
        </w:rPr>
        <w:t>ing</w:t>
      </w:r>
      <w:r w:rsidR="001459E8" w:rsidRPr="00EC2D2B">
        <w:rPr>
          <w:rFonts w:cs="Times New Roman"/>
        </w:rPr>
        <w:t xml:space="preserve"> </w:t>
      </w:r>
      <w:r w:rsidR="003D6F0E" w:rsidRPr="00EC2D2B">
        <w:rPr>
          <w:rFonts w:cs="Times New Roman"/>
        </w:rPr>
        <w:t xml:space="preserve">UV </w:t>
      </w:r>
      <w:r w:rsidR="001459E8" w:rsidRPr="00EC2D2B">
        <w:rPr>
          <w:rFonts w:cs="Times New Roman"/>
        </w:rPr>
        <w:t>carbon and oxygen emission lines</w:t>
      </w:r>
      <w:r w:rsidR="00FB55AC">
        <w:rPr>
          <w:rFonts w:cs="Times New Roman"/>
        </w:rPr>
        <w:t xml:space="preserve"> (cf. review of Schaerer 2000)</w:t>
      </w:r>
      <w:r w:rsidR="001459E8" w:rsidRPr="00EC2D2B">
        <w:rPr>
          <w:rFonts w:cs="Times New Roman"/>
        </w:rPr>
        <w:t xml:space="preserve">. </w:t>
      </w:r>
      <w:r w:rsidR="00EE4B34">
        <w:rPr>
          <w:rFonts w:cs="Times New Roman"/>
        </w:rPr>
        <w:t>Generally</w:t>
      </w:r>
      <w:r w:rsidR="00EC2D2B">
        <w:rPr>
          <w:rFonts w:cs="Times New Roman"/>
        </w:rPr>
        <w:t>, t</w:t>
      </w:r>
      <w:r w:rsidR="001459E8" w:rsidRPr="00EC2D2B">
        <w:rPr>
          <w:rFonts w:cs="Times New Roman"/>
        </w:rPr>
        <w:t xml:space="preserve">he optical and IR region lack features from </w:t>
      </w:r>
      <w:r w:rsidR="00DA1B49">
        <w:rPr>
          <w:rFonts w:cs="Times New Roman"/>
        </w:rPr>
        <w:t xml:space="preserve">the stellar atmospheres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w:t>
      </w:r>
      <w:r w:rsidR="00792E4C">
        <w:rPr>
          <w:rFonts w:cs="Times New Roman"/>
        </w:rPr>
        <w:t xml:space="preserve">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575342C6"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 xml:space="preserve">evolution tracks.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5A6F57B6"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9431A25" w:rsidR="00194C64" w:rsidRPr="003541FF" w:rsidRDefault="005E5C16" w:rsidP="0036632D">
      <w:pPr>
        <w:rPr>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as described in </w:t>
      </w:r>
      <w:r w:rsidRPr="003541FF">
        <w:rPr>
          <w:rFonts w:eastAsia="Times New Roman" w:cs="Times New Roman"/>
          <w:color w:val="000000"/>
          <w:kern w:val="0"/>
          <w:shd w:val="clear" w:color="auto" w:fill="FFFFFF"/>
          <w:lang w:eastAsia="en-US" w:bidi="ar-SA"/>
        </w:rPr>
        <w:t>§</w:t>
      </w:r>
      <w:r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 xml:space="preserve">Figures 7 (a)-(c) display the equivalent widths across the LOC plane for selected UV, optical, and IR emission lines, respectively, comparing our baseline model to an entirely dust-free model. </w:t>
      </w:r>
      <w:r w:rsidR="00B138BA" w:rsidRPr="003541FF">
        <w:rPr>
          <w:rFonts w:cs="Times New Roman"/>
        </w:rPr>
        <w:t xml:space="preserve">Note that for </w:t>
      </w:r>
      <w:r w:rsidR="001008CA">
        <w:rPr>
          <w:rFonts w:cs="Times New Roman"/>
        </w:rPr>
        <w:t>F</w:t>
      </w:r>
      <w:r w:rsidR="00B138BA" w:rsidRPr="003541FF">
        <w:rPr>
          <w:rFonts w:cs="Times New Roman"/>
        </w:rPr>
        <w:t>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xml:space="preserve">) ≤ 17 due to the effects of dust sublimation (discussed in §3.2). </w:t>
      </w:r>
      <w:r w:rsidR="001A28A6">
        <w:rPr>
          <w:rFonts w:cs="Times New Roman"/>
        </w:rPr>
        <w:t>This revised scale allows us to</w:t>
      </w:r>
      <w:r w:rsidR="00B138BA" w:rsidRPr="003541FF">
        <w:rPr>
          <w:rFonts w:cs="Times New Roman"/>
        </w:rPr>
        <w:t xml:space="preserve"> only </w:t>
      </w:r>
      <w:r w:rsidR="001A28A6">
        <w:rPr>
          <w:rFonts w:cs="Times New Roman"/>
        </w:rPr>
        <w:t xml:space="preserve">highlight </w:t>
      </w:r>
      <w:r w:rsidR="00B138BA" w:rsidRPr="003541FF">
        <w:rPr>
          <w:rFonts w:cs="Times New Roman"/>
        </w:rPr>
        <w:t>the regions</w:t>
      </w:r>
      <w:r w:rsidR="00225810">
        <w:rPr>
          <w:rFonts w:cs="Times New Roman"/>
        </w:rPr>
        <w:t xml:space="preserve"> where we adopt </w:t>
      </w:r>
      <w:r w:rsidR="00B138BA" w:rsidRPr="003541FF">
        <w:rPr>
          <w:rFonts w:cs="Times New Roman"/>
        </w:rPr>
        <w:t>full dust abundances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5DA52879"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w:t>
      </w:r>
      <w:ins w:id="66" w:author="Helen  Meskhidze" w:date="2016-02-12T19:02:00Z">
        <w:r w:rsidR="00DF4AA9">
          <w:rPr>
            <w:rFonts w:eastAsia="Times New Roman" w:cs="Times New Roman"/>
            <w:color w:val="000000"/>
            <w:kern w:val="0"/>
            <w:shd w:val="clear" w:color="auto" w:fill="FFFFFF"/>
            <w:lang w:eastAsia="en-US" w:bidi="ar-SA"/>
          </w:rPr>
          <w:t>broadens</w:t>
        </w:r>
      </w:ins>
      <w:ins w:id="67" w:author="Helen  Meskhidze" w:date="2016-02-12T12:34:00Z">
        <w:r w:rsidR="00FB55AC"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slightly with </w:t>
      </w:r>
      <w:ins w:id="68" w:author="Helen  Meskhidze" w:date="2016-02-12T12:34:00Z">
        <w:r w:rsidR="00FB55AC">
          <w:rPr>
            <w:rFonts w:eastAsia="Times New Roman" w:cs="Times New Roman"/>
            <w:color w:val="000000"/>
            <w:kern w:val="0"/>
            <w:shd w:val="clear" w:color="auto" w:fill="FFFFFF"/>
            <w:lang w:eastAsia="en-US" w:bidi="ar-SA"/>
          </w:rPr>
          <w:t xml:space="preserve">the </w:t>
        </w:r>
      </w:ins>
      <w:ins w:id="69" w:author="Helen  Meskhidze" w:date="2016-02-12T19:02:00Z">
        <w:r w:rsidR="00DF4AA9">
          <w:rPr>
            <w:rFonts w:eastAsia="Times New Roman" w:cs="Times New Roman"/>
            <w:color w:val="000000"/>
            <w:kern w:val="0"/>
            <w:shd w:val="clear" w:color="auto" w:fill="FFFFFF"/>
            <w:lang w:eastAsia="en-US" w:bidi="ar-SA"/>
          </w:rPr>
          <w:t>removal</w:t>
        </w:r>
      </w:ins>
      <w:ins w:id="70" w:author="Helen  Meskhidze" w:date="2016-02-12T12:34:00Z">
        <w:r w:rsidR="00FB55AC">
          <w:rPr>
            <w:rFonts w:eastAsia="Times New Roman" w:cs="Times New Roman"/>
            <w:color w:val="000000"/>
            <w:kern w:val="0"/>
            <w:shd w:val="clear" w:color="auto" w:fill="FFFFFF"/>
            <w:lang w:eastAsia="en-US" w:bidi="ar-SA"/>
          </w:rPr>
          <w:t xml:space="preserve"> of </w:t>
        </w:r>
      </w:ins>
      <w:r w:rsidR="00281090" w:rsidRPr="003541FF">
        <w:rPr>
          <w:rFonts w:eastAsia="Times New Roman" w:cs="Times New Roman"/>
          <w:color w:val="000000"/>
          <w:kern w:val="0"/>
          <w:shd w:val="clear" w:color="auto" w:fill="FFFFFF"/>
          <w:lang w:eastAsia="en-US" w:bidi="ar-SA"/>
        </w:rPr>
        <w:t>dust</w:t>
      </w:r>
      <w:r w:rsidRPr="003541FF">
        <w:rPr>
          <w:rFonts w:eastAsia="Times New Roman" w:cs="Times New Roman"/>
          <w:color w:val="000000"/>
          <w:kern w:val="0"/>
          <w:shd w:val="clear" w:color="auto" w:fill="FFFFFF"/>
          <w:lang w:eastAsia="en-US" w:bidi="ar-SA"/>
        </w:rPr>
        <w:t>)</w:t>
      </w:r>
      <w:ins w:id="71" w:author="Chris Richardson" w:date="2016-02-04T18:32:00Z">
        <w:r w:rsidR="00EB33CC">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 xml:space="preserve">This observation is consistent with other studies </w:t>
      </w:r>
      <w:ins w:id="72" w:author="Helen  Meskhidze" w:date="2016-02-12T19:06:00Z">
        <w:r w:rsidR="00DF4AA9">
          <w:rPr>
            <w:rFonts w:eastAsia="Times New Roman" w:cs="Times New Roman"/>
            <w:color w:val="000000"/>
            <w:kern w:val="0"/>
            <w:shd w:val="clear" w:color="auto" w:fill="FFFFFF"/>
            <w:lang w:eastAsia="en-US" w:bidi="ar-SA"/>
          </w:rPr>
          <w:t>about</w:t>
        </w:r>
        <w:r w:rsidR="00DF4AA9"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the effects of dust on </w:t>
      </w:r>
      <w:ins w:id="73" w:author="Helen  Meskhidze" w:date="2016-02-12T19:06:00Z">
        <w:r w:rsidR="00DF4AA9">
          <w:rPr>
            <w:rFonts w:eastAsia="Times New Roman" w:cs="Times New Roman"/>
            <w:color w:val="000000"/>
            <w:kern w:val="0"/>
            <w:shd w:val="clear" w:color="auto" w:fill="FFFFFF"/>
            <w:lang w:eastAsia="en-US" w:bidi="ar-SA"/>
          </w:rPr>
          <w:t xml:space="preserve">the UV emission lines coming from the gas clouds within </w:t>
        </w:r>
      </w:ins>
      <w:r w:rsidR="00281090" w:rsidRPr="003541FF">
        <w:rPr>
          <w:rFonts w:eastAsia="Times New Roman" w:cs="Times New Roman"/>
          <w:color w:val="000000"/>
          <w:kern w:val="0"/>
          <w:shd w:val="clear" w:color="auto" w:fill="FFFFFF"/>
          <w:lang w:eastAsia="en-US" w:bidi="ar-SA"/>
        </w:rPr>
        <w:t>starburst galax</w:t>
      </w:r>
      <w:ins w:id="74" w:author="Helen  Meskhidze" w:date="2016-02-12T19:06:00Z">
        <w:r w:rsidR="00DF4AA9">
          <w:rPr>
            <w:rFonts w:eastAsia="Times New Roman" w:cs="Times New Roman"/>
            <w:color w:val="000000"/>
            <w:kern w:val="0"/>
            <w:shd w:val="clear" w:color="auto" w:fill="FFFFFF"/>
            <w:lang w:eastAsia="en-US" w:bidi="ar-SA"/>
          </w:rPr>
          <w:t>ies</w:t>
        </w:r>
      </w:ins>
      <w:r w:rsidR="00281090" w:rsidRPr="003541FF">
        <w:rPr>
          <w:rFonts w:eastAsia="Times New Roman" w:cs="Times New Roman"/>
          <w:color w:val="000000"/>
          <w:kern w:val="0"/>
          <w:shd w:val="clear" w:color="auto" w:fill="FFFFFF"/>
          <w:lang w:eastAsia="en-US" w:bidi="ar-SA"/>
        </w:rPr>
        <w:t xml:space="preserve"> (Heckman et al 1998)</w:t>
      </w:r>
      <w:ins w:id="75" w:author="Helen  Meskhidze" w:date="2016-02-12T19:06:00Z">
        <w:r w:rsidR="00DF4AA9">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r w:rsidR="00593424">
        <w:rPr>
          <w:rFonts w:eastAsia="Times New Roman" w:cs="Times New Roman"/>
          <w:color w:val="000000"/>
          <w:kern w:val="0"/>
          <w:shd w:val="clear" w:color="auto" w:fill="FFFFFF"/>
          <w:lang w:eastAsia="en-US" w:bidi="ar-SA"/>
        </w:rPr>
        <w:t xml:space="preserve">. </w:t>
      </w:r>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7183CB48"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ins w:id="76" w:author="Helen  Meskhidze" w:date="2016-02-12T19:07:00Z">
        <w:r w:rsidR="00DF4AA9">
          <w:rPr>
            <w:rFonts w:cs="Times New Roman"/>
          </w:rPr>
          <w:t>increase</w:t>
        </w:r>
        <w:r w:rsidR="00DF4AA9" w:rsidRPr="003541FF">
          <w:rPr>
            <w:rFonts w:cs="Times New Roman"/>
          </w:rPr>
          <w:t xml:space="preserve"> </w:t>
        </w:r>
      </w:ins>
      <w:r w:rsidRPr="003541FF">
        <w:rPr>
          <w:rFonts w:cs="Times New Roman"/>
        </w:rPr>
        <w:t xml:space="preserve">with </w:t>
      </w:r>
      <w:ins w:id="77" w:author="Helen  Meskhidze" w:date="2016-02-12T19:07:00Z">
        <w:r w:rsidR="00DF4AA9">
          <w:rPr>
            <w:rFonts w:cs="Times New Roman"/>
          </w:rPr>
          <w:t xml:space="preserve">the removal of </w:t>
        </w:r>
      </w:ins>
      <w:r w:rsidRPr="003541FF">
        <w:rPr>
          <w:rFonts w:cs="Times New Roman"/>
        </w:rPr>
        <w:t xml:space="preserve">dust since dust absorption peaks in the UV. Specifically, </w:t>
      </w:r>
      <w:r w:rsidR="000764BC">
        <w:rPr>
          <w:rFonts w:cs="Times New Roman"/>
        </w:rPr>
        <w:t xml:space="preserve">with the </w:t>
      </w:r>
      <w:ins w:id="78" w:author="Helen  Meskhidze" w:date="2016-02-12T19:07:00Z">
        <w:r w:rsidR="00DF4AA9">
          <w:rPr>
            <w:rFonts w:cs="Times New Roman"/>
          </w:rPr>
          <w:t xml:space="preserve">removal </w:t>
        </w:r>
      </w:ins>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ins w:id="79"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0.4 dex</w:t>
      </w:r>
      <w:r w:rsidR="000764BC">
        <w:rPr>
          <w:rFonts w:cs="Times New Roman"/>
        </w:rPr>
        <w:t>,</w:t>
      </w:r>
      <w:r w:rsidRPr="003541FF">
        <w:rPr>
          <w:rFonts w:cs="Times New Roman"/>
        </w:rPr>
        <w:t xml:space="preserve"> C IV λ1549 </w:t>
      </w:r>
      <w:ins w:id="80"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0.6 dex</w:t>
      </w:r>
      <w:r w:rsidR="000764BC">
        <w:rPr>
          <w:rFonts w:cs="Times New Roman"/>
        </w:rPr>
        <w:t xml:space="preserve">, </w:t>
      </w:r>
      <w:r w:rsidRPr="003541FF">
        <w:rPr>
          <w:rFonts w:cs="Times New Roman"/>
        </w:rPr>
        <w:t xml:space="preserve">Si II] λ2335 </w:t>
      </w:r>
      <w:ins w:id="81"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 xml:space="preserve">0.5 dex, and He II λ1640 </w:t>
      </w:r>
      <w:ins w:id="82"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 xml:space="preserve">0.2 dex.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ins w:id="83" w:author="Helen  Meskhidze" w:date="2016-02-12T19:07:00Z">
        <w:r w:rsidR="00DF4AA9">
          <w:rPr>
            <w:rFonts w:cs="Times New Roman"/>
          </w:rPr>
          <w:t>increases</w:t>
        </w:r>
        <w:r w:rsidR="00DF4AA9" w:rsidRPr="003541FF">
          <w:rPr>
            <w:rFonts w:cs="Times New Roman"/>
          </w:rPr>
          <w:t xml:space="preserve"> </w:t>
        </w:r>
      </w:ins>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ins w:id="84" w:author="Helen  Meskhidze" w:date="2016-02-12T19:07:00Z">
        <w:r w:rsidR="00DF4AA9">
          <w:rPr>
            <w:rFonts w:cs="Times New Roman"/>
          </w:rPr>
          <w:t xml:space="preserve">removal </w:t>
        </w:r>
      </w:ins>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r w:rsidR="00281090" w:rsidRPr="003541FF">
        <w:rPr>
          <w:rFonts w:cs="Times New Roman"/>
        </w:rPr>
        <w:t xml:space="preserve">.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6BD1C393" w:rsidR="00D71EE4" w:rsidRPr="003541FF" w:rsidRDefault="00281090" w:rsidP="00281090">
      <w:pPr>
        <w:rPr>
          <w:rFonts w:cs="Times New Roman"/>
        </w:rPr>
      </w:pPr>
      <w:r w:rsidRPr="003541FF">
        <w:rPr>
          <w:rFonts w:cs="Times New Roman"/>
        </w:rPr>
        <w:t xml:space="preserve">Overall, when dust is </w:t>
      </w:r>
      <w:ins w:id="85" w:author="Helen  Meskhidze" w:date="2016-02-12T19:08:00Z">
        <w:r w:rsidR="00DF4AA9">
          <w:rPr>
            <w:rFonts w:cs="Times New Roman"/>
          </w:rPr>
          <w:t>removed</w:t>
        </w:r>
      </w:ins>
      <w:r w:rsidRPr="003541FF">
        <w:rPr>
          <w:rFonts w:cs="Times New Roman"/>
        </w:rPr>
        <w:t>,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00DE7E50">
        <w:rPr>
          <w:rFonts w:cs="Times New Roman"/>
        </w:rPr>
        <w:t xml:space="preserve"> 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w:t>
      </w:r>
      <w:ins w:id="86" w:author="Helen  Meskhidze" w:date="2016-02-12T19:08:00Z">
        <w:r w:rsidR="00DF4AA9">
          <w:rPr>
            <w:rFonts w:cs="Times New Roman"/>
          </w:rPr>
          <w:t>increases</w:t>
        </w:r>
        <w:r w:rsidR="00DF4AA9" w:rsidRPr="003541FF">
          <w:rPr>
            <w:rFonts w:cs="Times New Roman"/>
          </w:rPr>
          <w:t xml:space="preserve"> </w:t>
        </w:r>
      </w:ins>
      <w:r w:rsidRPr="003541FF">
        <w:rPr>
          <w:rFonts w:cs="Times New Roman"/>
        </w:rPr>
        <w:t xml:space="preserve">0.5 dex </w:t>
      </w:r>
      <w:r w:rsidR="00D71EE4" w:rsidRPr="003541FF">
        <w:rPr>
          <w:rFonts w:cs="Times New Roman"/>
        </w:rPr>
        <w:t xml:space="preserve">and [Ar IV] λ4740 which </w:t>
      </w:r>
      <w:ins w:id="87" w:author="Helen  Meskhidze" w:date="2016-02-12T19:08:00Z">
        <w:r w:rsidR="00DF4AA9">
          <w:rPr>
            <w:rFonts w:cs="Times New Roman"/>
          </w:rPr>
          <w:t>increases</w:t>
        </w:r>
        <w:r w:rsidR="00DF4AA9" w:rsidRPr="003541FF">
          <w:rPr>
            <w:rFonts w:cs="Times New Roman"/>
          </w:rPr>
          <w:t xml:space="preserve"> </w:t>
        </w:r>
      </w:ins>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ins w:id="88" w:author="Helen  Meskhidze" w:date="2016-02-12T19:08:00Z">
        <w:r w:rsidR="00DF4AA9">
          <w:rPr>
            <w:rFonts w:cs="Times New Roman"/>
          </w:rPr>
          <w:t>removal</w:t>
        </w:r>
      </w:ins>
      <w:r w:rsidR="00D71EE4" w:rsidRPr="003541FF">
        <w:rPr>
          <w:rFonts w:cs="Times New Roman"/>
        </w:rPr>
        <w:t xml:space="preserve">. [O II] λ3727 </w:t>
      </w:r>
      <w:ins w:id="89" w:author="Helen  Meskhidze" w:date="2016-02-12T19:08:00Z">
        <w:r w:rsidR="00DF4AA9">
          <w:rPr>
            <w:rFonts w:cs="Times New Roman"/>
          </w:rPr>
          <w:t>decreases</w:t>
        </w:r>
        <w:r w:rsidR="00DF4AA9" w:rsidRPr="003541FF">
          <w:rPr>
            <w:rFonts w:cs="Times New Roman"/>
          </w:rPr>
          <w:t xml:space="preserve"> </w:t>
        </w:r>
      </w:ins>
      <w:r w:rsidR="00DE7E50">
        <w:rPr>
          <w:rFonts w:cs="Times New Roman"/>
        </w:rPr>
        <w:t>0.4</w:t>
      </w:r>
      <w:r w:rsidR="00D71EE4" w:rsidRPr="003541FF">
        <w:rPr>
          <w:rFonts w:cs="Times New Roman"/>
        </w:rPr>
        <w:t xml:space="preserve"> dex</w:t>
      </w:r>
      <w:r w:rsidR="00DE7E50">
        <w:rPr>
          <w:rFonts w:cs="Times New Roman"/>
        </w:rPr>
        <w:t xml:space="preserve">, while </w:t>
      </w:r>
      <w:r w:rsidR="00D71EE4" w:rsidRPr="003541FF">
        <w:rPr>
          <w:rFonts w:cs="Times New Roman"/>
        </w:rPr>
        <w:t xml:space="preserve">[O III] λ5007 </w:t>
      </w:r>
      <w:ins w:id="90" w:author="Helen  Meskhidze" w:date="2016-02-12T19:08:00Z">
        <w:r w:rsidR="00DF4AA9">
          <w:rPr>
            <w:rFonts w:cs="Times New Roman"/>
          </w:rPr>
          <w:t>increases</w:t>
        </w:r>
        <w:r w:rsidR="00DF4AA9" w:rsidRPr="003541FF">
          <w:rPr>
            <w:rFonts w:cs="Times New Roman"/>
          </w:rPr>
          <w:t xml:space="preserve"> </w:t>
        </w:r>
      </w:ins>
      <w:r w:rsidR="00D71EE4" w:rsidRPr="003541FF">
        <w:rPr>
          <w:rFonts w:cs="Times New Roman"/>
        </w:rPr>
        <w:t xml:space="preserve">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53DEB53F"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ins w:id="91" w:author="Helen  Meskhidze" w:date="2016-02-12T19:08:00Z">
        <w:r w:rsidR="00DF4AA9">
          <w:rPr>
            <w:rFonts w:cs="Times New Roman"/>
          </w:rPr>
          <w:t>increasing</w:t>
        </w:r>
        <w:r w:rsidR="00DF4AA9" w:rsidRPr="003541FF">
          <w:rPr>
            <w:rFonts w:cs="Times New Roman"/>
          </w:rPr>
          <w:t xml:space="preserve"> </w:t>
        </w:r>
      </w:ins>
      <w:r w:rsidR="00D32E6E" w:rsidRPr="003541FF">
        <w:rPr>
          <w:rFonts w:cs="Times New Roman"/>
        </w:rPr>
        <w:t xml:space="preserve">0.4 dex </w:t>
      </w:r>
      <w:r w:rsidRPr="003541FF">
        <w:rPr>
          <w:rFonts w:cs="Times New Roman"/>
        </w:rPr>
        <w:t xml:space="preserve">with the </w:t>
      </w:r>
      <w:ins w:id="92" w:author="Helen  Meskhidze" w:date="2016-02-12T19:08:00Z">
        <w:r w:rsidR="00DF4AA9">
          <w:rPr>
            <w:rFonts w:cs="Times New Roman"/>
          </w:rPr>
          <w:t>removal</w:t>
        </w:r>
        <w:r w:rsidR="00DF4AA9" w:rsidRPr="003541FF">
          <w:rPr>
            <w:rFonts w:cs="Times New Roman"/>
          </w:rPr>
          <w:t xml:space="preserve"> </w:t>
        </w:r>
      </w:ins>
      <w:r w:rsidRPr="003541FF">
        <w:rPr>
          <w:rFonts w:cs="Times New Roman"/>
        </w:rPr>
        <w:t>of dust.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23E03F97"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6227A06A"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ins w:id="93" w:author="Helen  Meskhidze" w:date="2016-02-12T21:22:00Z">
        <w:r w:rsidR="00FA150D">
          <w:rPr>
            <w:rFonts w:cs="Times New Roman"/>
          </w:rPr>
          <w:t>al.</w:t>
        </w:r>
      </w:ins>
      <w:r w:rsidR="00E50002">
        <w:rPr>
          <w:rFonts w:cs="Times New Roman"/>
        </w:rPr>
        <w:t xml:space="preserve"> 2010)</w:t>
      </w:r>
      <w:r w:rsidR="004909AF">
        <w:rPr>
          <w:rFonts w:cs="Times New Roman"/>
        </w:rPr>
        <w:t xml:space="preserve">. Thus, we agree with Satyapal et al.’s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3A90221"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ins w:id="94" w:author="Helen  Meskhidze" w:date="2016-02-12T19:12:00Z">
        <w:r w:rsidR="007B717F">
          <w:rPr>
            <w:rFonts w:cs="Times New Roman"/>
          </w:rPr>
          <w:t xml:space="preserve">the </w:t>
        </w:r>
      </w:ins>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w:t>
      </w:r>
      <w:ins w:id="95" w:author="Helen  Meskhidze" w:date="2016-02-12T19:14:00Z">
        <w:r w:rsidR="007B717F">
          <w:rPr>
            <w:rFonts w:cs="Times New Roman"/>
          </w:rPr>
          <w:t xml:space="preserve">this </w:t>
        </w:r>
      </w:ins>
      <w:r w:rsidR="004909AF">
        <w:rPr>
          <w:rFonts w:cs="Times New Roman"/>
        </w:rPr>
        <w:t xml:space="preserve">[O IV] 25.9 µm emission </w:t>
      </w:r>
      <w:ins w:id="96" w:author="Helen  Meskhidze" w:date="2016-02-12T19:12:00Z">
        <w:r w:rsidR="007B717F">
          <w:rPr>
            <w:rFonts w:cs="Times New Roman"/>
          </w:rPr>
          <w:t xml:space="preserve">only occurs when adopting </w:t>
        </w:r>
      </w:ins>
      <w:ins w:id="97" w:author="Helen  Meskhidze" w:date="2016-02-12T19:11:00Z">
        <w:r w:rsidR="007B717F">
          <w:rPr>
            <w:rFonts w:cs="Times New Roman"/>
          </w:rPr>
          <w:t xml:space="preserve">the </w:t>
        </w:r>
      </w:ins>
      <w:r w:rsidR="00814D58">
        <w:rPr>
          <w:rFonts w:cs="Times New Roman"/>
        </w:rPr>
        <w:t xml:space="preserve">physical conditions </w:t>
      </w:r>
      <w:ins w:id="98" w:author="Helen  Meskhidze" w:date="2016-02-12T19:11:00Z">
        <w:r w:rsidR="007B717F">
          <w:rPr>
            <w:rFonts w:cs="Times New Roman"/>
          </w:rPr>
          <w:t xml:space="preserve">typically </w:t>
        </w:r>
      </w:ins>
      <w:r w:rsidR="00814D58">
        <w:rPr>
          <w:rFonts w:cs="Times New Roman"/>
        </w:rPr>
        <w:t>present</w:t>
      </w:r>
      <w:r w:rsidR="004909AF">
        <w:rPr>
          <w:rFonts w:cs="Times New Roman"/>
        </w:rPr>
        <w:t xml:space="preserve"> </w:t>
      </w:r>
      <w:r w:rsidR="00814D58">
        <w:rPr>
          <w:rFonts w:cs="Times New Roman"/>
        </w:rPr>
        <w:t>a</w:t>
      </w:r>
      <w:ins w:id="99" w:author="Helen  Meskhidze" w:date="2016-02-12T19:09:00Z">
        <w:r w:rsidR="00DF4AA9">
          <w:rPr>
            <w:rFonts w:cs="Times New Roman"/>
          </w:rPr>
          <w:t>t</w:t>
        </w:r>
      </w:ins>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ins w:id="100" w:author="Helen  Meskhidze" w:date="2016-02-12T19:14:00Z">
        <w:r w:rsidR="007B717F">
          <w:rPr>
            <w:rFonts w:cs="Times New Roman"/>
          </w:rPr>
          <w:t>, not those typical of the local universe</w:t>
        </w:r>
      </w:ins>
      <w:r w:rsidR="004909AF">
        <w:rPr>
          <w:rFonts w:cs="Times New Roman"/>
        </w:rPr>
        <w:t xml:space="preserve">. </w:t>
      </w:r>
    </w:p>
    <w:p w14:paraId="1BF8E89A" w14:textId="77777777" w:rsidR="00CC2FD6" w:rsidRDefault="00CC2FD6" w:rsidP="003541FF">
      <w:pPr>
        <w:rPr>
          <w:rFonts w:cs="Times New Roman"/>
        </w:rPr>
      </w:pPr>
    </w:p>
    <w:p w14:paraId="3C53A9F0" w14:textId="3688C7D2"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6918CC03"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418842A1"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573F2A">
        <w:rPr>
          <w:rFonts w:eastAsia="Times New Roman" w:cs="Times New Roman"/>
          <w:color w:val="000000"/>
        </w:rPr>
        <w:t>,</w:t>
      </w:r>
      <w:r w:rsidR="002F5EA1">
        <w:rPr>
          <w:rFonts w:eastAsia="Times New Roman" w:cs="Times New Roman"/>
          <w:color w:val="000000"/>
        </w:rPr>
        <w:t xml:space="preserve"> </w:t>
      </w:r>
      <w:ins w:id="101" w:author="Helen  Meskhidze" w:date="2016-02-12T19:24:00Z">
        <w:r w:rsidR="0054472E">
          <w:rPr>
            <w:rFonts w:eastAsia="Times New Roman" w:cs="Times New Roman"/>
            <w:color w:val="000000"/>
          </w:rPr>
          <w:t xml:space="preserve">Further, </w:t>
        </w:r>
      </w:ins>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 </w:t>
      </w:r>
      <w:r>
        <w:rPr>
          <w:rFonts w:eastAsia="Times New Roman" w:cs="Times New Roman"/>
          <w:color w:val="000000"/>
        </w:rPr>
        <w:t>We</w:t>
      </w:r>
      <w:ins w:id="102" w:author="Helen  Meskhidze" w:date="2016-02-12T19:16:00Z">
        <w:r w:rsidR="007B717F">
          <w:rPr>
            <w:rFonts w:eastAsia="Times New Roman" w:cs="Times New Roman"/>
            <w:color w:val="000000"/>
          </w:rPr>
          <w:t xml:space="preserve"> </w:t>
        </w:r>
      </w:ins>
      <w:ins w:id="103" w:author="Helen  Meskhidze" w:date="2016-02-12T19:24:00Z">
        <w:r w:rsidR="0054472E">
          <w:rPr>
            <w:rFonts w:eastAsia="Times New Roman" w:cs="Times New Roman"/>
            <w:color w:val="000000"/>
          </w:rPr>
          <w:t>find a slight decrease in peak</w:t>
        </w:r>
      </w:ins>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ins w:id="104" w:author="Helen  Meskhidze" w:date="2016-02-12T19:25:00Z">
        <w:r w:rsidR="0054472E">
          <w:rPr>
            <w:rFonts w:cs="Times New Roman"/>
          </w:rPr>
          <w:t xml:space="preserve">emission </w:t>
        </w:r>
      </w:ins>
      <w:r>
        <w:rPr>
          <w:rFonts w:eastAsia="Symbol" w:cs="Times New Roman"/>
          <w:color w:val="000000"/>
        </w:rPr>
        <w:t xml:space="preserve">with </w:t>
      </w:r>
      <w:ins w:id="105" w:author="Helen  Meskhidze" w:date="2016-02-12T19:17:00Z">
        <w:r w:rsidR="007B717F">
          <w:rPr>
            <w:rFonts w:eastAsia="Symbol" w:cs="Times New Roman"/>
            <w:color w:val="000000"/>
          </w:rPr>
          <w:t xml:space="preserve">increasing </w:t>
        </w:r>
      </w:ins>
      <w:r>
        <w:rPr>
          <w:rFonts w:eastAsia="Symbol" w:cs="Times New Roman"/>
          <w:color w:val="000000"/>
        </w:rPr>
        <w:t>metallicity (</w:t>
      </w:r>
      <w:ins w:id="106" w:author="Helen  Meskhidze" w:date="2016-02-12T19:18:00Z">
        <w:r w:rsidR="007B717F">
          <w:rPr>
            <w:rFonts w:eastAsia="Symbol" w:cs="Times New Roman"/>
            <w:color w:val="000000"/>
          </w:rPr>
          <w:t>the peak log(W</w:t>
        </w:r>
      </w:ins>
      <w:ins w:id="107" w:author="Helen  Meskhidze" w:date="2016-02-12T19:17:00Z">
        <w:r w:rsidR="007B717F" w:rsidRPr="0054472E">
          <w:rPr>
            <w:rFonts w:eastAsia="Symbol" w:cs="Times New Roman"/>
            <w:color w:val="000000"/>
            <w:vertAlign w:val="subscript"/>
          </w:rPr>
          <w:t>[O III</w:t>
        </w:r>
      </w:ins>
      <w:ins w:id="108" w:author="Helen  Meskhidze" w:date="2016-02-12T19:18:00Z">
        <w:r w:rsidR="007B717F">
          <w:rPr>
            <w:rFonts w:eastAsia="Symbol" w:cs="Times New Roman"/>
            <w:color w:val="000000"/>
            <w:vertAlign w:val="subscript"/>
          </w:rPr>
          <w:t>]</w:t>
        </w:r>
      </w:ins>
      <w:ins w:id="109" w:author="Helen  Meskhidze" w:date="2016-02-12T19:17:00Z">
        <w:r w:rsidR="007B717F">
          <w:rPr>
            <w:rFonts w:eastAsia="Symbol" w:cs="Times New Roman"/>
            <w:color w:val="000000"/>
          </w:rPr>
          <w:t xml:space="preserve">) decreases 0.2 dex  </w:t>
        </w:r>
      </w:ins>
      <w:ins w:id="110" w:author="Helen  Meskhidze" w:date="2016-02-12T19:18:00Z">
        <w:r w:rsidR="007B717F">
          <w:rPr>
            <w:rFonts w:eastAsia="Symbol" w:cs="Times New Roman"/>
            <w:color w:val="000000"/>
          </w:rPr>
          <w:t xml:space="preserve">from 0.2 </w:t>
        </w:r>
      </w:ins>
      <w:r w:rsidRPr="000A6EB6">
        <w:rPr>
          <w:rFonts w:cs="Times New Roman"/>
          <w:i/>
        </w:rPr>
        <w:t>Z</w:t>
      </w:r>
      <w:r w:rsidRPr="000A6EB6">
        <w:rPr>
          <w:rFonts w:ascii="Kaiti SC Black" w:hAnsi="Kaiti SC Black" w:cs="Kaiti SC Black"/>
          <w:vertAlign w:val="subscript"/>
        </w:rPr>
        <w:t>⊙</w:t>
      </w:r>
      <w:r>
        <w:rPr>
          <w:rFonts w:cs="Times New Roman"/>
        </w:rPr>
        <w:t xml:space="preserve"> </w:t>
      </w:r>
      <w:ins w:id="111" w:author="Helen  Meskhidze" w:date="2016-02-12T19:18:00Z">
        <w:r w:rsidR="007B717F">
          <w:rPr>
            <w:rFonts w:cs="Times New Roman"/>
          </w:rPr>
          <w:t>to</w:t>
        </w:r>
      </w:ins>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ins w:id="112" w:author="Helen  Meskhidze" w:date="2016-02-12T19:27:00Z">
        <w:r w:rsidR="0054472E">
          <w:rPr>
            <w:rFonts w:cs="Times New Roman"/>
          </w:rPr>
          <w:t>; see Figure 5b, row d</w:t>
        </w:r>
      </w:ins>
      <w:r>
        <w:rPr>
          <w:rFonts w:cs="Times New Roman"/>
        </w:rPr>
        <w:t>)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ins w:id="113" w:author="Helen  Meskhidze" w:date="2016-02-12T19:28:00Z">
        <w:r w:rsidR="00B61122">
          <w:rPr>
            <w:rFonts w:eastAsia="Symbol" w:cs="Times New Roman"/>
            <w:color w:val="000000"/>
          </w:rPr>
          <w:t xml:space="preserve"> (see Figure 7b, row d)</w:t>
        </w:r>
      </w:ins>
      <w:r>
        <w:rPr>
          <w:rFonts w:eastAsia="Symbol" w:cs="Times New Roman"/>
          <w:color w:val="000000"/>
        </w:rPr>
        <w:t>.</w:t>
      </w:r>
      <w:r w:rsidR="000C7626">
        <w:rPr>
          <w:rFonts w:eastAsia="Symbol" w:cs="Times New Roman"/>
          <w:color w:val="000000"/>
        </w:rPr>
        <w:t xml:space="preserve"> We nearly recreate Kewley’s</w:t>
      </w:r>
      <w:ins w:id="114" w:author="Helen  Meskhidze" w:date="2016-02-12T19:30:00Z">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ins>
      <w:r w:rsidR="000C7626">
        <w:rPr>
          <w:rFonts w:eastAsia="Symbol" w:cs="Times New Roman"/>
          <w:color w:val="000000"/>
        </w:rPr>
        <w:t>ission</w:t>
      </w:r>
      <w:ins w:id="115" w:author="Helen  Meskhidze" w:date="2016-02-12T19:28:00Z">
        <w:r w:rsidR="00B61122">
          <w:rPr>
            <w:rFonts w:eastAsia="Symbol" w:cs="Times New Roman"/>
            <w:color w:val="000000"/>
          </w:rPr>
          <w:t xml:space="preserve">; </w:t>
        </w:r>
      </w:ins>
      <w:ins w:id="116" w:author="Helen  Meskhidze" w:date="2016-02-12T19:29:00Z">
        <w:r w:rsidR="00B61122">
          <w:rPr>
            <w:rFonts w:eastAsia="Symbol" w:cs="Times New Roman"/>
            <w:color w:val="000000"/>
          </w:rPr>
          <w:t>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ins>
      <w:r w:rsidR="000C7626">
        <w:rPr>
          <w:rFonts w:eastAsia="Symbol" w:cs="Times New Roman"/>
          <w:color w:val="000000"/>
        </w:rPr>
        <w:t xml:space="preserve">dust-free model </w:t>
      </w:r>
      <w:ins w:id="117" w:author="Helen  Meskhidze" w:date="2016-02-12T19:29:00Z">
        <w:r w:rsidR="00B61122">
          <w:rPr>
            <w:rFonts w:eastAsia="Symbol" w:cs="Times New Roman"/>
            <w:color w:val="000000"/>
          </w:rPr>
          <w:t xml:space="preserve">as compared to 2.7 dex in </w:t>
        </w:r>
      </w:ins>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ins w:id="118" w:author="Helen  Meskhidze" w:date="2016-02-12T19:29:00Z">
        <w:r w:rsidR="00B61122">
          <w:rPr>
            <w:rFonts w:cs="Times New Roman"/>
          </w:rPr>
          <w:t xml:space="preserve">. </w:t>
        </w:r>
      </w:ins>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40488763" w:rsidR="00E24A5A" w:rsidRDefault="00E24A5A" w:rsidP="00E24A5A">
      <w:pPr>
        <w:tabs>
          <w:tab w:val="left" w:pos="480"/>
        </w:tabs>
        <w:rPr>
          <w:rFonts w:eastAsia="Times New Roman" w:cs="Times New Roman"/>
          <w:shd w:val="clear" w:color="auto" w:fill="FFFFFF"/>
        </w:rPr>
      </w:pPr>
      <w:r>
        <w:rPr>
          <w:rFonts w:cs="Times New Roman"/>
        </w:rPr>
        <w:t>Stark e</w:t>
      </w:r>
      <w:ins w:id="119" w:author="Helen  Meskhidze" w:date="2016-02-12T19:31:00Z">
        <w:r w:rsidR="00542F85">
          <w:rPr>
            <w:rFonts w:cs="Times New Roman"/>
          </w:rPr>
          <w:t>t</w:t>
        </w:r>
      </w:ins>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ins w:id="120" w:author="Helen  Meskhidze" w:date="2016-02-12T19:39:00Z">
        <w:r w:rsidR="00CF187C">
          <w:rPr>
            <w:rFonts w:cs="Times New Roman"/>
          </w:rPr>
          <w:t xml:space="preserve">. They calculate </w:t>
        </w:r>
      </w:ins>
      <w:ins w:id="121" w:author="Helen  Meskhidze" w:date="2016-02-12T19:38:00Z">
        <w:r w:rsidR="00CF187C">
          <w:rPr>
            <w:rFonts w:cs="Times New Roman"/>
          </w:rPr>
          <w:t>a mean</w:t>
        </w:r>
      </w:ins>
      <w:ins w:id="122" w:author="Helen  Meskhidze" w:date="2016-02-12T19:37:00Z">
        <w:r w:rsidR="00CF187C">
          <w:rPr>
            <w:rFonts w:cs="Times New Roman"/>
          </w:rPr>
          <w:t xml:space="preserve"> </w:t>
        </w:r>
      </w:ins>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ins w:id="123" w:author="Helen  Meskhidze" w:date="2016-02-12T19:40:00Z">
        <w:r w:rsidR="00CF187C">
          <w:rPr>
            <w:rFonts w:cs="Times New Roman"/>
          </w:rPr>
          <w:t xml:space="preserve">equivalent width </w:t>
        </w:r>
      </w:ins>
      <w:ins w:id="124" w:author="Helen  Meskhidze" w:date="2016-02-12T19:39:00Z">
        <w:r w:rsidR="00CF187C">
          <w:rPr>
            <w:rFonts w:cs="Times New Roman"/>
          </w:rPr>
          <w:t>of</w:t>
        </w:r>
      </w:ins>
      <w:r w:rsidR="003541FF" w:rsidRPr="003541FF">
        <w:rPr>
          <w:rFonts w:cs="Times New Roman"/>
        </w:rPr>
        <w:t xml:space="preserve"> ~ </w:t>
      </w:r>
      <w:ins w:id="125" w:author="Helen  Meskhidze" w:date="2016-02-12T19:37:00Z">
        <w:r w:rsidR="00CF187C">
          <w:rPr>
            <w:rFonts w:cs="Times New Roman"/>
          </w:rPr>
          <w:t>7.1</w:t>
        </w:r>
      </w:ins>
      <w:r w:rsidR="003541FF" w:rsidRPr="003541FF">
        <w:rPr>
          <w:rFonts w:cs="Times New Roman"/>
        </w:rPr>
        <w:t xml:space="preserve"> </w:t>
      </w:r>
      <w:r w:rsidR="003541FF" w:rsidRPr="003541FF">
        <w:rPr>
          <w:rFonts w:eastAsia="Times New Roman" w:cs="Times New Roman"/>
          <w:shd w:val="clear" w:color="auto" w:fill="FFFFFF"/>
        </w:rPr>
        <w:t>Å</w:t>
      </w:r>
      <w:ins w:id="126" w:author="Helen  Meskhidze" w:date="2016-02-12T19:39:00Z">
        <w:r w:rsidR="00CF187C">
          <w:rPr>
            <w:rFonts w:eastAsia="Times New Roman" w:cs="Times New Roman"/>
            <w:shd w:val="clear" w:color="auto" w:fill="FFFFFF"/>
          </w:rPr>
          <w:t>.</w:t>
        </w:r>
      </w:ins>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ins w:id="127" w:author="Chris Richardson" w:date="2016-02-05T14:08:00Z">
        <w:r w:rsidR="007C1982">
          <w:rPr>
            <w:rFonts w:cs="Times New Roman"/>
            <w:vertAlign w:val="subscript"/>
          </w:rPr>
          <w:t>]</w:t>
        </w:r>
      </w:ins>
      <w:r w:rsidR="002B77EA">
        <w:rPr>
          <w:rFonts w:cs="Times New Roman"/>
        </w:rPr>
        <w:t>)</w:t>
      </w:r>
      <w:r w:rsidRPr="003541FF">
        <w:rPr>
          <w:rFonts w:cs="Times New Roman"/>
        </w:rPr>
        <w:t xml:space="preserve"> </w:t>
      </w:r>
      <w:r w:rsidR="00ED7CBB">
        <w:rPr>
          <w:rFonts w:cs="Times New Roman"/>
        </w:rPr>
        <w:t>= 3.0</w:t>
      </w:r>
      <w:ins w:id="128" w:author="Helen  Meskhidze" w:date="2016-02-12T19:41:00Z">
        <w:r w:rsidR="00CF187C">
          <w:rPr>
            <w:rFonts w:cs="Times New Roman"/>
          </w:rPr>
          <w:t>,</w:t>
        </w:r>
      </w:ins>
      <w:r w:rsidR="00ED7CBB">
        <w:rPr>
          <w:rFonts w:cs="Times New Roman"/>
        </w:rPr>
        <w:t xml:space="preserve"> and with our </w:t>
      </w:r>
      <w:ins w:id="129" w:author="Helen  Meskhidze" w:date="2016-02-12T19:41:00Z">
        <w:r w:rsidR="00CF187C">
          <w:rPr>
            <w:rFonts w:cs="Times New Roman"/>
          </w:rPr>
          <w:t xml:space="preserve">dusty </w:t>
        </w:r>
      </w:ins>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ins w:id="130" w:author="Helen  Meskhidze" w:date="2016-02-12T19:41:00Z">
        <w:r w:rsidR="00CF187C">
          <w:rPr>
            <w:rFonts w:cs="Times New Roman"/>
          </w:rPr>
          <w:t xml:space="preserve"> simulation</w:t>
        </w:r>
      </w:ins>
      <w:r w:rsidR="00ED7CBB">
        <w:rPr>
          <w:rFonts w:cs="Times New Roman"/>
        </w:rPr>
        <w:t>, C</w:t>
      </w:r>
      <w:ins w:id="131" w:author="Chris Richardson" w:date="2016-02-05T14:20:00Z">
        <w:r w:rsidR="007D577A">
          <w:t> </w:t>
        </w:r>
      </w:ins>
      <w:r w:rsidR="00ED7CBB">
        <w:rPr>
          <w:rFonts w:cs="Times New Roman"/>
        </w:rPr>
        <w:t xml:space="preserve">III] emission is around 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6278DE9E"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ins w:id="132" w:author="Helen  Meskhidze" w:date="2016-02-12T19:43:00Z">
        <w:r w:rsidR="0026003F" w:rsidRPr="003541FF">
          <w:rPr>
            <w:rFonts w:eastAsia="Symbol" w:cs="Times New Roman"/>
            <w:color w:val="000000"/>
          </w:rPr>
          <w:t>He II λ1640</w:t>
        </w:r>
        <w:r w:rsidR="0026003F">
          <w:rPr>
            <w:rFonts w:eastAsia="Symbol" w:cs="Times New Roman"/>
            <w:color w:val="000000"/>
          </w:rPr>
          <w:t xml:space="preserve">, </w:t>
        </w:r>
      </w:ins>
      <w:r w:rsidR="003541FF" w:rsidRPr="00F87F55">
        <w:rPr>
          <w:rFonts w:cs="Times New Roman"/>
        </w:rPr>
        <w:t xml:space="preserve">O III] </w:t>
      </w:r>
      <w:r>
        <w:rPr>
          <w:rFonts w:eastAsia="Symbol" w:cs="Times New Roman"/>
          <w:color w:val="000000"/>
        </w:rPr>
        <w:t xml:space="preserve">λλ1661, 1666, </w:t>
      </w:r>
      <w:ins w:id="133" w:author="Helen  Meskhidze" w:date="2016-02-12T19:43:00Z">
        <w:r w:rsidR="0026003F">
          <w:rPr>
            <w:rFonts w:eastAsia="Symbol" w:cs="Times New Roman"/>
            <w:color w:val="000000"/>
          </w:rPr>
          <w:t xml:space="preserve">and </w:t>
        </w:r>
      </w:ins>
      <w:r>
        <w:rPr>
          <w:rFonts w:eastAsia="Symbol" w:cs="Times New Roman"/>
          <w:color w:val="000000"/>
        </w:rPr>
        <w:t>C III] λ1909</w:t>
      </w:r>
      <w:ins w:id="134" w:author="Helen  Meskhidze" w:date="2016-02-12T19:43:00Z">
        <w:r w:rsidR="0026003F">
          <w:rPr>
            <w:rFonts w:eastAsia="Symbol" w:cs="Times New Roman"/>
            <w:color w:val="000000"/>
          </w:rPr>
          <w:t xml:space="preserve"> </w:t>
        </w:r>
      </w:ins>
      <w:r>
        <w:rPr>
          <w:rFonts w:eastAsia="Symbol" w:cs="Times New Roman"/>
          <w:color w:val="000000"/>
        </w:rPr>
        <w:t xml:space="preserve">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ins w:id="135" w:author="Helen  Meskhidze" w:date="2016-02-12T19:44:00Z">
        <w:r w:rsidR="0026003F">
          <w:rPr>
            <w:rFonts w:eastAsia="Symbol" w:cs="Times New Roman"/>
            <w:color w:val="000000"/>
          </w:rPr>
          <w:t xml:space="preserve"> respectively</w:t>
        </w:r>
      </w:ins>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42C809D9" w:rsidR="00FE2B4C" w:rsidRDefault="00F560F7" w:rsidP="00F87F55">
      <w:pPr>
        <w:tabs>
          <w:tab w:val="left" w:pos="480"/>
        </w:tabs>
        <w:rPr>
          <w:ins w:id="136" w:author="Helen  Meskhidze" w:date="2016-02-12T20:26:00Z"/>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ins w:id="137" w:author="Helen  Meskhidze" w:date="2016-02-12T20:26:00Z">
        <w:r w:rsidR="00FE2B4C">
          <w:rPr>
            <w:rFonts w:cs="Times New Roman"/>
          </w:rPr>
          <w:t>,</w:t>
        </w:r>
      </w:ins>
      <w:r>
        <w:rPr>
          <w:rFonts w:cs="Times New Roman"/>
        </w:rPr>
        <w:t xml:space="preserve"> find a </w:t>
      </w:r>
      <w:r w:rsidRPr="00F560F7">
        <w:rPr>
          <w:rFonts w:cs="Times New Roman"/>
        </w:rPr>
        <w:t xml:space="preserve">N IV] λ1486 emitter </w:t>
      </w:r>
      <w:ins w:id="138" w:author="Helen  Meskhidze" w:date="2016-02-12T20:27:00Z">
        <w:r w:rsidR="00FE2B4C">
          <w:rPr>
            <w:rFonts w:cs="Times New Roman"/>
          </w:rPr>
          <w:t xml:space="preserve">at </w:t>
        </w:r>
      </w:ins>
      <w:r w:rsidRPr="00F560F7">
        <w:rPr>
          <w:rFonts w:cs="Times New Roman"/>
        </w:rPr>
        <w:t>z = 5.563</w:t>
      </w:r>
      <w:ins w:id="139" w:author="Helen  Meskhidze" w:date="2016-02-12T20:27:00Z">
        <w:r w:rsidR="00FE2B4C">
          <w:rPr>
            <w:rFonts w:cs="Times New Roman"/>
          </w:rPr>
          <w:t xml:space="preserve"> whose peak </w:t>
        </w:r>
        <w:r w:rsidR="00FE2B4C" w:rsidRPr="00E72BFC">
          <w:rPr>
            <w:rFonts w:cs="Times New Roman"/>
          </w:rPr>
          <w:t>W</w:t>
        </w:r>
        <w:r w:rsidR="00FE2B4C" w:rsidRPr="00E72BFC">
          <w:rPr>
            <w:rFonts w:cs="Times New Roman"/>
            <w:vertAlign w:val="subscript"/>
          </w:rPr>
          <w:t>λ</w:t>
        </w:r>
        <w:r w:rsidR="00FE2B4C">
          <w:rPr>
            <w:rFonts w:cs="Times New Roman"/>
          </w:rPr>
          <w:t xml:space="preserve"> = 22.0</w:t>
        </w:r>
      </w:ins>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538C68D8" w14:textId="77777777" w:rsidR="00FE2B4C" w:rsidRDefault="00FE2B4C" w:rsidP="00F87F55">
      <w:pPr>
        <w:tabs>
          <w:tab w:val="left" w:pos="480"/>
        </w:tabs>
        <w:rPr>
          <w:ins w:id="140" w:author="Helen  Meskhidze" w:date="2016-02-12T20:26:00Z"/>
          <w:rFonts w:eastAsia="Symbol" w:cs="Times New Roman"/>
          <w:color w:val="000000"/>
        </w:rPr>
      </w:pPr>
    </w:p>
    <w:p w14:paraId="0C5290CE" w14:textId="262A6095" w:rsidR="00F560F7" w:rsidRDefault="00CA4D0E" w:rsidP="00F87F55">
      <w:pPr>
        <w:tabs>
          <w:tab w:val="left" w:pos="480"/>
        </w:tabs>
        <w:rPr>
          <w:rFonts w:eastAsia="Symbol" w:cs="Times New Roman"/>
          <w:color w:val="000000"/>
        </w:rPr>
      </w:pPr>
      <w:ins w:id="141" w:author="Chris Richardson" w:date="2016-02-05T14:28:00Z">
        <w:r w:rsidRPr="002A5373">
          <w:rPr>
            <w:rFonts w:eastAsia="Symbol" w:cs="Times New Roman"/>
            <w:color w:val="000000"/>
            <w:highlight w:val="cyan"/>
          </w:rPr>
          <w:t>[</w:t>
        </w:r>
      </w:ins>
      <w:ins w:id="142" w:author="Helen  Meskhidze" w:date="2016-02-12T20:26:00Z">
        <w:r w:rsidR="00FE2B4C" w:rsidRPr="002A5373">
          <w:rPr>
            <w:rFonts w:eastAsia="Symbol" w:cs="Times New Roman"/>
            <w:color w:val="000000"/>
            <w:highlight w:val="cyan"/>
          </w:rPr>
          <w:t>Probably a stupid question, but could some of these not be in log? Like the N IV] = 22?</w:t>
        </w:r>
      </w:ins>
      <w:ins w:id="143" w:author="Chris Richardson" w:date="2016-02-05T14:28:00Z">
        <w:r w:rsidRPr="002A5373">
          <w:rPr>
            <w:rFonts w:eastAsia="Symbol" w:cs="Times New Roman"/>
            <w:color w:val="000000"/>
            <w:highlight w:val="cyan"/>
          </w:rPr>
          <w:t>]</w:t>
        </w:r>
      </w:ins>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475FC132"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ins w:id="144" w:author="Helen  Meskhidze" w:date="2016-02-12T22:43:00Z">
        <w:r w:rsidR="00C019B8">
          <w:rPr>
            <w:rFonts w:cs="Times New Roman"/>
          </w:rPr>
          <w:t xml:space="preserve">C IV </w:t>
        </w:r>
        <w:r w:rsidR="00C019B8" w:rsidRPr="00945F70">
          <w:rPr>
            <w:rFonts w:cs="Times New Roman"/>
          </w:rPr>
          <w:t>λ</w:t>
        </w:r>
        <w:r w:rsidR="00C019B8">
          <w:rPr>
            <w:rFonts w:cs="Times New Roman"/>
          </w:rPr>
          <w:t>1549</w:t>
        </w:r>
      </w:ins>
      <w:r w:rsidR="008A2AB8">
        <w:rPr>
          <w:rFonts w:cs="Times New Roman"/>
        </w:rPr>
        <w:t xml:space="preserve"> to serve as a useful diagnostic</w:t>
      </w:r>
      <w:r w:rsidR="0025612B">
        <w:rPr>
          <w:rFonts w:cs="Times New Roman"/>
        </w:rPr>
        <w:t>s</w:t>
      </w:r>
      <w:r w:rsidR="008A2AB8">
        <w:rPr>
          <w:rFonts w:cs="Times New Roman"/>
        </w:rPr>
        <w:t>.</w:t>
      </w:r>
    </w:p>
    <w:p w14:paraId="2F0D113B" w14:textId="7615807E"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w:t>
      </w:r>
      <w:r w:rsidR="001C5449">
        <w:rPr>
          <w:rFonts w:eastAsia="Symbol" w:cs="Times New Roman"/>
        </w:rPr>
        <w:t> </w:t>
      </w:r>
      <w:r w:rsidR="003541FF" w:rsidRPr="00945F70">
        <w:rPr>
          <w:rFonts w:eastAsia="Symbol" w:cs="Times New Roman"/>
        </w:rPr>
        <w:t>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31EF662C" w:rsidR="00D23B26" w:rsidRPr="00377271" w:rsidRDefault="00F010FB" w:rsidP="005C663C">
      <w:pPr>
        <w:rPr>
          <w:rFonts w:cs="Times New Roman"/>
        </w:rPr>
      </w:pPr>
      <w:r>
        <w:rPr>
          <w:rFonts w:cs="Times New Roman"/>
        </w:rPr>
        <w:t>Further</w:t>
      </w:r>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598B7A4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ins w:id="145" w:author="Helen  Meskhidze" w:date="2016-02-12T20:30:00Z">
        <w:r w:rsidR="00FE2B4C">
          <w:rPr>
            <w:rFonts w:eastAsia="Symbol" w:cs="Times New Roman"/>
          </w:rPr>
          <w:t xml:space="preserve">dust </w:t>
        </w:r>
      </w:ins>
      <w:r>
        <w:rPr>
          <w:rFonts w:eastAsia="Symbol" w:cs="Times New Roman"/>
        </w:rPr>
        <w:t>diagnostic</w:t>
      </w:r>
      <w:ins w:id="146" w:author="Helen  Meskhidze" w:date="2016-02-12T20:30:00Z">
        <w:r w:rsidR="00FE2B4C">
          <w:rPr>
            <w:rFonts w:eastAsia="Symbol" w:cs="Times New Roman"/>
          </w:rPr>
          <w:t>s</w:t>
        </w:r>
      </w:ins>
      <w:r>
        <w:rPr>
          <w:rFonts w:eastAsia="Symbol" w:cs="Times New Roman"/>
        </w:rPr>
        <w:t xml:space="preserve"> (see Figure 7a). For example, N V </w:t>
      </w:r>
      <w:r w:rsidRPr="00945F70">
        <w:rPr>
          <w:rFonts w:cs="Times New Roman"/>
        </w:rPr>
        <w:t>λ</w:t>
      </w:r>
      <w:r w:rsidRPr="008A2AB8">
        <w:rPr>
          <w:rFonts w:eastAsia="Symbol" w:cs="Times New Roman"/>
        </w:rPr>
        <w:t>1240</w:t>
      </w:r>
      <w:r>
        <w:rPr>
          <w:rFonts w:eastAsia="Symbol" w:cs="Times New Roman"/>
        </w:rPr>
        <w:t xml:space="preserve"> and </w:t>
      </w:r>
      <w:ins w:id="147" w:author="Helen  Meskhidze" w:date="2016-02-12T22:49:00Z">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ins>
      <w:r>
        <w:rPr>
          <w:rFonts w:eastAsia="Symbol" w:cs="Times New Roman"/>
        </w:rPr>
        <w:t>increases 0.4 dex</w:t>
      </w:r>
      <w:ins w:id="148" w:author="Helen  Meskhidze" w:date="2016-02-12T22:49:00Z">
        <w:r w:rsidR="00C019B8">
          <w:rPr>
            <w:rFonts w:eastAsia="Symbol" w:cs="Times New Roman"/>
          </w:rPr>
          <w:t xml:space="preserve"> and 0.5 respectively </w:t>
        </w:r>
      </w:ins>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455F4516" w14:textId="77777777" w:rsidR="008A2AB8" w:rsidRDefault="008A2AB8" w:rsidP="00A44D0A">
      <w:pPr>
        <w:rPr>
          <w:ins w:id="149" w:author="Chris Richardson" w:date="2016-02-04T19:21:00Z"/>
          <w:rFonts w:eastAsia="Symbol" w:cs="Times New Roman"/>
        </w:rPr>
      </w:pPr>
    </w:p>
    <w:p w14:paraId="2EDF8FF0" w14:textId="77777777" w:rsidR="002A5373" w:rsidRDefault="00D71E5C" w:rsidP="00A44D0A">
      <w:pPr>
        <w:rPr>
          <w:ins w:id="150" w:author="Helen  Meskhidze" w:date="2016-02-12T22:35:00Z"/>
          <w:rFonts w:eastAsia="Symbol" w:cs="Times New Roman"/>
        </w:rPr>
      </w:pPr>
      <w:ins w:id="151" w:author="Chris Richardson" w:date="2016-02-04T19:21:00Z">
        <w:r w:rsidRPr="00A71816">
          <w:rPr>
            <w:rFonts w:eastAsia="Symbol" w:cs="Times New Roman"/>
            <w:highlight w:val="yellow"/>
          </w:rPr>
          <w:t>[WHAT DO YOU THINK ABOUT REPLACING N III 991 WITH O IV 1549</w:t>
        </w:r>
      </w:ins>
      <w:ins w:id="152" w:author="Chris Richardson" w:date="2016-02-05T22:50:00Z">
        <w:r w:rsidR="004755A9">
          <w:rPr>
            <w:rFonts w:eastAsia="Symbol" w:cs="Times New Roman"/>
            <w:highlight w:val="yellow"/>
          </w:rPr>
          <w:t xml:space="preserve"> BELOW? IT SHOWS GREATER CHANGE, STRONGER EMISSION, AND IS COMMONLY MENTIONED IN LITERATURE</w:t>
        </w:r>
      </w:ins>
      <w:ins w:id="153" w:author="Chris Richardson" w:date="2016-02-04T19:21:00Z">
        <w:r w:rsidRPr="00A71816">
          <w:rPr>
            <w:rFonts w:eastAsia="Symbol" w:cs="Times New Roman"/>
            <w:highlight w:val="yellow"/>
          </w:rPr>
          <w:t>]</w:t>
        </w:r>
      </w:ins>
      <w:ins w:id="154" w:author="Helen  Meskhidze" w:date="2016-02-12T22:35:00Z">
        <w:r w:rsidR="002A5373">
          <w:rPr>
            <w:rFonts w:eastAsia="Symbol" w:cs="Times New Roman"/>
          </w:rPr>
          <w:t xml:space="preserve"> </w:t>
        </w:r>
      </w:ins>
    </w:p>
    <w:p w14:paraId="433DF0FF" w14:textId="77777777" w:rsidR="002A5373" w:rsidRDefault="002A5373" w:rsidP="00A44D0A">
      <w:pPr>
        <w:rPr>
          <w:ins w:id="155" w:author="Helen  Meskhidze" w:date="2016-02-12T22:35:00Z"/>
          <w:rFonts w:eastAsia="Symbol" w:cs="Times New Roman"/>
        </w:rPr>
      </w:pPr>
    </w:p>
    <w:p w14:paraId="5CC5DAC4" w14:textId="0D418BEB" w:rsidR="00D71E5C" w:rsidRDefault="002A5373" w:rsidP="00A44D0A">
      <w:pPr>
        <w:rPr>
          <w:ins w:id="156" w:author="Chris Richardson" w:date="2016-02-04T19:21:00Z"/>
          <w:rFonts w:eastAsia="Symbol" w:cs="Times New Roman"/>
        </w:rPr>
      </w:pPr>
      <w:ins w:id="157" w:author="Helen  Meskhidze" w:date="2016-02-12T22:35:00Z">
        <w:r w:rsidRPr="002A5373">
          <w:rPr>
            <w:rFonts w:eastAsia="Symbol" w:cs="Times New Roman"/>
            <w:highlight w:val="cyan"/>
          </w:rPr>
          <w:t>[</w:t>
        </w:r>
      </w:ins>
      <w:ins w:id="158" w:author="Helen  Meskhidze" w:date="2016-02-12T22:40:00Z">
        <w:r>
          <w:rPr>
            <w:rFonts w:eastAsia="Symbol" w:cs="Times New Roman"/>
            <w:highlight w:val="cyan"/>
          </w:rPr>
          <w:t>I assume you mean C IV</w:t>
        </w:r>
      </w:ins>
      <w:ins w:id="159" w:author="Helen  Meskhidze" w:date="2016-02-12T22:35:00Z">
        <w:r>
          <w:rPr>
            <w:rFonts w:eastAsia="Symbol" w:cs="Times New Roman"/>
            <w:highlight w:val="cyan"/>
          </w:rPr>
          <w:t xml:space="preserve"> 1549? That</w:t>
        </w:r>
      </w:ins>
      <w:ins w:id="160" w:author="Helen  Meskhidze" w:date="2016-02-12T22:40:00Z">
        <w:r>
          <w:rPr>
            <w:rFonts w:eastAsia="Symbol" w:cs="Times New Roman"/>
            <w:highlight w:val="cyan"/>
          </w:rPr>
          <w:t>’s fine; I’ve changed the analysis. Is it ok that both of the lines we now suggest are carbon though?</w:t>
        </w:r>
      </w:ins>
      <w:ins w:id="161" w:author="Helen  Meskhidze" w:date="2016-02-12T22:36:00Z">
        <w:r w:rsidRPr="002A5373">
          <w:rPr>
            <w:rFonts w:eastAsia="Symbol" w:cs="Times New Roman"/>
            <w:highlight w:val="cyan"/>
          </w:rPr>
          <w:t xml:space="preserve"> </w:t>
        </w:r>
      </w:ins>
      <w:ins w:id="162" w:author="Helen  Meskhidze" w:date="2016-02-12T23:11:00Z">
        <w:r w:rsidR="00135FA2">
          <w:rPr>
            <w:rFonts w:eastAsia="Symbol" w:cs="Times New Roman"/>
            <w:highlight w:val="cyan"/>
          </w:rPr>
          <w:t xml:space="preserve">Also we have to keep our JWST plots cut at 17, else we end up contradicting ourselves. </w:t>
        </w:r>
      </w:ins>
      <w:ins w:id="163" w:author="Helen  Meskhidze" w:date="2016-02-12T22:35:00Z">
        <w:r w:rsidRPr="002A5373">
          <w:rPr>
            <w:rFonts w:eastAsia="Symbol" w:cs="Times New Roman"/>
            <w:highlight w:val="cyan"/>
          </w:rPr>
          <w:t>– Helen]</w:t>
        </w:r>
      </w:ins>
    </w:p>
    <w:p w14:paraId="2D667370" w14:textId="77777777" w:rsidR="00D71E5C" w:rsidRDefault="00D71E5C" w:rsidP="00A44D0A">
      <w:pPr>
        <w:rPr>
          <w:rFonts w:eastAsia="Symbol" w:cs="Times New Roman"/>
        </w:rPr>
      </w:pPr>
    </w:p>
    <w:p w14:paraId="05769F2D" w14:textId="5035FF08"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ins w:id="164" w:author="Helen  Meskhidze" w:date="2016-02-12T22:41:00Z">
        <w:r w:rsidR="002A5373">
          <w:rPr>
            <w:rFonts w:cs="Times New Roman"/>
          </w:rPr>
          <w:t xml:space="preserve">C IV </w:t>
        </w:r>
        <w:r w:rsidR="002A5373" w:rsidRPr="00945F70">
          <w:rPr>
            <w:rFonts w:cs="Times New Roman"/>
          </w:rPr>
          <w:t>λ</w:t>
        </w:r>
        <w:r w:rsidR="002A5373">
          <w:rPr>
            <w:rFonts w:cs="Times New Roman"/>
          </w:rPr>
          <w:t xml:space="preserve">1549 </w:t>
        </w:r>
      </w:ins>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ins w:id="165" w:author="Helen  Meskhidze" w:date="2016-02-12T21:20:00Z">
        <w:r w:rsidR="00D221EE">
          <w:rPr>
            <w:rFonts w:eastAsia="Times New Roman" w:cs="Times New Roman"/>
            <w:kern w:val="0"/>
            <w:lang w:val="en-CA" w:eastAsia="en-US" w:bidi="ar-SA"/>
          </w:rPr>
          <w:t xml:space="preserve"> with JWST,</w:t>
        </w:r>
      </w:ins>
      <w:ins w:id="166" w:author="Helen  Meskhidze" w:date="2016-02-12T22:42:00Z">
        <w:r w:rsidR="002A5373">
          <w:rPr>
            <w:rFonts w:eastAsia="Times New Roman" w:cs="Times New Roman"/>
            <w:kern w:val="0"/>
            <w:lang w:val="en-CA" w:eastAsia="en-US" w:bidi="ar-SA"/>
          </w:rPr>
          <w:t xml:space="preserve"> </w:t>
        </w:r>
      </w:ins>
      <w:r w:rsidR="00ED5522">
        <w:rPr>
          <w:rFonts w:eastAsia="Times New Roman" w:cs="Times New Roman"/>
          <w:kern w:val="0"/>
          <w:lang w:val="en-CA" w:eastAsia="en-US" w:bidi="ar-SA"/>
        </w:rPr>
        <w:t xml:space="preserve">we </w:t>
      </w:r>
      <w:ins w:id="167" w:author="Helen  Meskhidze" w:date="2016-02-12T21:20:00Z">
        <w:r w:rsidR="00D221EE">
          <w:rPr>
            <w:rFonts w:eastAsia="Times New Roman" w:cs="Times New Roman"/>
            <w:kern w:val="0"/>
            <w:lang w:val="en-CA" w:eastAsia="en-US" w:bidi="ar-SA"/>
          </w:rPr>
          <w:t xml:space="preserve">will be </w:t>
        </w:r>
      </w:ins>
      <w:r w:rsidR="00ED5522">
        <w:rPr>
          <w:rFonts w:eastAsia="Times New Roman" w:cs="Times New Roman"/>
          <w:kern w:val="0"/>
          <w:lang w:val="en-CA" w:eastAsia="en-US" w:bidi="ar-SA"/>
        </w:rPr>
        <w:t xml:space="preserve">looking </w:t>
      </w:r>
      <w:ins w:id="168" w:author="Helen  Meskhidze" w:date="2016-02-12T21:20:00Z">
        <w:r w:rsidR="00D221EE">
          <w:rPr>
            <w:rFonts w:eastAsia="Times New Roman" w:cs="Times New Roman"/>
            <w:kern w:val="0"/>
            <w:lang w:val="en-CA" w:eastAsia="en-US" w:bidi="ar-SA"/>
          </w:rPr>
          <w:t>at the early universe</w:t>
        </w:r>
      </w:ins>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ins w:id="169" w:author="Helen  Meskhidze" w:date="2016-01-15T13:24:00Z">
        <w:r w:rsidR="006546C5" w:rsidRPr="00D221EE">
          <w:rPr>
            <w:rFonts w:cs="Times New Roman"/>
          </w:rPr>
          <w:t>(</w:t>
        </w:r>
      </w:ins>
      <w:ins w:id="170" w:author="Helen  Meskhidze" w:date="2016-02-12T21:21:00Z">
        <w:r w:rsidR="00D221EE" w:rsidRPr="00A71816">
          <w:rPr>
            <w:rFonts w:cs="Times New Roman"/>
          </w:rPr>
          <w:t>AGN3</w:t>
        </w:r>
      </w:ins>
      <w:ins w:id="171" w:author="Helen  Meskhidze" w:date="2016-01-15T13:24:00Z">
        <w:r w:rsidR="006546C5" w:rsidRPr="00A71816">
          <w:rPr>
            <w:rFonts w:cs="Times New Roman"/>
          </w:rPr>
          <w:t>)</w:t>
        </w:r>
        <w:r w:rsidR="006546C5" w:rsidRPr="00D221EE">
          <w:rPr>
            <w:rFonts w:cs="Times New Roman"/>
          </w:rPr>
          <w:t>.</w:t>
        </w:r>
      </w:ins>
      <w:r w:rsidR="00ED5522">
        <w:rPr>
          <w:rFonts w:cs="Times New Roman"/>
        </w:rPr>
        <w:t xml:space="preserve"> </w:t>
      </w:r>
      <w:ins w:id="172" w:author="Helen  Meskhidze" w:date="2016-02-12T21:21:00Z">
        <w:r w:rsidR="00D221EE">
          <w:rPr>
            <w:rFonts w:cs="Times New Roman"/>
          </w:rPr>
          <w:t xml:space="preserve">C III </w:t>
        </w:r>
        <w:r w:rsidR="00D221EE" w:rsidRPr="00945F70">
          <w:rPr>
            <w:rFonts w:cs="Times New Roman"/>
          </w:rPr>
          <w:t>λ</w:t>
        </w:r>
        <w:r w:rsidR="00D221EE">
          <w:rPr>
            <w:rFonts w:cs="Times New Roman"/>
          </w:rPr>
          <w:t xml:space="preserve">977 and </w:t>
        </w:r>
      </w:ins>
      <w:ins w:id="173" w:author="Helen  Meskhidze" w:date="2016-02-12T22:42:00Z">
        <w:r w:rsidR="002A5373">
          <w:rPr>
            <w:rFonts w:cs="Times New Roman"/>
          </w:rPr>
          <w:t xml:space="preserve">C IV </w:t>
        </w:r>
        <w:r w:rsidR="002A5373" w:rsidRPr="00945F70">
          <w:rPr>
            <w:rFonts w:cs="Times New Roman"/>
          </w:rPr>
          <w:t>λ</w:t>
        </w:r>
        <w:r w:rsidR="002A5373">
          <w:rPr>
            <w:rFonts w:cs="Times New Roman"/>
          </w:rPr>
          <w:t>1549</w:t>
        </w:r>
      </w:ins>
      <w:ins w:id="174" w:author="Helen  Meskhidze" w:date="2016-02-12T21:21:00Z">
        <w:r w:rsidR="00D221EE">
          <w:rPr>
            <w:rFonts w:cs="Times New Roman"/>
          </w:rPr>
          <w:t>, both</w:t>
        </w:r>
      </w:ins>
      <w:r w:rsidR="00ED5522">
        <w:rPr>
          <w:rFonts w:cs="Times New Roman"/>
        </w:rPr>
        <w:t xml:space="preserve"> temperature-sensitive</w:t>
      </w:r>
      <w:r w:rsidR="00ED5522" w:rsidRPr="00250047">
        <w:rPr>
          <w:rFonts w:cs="Times New Roman"/>
        </w:rPr>
        <w:t xml:space="preserve"> FUV lines</w:t>
      </w:r>
      <w:ins w:id="175" w:author="Helen  Meskhidze" w:date="2016-02-12T21:21:00Z">
        <w:r w:rsidR="00D221EE">
          <w:rPr>
            <w:rFonts w:cs="Times New Roman"/>
          </w:rPr>
          <w:t>,</w:t>
        </w:r>
      </w:ins>
      <w:r w:rsidR="00ED5522" w:rsidRPr="00250047">
        <w:rPr>
          <w:rFonts w:cs="Times New Roman"/>
        </w:rPr>
        <w:t xml:space="preserve">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w:t>
      </w:r>
      <w:ins w:id="176" w:author="Helen  Meskhidze" w:date="2016-02-12T22:50:00Z">
        <w:r w:rsidR="00C019B8">
          <w:rPr>
            <w:rFonts w:cs="Times New Roman"/>
          </w:rPr>
          <w:t xml:space="preserve">C IV </w:t>
        </w:r>
        <w:r w:rsidR="00C019B8" w:rsidRPr="00945F70">
          <w:rPr>
            <w:rFonts w:cs="Times New Roman"/>
          </w:rPr>
          <w:t>λ</w:t>
        </w:r>
        <w:r w:rsidR="00C019B8">
          <w:rPr>
            <w:rFonts w:cs="Times New Roman"/>
          </w:rPr>
          <w:t xml:space="preserve">1549 </w:t>
        </w:r>
      </w:ins>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3A7B4621"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ins w:id="177" w:author="Helen  Meskhidze" w:date="2016-02-12T22:58:00Z">
        <w:r w:rsidR="00851E1B">
          <w:rPr>
            <w:rFonts w:cs="Times New Roman"/>
          </w:rPr>
          <w:t>47.9</w:t>
        </w:r>
      </w:ins>
      <w:r w:rsidR="009F5A46">
        <w:rPr>
          <w:rFonts w:cs="Times New Roman"/>
        </w:rPr>
        <w:t xml:space="preserve"> eV</w:t>
      </w:r>
      <w:r w:rsidR="0025612B">
        <w:rPr>
          <w:rFonts w:cs="Times New Roman"/>
        </w:rPr>
        <w:t xml:space="preserve"> and </w:t>
      </w:r>
      <w:ins w:id="178" w:author="Helen  Meskhidze" w:date="2016-02-12T22:53:00Z">
        <w:r w:rsidR="00851E1B">
          <w:rPr>
            <w:rFonts w:cs="Times New Roman"/>
          </w:rPr>
          <w:t>64.5</w:t>
        </w:r>
      </w:ins>
      <w:r w:rsidR="0025612B">
        <w:rPr>
          <w:rFonts w:cs="Times New Roman"/>
        </w:rPr>
        <w:t xml:space="preserve"> eV respectively</w:t>
      </w:r>
      <w:r w:rsidR="00F33CAB">
        <w:rPr>
          <w:rStyle w:val="FootnoteReference"/>
          <w:rFonts w:cs="Times New Roman"/>
        </w:rPr>
        <w:footnoteReference w:id="3"/>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ins w:id="179" w:author="Helen  Meskhidze" w:date="2016-02-12T22:58:00Z">
        <w:r w:rsidR="00851E1B">
          <w:rPr>
            <w:rFonts w:cs="Times New Roman"/>
          </w:rPr>
          <w:t xml:space="preserve">C IV </w:t>
        </w:r>
        <w:r w:rsidR="00851E1B" w:rsidRPr="00945F70">
          <w:rPr>
            <w:rFonts w:cs="Times New Roman"/>
          </w:rPr>
          <w:t>λ</w:t>
        </w:r>
        <w:r w:rsidR="00851E1B">
          <w:rPr>
            <w:rFonts w:cs="Times New Roman"/>
          </w:rPr>
          <w:t xml:space="preserve">1549 </w:t>
        </w:r>
      </w:ins>
      <w:r w:rsidR="00F010FB">
        <w:rPr>
          <w:rFonts w:cs="Times New Roman"/>
        </w:rPr>
        <w:t>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ins w:id="180" w:author="Helen  Meskhidze" w:date="2016-02-12T23:57:00Z">
        <w:r w:rsidR="00965C49">
          <w:rPr>
            <w:rFonts w:cs="Menlo Regular"/>
          </w:rPr>
          <w:t>1.3</w:t>
        </w:r>
      </w:ins>
      <w:r w:rsidR="00F010FB">
        <w:rPr>
          <w:rFonts w:cs="Menlo Regular"/>
        </w:rPr>
        <w:t xml:space="preserve"> and </w:t>
      </w:r>
      <w:ins w:id="181" w:author="Helen  Meskhidze" w:date="2016-02-12T23:57:00Z">
        <w:r w:rsidR="00965C49">
          <w:rPr>
            <w:rFonts w:cs="Menlo Regular"/>
          </w:rPr>
          <w:t>1.4</w:t>
        </w:r>
      </w:ins>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ins w:id="182" w:author="Helen  Meskhidze" w:date="2016-02-12T22:59:00Z">
        <w:r w:rsidR="00965C49">
          <w:rPr>
            <w:rFonts w:cs="Times New Roman"/>
          </w:rPr>
          <w:t>2</w:t>
        </w:r>
      </w:ins>
      <w:r w:rsidR="00F010FB">
        <w:rPr>
          <w:rFonts w:cs="Times New Roman"/>
        </w:rPr>
        <w:t xml:space="preserve"> and </w:t>
      </w:r>
      <w:ins w:id="183" w:author="Helen  Meskhidze" w:date="2016-02-12T23:00:00Z">
        <w:r w:rsidR="00851E1B">
          <w:rPr>
            <w:rFonts w:cs="Times New Roman"/>
          </w:rPr>
          <w:t>3.</w:t>
        </w:r>
        <w:r w:rsidR="00965C49">
          <w:rPr>
            <w:rFonts w:cs="Times New Roman"/>
          </w:rPr>
          <w:t xml:space="preserve">0 </w:t>
        </w:r>
      </w:ins>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ins w:id="184" w:author="Helen  Meskhidze" w:date="2016-02-12T23:57:00Z">
        <w:r w:rsidR="00965C49">
          <w:rPr>
            <w:rFonts w:eastAsia="Symbol" w:cs="Times New Roman"/>
            <w:color w:val="000000"/>
          </w:rPr>
          <w:t xml:space="preserve"> in the dust-free case</w:t>
        </w:r>
      </w:ins>
      <w:r w:rsidR="006C1EE2">
        <w:rPr>
          <w:rFonts w:eastAsia="Symbol" w:cs="Times New Roman"/>
          <w:color w:val="000000"/>
        </w:rPr>
        <w:t xml:space="preserve">.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3E7250C5"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decreased</w:t>
      </w:r>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are 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334B689E"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ins w:id="185" w:author="Helen  Meskhidze" w:date="2016-02-12T21:23:00Z">
        <w:r w:rsidR="00FA150D">
          <w:rPr>
            <w:rFonts w:cs="Times New Roman"/>
          </w:rPr>
          <w:t>d</w:t>
        </w:r>
      </w:ins>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ins w:id="186" w:author="Helen  Meskhidze" w:date="2016-02-12T23:15:00Z">
        <w:r w:rsidR="00A1199A">
          <w:rPr>
            <w:rFonts w:cs="Times New Roman"/>
          </w:rPr>
          <w:t xml:space="preserve">and C IV </w:t>
        </w:r>
        <w:r w:rsidR="00A1199A" w:rsidRPr="00945F70">
          <w:rPr>
            <w:rFonts w:cs="Times New Roman"/>
          </w:rPr>
          <w:t>λ</w:t>
        </w:r>
        <w:r w:rsidR="00A1199A">
          <w:rPr>
            <w:rFonts w:cs="Times New Roman"/>
          </w:rPr>
          <w:t>1549</w:t>
        </w:r>
      </w:ins>
      <w:r w:rsidR="00546E59" w:rsidRPr="009E014D">
        <w:rPr>
          <w:rFonts w:cs="Times New Roman"/>
        </w:rPr>
        <w:t xml:space="preserve"> will be </w:t>
      </w:r>
      <w:r w:rsidR="00546E59" w:rsidRPr="00956F5C">
        <w:rPr>
          <w:rFonts w:cs="Times New Roman"/>
        </w:rPr>
        <w:t xml:space="preserve">useful for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ins w:id="187" w:author="Helen  Meskhidze" w:date="2016-02-12T21:27:00Z">
        <w:r w:rsidR="00FA150D">
          <w:rPr>
            <w:rFonts w:cs="Times New Roman"/>
          </w:rPr>
          <w:t xml:space="preserve">. </w:t>
        </w:r>
      </w:ins>
      <w:ins w:id="188" w:author="Helen  Meskhidze" w:date="2016-02-12T21:30:00Z">
        <w:r w:rsidR="00FA150D">
          <w:rPr>
            <w:rFonts w:cs="Times New Roman"/>
          </w:rPr>
          <w:t xml:space="preserve">The </w:t>
        </w:r>
      </w:ins>
      <w:ins w:id="189" w:author="Helen  Meskhidze" w:date="2016-02-12T21:27:00Z">
        <w:r w:rsidR="00FA150D">
          <w:rPr>
            <w:rFonts w:cs="Times New Roman"/>
          </w:rPr>
          <w:t>high-</w:t>
        </w:r>
        <w:r w:rsidR="00FA150D">
          <w:rPr>
            <w:rFonts w:cs="Times New Roman"/>
            <w:i/>
          </w:rPr>
          <w:t>z</w:t>
        </w:r>
        <w:r w:rsidR="00FA150D">
          <w:rPr>
            <w:rFonts w:cs="Times New Roman"/>
          </w:rPr>
          <w:t xml:space="preserve"> range</w:t>
        </w:r>
      </w:ins>
      <w:ins w:id="190" w:author="Helen  Meskhidze" w:date="2016-02-12T21:30:00Z">
        <w:r w:rsidR="00FA150D">
          <w:rPr>
            <w:rFonts w:cs="Times New Roman"/>
          </w:rPr>
          <w:t xml:space="preserve"> in which JWST will be observing is</w:t>
        </w:r>
      </w:ins>
      <w:ins w:id="191" w:author="Helen  Meskhidze" w:date="2016-02-12T21:24:00Z">
        <w:r w:rsidR="00FA150D">
          <w:rPr>
            <w:rFonts w:cs="Times New Roman"/>
          </w:rPr>
          <w:t xml:space="preserve"> characterized by little dust, low metallicity, and little AGN contribution</w:t>
        </w:r>
      </w:ins>
      <w:r>
        <w:rPr>
          <w:rFonts w:cs="Times New Roman"/>
        </w:rPr>
        <w:t xml:space="preserve">. </w:t>
      </w:r>
      <w:ins w:id="192" w:author="Helen  Meskhidze" w:date="2016-02-12T21:32:00Z">
        <w:r w:rsidR="005E0A58">
          <w:rPr>
            <w:rFonts w:cs="Times New Roman"/>
          </w:rPr>
          <w:t>While these lines</w:t>
        </w:r>
      </w:ins>
      <w:ins w:id="193" w:author="Helen  Meskhidze" w:date="2016-02-12T21:25:00Z">
        <w:r w:rsidR="00FA150D">
          <w:rPr>
            <w:rFonts w:cs="Times New Roman"/>
          </w:rPr>
          <w:t xml:space="preserve"> do not emit in the local range, </w:t>
        </w:r>
      </w:ins>
      <w:ins w:id="194" w:author="Helen  Meskhidze" w:date="2016-02-12T21:32:00Z">
        <w:r w:rsidR="005E0A58">
          <w:rPr>
            <w:rFonts w:cs="Times New Roman"/>
          </w:rPr>
          <w:t>they</w:t>
        </w:r>
      </w:ins>
      <w:ins w:id="195" w:author="Helen  Meskhidze" w:date="2016-02-12T21:31:00Z">
        <w:r w:rsidR="00FA150D">
          <w:rPr>
            <w:rFonts w:cs="Times New Roman"/>
          </w:rPr>
          <w:t xml:space="preserve"> do </w:t>
        </w:r>
      </w:ins>
      <w:ins w:id="196" w:author="Helen  Meskhidze" w:date="2016-02-12T21:25:00Z">
        <w:r w:rsidR="00FA150D">
          <w:rPr>
            <w:rFonts w:cs="Times New Roman"/>
          </w:rPr>
          <w:t xml:space="preserve">emit under </w:t>
        </w:r>
      </w:ins>
      <w:ins w:id="197" w:author="Helen  Meskhidze" w:date="2016-02-12T21:32:00Z">
        <w:r w:rsidR="00FA150D">
          <w:rPr>
            <w:rFonts w:cs="Times New Roman"/>
          </w:rPr>
          <w:t>the</w:t>
        </w:r>
      </w:ins>
      <w:ins w:id="198" w:author="Helen  Meskhidze" w:date="2016-02-12T21:31:00Z">
        <w:r w:rsidR="00FA150D">
          <w:rPr>
            <w:rFonts w:cs="Times New Roman"/>
          </w:rPr>
          <w:t xml:space="preserve"> conditions </w:t>
        </w:r>
      </w:ins>
      <w:ins w:id="199" w:author="Helen  Meskhidze" w:date="2016-02-12T21:32:00Z">
        <w:r w:rsidR="00FA150D">
          <w:rPr>
            <w:rFonts w:cs="Times New Roman"/>
          </w:rPr>
          <w:t xml:space="preserve">typical of the </w:t>
        </w:r>
      </w:ins>
      <w:ins w:id="200" w:author="Helen  Meskhidze" w:date="2016-02-12T21:25:00Z">
        <w:r w:rsidR="00FA150D">
          <w:rPr>
            <w:rFonts w:cs="Times New Roman"/>
          </w:rPr>
          <w:t xml:space="preserve">early universe. </w:t>
        </w:r>
      </w:ins>
      <w:ins w:id="201" w:author="Helen  Meskhidze" w:date="2016-02-12T21:26:00Z">
        <w:r w:rsidR="00FA150D">
          <w:rPr>
            <w:rFonts w:cs="Times New Roman"/>
          </w:rPr>
          <w:t xml:space="preserve">Given their </w:t>
        </w:r>
      </w:ins>
      <w:r w:rsidR="00252831">
        <w:rPr>
          <w:rFonts w:cs="Times New Roman"/>
        </w:rPr>
        <w:t xml:space="preserve">moderate </w:t>
      </w:r>
      <w:r w:rsidR="00252831" w:rsidRPr="00F2070D">
        <w:rPr>
          <w:rFonts w:cs="Times New Roman"/>
        </w:rPr>
        <w:t>ionization potentials</w:t>
      </w:r>
      <w:ins w:id="202" w:author="Helen  Meskhidze" w:date="2016-02-12T21:26:00Z">
        <w:r w:rsidR="00FA150D">
          <w:rPr>
            <w:rFonts w:cs="Times New Roman"/>
          </w:rPr>
          <w:t xml:space="preserve"> and strong emission in the </w:t>
        </w:r>
      </w:ins>
      <w:ins w:id="203" w:author="Helen  Meskhidze" w:date="2016-02-12T21:27:00Z">
        <w:r w:rsidR="00FA150D">
          <w:rPr>
            <w:rFonts w:cs="Times New Roman"/>
          </w:rPr>
          <w:t>absence</w:t>
        </w:r>
      </w:ins>
      <w:ins w:id="204" w:author="Helen  Meskhidze" w:date="2016-02-12T21:26:00Z">
        <w:r w:rsidR="00FA150D">
          <w:rPr>
            <w:rFonts w:cs="Times New Roman"/>
          </w:rPr>
          <w:t xml:space="preserve"> of dust, we predict that </w:t>
        </w:r>
        <w:r w:rsidR="00FA150D" w:rsidRPr="009E014D">
          <w:rPr>
            <w:rFonts w:cs="Times New Roman"/>
          </w:rPr>
          <w:t xml:space="preserve">C III λ977 and </w:t>
        </w:r>
      </w:ins>
      <w:ins w:id="205" w:author="Helen  Meskhidze" w:date="2016-02-12T23:15:00Z">
        <w:r w:rsidR="00A1199A">
          <w:rPr>
            <w:rFonts w:cs="Times New Roman"/>
          </w:rPr>
          <w:t xml:space="preserve">C IV </w:t>
        </w:r>
        <w:r w:rsidR="00A1199A" w:rsidRPr="00945F70">
          <w:rPr>
            <w:rFonts w:cs="Times New Roman"/>
          </w:rPr>
          <w:t>λ</w:t>
        </w:r>
        <w:r w:rsidR="00A1199A">
          <w:rPr>
            <w:rFonts w:cs="Times New Roman"/>
          </w:rPr>
          <w:t>1549</w:t>
        </w:r>
      </w:ins>
      <w:ins w:id="206" w:author="Helen  Meskhidze" w:date="2016-02-12T21:26:00Z">
        <w:r w:rsidR="00FA150D" w:rsidRPr="009E014D">
          <w:rPr>
            <w:rFonts w:cs="Times New Roman"/>
          </w:rPr>
          <w:t xml:space="preserve"> </w:t>
        </w:r>
        <w:r w:rsidR="00FA150D">
          <w:rPr>
            <w:rFonts w:cs="Times New Roman"/>
          </w:rPr>
          <w:t>will be</w:t>
        </w:r>
      </w:ins>
      <w:ins w:id="207" w:author="Helen  Meskhidze" w:date="2016-02-12T21:24:00Z">
        <w:r w:rsidR="00FA150D">
          <w:rPr>
            <w:rFonts w:cs="Times New Roman"/>
          </w:rPr>
          <w:t xml:space="preserve"> powerful</w:t>
        </w:r>
      </w:ins>
      <w:r w:rsidR="00252831">
        <w:rPr>
          <w:rFonts w:cs="Times New Roman"/>
        </w:rPr>
        <w:t xml:space="preserve"> 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ins w:id="208" w:author="Helen  Meskhidze" w:date="2016-02-12T21:24:00Z">
        <w:r w:rsidR="00FA150D">
          <w:rPr>
            <w:rFonts w:cs="Times New Roman"/>
          </w:rPr>
          <w:t xml:space="preserve">. </w:t>
        </w:r>
      </w:ins>
    </w:p>
    <w:p w14:paraId="7CF4ADD5" w14:textId="77777777" w:rsidR="00C47A8C" w:rsidRDefault="00C47A8C">
      <w:pPr>
        <w:widowControl/>
        <w:suppressAutoHyphens w:val="0"/>
        <w:rPr>
          <w:rFonts w:cs="Times New Roman"/>
        </w:rPr>
      </w:pPr>
    </w:p>
    <w:p w14:paraId="32E78574" w14:textId="17F1806A" w:rsidR="006546C5" w:rsidRPr="00543B95" w:rsidRDefault="005E0A58">
      <w:pPr>
        <w:widowControl/>
        <w:suppressAutoHyphens w:val="0"/>
        <w:rPr>
          <w:rFonts w:cs="Times New Roman"/>
          <w:b/>
        </w:rPr>
      </w:pPr>
      <w:ins w:id="209" w:author="Helen  Meskhidze" w:date="2016-02-12T21:37:00Z">
        <w:r>
          <w:rPr>
            <w:rFonts w:cs="Times New Roman"/>
            <w:b/>
          </w:rPr>
          <w:t xml:space="preserve">7. </w:t>
        </w:r>
      </w:ins>
      <w:r w:rsidR="006546C5"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5FA10537"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HM and CTR acknowledge</w:t>
      </w:r>
      <w:r w:rsidR="009C5435">
        <w:rPr>
          <w:rFonts w:cs="Times New Roman"/>
        </w:rPr>
        <w:t>s</w:t>
      </w:r>
      <w:r w:rsidRPr="00951A03">
        <w:rPr>
          <w:rFonts w:cs="Times New Roman"/>
        </w:rPr>
        <w:t xml:space="preserv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26D81A2E" w:rsidR="00EE37D9" w:rsidRPr="005E0A58" w:rsidRDefault="006546C5" w:rsidP="00466A41">
      <w:pPr>
        <w:widowControl/>
        <w:suppressAutoHyphens w:val="0"/>
        <w:spacing w:line="276" w:lineRule="auto"/>
        <w:contextualSpacing/>
        <w:rPr>
          <w:b/>
        </w:rPr>
      </w:pPr>
      <w:r>
        <w:rPr>
          <w:rFonts w:cs="Times New Roman"/>
        </w:rPr>
        <w:br w:type="page"/>
      </w:r>
      <w:ins w:id="210" w:author="Helen  Meskhidze" w:date="2016-02-12T21:37:00Z">
        <w:r w:rsidR="005E0A58" w:rsidRPr="005E0A58">
          <w:rPr>
            <w:rFonts w:cs="Times New Roman"/>
            <w:b/>
          </w:rPr>
          <w:t xml:space="preserve">8. </w:t>
        </w:r>
      </w:ins>
      <w:r w:rsidR="00AF2D78" w:rsidRPr="005E0A58">
        <w:rPr>
          <w:b/>
        </w:rPr>
        <w:t>References</w:t>
      </w:r>
    </w:p>
    <w:p w14:paraId="0D5CAC75" w14:textId="77777777" w:rsidR="000E572B" w:rsidRDefault="000E572B" w:rsidP="00466A41">
      <w:pPr>
        <w:spacing w:line="276" w:lineRule="auto"/>
        <w:contextualSpacing/>
      </w:pPr>
    </w:p>
    <w:p w14:paraId="09B70806" w14:textId="72611BAF" w:rsidR="00ED6591" w:rsidRPr="00C0714A" w:rsidRDefault="00ED6591" w:rsidP="00466A41">
      <w:pPr>
        <w:spacing w:after="115" w:line="276" w:lineRule="auto"/>
        <w:contextualSpacing/>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466A41">
      <w:pPr>
        <w:spacing w:after="115" w:line="276" w:lineRule="auto"/>
        <w:contextualSpacing/>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466A41">
      <w:pPr>
        <w:spacing w:after="115" w:line="276" w:lineRule="auto"/>
        <w:contextualSpacing/>
        <w:rPr>
          <w:rFonts w:cs="Times New Roman"/>
        </w:rPr>
      </w:pPr>
      <w:r w:rsidRPr="00C0714A">
        <w:rPr>
          <w:rFonts w:cs="Times New Roman"/>
        </w:rPr>
        <w:t>Baldwin J. A., Phillips M. M., &amp; Telervich R., 1981, PASP, 93, 5 (BPT)</w:t>
      </w:r>
    </w:p>
    <w:p w14:paraId="57BB8099" w14:textId="5A3C0E4D" w:rsidR="00ED6591" w:rsidRPr="00C0714A" w:rsidRDefault="00ED6591" w:rsidP="00466A41">
      <w:pPr>
        <w:spacing w:after="115" w:line="276" w:lineRule="auto"/>
        <w:contextualSpacing/>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69E73484" w14:textId="03D9B7F2" w:rsidR="000C3534" w:rsidRDefault="000C3534" w:rsidP="00466A41">
      <w:pPr>
        <w:widowControl/>
        <w:suppressAutoHyphens w:val="0"/>
        <w:spacing w:after="115" w:line="276" w:lineRule="auto"/>
        <w:contextualSpacing/>
        <w:rPr>
          <w:rFonts w:eastAsia="Times New Roman" w:cs="Times New Roman"/>
          <w:color w:val="000000"/>
          <w:kern w:val="0"/>
          <w:shd w:val="clear" w:color="auto" w:fill="FFFFFF"/>
          <w:lang w:eastAsia="en-US" w:bidi="ar-SA"/>
        </w:rPr>
      </w:pPr>
      <w:r w:rsidRPr="000C3534">
        <w:rPr>
          <w:rFonts w:eastAsia="Times New Roman" w:cs="Times New Roman"/>
          <w:color w:val="000000"/>
          <w:kern w:val="0"/>
          <w:shd w:val="clear" w:color="auto" w:fill="FFFFFF"/>
          <w:lang w:eastAsia="en-US" w:bidi="ar-SA"/>
        </w:rPr>
        <w:t>Brauher J. R., Dale D. A., Helou G. 2008, ApJS, 178, 280</w:t>
      </w:r>
    </w:p>
    <w:p w14:paraId="4F415EA6" w14:textId="714876E6" w:rsidR="00ED6591" w:rsidRPr="00C0714A" w:rsidRDefault="00ED6591" w:rsidP="00466A41">
      <w:pPr>
        <w:widowControl/>
        <w:suppressAutoHyphens w:val="0"/>
        <w:spacing w:after="115" w:line="276" w:lineRule="auto"/>
        <w:contextualSpacing/>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466A41">
      <w:pPr>
        <w:spacing w:after="115" w:line="276" w:lineRule="auto"/>
        <w:contextualSpacing/>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466A41">
      <w:pPr>
        <w:spacing w:after="115" w:line="276" w:lineRule="auto"/>
        <w:contextualSpacing/>
        <w:rPr>
          <w:rFonts w:cs="Times New Roman"/>
        </w:rPr>
      </w:pPr>
      <w:r w:rsidRPr="00C0714A">
        <w:rPr>
          <w:rFonts w:cs="Times New Roman"/>
        </w:rPr>
        <w:t>Cormier, D., Lebouteiller, V., Madden, S. C., et al. 2012, A&amp;A, 548, A20</w:t>
      </w:r>
    </w:p>
    <w:p w14:paraId="30A896C7" w14:textId="5F56DC8B" w:rsidR="00ED6591" w:rsidRPr="00C0714A" w:rsidRDefault="00ED6591" w:rsidP="00466A41">
      <w:pPr>
        <w:spacing w:after="115" w:line="276" w:lineRule="auto"/>
        <w:contextualSpacing/>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466A41">
      <w:pPr>
        <w:spacing w:after="115" w:line="276" w:lineRule="auto"/>
        <w:contextualSpacing/>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466A41">
      <w:pPr>
        <w:spacing w:after="115" w:line="276" w:lineRule="auto"/>
        <w:contextualSpacing/>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2FC627C9" w14:textId="3D61A9FA" w:rsidR="000C3534" w:rsidRPr="000C3534" w:rsidRDefault="000C3534" w:rsidP="00466A41">
      <w:pPr>
        <w:spacing w:after="115" w:line="276" w:lineRule="auto"/>
        <w:contextualSpacing/>
        <w:rPr>
          <w:rFonts w:cs="Times New Roman"/>
        </w:rPr>
      </w:pPr>
      <w:r w:rsidRPr="00C0714A">
        <w:rPr>
          <w:rFonts w:cs="Times New Roman"/>
        </w:rPr>
        <w:t>Ferland G. J., &amp; Osterbrock D. E., 1986, ApJ, 300, 658</w:t>
      </w:r>
    </w:p>
    <w:p w14:paraId="1C1A1B34" w14:textId="268D136E" w:rsidR="00A36456" w:rsidRPr="00C0714A" w:rsidRDefault="00A36456" w:rsidP="00466A41">
      <w:pPr>
        <w:spacing w:after="115" w:line="276" w:lineRule="auto"/>
        <w:contextualSpacing/>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6650C36D" w14:textId="6BD19B97" w:rsidR="00ED6591" w:rsidRPr="00C0714A" w:rsidRDefault="00ED6591" w:rsidP="00466A41">
      <w:pPr>
        <w:spacing w:after="115" w:line="276" w:lineRule="auto"/>
        <w:contextualSpacing/>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466A41">
      <w:pPr>
        <w:spacing w:after="115" w:line="276" w:lineRule="auto"/>
        <w:contextualSpacing/>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466A41">
      <w:pPr>
        <w:spacing w:after="115" w:line="276" w:lineRule="auto"/>
        <w:contextualSpacing/>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466A41">
      <w:pPr>
        <w:spacing w:after="115" w:line="276" w:lineRule="auto"/>
        <w:contextualSpacing/>
        <w:rPr>
          <w:rFonts w:cs="Times New Roman"/>
        </w:rPr>
      </w:pPr>
      <w:r w:rsidRPr="00C0714A">
        <w:rPr>
          <w:rFonts w:cs="Times New Roman"/>
        </w:rPr>
        <w:t>Garnett, D. 1989, ApJ, 345, 282</w:t>
      </w:r>
    </w:p>
    <w:p w14:paraId="6982E209" w14:textId="06D87460" w:rsidR="00ED6591" w:rsidRPr="00C0714A" w:rsidRDefault="00ED6591" w:rsidP="00466A41">
      <w:pPr>
        <w:spacing w:after="115" w:line="276" w:lineRule="auto"/>
        <w:contextualSpacing/>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466A41">
      <w:pPr>
        <w:spacing w:after="115" w:line="276" w:lineRule="auto"/>
        <w:contextualSpacing/>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466A41">
      <w:pPr>
        <w:spacing w:after="115" w:line="276" w:lineRule="auto"/>
        <w:contextualSpacing/>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466A41">
      <w:pPr>
        <w:spacing w:after="115" w:line="276" w:lineRule="auto"/>
        <w:contextualSpacing/>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06F48FC5" w14:textId="51BBEF1D" w:rsidR="00A50109" w:rsidRDefault="00A50109" w:rsidP="00466A41">
      <w:pPr>
        <w:widowControl/>
        <w:suppressAutoHyphens w:val="0"/>
        <w:spacing w:line="276" w:lineRule="auto"/>
        <w:contextualSpacing/>
        <w:rPr>
          <w:rFonts w:eastAsia="Times New Roman" w:cs="Times New Roman"/>
          <w:kern w:val="0"/>
          <w:lang w:eastAsia="en-US" w:bidi="ar-SA"/>
        </w:rPr>
      </w:pPr>
      <w:r w:rsidRPr="00A50109">
        <w:rPr>
          <w:rFonts w:eastAsia="Times New Roman" w:cs="Times New Roman"/>
          <w:kern w:val="0"/>
          <w:lang w:eastAsia="en-US" w:bidi="ar-SA"/>
        </w:rPr>
        <w:t>Hanson, M. M., Howarth, I. D. &amp; Conti, P.S. 1997, ApJ 489, 698</w:t>
      </w:r>
    </w:p>
    <w:p w14:paraId="1943D353" w14:textId="5A0ED9C3" w:rsidR="00EC17D8" w:rsidRPr="00C0714A" w:rsidRDefault="00EC17D8" w:rsidP="00466A41">
      <w:pPr>
        <w:widowControl/>
        <w:suppressAutoHyphens w:val="0"/>
        <w:spacing w:line="276" w:lineRule="auto"/>
        <w:contextualSpacing/>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466A41">
      <w:pPr>
        <w:spacing w:after="115" w:line="276" w:lineRule="auto"/>
        <w:contextualSpacing/>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1CFCA918" w:rsidR="00115E30" w:rsidRPr="00A50109" w:rsidRDefault="004E3CAD" w:rsidP="00466A41">
      <w:pPr>
        <w:spacing w:after="115" w:line="276" w:lineRule="auto"/>
        <w:contextualSpacing/>
        <w:rPr>
          <w:rFonts w:eastAsia="Times New Roman" w:cs="Times New Roman"/>
          <w:color w:val="000000"/>
          <w:kern w:val="0"/>
          <w:shd w:val="clear" w:color="auto" w:fill="FFFFFF"/>
          <w:lang w:eastAsia="en-US" w:bidi="ar-SA"/>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w:t>
      </w:r>
      <w:r w:rsidR="00115E30" w:rsidRPr="00A50109">
        <w:rPr>
          <w:rFonts w:eastAsia="Times New Roman" w:cs="Times New Roman"/>
          <w:i/>
          <w:color w:val="000000"/>
          <w:kern w:val="0"/>
          <w:shd w:val="clear" w:color="auto" w:fill="FFFFFF"/>
          <w:lang w:eastAsia="en-US" w:bidi="ar-SA"/>
        </w:rPr>
        <w:t>Protostars and Planets</w:t>
      </w:r>
      <w:r w:rsidR="00115E30" w:rsidRPr="00C0714A">
        <w:rPr>
          <w:rFonts w:eastAsia="Times New Roman" w:cs="Times New Roman"/>
          <w:color w:val="000000"/>
          <w:kern w:val="0"/>
          <w:shd w:val="clear" w:color="auto" w:fill="FFFFFF"/>
          <w:lang w:eastAsia="en-US" w:bidi="ar-SA"/>
        </w:rPr>
        <w:t xml:space="preserve"> </w:t>
      </w:r>
      <w:r w:rsidR="00115E30" w:rsidRPr="00A50109">
        <w:rPr>
          <w:rFonts w:eastAsia="Times New Roman" w:cs="Times New Roman"/>
          <w:i/>
          <w:color w:val="000000"/>
          <w:kern w:val="0"/>
          <w:shd w:val="clear" w:color="auto" w:fill="FFFFFF"/>
          <w:lang w:eastAsia="en-US" w:bidi="ar-SA"/>
        </w:rPr>
        <w:t>V</w:t>
      </w:r>
      <w:r w:rsidR="00A50109">
        <w:rPr>
          <w:rFonts w:eastAsia="Times New Roman" w:cs="Times New Roman"/>
          <w:color w:val="000000"/>
          <w:kern w:val="0"/>
          <w:shd w:val="clear" w:color="auto" w:fill="FFFFFF"/>
          <w:lang w:eastAsia="en-US" w:bidi="ar-SA"/>
        </w:rPr>
        <w:t xml:space="preserve">, ed. </w:t>
      </w:r>
      <w:r w:rsidR="00115E30" w:rsidRPr="00C0714A">
        <w:rPr>
          <w:rFonts w:eastAsia="Times New Roman" w:cs="Times New Roman"/>
          <w:color w:val="000000"/>
          <w:kern w:val="0"/>
          <w:shd w:val="clear" w:color="auto" w:fill="FFFFFF"/>
          <w:lang w:eastAsia="en-US" w:bidi="ar-SA"/>
        </w:rPr>
        <w:t>Reipurth B., Jewitt D., and Keil K. (Tucson, AZ; University of Arizona Press), 181</w:t>
      </w:r>
    </w:p>
    <w:p w14:paraId="4B5BD24F" w14:textId="5D6884B0" w:rsidR="004D4F3F" w:rsidRPr="00C0714A" w:rsidRDefault="004D4F3F" w:rsidP="00466A41">
      <w:pPr>
        <w:spacing w:after="115" w:line="276" w:lineRule="auto"/>
        <w:contextualSpacing/>
        <w:rPr>
          <w:rFonts w:cs="Times New Roman"/>
        </w:rPr>
      </w:pPr>
      <w:r w:rsidRPr="00C0714A">
        <w:rPr>
          <w:rFonts w:cs="Times New Roman"/>
        </w:rPr>
        <w:t>Hopkins, P. F., Hernquist, L., Cox, T. J., Robertson, B., &amp; Springel, V. 2006, ApJS, 163, 50</w:t>
      </w:r>
    </w:p>
    <w:p w14:paraId="52B3BBB1" w14:textId="77777777" w:rsidR="00ED6591" w:rsidRDefault="00ED6591" w:rsidP="00466A41">
      <w:pPr>
        <w:spacing w:after="115" w:line="276" w:lineRule="auto"/>
        <w:contextualSpacing/>
        <w:rPr>
          <w:rFonts w:cs="Times New Roman"/>
        </w:rPr>
      </w:pPr>
      <w:r w:rsidRPr="00C0714A">
        <w:rPr>
          <w:rFonts w:cs="Times New Roman"/>
        </w:rPr>
        <w:t>Kauffman G. et al., 2003, MNRAS, 346, 1055</w:t>
      </w:r>
    </w:p>
    <w:p w14:paraId="59B55ECD" w14:textId="6931E90F" w:rsidR="00CE730B" w:rsidRPr="00C0714A" w:rsidRDefault="00CE730B" w:rsidP="00466A41">
      <w:pPr>
        <w:spacing w:after="115" w:line="276" w:lineRule="auto"/>
        <w:contextualSpacing/>
        <w:rPr>
          <w:rFonts w:cs="Times New Roman"/>
        </w:rPr>
      </w:pPr>
      <w:r w:rsidRPr="00C0714A">
        <w:rPr>
          <w:rFonts w:cs="Times New Roman"/>
        </w:rPr>
        <w:t>Kewley L. J., Dopita M. A., Sutherland R. S., Heisler C. A., &amp; Trevena J., 2001, ApJ, 556, 121</w:t>
      </w:r>
    </w:p>
    <w:p w14:paraId="6D5E2089" w14:textId="69E3EFD7" w:rsidR="007E4DA1" w:rsidRPr="00C0714A" w:rsidRDefault="007E4DA1" w:rsidP="00466A41">
      <w:pPr>
        <w:spacing w:after="115" w:line="276" w:lineRule="auto"/>
        <w:contextualSpacing/>
        <w:rPr>
          <w:rFonts w:cs="Times New Roman"/>
        </w:rPr>
      </w:pPr>
      <w:r w:rsidRPr="00C0714A">
        <w:rPr>
          <w:rFonts w:cs="Times New Roman"/>
        </w:rPr>
        <w:t>Kewley, L. J. &amp; Dopita, M. A. 2002, ApJS, 142, 35</w:t>
      </w:r>
    </w:p>
    <w:p w14:paraId="759EEBD1" w14:textId="038FD6CA" w:rsidR="00ED6591" w:rsidRPr="00C0714A" w:rsidRDefault="00375519" w:rsidP="00466A41">
      <w:pPr>
        <w:spacing w:after="115" w:line="276" w:lineRule="auto"/>
        <w:contextualSpacing/>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466A41">
      <w:pPr>
        <w:spacing w:after="115" w:line="276" w:lineRule="auto"/>
        <w:contextualSpacing/>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466A41">
      <w:pPr>
        <w:spacing w:after="115" w:line="276" w:lineRule="auto"/>
        <w:contextualSpacing/>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466A41">
      <w:pPr>
        <w:spacing w:after="115" w:line="276" w:lineRule="auto"/>
        <w:contextualSpacing/>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466A41">
      <w:pPr>
        <w:spacing w:after="115" w:line="276" w:lineRule="auto"/>
        <w:contextualSpacing/>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244C498" w14:textId="77777777" w:rsidR="00ED6591" w:rsidRPr="00C0714A" w:rsidRDefault="00ED6591" w:rsidP="00466A41">
      <w:pPr>
        <w:spacing w:after="115" w:line="276" w:lineRule="auto"/>
        <w:contextualSpacing/>
        <w:rPr>
          <w:rFonts w:cs="Times New Roman"/>
        </w:rPr>
      </w:pPr>
      <w:r w:rsidRPr="00C0714A">
        <w:rPr>
          <w:rFonts w:cs="Times New Roman"/>
        </w:rPr>
        <w:t>Leitherer C., 1999, ApJS, 123, 3</w:t>
      </w:r>
    </w:p>
    <w:p w14:paraId="2587BFD8" w14:textId="5CB0EDF2" w:rsidR="00B92FEF" w:rsidRDefault="00B92FEF" w:rsidP="00466A41">
      <w:pPr>
        <w:spacing w:after="115" w:line="276" w:lineRule="auto"/>
        <w:contextualSpacing/>
        <w:rPr>
          <w:ins w:id="211" w:author="Helen  Meskhidze" w:date="2016-02-13T00:32:00Z"/>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7336BA61" w14:textId="0BC60FB3" w:rsidR="00ED6591" w:rsidRPr="00C0714A" w:rsidRDefault="00ED6591" w:rsidP="00466A41">
      <w:pPr>
        <w:spacing w:after="115" w:line="276" w:lineRule="auto"/>
        <w:contextualSpacing/>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466A41">
      <w:pPr>
        <w:spacing w:after="115" w:line="276" w:lineRule="auto"/>
        <w:contextualSpacing/>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07EBBA07" w14:textId="29D33ABC" w:rsidR="00A50109" w:rsidRDefault="00A50109" w:rsidP="00466A41">
      <w:pPr>
        <w:spacing w:line="276" w:lineRule="auto"/>
        <w:contextualSpacing/>
        <w:rPr>
          <w:ins w:id="212" w:author="Helen  Meskhidze" w:date="2016-02-13T00:35:00Z"/>
          <w:rFonts w:cs="Times New Roman"/>
        </w:rPr>
      </w:pPr>
      <w:ins w:id="213" w:author="Helen  Meskhidze" w:date="2016-02-13T00:35:00Z">
        <w:r w:rsidRPr="00A50109">
          <w:rPr>
            <w:rFonts w:cs="Times New Roman"/>
          </w:rPr>
          <w:t xml:space="preserve">Levesque Emily M., Leitherer C., Ekstrom S., Meynet G. </w:t>
        </w:r>
        <w:r>
          <w:rPr>
            <w:rFonts w:cs="Times New Roman"/>
          </w:rPr>
          <w:t>and Schaerer D. 2012 ApJ 751 67</w:t>
        </w:r>
        <w:bookmarkStart w:id="214" w:name="_GoBack"/>
        <w:bookmarkEnd w:id="214"/>
      </w:ins>
    </w:p>
    <w:p w14:paraId="2E73A7BA" w14:textId="43253C05" w:rsidR="00ED6591" w:rsidRPr="00C0714A" w:rsidRDefault="00ED6591" w:rsidP="00466A41">
      <w:pPr>
        <w:spacing w:after="115" w:line="276" w:lineRule="auto"/>
        <w:contextualSpacing/>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466A41">
      <w:pPr>
        <w:spacing w:after="115" w:line="276" w:lineRule="auto"/>
        <w:contextualSpacing/>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466A41">
      <w:pPr>
        <w:spacing w:after="115" w:line="276" w:lineRule="auto"/>
        <w:contextualSpacing/>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67080EB9" w14:textId="2C76D689" w:rsidR="00065750" w:rsidRDefault="00065750" w:rsidP="00466A41">
      <w:pPr>
        <w:spacing w:after="115" w:line="276" w:lineRule="auto"/>
        <w:contextualSpacing/>
        <w:rPr>
          <w:rFonts w:cs="Times New Roman"/>
        </w:rPr>
      </w:pPr>
      <w:ins w:id="215" w:author="Helen  Meskhidze" w:date="2016-02-13T00:19:00Z">
        <w:r w:rsidRPr="00065750">
          <w:rPr>
            <w:rFonts w:cs="Times New Roman"/>
          </w:rPr>
          <w:t>Madau P., Dickinson M., 2014, ARA&amp;A, 52, 415</w:t>
        </w:r>
      </w:ins>
    </w:p>
    <w:p w14:paraId="432BCD9B" w14:textId="6CE7A259" w:rsidR="00ED6591" w:rsidRPr="00C0714A" w:rsidRDefault="00302AD8" w:rsidP="00466A41">
      <w:pPr>
        <w:spacing w:after="115" w:line="276" w:lineRule="auto"/>
        <w:contextualSpacing/>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66C2C398" w14:textId="08E80931" w:rsidR="000C3534" w:rsidRDefault="000C3534" w:rsidP="00466A41">
      <w:pPr>
        <w:spacing w:after="115" w:line="276" w:lineRule="auto"/>
        <w:contextualSpacing/>
        <w:rPr>
          <w:rFonts w:cs="Times New Roman"/>
        </w:rPr>
      </w:pPr>
      <w:r w:rsidRPr="000C3534">
        <w:rPr>
          <w:rFonts w:cs="Times New Roman"/>
        </w:rPr>
        <w:t>Nagao, T., Maiolino, R., &amp; Marconi, A. 2006, A&amp;A, 447, 863</w:t>
      </w:r>
    </w:p>
    <w:p w14:paraId="027B7E77" w14:textId="0D4C2659" w:rsidR="00ED6591" w:rsidRPr="00C0714A" w:rsidRDefault="00ED6591" w:rsidP="00466A41">
      <w:pPr>
        <w:spacing w:after="115" w:line="276" w:lineRule="auto"/>
        <w:contextualSpacing/>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466A41">
      <w:pPr>
        <w:spacing w:after="115" w:line="276" w:lineRule="auto"/>
        <w:contextualSpacing/>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466A41">
      <w:pPr>
        <w:spacing w:after="115" w:line="276" w:lineRule="auto"/>
        <w:contextualSpacing/>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466A41">
      <w:pPr>
        <w:spacing w:after="115" w:line="276" w:lineRule="auto"/>
        <w:contextualSpacing/>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466A41">
      <w:pPr>
        <w:spacing w:after="115" w:line="276" w:lineRule="auto"/>
        <w:contextualSpacing/>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466A41">
      <w:pPr>
        <w:spacing w:after="115" w:line="276" w:lineRule="auto"/>
        <w:contextualSpacing/>
        <w:rPr>
          <w:rFonts w:eastAsia="Times New Roman" w:cs="Times New Roman"/>
          <w:color w:val="000000"/>
        </w:rPr>
      </w:pPr>
      <w:r w:rsidRPr="00C0714A">
        <w:rPr>
          <w:rFonts w:cs="Times New Roman"/>
        </w:rPr>
        <w:t>Pellegrini E. W., Baldwin J. A., Ferland G. J., Shaw G., &amp; Heathcote S., 2009, ApJ, 693, 285</w:t>
      </w:r>
    </w:p>
    <w:p w14:paraId="21F1CC70" w14:textId="28C10FAA" w:rsidR="00ED6591" w:rsidRPr="00C0714A" w:rsidRDefault="006C15C7" w:rsidP="00466A41">
      <w:pPr>
        <w:spacing w:after="115" w:line="276" w:lineRule="auto"/>
        <w:contextualSpacing/>
        <w:rPr>
          <w:rFonts w:cs="Times New Roman"/>
        </w:rPr>
      </w:pPr>
      <w:r w:rsidRPr="00C0714A">
        <w:rPr>
          <w:rFonts w:cs="Times New Roman"/>
        </w:rPr>
        <w:t>Raiter A., Fosbury R. A. E., Teimoorinia H., 2010, A&amp;A, 510, 109</w:t>
      </w:r>
    </w:p>
    <w:p w14:paraId="543C98FD" w14:textId="23D5A4EC" w:rsidR="00ED6591" w:rsidRPr="00C0714A" w:rsidRDefault="00490DCE" w:rsidP="00466A41">
      <w:pPr>
        <w:spacing w:after="115" w:line="276" w:lineRule="auto"/>
        <w:contextualSpacing/>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247C5C7F" w14:textId="0EAB220E" w:rsidR="00C96D9E" w:rsidRPr="00C96D9E" w:rsidRDefault="00ED6591" w:rsidP="00466A41">
      <w:pPr>
        <w:spacing w:after="115" w:line="276" w:lineRule="auto"/>
        <w:contextualSpacing/>
        <w:rPr>
          <w:rFonts w:eastAsia="Times New Roman" w:cs="Times New Roman"/>
        </w:rPr>
      </w:pPr>
      <w:r w:rsidRPr="00C0714A">
        <w:rPr>
          <w:rFonts w:cs="Times New Roman"/>
        </w:rPr>
        <w:t xml:space="preserve">Richardson C. T., Allen J. T., Baldwin J. A., </w:t>
      </w:r>
      <w:r w:rsidR="00C96D9E">
        <w:rPr>
          <w:rFonts w:cs="Times New Roman"/>
        </w:rPr>
        <w:t xml:space="preserve">Hewett, P. C., Ferland, G. J., Crider, A., Meskhidze, H., </w:t>
      </w:r>
      <w:r w:rsidRPr="00C0714A">
        <w:rPr>
          <w:rFonts w:cs="Times New Roman"/>
        </w:rPr>
        <w:t xml:space="preserve">2015, </w:t>
      </w:r>
      <w:ins w:id="216" w:author="Helen  Meskhidze" w:date="2016-02-13T00:27:00Z">
        <w:r w:rsidR="005D6A6B">
          <w:rPr>
            <w:rFonts w:cs="Times New Roman"/>
          </w:rPr>
          <w:t xml:space="preserve">MNRAS, </w:t>
        </w:r>
        <w:r w:rsidR="005D6A6B" w:rsidRPr="005D6A6B">
          <w:rPr>
            <w:rFonts w:cs="Times New Roman"/>
            <w:highlight w:val="cyan"/>
          </w:rPr>
          <w:t>MN-15-2235-MJ.R1</w:t>
        </w:r>
      </w:ins>
      <w:ins w:id="217" w:author="Helen  Meskhidze" w:date="2016-02-13T00:26:00Z">
        <w:r w:rsidR="005D6A6B" w:rsidRPr="005D6A6B">
          <w:rPr>
            <w:rFonts w:cs="Times New Roman"/>
            <w:highlight w:val="cyan"/>
          </w:rPr>
          <w:t xml:space="preserve"> [update</w:t>
        </w:r>
        <w:r w:rsidR="005D6A6B">
          <w:rPr>
            <w:rFonts w:cs="Times New Roman"/>
          </w:rPr>
          <w:t>]</w:t>
        </w:r>
      </w:ins>
      <w:r w:rsidR="00C96D9E">
        <w:rPr>
          <w:rFonts w:eastAsia="Times New Roman" w:cs="Times New Roman"/>
        </w:rPr>
        <w:t xml:space="preserve"> </w:t>
      </w:r>
    </w:p>
    <w:p w14:paraId="4C1B94A6" w14:textId="04046043" w:rsidR="00ED6591" w:rsidRPr="00C0714A" w:rsidRDefault="00ED6591" w:rsidP="00466A41">
      <w:pPr>
        <w:spacing w:after="115" w:line="276" w:lineRule="auto"/>
        <w:contextualSpacing/>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466A41">
      <w:pPr>
        <w:spacing w:after="115" w:line="276" w:lineRule="auto"/>
        <w:contextualSpacing/>
        <w:rPr>
          <w:rFonts w:cs="Times New Roman"/>
        </w:rPr>
      </w:pPr>
      <w:r w:rsidRPr="00C0714A">
        <w:rPr>
          <w:rFonts w:cs="Times New Roman"/>
        </w:rPr>
        <w:t>Rubin R. H., 1989, ApJS, 69, 897</w:t>
      </w:r>
    </w:p>
    <w:p w14:paraId="1A2EB00C" w14:textId="7E522B7B" w:rsidR="00ED6591" w:rsidRPr="00C0714A" w:rsidRDefault="00ED6591" w:rsidP="00466A41">
      <w:pPr>
        <w:spacing w:after="115" w:line="276" w:lineRule="auto"/>
        <w:contextualSpacing/>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466A41">
      <w:pPr>
        <w:spacing w:after="115" w:line="276" w:lineRule="auto"/>
        <w:contextualSpacing/>
        <w:rPr>
          <w:rFonts w:cs="Times New Roman"/>
        </w:rPr>
      </w:pPr>
      <w:r w:rsidRPr="00C0714A">
        <w:rPr>
          <w:rFonts w:cs="Times New Roman"/>
        </w:rPr>
        <w:t>Satyapal, S., Vega, D., Heckman, T., O’Halloran, B., &amp; Dudik, R. 2007, ApJ,  663, L9</w:t>
      </w:r>
    </w:p>
    <w:p w14:paraId="4F34BF68" w14:textId="62ECD436" w:rsidR="00FB55AC" w:rsidRDefault="00FB55AC" w:rsidP="00466A41">
      <w:pPr>
        <w:spacing w:after="115" w:line="276" w:lineRule="auto"/>
        <w:contextualSpacing/>
        <w:rPr>
          <w:ins w:id="218" w:author="Helen  Meskhidze" w:date="2016-02-12T12:29:00Z"/>
          <w:rFonts w:cs="Times New Roman"/>
        </w:rPr>
      </w:pPr>
      <w:ins w:id="219" w:author="Helen  Meskhidze" w:date="2016-02-12T12:29:00Z">
        <w:r w:rsidRPr="00FB55AC">
          <w:rPr>
            <w:rFonts w:cs="Times New Roman"/>
          </w:rPr>
          <w:t>Schaerer, D. 2000, in Stars, Gas and Dust in Galaxies: Exploring</w:t>
        </w:r>
        <w:r>
          <w:rPr>
            <w:rFonts w:cs="Times New Roman"/>
          </w:rPr>
          <w:t xml:space="preserve"> </w:t>
        </w:r>
        <w:r w:rsidRPr="00FB55AC">
          <w:rPr>
            <w:rFonts w:cs="Times New Roman"/>
          </w:rPr>
          <w:t>the Links, ed. D. Alloin, K. Olsen, &amp; G. Galaz, ASP Conf. Ser.,</w:t>
        </w:r>
        <w:r>
          <w:rPr>
            <w:rFonts w:cs="Times New Roman"/>
          </w:rPr>
          <w:t xml:space="preserve"> </w:t>
        </w:r>
        <w:r w:rsidRPr="00FB55AC">
          <w:rPr>
            <w:rFonts w:cs="Times New Roman"/>
          </w:rPr>
          <w:t>221, 99</w:t>
        </w:r>
        <w:r>
          <w:rPr>
            <w:rFonts w:cs="Times New Roman"/>
          </w:rPr>
          <w:t>.</w:t>
        </w:r>
      </w:ins>
    </w:p>
    <w:p w14:paraId="18DC1C42" w14:textId="32960C89" w:rsidR="00FB55AC" w:rsidRDefault="001B26EA" w:rsidP="00466A41">
      <w:pPr>
        <w:spacing w:after="115" w:line="276" w:lineRule="auto"/>
        <w:contextualSpacing/>
        <w:rPr>
          <w:ins w:id="220" w:author="Helen  Meskhidze" w:date="2016-02-12T12:29:00Z"/>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466A41">
      <w:pPr>
        <w:spacing w:after="115" w:line="276" w:lineRule="auto"/>
        <w:contextualSpacing/>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6419AA07" w14:textId="0A49F9C5" w:rsidR="00AC146C" w:rsidRDefault="00AC146C" w:rsidP="00466A41">
      <w:pPr>
        <w:spacing w:after="115" w:line="276" w:lineRule="auto"/>
        <w:contextualSpacing/>
        <w:rPr>
          <w:rFonts w:cs="Times New Roman"/>
        </w:rPr>
      </w:pPr>
      <w:r w:rsidRPr="00AC146C">
        <w:rPr>
          <w:rFonts w:cs="Times New Roman"/>
        </w:rPr>
        <w:t>Shirazi, M., &amp; Brinchmann, J. 2012, MNRAS, 421, 1043</w:t>
      </w:r>
    </w:p>
    <w:p w14:paraId="1121C6B1" w14:textId="6F3C147D" w:rsidR="00ED6591" w:rsidRPr="00C0714A" w:rsidRDefault="00ED6591" w:rsidP="00466A41">
      <w:pPr>
        <w:spacing w:after="115" w:line="276" w:lineRule="auto"/>
        <w:contextualSpacing/>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6FA47C27" w14:textId="482DA35D" w:rsidR="000C3534" w:rsidRDefault="000C3534" w:rsidP="00466A41">
      <w:pPr>
        <w:spacing w:after="115" w:line="276" w:lineRule="auto"/>
        <w:contextualSpacing/>
        <w:rPr>
          <w:rFonts w:cs="Times New Roman"/>
        </w:rPr>
      </w:pPr>
      <w:r w:rsidRPr="000C3534">
        <w:rPr>
          <w:rFonts w:cs="Times New Roman"/>
        </w:rPr>
        <w:t>Stacey, G. J., Geis, N., Genzel, R., et al. 1991, ApJ, 373, 423</w:t>
      </w:r>
    </w:p>
    <w:p w14:paraId="57D03A5C" w14:textId="381C824F" w:rsidR="00ED6591" w:rsidRPr="00C0714A" w:rsidRDefault="009759EC" w:rsidP="00466A41">
      <w:pPr>
        <w:spacing w:after="115" w:line="276" w:lineRule="auto"/>
        <w:contextualSpacing/>
        <w:rPr>
          <w:rFonts w:cs="Times New Roman"/>
        </w:rPr>
      </w:pPr>
      <w:r w:rsidRPr="00C0714A">
        <w:rPr>
          <w:rFonts w:cs="Times New Roman"/>
        </w:rPr>
        <w:t>Stasinska G., &amp; Leitherer C., 1996, ApJS, 107, 661</w:t>
      </w:r>
    </w:p>
    <w:p w14:paraId="48B555AC" w14:textId="19E10E1D" w:rsidR="000C3534" w:rsidRDefault="00ED6591" w:rsidP="00466A41">
      <w:pPr>
        <w:spacing w:after="115" w:line="276" w:lineRule="auto"/>
        <w:contextualSpacing/>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466A41">
      <w:pPr>
        <w:spacing w:after="115" w:line="276" w:lineRule="auto"/>
        <w:contextualSpacing/>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466A41">
      <w:pPr>
        <w:spacing w:after="115" w:line="276" w:lineRule="auto"/>
        <w:contextualSpacing/>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52726BDF" w14:textId="19A0BD3D" w:rsidR="000C3534" w:rsidRDefault="000C3534" w:rsidP="00466A41">
      <w:pPr>
        <w:spacing w:after="115" w:line="276" w:lineRule="auto"/>
        <w:contextualSpacing/>
        <w:rPr>
          <w:rFonts w:cs="Times New Roman"/>
        </w:rPr>
      </w:pPr>
      <w:r w:rsidRPr="000C3534">
        <w:rPr>
          <w:rFonts w:cs="Times New Roman"/>
        </w:rPr>
        <w:t>Tielens A. G. G.M. &amp; Hollenbach, D. 1985, ApJ, 291, 722</w:t>
      </w:r>
    </w:p>
    <w:p w14:paraId="4044E79E" w14:textId="2793CE74" w:rsidR="00A50109" w:rsidRDefault="00A50109" w:rsidP="00466A41">
      <w:pPr>
        <w:spacing w:after="115" w:line="276" w:lineRule="auto"/>
        <w:contextualSpacing/>
        <w:rPr>
          <w:rFonts w:cs="Times New Roman"/>
        </w:rPr>
      </w:pPr>
      <w:r w:rsidRPr="00A50109">
        <w:rPr>
          <w:rFonts w:cs="Times New Roman"/>
        </w:rPr>
        <w:t>Vacca, W. D., Garmany, C. D., &amp; Shull, J. M. 1996, ApJ, 460, 914</w:t>
      </w:r>
    </w:p>
    <w:p w14:paraId="4762D93D" w14:textId="77777777" w:rsidR="000C3534" w:rsidRPr="000C3534" w:rsidRDefault="000C3534" w:rsidP="00466A41">
      <w:pPr>
        <w:spacing w:after="115" w:line="276" w:lineRule="auto"/>
        <w:contextualSpacing/>
        <w:rPr>
          <w:rFonts w:cs="Times New Roman"/>
        </w:rPr>
      </w:pPr>
      <w:r w:rsidRPr="000C3534">
        <w:rPr>
          <w:rFonts w:cs="Times New Roman"/>
        </w:rPr>
        <w:t>Wolfire M. G., Hollenbach D., McKee C. F., Tielens A. G. G. M., Bakes E.</w:t>
      </w:r>
    </w:p>
    <w:p w14:paraId="7FD82692" w14:textId="3634DB6E" w:rsidR="000C3534" w:rsidRDefault="000C3534" w:rsidP="00466A41">
      <w:pPr>
        <w:spacing w:after="115" w:line="276" w:lineRule="auto"/>
        <w:contextualSpacing/>
        <w:rPr>
          <w:rFonts w:cs="Times New Roman"/>
        </w:rPr>
      </w:pPr>
      <w:r w:rsidRPr="000C3534">
        <w:rPr>
          <w:rFonts w:cs="Times New Roman"/>
        </w:rPr>
        <w:t>L. O., 1995, ApJ, 443, 152</w:t>
      </w:r>
    </w:p>
    <w:p w14:paraId="01767CAE" w14:textId="0A7357E3" w:rsidR="00ED6591" w:rsidRPr="00C0714A" w:rsidRDefault="00ED6591" w:rsidP="00466A41">
      <w:pPr>
        <w:spacing w:after="115" w:line="276" w:lineRule="auto"/>
        <w:contextualSpacing/>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59F8A0DB" w14:textId="77777777" w:rsidR="00ED6591" w:rsidRPr="00C0714A" w:rsidRDefault="00ED6591" w:rsidP="00466A41">
      <w:pPr>
        <w:spacing w:line="276" w:lineRule="auto"/>
        <w:contextualSpacing/>
        <w:rPr>
          <w:rFonts w:cs="Times New Roman"/>
        </w:rPr>
      </w:pPr>
    </w:p>
    <w:p w14:paraId="7A51213F" w14:textId="4B712EFA" w:rsidR="005E0A58" w:rsidRPr="005E0A58" w:rsidRDefault="005E0A58" w:rsidP="005E0A58">
      <w:pPr>
        <w:rPr>
          <w:ins w:id="221" w:author="Helen  Meskhidze" w:date="2016-02-12T21:36:00Z"/>
          <w:rFonts w:cs="Times New Roman"/>
          <w:b/>
        </w:rPr>
      </w:pPr>
      <w:ins w:id="222" w:author="Helen  Meskhidze" w:date="2016-02-12T21:37:00Z">
        <w:r w:rsidRPr="005E0A58">
          <w:rPr>
            <w:rFonts w:cs="Times New Roman"/>
            <w:b/>
          </w:rPr>
          <w:t xml:space="preserve">9. </w:t>
        </w:r>
      </w:ins>
      <w:ins w:id="223" w:author="Helen  Meskhidze" w:date="2016-02-12T21:36:00Z">
        <w:r w:rsidRPr="005E0A58">
          <w:rPr>
            <w:rFonts w:cs="Times New Roman"/>
            <w:b/>
          </w:rPr>
          <w:t>Appendix</w:t>
        </w:r>
      </w:ins>
    </w:p>
    <w:p w14:paraId="157576EF" w14:textId="77777777" w:rsidR="005E0A58" w:rsidRPr="000B5B5C" w:rsidRDefault="005E0A58" w:rsidP="005E0A58">
      <w:pPr>
        <w:rPr>
          <w:ins w:id="224" w:author="Helen  Meskhidze" w:date="2016-02-12T21:36:00Z"/>
          <w:rFonts w:cs="Times New Roman"/>
        </w:rPr>
      </w:pPr>
    </w:p>
    <w:p w14:paraId="56606AD7" w14:textId="313FF681" w:rsidR="005E0A58" w:rsidRPr="000B5B5C" w:rsidRDefault="005E0A58" w:rsidP="005E0A58">
      <w:pPr>
        <w:rPr>
          <w:ins w:id="225" w:author="Helen  Meskhidze" w:date="2016-02-12T21:36:00Z"/>
          <w:rFonts w:cs="Times New Roman"/>
        </w:rPr>
      </w:pPr>
      <w:ins w:id="226" w:author="Helen  Meskhidze" w:date="2016-02-12T21:36:00Z">
        <w:r>
          <w:rPr>
            <w:rFonts w:cs="Times New Roman"/>
          </w:rPr>
          <w:t xml:space="preserve">Appendix A – A </w:t>
        </w:r>
        <w:r w:rsidRPr="000B5B5C">
          <w:rPr>
            <w:rFonts w:cs="Times New Roman"/>
          </w:rPr>
          <w:t xml:space="preserve">list of all the emission lines we </w:t>
        </w:r>
      </w:ins>
      <w:ins w:id="227" w:author="Helen  Meskhidze" w:date="2016-02-12T21:37:00Z">
        <w:r>
          <w:rPr>
            <w:rFonts w:cs="Times New Roman"/>
          </w:rPr>
          <w:t xml:space="preserve">track. </w:t>
        </w:r>
      </w:ins>
    </w:p>
    <w:p w14:paraId="4BEFA6E7" w14:textId="77777777" w:rsidR="005E0A58" w:rsidRPr="000B5B5C" w:rsidRDefault="005E0A58" w:rsidP="005E0A58">
      <w:pPr>
        <w:rPr>
          <w:ins w:id="228" w:author="Helen  Meskhidze" w:date="2016-02-12T21:36:00Z"/>
          <w:rFonts w:cs="Times New Roman"/>
        </w:rPr>
      </w:pPr>
    </w:p>
    <w:p w14:paraId="43E2BBDE" w14:textId="77777777" w:rsidR="005E0A58" w:rsidRPr="000B5B5C" w:rsidRDefault="005E0A58" w:rsidP="005E0A58">
      <w:pPr>
        <w:rPr>
          <w:ins w:id="229" w:author="Helen  Meskhidze" w:date="2016-02-12T21:36:00Z"/>
          <w:rFonts w:cs="Times New Roman"/>
        </w:rPr>
      </w:pPr>
      <w:ins w:id="230" w:author="Helen  Meskhidze" w:date="2016-02-12T21:36:00Z">
        <w:r w:rsidRPr="000B5B5C">
          <w:rPr>
            <w:rFonts w:cs="Times New Roman"/>
          </w:rPr>
          <w:t xml:space="preserve">C III 977 Å </w:t>
        </w:r>
      </w:ins>
    </w:p>
    <w:p w14:paraId="6C4E0638" w14:textId="77777777" w:rsidR="005E0A58" w:rsidRPr="000B5B5C" w:rsidRDefault="005E0A58" w:rsidP="005E0A58">
      <w:pPr>
        <w:rPr>
          <w:ins w:id="231" w:author="Helen  Meskhidze" w:date="2016-02-12T21:36:00Z"/>
          <w:rFonts w:cs="Times New Roman"/>
        </w:rPr>
      </w:pPr>
      <w:ins w:id="232" w:author="Helen  Meskhidze" w:date="2016-02-12T21:36:00Z">
        <w:r w:rsidRPr="000B5B5C">
          <w:rPr>
            <w:rFonts w:cs="Times New Roman"/>
          </w:rPr>
          <w:t xml:space="preserve">N III 991 Å </w:t>
        </w:r>
      </w:ins>
    </w:p>
    <w:p w14:paraId="085172A1" w14:textId="77777777" w:rsidR="005E0A58" w:rsidRPr="000B5B5C" w:rsidRDefault="005E0A58" w:rsidP="005E0A58">
      <w:pPr>
        <w:rPr>
          <w:ins w:id="233" w:author="Helen  Meskhidze" w:date="2016-02-12T21:36:00Z"/>
          <w:rFonts w:cs="Times New Roman"/>
        </w:rPr>
      </w:pPr>
      <w:ins w:id="234" w:author="Helen  Meskhidze" w:date="2016-02-12T21:36:00Z">
        <w:r w:rsidRPr="000B5B5C">
          <w:rPr>
            <w:rFonts w:cs="Times New Roman"/>
          </w:rPr>
          <w:t xml:space="preserve">H I 1026 Å </w:t>
        </w:r>
      </w:ins>
    </w:p>
    <w:p w14:paraId="37A74DB3" w14:textId="77777777" w:rsidR="005E0A58" w:rsidRPr="000B5B5C" w:rsidRDefault="005E0A58" w:rsidP="005E0A58">
      <w:pPr>
        <w:rPr>
          <w:ins w:id="235" w:author="Helen  Meskhidze" w:date="2016-02-12T21:36:00Z"/>
          <w:rFonts w:cs="Times New Roman"/>
        </w:rPr>
      </w:pPr>
      <w:ins w:id="236" w:author="Helen  Meskhidze" w:date="2016-02-12T21:36:00Z">
        <w:r w:rsidRPr="000B5B5C">
          <w:rPr>
            <w:rFonts w:cs="Times New Roman"/>
          </w:rPr>
          <w:t>O IV 1035 Å</w:t>
        </w:r>
      </w:ins>
    </w:p>
    <w:p w14:paraId="285CA33F" w14:textId="77777777" w:rsidR="005E0A58" w:rsidRPr="000B5B5C" w:rsidRDefault="005E0A58" w:rsidP="005E0A58">
      <w:pPr>
        <w:rPr>
          <w:ins w:id="237" w:author="Helen  Meskhidze" w:date="2016-02-12T21:36:00Z"/>
          <w:rFonts w:cs="Times New Roman"/>
        </w:rPr>
      </w:pPr>
      <w:ins w:id="238" w:author="Helen  Meskhidze" w:date="2016-02-12T21:36:00Z">
        <w:r w:rsidRPr="000B5B5C">
          <w:rPr>
            <w:rFonts w:cs="Times New Roman"/>
          </w:rPr>
          <w:t xml:space="preserve">Incident 1215 Å </w:t>
        </w:r>
      </w:ins>
    </w:p>
    <w:p w14:paraId="04EF6BDA" w14:textId="77777777" w:rsidR="005E0A58" w:rsidRPr="000B5B5C" w:rsidRDefault="005E0A58" w:rsidP="005E0A58">
      <w:pPr>
        <w:rPr>
          <w:ins w:id="239" w:author="Helen  Meskhidze" w:date="2016-02-12T21:36:00Z"/>
          <w:rFonts w:cs="Times New Roman"/>
        </w:rPr>
      </w:pPr>
      <w:ins w:id="240" w:author="Helen  Meskhidze" w:date="2016-02-12T21:36:00Z">
        <w:r w:rsidRPr="000B5B5C">
          <w:rPr>
            <w:rFonts w:cs="Times New Roman"/>
          </w:rPr>
          <w:t xml:space="preserve">H I 1216 Å </w:t>
        </w:r>
      </w:ins>
    </w:p>
    <w:p w14:paraId="70093401" w14:textId="77777777" w:rsidR="005E0A58" w:rsidRPr="000B5B5C" w:rsidRDefault="005E0A58" w:rsidP="005E0A58">
      <w:pPr>
        <w:rPr>
          <w:ins w:id="241" w:author="Helen  Meskhidze" w:date="2016-02-12T21:36:00Z"/>
          <w:rFonts w:cs="Times New Roman"/>
        </w:rPr>
      </w:pPr>
      <w:ins w:id="242" w:author="Helen  Meskhidze" w:date="2016-02-12T21:36:00Z">
        <w:r w:rsidRPr="000B5B5C">
          <w:rPr>
            <w:rFonts w:cs="Times New Roman"/>
          </w:rPr>
          <w:t xml:space="preserve">[O V] 1218 Å </w:t>
        </w:r>
      </w:ins>
    </w:p>
    <w:p w14:paraId="2C1CF1D7" w14:textId="77777777" w:rsidR="005E0A58" w:rsidRPr="000B5B5C" w:rsidRDefault="005E0A58" w:rsidP="005E0A58">
      <w:pPr>
        <w:rPr>
          <w:ins w:id="243" w:author="Helen  Meskhidze" w:date="2016-02-12T21:36:00Z"/>
          <w:rFonts w:cs="Times New Roman"/>
        </w:rPr>
      </w:pPr>
      <w:ins w:id="244" w:author="Helen  Meskhidze" w:date="2016-02-12T21:36:00Z">
        <w:r w:rsidRPr="000B5B5C">
          <w:rPr>
            <w:rFonts w:cs="Times New Roman"/>
          </w:rPr>
          <w:t xml:space="preserve">N V 1239 Å </w:t>
        </w:r>
      </w:ins>
    </w:p>
    <w:p w14:paraId="6D769919" w14:textId="77777777" w:rsidR="005E0A58" w:rsidRPr="000B5B5C" w:rsidRDefault="005E0A58" w:rsidP="005E0A58">
      <w:pPr>
        <w:rPr>
          <w:ins w:id="245" w:author="Helen  Meskhidze" w:date="2016-02-12T21:36:00Z"/>
          <w:rFonts w:cs="Times New Roman"/>
        </w:rPr>
      </w:pPr>
      <w:ins w:id="246" w:author="Helen  Meskhidze" w:date="2016-02-12T21:36:00Z">
        <w:r w:rsidRPr="000B5B5C">
          <w:rPr>
            <w:rFonts w:cs="Times New Roman"/>
          </w:rPr>
          <w:t xml:space="preserve">N V 1240 Å </w:t>
        </w:r>
      </w:ins>
    </w:p>
    <w:p w14:paraId="79DC45AC" w14:textId="77777777" w:rsidR="005E0A58" w:rsidRPr="000B5B5C" w:rsidRDefault="005E0A58" w:rsidP="005E0A58">
      <w:pPr>
        <w:rPr>
          <w:ins w:id="247" w:author="Helen  Meskhidze" w:date="2016-02-12T21:36:00Z"/>
          <w:rFonts w:cs="Times New Roman"/>
        </w:rPr>
      </w:pPr>
      <w:ins w:id="248" w:author="Helen  Meskhidze" w:date="2016-02-12T21:36:00Z">
        <w:r w:rsidRPr="000B5B5C">
          <w:rPr>
            <w:rFonts w:cs="Times New Roman"/>
          </w:rPr>
          <w:t xml:space="preserve">N V 1243 Å </w:t>
        </w:r>
      </w:ins>
    </w:p>
    <w:p w14:paraId="1269BF6A" w14:textId="77777777" w:rsidR="005E0A58" w:rsidRPr="000B5B5C" w:rsidRDefault="005E0A58" w:rsidP="005E0A58">
      <w:pPr>
        <w:rPr>
          <w:ins w:id="249" w:author="Helen  Meskhidze" w:date="2016-02-12T21:36:00Z"/>
          <w:rFonts w:cs="Times New Roman"/>
        </w:rPr>
      </w:pPr>
      <w:ins w:id="250" w:author="Helen  Meskhidze" w:date="2016-02-12T21:36:00Z">
        <w:r w:rsidRPr="000B5B5C">
          <w:rPr>
            <w:rFonts w:cs="Times New Roman"/>
          </w:rPr>
          <w:t xml:space="preserve">Si II 1263 Å </w:t>
        </w:r>
      </w:ins>
    </w:p>
    <w:p w14:paraId="7DE0F695" w14:textId="77777777" w:rsidR="005E0A58" w:rsidRPr="000B5B5C" w:rsidRDefault="005E0A58" w:rsidP="005E0A58">
      <w:pPr>
        <w:rPr>
          <w:ins w:id="251" w:author="Helen  Meskhidze" w:date="2016-02-12T21:36:00Z"/>
          <w:rFonts w:cs="Times New Roman"/>
        </w:rPr>
      </w:pPr>
      <w:ins w:id="252" w:author="Helen  Meskhidze" w:date="2016-02-12T21:36:00Z">
        <w:r w:rsidRPr="000B5B5C">
          <w:rPr>
            <w:rFonts w:cs="Times New Roman"/>
          </w:rPr>
          <w:t xml:space="preserve">O I 1304 Å </w:t>
        </w:r>
      </w:ins>
    </w:p>
    <w:p w14:paraId="3A60B15C" w14:textId="77777777" w:rsidR="005E0A58" w:rsidRPr="000B5B5C" w:rsidRDefault="005E0A58" w:rsidP="005E0A58">
      <w:pPr>
        <w:rPr>
          <w:ins w:id="253" w:author="Helen  Meskhidze" w:date="2016-02-12T21:36:00Z"/>
          <w:rFonts w:cs="Times New Roman"/>
        </w:rPr>
      </w:pPr>
      <w:ins w:id="254" w:author="Helen  Meskhidze" w:date="2016-02-12T21:36:00Z">
        <w:r w:rsidRPr="000B5B5C">
          <w:rPr>
            <w:rFonts w:cs="Times New Roman"/>
          </w:rPr>
          <w:t xml:space="preserve">Si II 1308 Å </w:t>
        </w:r>
      </w:ins>
    </w:p>
    <w:p w14:paraId="2A80DA62" w14:textId="77777777" w:rsidR="005E0A58" w:rsidRPr="000B5B5C" w:rsidRDefault="005E0A58" w:rsidP="005E0A58">
      <w:pPr>
        <w:rPr>
          <w:ins w:id="255" w:author="Helen  Meskhidze" w:date="2016-02-12T21:36:00Z"/>
          <w:rFonts w:cs="Times New Roman"/>
        </w:rPr>
      </w:pPr>
      <w:ins w:id="256" w:author="Helen  Meskhidze" w:date="2016-02-12T21:36:00Z">
        <w:r w:rsidRPr="000B5B5C">
          <w:rPr>
            <w:rFonts w:cs="Times New Roman"/>
          </w:rPr>
          <w:t xml:space="preserve">Si IV 1397 Å </w:t>
        </w:r>
      </w:ins>
    </w:p>
    <w:p w14:paraId="2C46B1C7" w14:textId="77777777" w:rsidR="005E0A58" w:rsidRPr="000B5B5C" w:rsidRDefault="005E0A58" w:rsidP="005E0A58">
      <w:pPr>
        <w:rPr>
          <w:ins w:id="257" w:author="Helen  Meskhidze" w:date="2016-02-12T21:36:00Z"/>
          <w:rFonts w:cs="Times New Roman"/>
        </w:rPr>
      </w:pPr>
      <w:ins w:id="258" w:author="Helen  Meskhidze" w:date="2016-02-12T21:36:00Z">
        <w:r w:rsidRPr="000B5B5C">
          <w:rPr>
            <w:rFonts w:cs="Times New Roman"/>
          </w:rPr>
          <w:t xml:space="preserve">O IV] 1402 Å </w:t>
        </w:r>
      </w:ins>
    </w:p>
    <w:p w14:paraId="2F1EE068" w14:textId="77777777" w:rsidR="005E0A58" w:rsidRPr="000B5B5C" w:rsidRDefault="005E0A58" w:rsidP="005E0A58">
      <w:pPr>
        <w:rPr>
          <w:ins w:id="259" w:author="Helen  Meskhidze" w:date="2016-02-12T21:36:00Z"/>
          <w:rFonts w:cs="Times New Roman"/>
        </w:rPr>
      </w:pPr>
      <w:ins w:id="260" w:author="Helen  Meskhidze" w:date="2016-02-12T21:36:00Z">
        <w:r w:rsidRPr="000B5B5C">
          <w:rPr>
            <w:rFonts w:cs="Times New Roman"/>
          </w:rPr>
          <w:t xml:space="preserve">S IV 1406 Å </w:t>
        </w:r>
      </w:ins>
    </w:p>
    <w:p w14:paraId="4E93C9B3" w14:textId="77777777" w:rsidR="005E0A58" w:rsidRPr="000B5B5C" w:rsidRDefault="005E0A58" w:rsidP="005E0A58">
      <w:pPr>
        <w:rPr>
          <w:ins w:id="261" w:author="Helen  Meskhidze" w:date="2016-02-12T21:36:00Z"/>
          <w:rFonts w:cs="Times New Roman"/>
        </w:rPr>
      </w:pPr>
      <w:ins w:id="262" w:author="Helen  Meskhidze" w:date="2016-02-12T21:36:00Z">
        <w:r w:rsidRPr="000B5B5C">
          <w:rPr>
            <w:rFonts w:cs="Times New Roman"/>
          </w:rPr>
          <w:t xml:space="preserve">N IV 1485 Å </w:t>
        </w:r>
      </w:ins>
    </w:p>
    <w:p w14:paraId="16ADC2A7" w14:textId="77777777" w:rsidR="005E0A58" w:rsidRPr="000B5B5C" w:rsidRDefault="005E0A58" w:rsidP="005E0A58">
      <w:pPr>
        <w:rPr>
          <w:ins w:id="263" w:author="Helen  Meskhidze" w:date="2016-02-12T21:36:00Z"/>
          <w:rFonts w:cs="Times New Roman"/>
        </w:rPr>
      </w:pPr>
      <w:ins w:id="264" w:author="Helen  Meskhidze" w:date="2016-02-12T21:36:00Z">
        <w:r w:rsidRPr="000B5B5C">
          <w:rPr>
            <w:rFonts w:cs="Times New Roman"/>
          </w:rPr>
          <w:t xml:space="preserve">N IV 1486 Å </w:t>
        </w:r>
      </w:ins>
    </w:p>
    <w:p w14:paraId="2311465A" w14:textId="77777777" w:rsidR="005E0A58" w:rsidRPr="000B5B5C" w:rsidRDefault="005E0A58" w:rsidP="005E0A58">
      <w:pPr>
        <w:rPr>
          <w:ins w:id="265" w:author="Helen  Meskhidze" w:date="2016-02-12T21:36:00Z"/>
          <w:rFonts w:cs="Times New Roman"/>
        </w:rPr>
      </w:pPr>
      <w:ins w:id="266" w:author="Helen  Meskhidze" w:date="2016-02-12T21:36:00Z">
        <w:r w:rsidRPr="000B5B5C">
          <w:rPr>
            <w:rFonts w:cs="Times New Roman"/>
          </w:rPr>
          <w:t xml:space="preserve">Si II 1531 Å </w:t>
        </w:r>
      </w:ins>
    </w:p>
    <w:p w14:paraId="68C4C1AF" w14:textId="77777777" w:rsidR="005E0A58" w:rsidRPr="000B5B5C" w:rsidRDefault="005E0A58" w:rsidP="005E0A58">
      <w:pPr>
        <w:rPr>
          <w:ins w:id="267" w:author="Helen  Meskhidze" w:date="2016-02-12T21:36:00Z"/>
          <w:rFonts w:cs="Times New Roman"/>
        </w:rPr>
      </w:pPr>
      <w:ins w:id="268" w:author="Helen  Meskhidze" w:date="2016-02-12T21:36:00Z">
        <w:r w:rsidRPr="000B5B5C">
          <w:rPr>
            <w:rFonts w:cs="Times New Roman"/>
          </w:rPr>
          <w:t xml:space="preserve">C IV 1549 Å </w:t>
        </w:r>
      </w:ins>
    </w:p>
    <w:p w14:paraId="5F47525B" w14:textId="77777777" w:rsidR="005E0A58" w:rsidRPr="000B5B5C" w:rsidRDefault="005E0A58" w:rsidP="005E0A58">
      <w:pPr>
        <w:rPr>
          <w:ins w:id="269" w:author="Helen  Meskhidze" w:date="2016-02-12T21:36:00Z"/>
          <w:rFonts w:cs="Times New Roman"/>
        </w:rPr>
      </w:pPr>
      <w:ins w:id="270" w:author="Helen  Meskhidze" w:date="2016-02-12T21:36:00Z">
        <w:r w:rsidRPr="000B5B5C">
          <w:rPr>
            <w:rFonts w:cs="Times New Roman"/>
          </w:rPr>
          <w:t xml:space="preserve">He II 1640 Å </w:t>
        </w:r>
      </w:ins>
    </w:p>
    <w:p w14:paraId="4E2F4998" w14:textId="77777777" w:rsidR="005E0A58" w:rsidRPr="000B5B5C" w:rsidRDefault="005E0A58" w:rsidP="005E0A58">
      <w:pPr>
        <w:rPr>
          <w:ins w:id="271" w:author="Helen  Meskhidze" w:date="2016-02-12T21:36:00Z"/>
          <w:rFonts w:cs="Times New Roman"/>
        </w:rPr>
      </w:pPr>
      <w:ins w:id="272" w:author="Helen  Meskhidze" w:date="2016-02-12T21:36:00Z">
        <w:r w:rsidRPr="000B5B5C">
          <w:rPr>
            <w:rFonts w:cs="Times New Roman"/>
          </w:rPr>
          <w:t xml:space="preserve">O III 1661 Å </w:t>
        </w:r>
      </w:ins>
    </w:p>
    <w:p w14:paraId="07273293" w14:textId="77777777" w:rsidR="005E0A58" w:rsidRPr="000B5B5C" w:rsidRDefault="005E0A58" w:rsidP="005E0A58">
      <w:pPr>
        <w:rPr>
          <w:ins w:id="273" w:author="Helen  Meskhidze" w:date="2016-02-12T21:36:00Z"/>
          <w:rFonts w:cs="Times New Roman"/>
        </w:rPr>
      </w:pPr>
      <w:ins w:id="274" w:author="Helen  Meskhidze" w:date="2016-02-12T21:36:00Z">
        <w:r w:rsidRPr="000B5B5C">
          <w:rPr>
            <w:rFonts w:cs="Times New Roman"/>
          </w:rPr>
          <w:t xml:space="preserve">O III] 1665 Å </w:t>
        </w:r>
      </w:ins>
    </w:p>
    <w:p w14:paraId="05CBE987" w14:textId="77777777" w:rsidR="005E0A58" w:rsidRPr="000B5B5C" w:rsidRDefault="005E0A58" w:rsidP="005E0A58">
      <w:pPr>
        <w:rPr>
          <w:ins w:id="275" w:author="Helen  Meskhidze" w:date="2016-02-12T21:36:00Z"/>
          <w:rFonts w:cs="Times New Roman"/>
        </w:rPr>
      </w:pPr>
      <w:ins w:id="276" w:author="Helen  Meskhidze" w:date="2016-02-12T21:36:00Z">
        <w:r w:rsidRPr="000B5B5C">
          <w:rPr>
            <w:rFonts w:cs="Times New Roman"/>
          </w:rPr>
          <w:t xml:space="preserve">O III 1666 Å </w:t>
        </w:r>
      </w:ins>
    </w:p>
    <w:p w14:paraId="7ACA9563" w14:textId="77777777" w:rsidR="005E0A58" w:rsidRPr="000B5B5C" w:rsidRDefault="005E0A58" w:rsidP="005E0A58">
      <w:pPr>
        <w:rPr>
          <w:ins w:id="277" w:author="Helen  Meskhidze" w:date="2016-02-12T21:36:00Z"/>
          <w:rFonts w:cs="Times New Roman"/>
        </w:rPr>
      </w:pPr>
      <w:ins w:id="278" w:author="Helen  Meskhidze" w:date="2016-02-12T21:36:00Z">
        <w:r w:rsidRPr="000B5B5C">
          <w:rPr>
            <w:rFonts w:cs="Times New Roman"/>
          </w:rPr>
          <w:t xml:space="preserve">Al II 1671 Å </w:t>
        </w:r>
      </w:ins>
    </w:p>
    <w:p w14:paraId="48D203C1" w14:textId="77777777" w:rsidR="005E0A58" w:rsidRPr="000B5B5C" w:rsidRDefault="005E0A58" w:rsidP="005E0A58">
      <w:pPr>
        <w:rPr>
          <w:ins w:id="279" w:author="Helen  Meskhidze" w:date="2016-02-12T21:36:00Z"/>
          <w:rFonts w:cs="Times New Roman"/>
        </w:rPr>
      </w:pPr>
      <w:ins w:id="280" w:author="Helen  Meskhidze" w:date="2016-02-12T21:36:00Z">
        <w:r w:rsidRPr="000B5B5C">
          <w:rPr>
            <w:rFonts w:cs="Times New Roman"/>
          </w:rPr>
          <w:t xml:space="preserve">N IV 1719 Å </w:t>
        </w:r>
      </w:ins>
    </w:p>
    <w:p w14:paraId="3BE6E8A4" w14:textId="77777777" w:rsidR="005E0A58" w:rsidRPr="000B5B5C" w:rsidRDefault="005E0A58" w:rsidP="005E0A58">
      <w:pPr>
        <w:rPr>
          <w:ins w:id="281" w:author="Helen  Meskhidze" w:date="2016-02-12T21:36:00Z"/>
          <w:rFonts w:cs="Times New Roman"/>
        </w:rPr>
      </w:pPr>
      <w:ins w:id="282" w:author="Helen  Meskhidze" w:date="2016-02-12T21:36:00Z">
        <w:r w:rsidRPr="000B5B5C">
          <w:rPr>
            <w:rFonts w:cs="Times New Roman"/>
          </w:rPr>
          <w:t xml:space="preserve">N III] 1750 Å </w:t>
        </w:r>
      </w:ins>
    </w:p>
    <w:p w14:paraId="2477BA24" w14:textId="77777777" w:rsidR="005E0A58" w:rsidRPr="000B5B5C" w:rsidRDefault="005E0A58" w:rsidP="005E0A58">
      <w:pPr>
        <w:rPr>
          <w:ins w:id="283" w:author="Helen  Meskhidze" w:date="2016-02-12T21:36:00Z"/>
          <w:rFonts w:cs="Times New Roman"/>
        </w:rPr>
      </w:pPr>
      <w:ins w:id="284" w:author="Helen  Meskhidze" w:date="2016-02-12T21:36:00Z">
        <w:r w:rsidRPr="000B5B5C">
          <w:rPr>
            <w:rFonts w:cs="Times New Roman"/>
          </w:rPr>
          <w:t xml:space="preserve">Al III 1860 Å </w:t>
        </w:r>
      </w:ins>
    </w:p>
    <w:p w14:paraId="202CB366" w14:textId="77777777" w:rsidR="005E0A58" w:rsidRPr="000B5B5C" w:rsidRDefault="005E0A58" w:rsidP="005E0A58">
      <w:pPr>
        <w:rPr>
          <w:ins w:id="285" w:author="Helen  Meskhidze" w:date="2016-02-12T21:36:00Z"/>
          <w:rFonts w:cs="Times New Roman"/>
        </w:rPr>
      </w:pPr>
      <w:ins w:id="286" w:author="Helen  Meskhidze" w:date="2016-02-12T21:36:00Z">
        <w:r w:rsidRPr="000B5B5C">
          <w:rPr>
            <w:rFonts w:cs="Times New Roman"/>
          </w:rPr>
          <w:t xml:space="preserve">Si III] 1888 Å </w:t>
        </w:r>
      </w:ins>
    </w:p>
    <w:p w14:paraId="6DEB0BFF" w14:textId="56DEE583" w:rsidR="005E0A58" w:rsidRPr="000B5B5C" w:rsidRDefault="005E0A58" w:rsidP="005E0A58">
      <w:pPr>
        <w:rPr>
          <w:ins w:id="287" w:author="Helen  Meskhidze" w:date="2016-02-12T21:36:00Z"/>
          <w:rFonts w:cs="Times New Roman"/>
        </w:rPr>
      </w:pPr>
      <w:ins w:id="288" w:author="Helen  Meskhidze" w:date="2016-02-12T21:36:00Z">
        <w:r w:rsidRPr="000B5B5C">
          <w:rPr>
            <w:rFonts w:cs="Times New Roman"/>
          </w:rPr>
          <w:t xml:space="preserve">Si III 1892 Å </w:t>
        </w:r>
      </w:ins>
    </w:p>
    <w:p w14:paraId="6D381B76" w14:textId="77777777" w:rsidR="005E0A58" w:rsidRPr="000B5B5C" w:rsidRDefault="005E0A58" w:rsidP="005E0A58">
      <w:pPr>
        <w:rPr>
          <w:ins w:id="289" w:author="Helen  Meskhidze" w:date="2016-02-12T21:36:00Z"/>
          <w:rFonts w:cs="Times New Roman"/>
        </w:rPr>
      </w:pPr>
      <w:ins w:id="290" w:author="Helen  Meskhidze" w:date="2016-02-12T21:36:00Z">
        <w:r w:rsidRPr="000B5B5C">
          <w:rPr>
            <w:rFonts w:cs="Times New Roman"/>
          </w:rPr>
          <w:t xml:space="preserve">C III] 1907 Å </w:t>
        </w:r>
      </w:ins>
    </w:p>
    <w:p w14:paraId="1C827861" w14:textId="77777777" w:rsidR="005E0A58" w:rsidRPr="000B5B5C" w:rsidRDefault="005E0A58" w:rsidP="005E0A58">
      <w:pPr>
        <w:rPr>
          <w:ins w:id="291" w:author="Helen  Meskhidze" w:date="2016-02-12T21:36:00Z"/>
          <w:rFonts w:cs="Times New Roman"/>
        </w:rPr>
      </w:pPr>
      <w:ins w:id="292" w:author="Helen  Meskhidze" w:date="2016-02-12T21:36:00Z">
        <w:r w:rsidRPr="000B5B5C">
          <w:rPr>
            <w:rFonts w:cs="Times New Roman"/>
          </w:rPr>
          <w:t>TOTL 1909 Å (C III] 1908.73 + [C III])</w:t>
        </w:r>
      </w:ins>
    </w:p>
    <w:p w14:paraId="5450D41D" w14:textId="77777777" w:rsidR="005E0A58" w:rsidRPr="000B5B5C" w:rsidRDefault="005E0A58" w:rsidP="005E0A58">
      <w:pPr>
        <w:rPr>
          <w:ins w:id="293" w:author="Helen  Meskhidze" w:date="2016-02-12T21:36:00Z"/>
          <w:rFonts w:cs="Times New Roman"/>
        </w:rPr>
      </w:pPr>
      <w:ins w:id="294" w:author="Helen  Meskhidze" w:date="2016-02-12T21:36:00Z">
        <w:r w:rsidRPr="000B5B5C">
          <w:rPr>
            <w:rFonts w:cs="Times New Roman"/>
          </w:rPr>
          <w:t xml:space="preserve">C III 2297 Å </w:t>
        </w:r>
      </w:ins>
    </w:p>
    <w:p w14:paraId="3BE64330" w14:textId="77777777" w:rsidR="005E0A58" w:rsidRPr="000B5B5C" w:rsidRDefault="005E0A58" w:rsidP="005E0A58">
      <w:pPr>
        <w:rPr>
          <w:ins w:id="295" w:author="Helen  Meskhidze" w:date="2016-02-12T21:36:00Z"/>
          <w:rFonts w:cs="Times New Roman"/>
        </w:rPr>
      </w:pPr>
      <w:ins w:id="296" w:author="Helen  Meskhidze" w:date="2016-02-12T21:36:00Z">
        <w:r w:rsidRPr="000B5B5C">
          <w:rPr>
            <w:rFonts w:cs="Times New Roman"/>
          </w:rPr>
          <w:t xml:space="preserve">[O III] 2321 Å </w:t>
        </w:r>
      </w:ins>
    </w:p>
    <w:p w14:paraId="0BAC5C70" w14:textId="77777777" w:rsidR="005E0A58" w:rsidRPr="000B5B5C" w:rsidRDefault="005E0A58" w:rsidP="005E0A58">
      <w:pPr>
        <w:rPr>
          <w:ins w:id="297" w:author="Helen  Meskhidze" w:date="2016-02-12T21:36:00Z"/>
          <w:rFonts w:cs="Times New Roman"/>
        </w:rPr>
      </w:pPr>
      <w:ins w:id="298" w:author="Helen  Meskhidze" w:date="2016-02-12T21:36:00Z">
        <w:r w:rsidRPr="000B5B5C">
          <w:rPr>
            <w:rFonts w:cs="Times New Roman"/>
          </w:rPr>
          <w:t xml:space="preserve">[O II] 2471 Å </w:t>
        </w:r>
      </w:ins>
    </w:p>
    <w:p w14:paraId="6E62D98D" w14:textId="77777777" w:rsidR="005E0A58" w:rsidRPr="000B5B5C" w:rsidRDefault="005E0A58" w:rsidP="005E0A58">
      <w:pPr>
        <w:rPr>
          <w:ins w:id="299" w:author="Helen  Meskhidze" w:date="2016-02-12T21:36:00Z"/>
          <w:rFonts w:cs="Times New Roman"/>
        </w:rPr>
      </w:pPr>
      <w:ins w:id="300" w:author="Helen  Meskhidze" w:date="2016-02-12T21:36:00Z">
        <w:r w:rsidRPr="000B5B5C">
          <w:rPr>
            <w:rFonts w:cs="Times New Roman"/>
          </w:rPr>
          <w:t xml:space="preserve">C II] 2326 Å </w:t>
        </w:r>
      </w:ins>
    </w:p>
    <w:p w14:paraId="6140DE26" w14:textId="77777777" w:rsidR="005E0A58" w:rsidRPr="000B5B5C" w:rsidRDefault="005E0A58" w:rsidP="005E0A58">
      <w:pPr>
        <w:rPr>
          <w:ins w:id="301" w:author="Helen  Meskhidze" w:date="2016-02-12T21:36:00Z"/>
          <w:rFonts w:cs="Times New Roman"/>
        </w:rPr>
      </w:pPr>
      <w:ins w:id="302" w:author="Helen  Meskhidze" w:date="2016-02-12T21:36:00Z">
        <w:r w:rsidRPr="000B5B5C">
          <w:rPr>
            <w:rFonts w:cs="Times New Roman"/>
          </w:rPr>
          <w:t xml:space="preserve">Si II] 2335 Å </w:t>
        </w:r>
      </w:ins>
    </w:p>
    <w:p w14:paraId="10972F40" w14:textId="77777777" w:rsidR="005E0A58" w:rsidRPr="000B5B5C" w:rsidRDefault="005E0A58" w:rsidP="005E0A58">
      <w:pPr>
        <w:rPr>
          <w:ins w:id="303" w:author="Helen  Meskhidze" w:date="2016-02-12T21:36:00Z"/>
          <w:rFonts w:cs="Times New Roman"/>
        </w:rPr>
      </w:pPr>
      <w:ins w:id="304" w:author="Helen  Meskhidze" w:date="2016-02-12T21:36:00Z">
        <w:r w:rsidRPr="000B5B5C">
          <w:rPr>
            <w:rFonts w:cs="Times New Roman"/>
          </w:rPr>
          <w:t xml:space="preserve">Al II] 2665 Å </w:t>
        </w:r>
      </w:ins>
    </w:p>
    <w:p w14:paraId="12FC5CC1" w14:textId="77777777" w:rsidR="005E0A58" w:rsidRPr="000B5B5C" w:rsidRDefault="005E0A58" w:rsidP="005E0A58">
      <w:pPr>
        <w:rPr>
          <w:ins w:id="305" w:author="Helen  Meskhidze" w:date="2016-02-12T21:36:00Z"/>
          <w:rFonts w:cs="Times New Roman"/>
        </w:rPr>
      </w:pPr>
      <w:ins w:id="306" w:author="Helen  Meskhidze" w:date="2016-02-12T21:36:00Z">
        <w:r w:rsidRPr="000B5B5C">
          <w:rPr>
            <w:rFonts w:cs="Times New Roman"/>
          </w:rPr>
          <w:t xml:space="preserve">Mg II 2798 Å </w:t>
        </w:r>
      </w:ins>
    </w:p>
    <w:p w14:paraId="767F1BEC" w14:textId="77777777" w:rsidR="005E0A58" w:rsidRPr="000B5B5C" w:rsidRDefault="005E0A58" w:rsidP="005E0A58">
      <w:pPr>
        <w:rPr>
          <w:ins w:id="307" w:author="Helen  Meskhidze" w:date="2016-02-12T21:36:00Z"/>
          <w:rFonts w:cs="Times New Roman"/>
        </w:rPr>
      </w:pPr>
      <w:ins w:id="308" w:author="Helen  Meskhidze" w:date="2016-02-12T21:36:00Z">
        <w:r w:rsidRPr="000B5B5C">
          <w:rPr>
            <w:rFonts w:cs="Times New Roman"/>
          </w:rPr>
          <w:t xml:space="preserve">Mg II 2803 Å </w:t>
        </w:r>
      </w:ins>
    </w:p>
    <w:p w14:paraId="055F1557" w14:textId="77777777" w:rsidR="005E0A58" w:rsidRPr="000B5B5C" w:rsidRDefault="005E0A58" w:rsidP="005E0A58">
      <w:pPr>
        <w:rPr>
          <w:ins w:id="309" w:author="Helen  Meskhidze" w:date="2016-02-12T21:36:00Z"/>
          <w:rFonts w:cs="Times New Roman"/>
        </w:rPr>
      </w:pPr>
      <w:ins w:id="310" w:author="Helen  Meskhidze" w:date="2016-02-12T21:36:00Z">
        <w:r w:rsidRPr="000B5B5C">
          <w:rPr>
            <w:rFonts w:cs="Times New Roman"/>
          </w:rPr>
          <w:t xml:space="preserve">[Ne III] 3343 Å </w:t>
        </w:r>
      </w:ins>
    </w:p>
    <w:p w14:paraId="2BC24D99" w14:textId="77777777" w:rsidR="005E0A58" w:rsidRPr="000B5B5C" w:rsidRDefault="005E0A58" w:rsidP="005E0A58">
      <w:pPr>
        <w:rPr>
          <w:ins w:id="311" w:author="Helen  Meskhidze" w:date="2016-02-12T21:36:00Z"/>
          <w:rFonts w:cs="Times New Roman"/>
        </w:rPr>
      </w:pPr>
      <w:ins w:id="312" w:author="Helen  Meskhidze" w:date="2016-02-12T21:36:00Z">
        <w:r w:rsidRPr="000B5B5C">
          <w:rPr>
            <w:rFonts w:cs="Times New Roman"/>
          </w:rPr>
          <w:t xml:space="preserve">[Ne V] 3426 Å </w:t>
        </w:r>
      </w:ins>
    </w:p>
    <w:p w14:paraId="5827B9C0" w14:textId="77777777" w:rsidR="005E0A58" w:rsidRPr="000B5B5C" w:rsidRDefault="005E0A58" w:rsidP="005E0A58">
      <w:pPr>
        <w:rPr>
          <w:ins w:id="313" w:author="Helen  Meskhidze" w:date="2016-02-12T21:36:00Z"/>
          <w:rFonts w:cs="Times New Roman"/>
        </w:rPr>
      </w:pPr>
      <w:ins w:id="314" w:author="Helen  Meskhidze" w:date="2016-02-12T21:36:00Z">
        <w:r w:rsidRPr="000B5B5C">
          <w:rPr>
            <w:rFonts w:cs="Times New Roman"/>
          </w:rPr>
          <w:t>Balmer Cont. (</w:t>
        </w:r>
        <w:r>
          <w:rPr>
            <w:rFonts w:cs="Times New Roman"/>
          </w:rPr>
          <w:t>Ba</w:t>
        </w:r>
        <w:r w:rsidRPr="000B5B5C">
          <w:rPr>
            <w:rFonts w:cs="Times New Roman"/>
          </w:rPr>
          <w:t xml:space="preserve"> C 0)</w:t>
        </w:r>
      </w:ins>
    </w:p>
    <w:p w14:paraId="070DEC6C" w14:textId="77777777" w:rsidR="005E0A58" w:rsidRPr="000B5B5C" w:rsidRDefault="005E0A58" w:rsidP="005E0A58">
      <w:pPr>
        <w:rPr>
          <w:ins w:id="315" w:author="Helen  Meskhidze" w:date="2016-02-12T21:36:00Z"/>
          <w:rFonts w:eastAsia="Times New Roman" w:cs="Times New Roman"/>
          <w:lang w:val="en-CA"/>
        </w:rPr>
      </w:pPr>
      <w:ins w:id="316" w:author="Helen  Meskhidze" w:date="2016-02-12T21:36:00Z">
        <w:r w:rsidRPr="000B5B5C">
          <w:rPr>
            <w:rFonts w:cs="Times New Roman"/>
          </w:rPr>
          <w:t>Balmer Jump 3646 Å (</w:t>
        </w:r>
        <w:r>
          <w:rPr>
            <w:rFonts w:eastAsia="Times New Roman" w:cs="Times New Roman"/>
            <w:color w:val="000000"/>
            <w:shd w:val="clear" w:color="auto" w:fill="FFFFFF"/>
            <w:lang w:val="en-CA"/>
          </w:rPr>
          <w:t xml:space="preserve">Ba C </w:t>
        </w:r>
        <w:r w:rsidRPr="000B5B5C">
          <w:rPr>
            <w:rFonts w:cs="Times New Roman"/>
          </w:rPr>
          <w:t>3646 Å</w:t>
        </w:r>
        <w:r>
          <w:rPr>
            <w:rFonts w:eastAsia="Times New Roman" w:cs="Times New Roman"/>
            <w:color w:val="000000"/>
            <w:shd w:val="clear" w:color="auto" w:fill="FFFFFF"/>
            <w:lang w:val="en-CA"/>
          </w:rPr>
          <w:t>)</w:t>
        </w:r>
      </w:ins>
    </w:p>
    <w:p w14:paraId="3C338D67" w14:textId="77777777" w:rsidR="005E0A58" w:rsidRPr="000B5B5C" w:rsidRDefault="005E0A58" w:rsidP="005E0A58">
      <w:pPr>
        <w:rPr>
          <w:ins w:id="317" w:author="Helen  Meskhidze" w:date="2016-02-12T21:36:00Z"/>
          <w:rFonts w:cs="Times New Roman"/>
        </w:rPr>
      </w:pPr>
      <w:ins w:id="318" w:author="Helen  Meskhidze" w:date="2016-02-12T21:36:00Z">
        <w:r w:rsidRPr="000B5B5C">
          <w:rPr>
            <w:rFonts w:cs="Times New Roman"/>
          </w:rPr>
          <w:t xml:space="preserve">[O II] 3726 Å </w:t>
        </w:r>
      </w:ins>
    </w:p>
    <w:p w14:paraId="20C47BAA" w14:textId="77777777" w:rsidR="005E0A58" w:rsidRPr="000B5B5C" w:rsidRDefault="005E0A58" w:rsidP="005E0A58">
      <w:pPr>
        <w:rPr>
          <w:ins w:id="319" w:author="Helen  Meskhidze" w:date="2016-02-12T21:36:00Z"/>
          <w:rFonts w:cs="Times New Roman"/>
        </w:rPr>
      </w:pPr>
      <w:ins w:id="320" w:author="Helen  Meskhidze" w:date="2016-02-12T21:36:00Z">
        <w:r w:rsidRPr="000B5B5C">
          <w:rPr>
            <w:rFonts w:cs="Times New Roman"/>
          </w:rPr>
          <w:t xml:space="preserve">[O II] 3727 Å </w:t>
        </w:r>
      </w:ins>
    </w:p>
    <w:p w14:paraId="2CC8FB08" w14:textId="77777777" w:rsidR="005E0A58" w:rsidRPr="000B5B5C" w:rsidRDefault="005E0A58" w:rsidP="005E0A58">
      <w:pPr>
        <w:rPr>
          <w:ins w:id="321" w:author="Helen  Meskhidze" w:date="2016-02-12T21:36:00Z"/>
          <w:rFonts w:cs="Times New Roman"/>
        </w:rPr>
      </w:pPr>
      <w:ins w:id="322" w:author="Helen  Meskhidze" w:date="2016-02-12T21:36:00Z">
        <w:r w:rsidRPr="000B5B5C">
          <w:rPr>
            <w:rFonts w:cs="Times New Roman"/>
          </w:rPr>
          <w:t xml:space="preserve">[O II] 3729 Å </w:t>
        </w:r>
      </w:ins>
    </w:p>
    <w:p w14:paraId="35532651" w14:textId="77777777" w:rsidR="005E0A58" w:rsidRPr="000B5B5C" w:rsidRDefault="005E0A58" w:rsidP="005E0A58">
      <w:pPr>
        <w:rPr>
          <w:ins w:id="323" w:author="Helen  Meskhidze" w:date="2016-02-12T21:36:00Z"/>
          <w:rFonts w:cs="Times New Roman"/>
        </w:rPr>
      </w:pPr>
      <w:ins w:id="324" w:author="Helen  Meskhidze" w:date="2016-02-12T21:36:00Z">
        <w:r w:rsidRPr="000B5B5C">
          <w:rPr>
            <w:rFonts w:cs="Times New Roman"/>
          </w:rPr>
          <w:t xml:space="preserve">[Ne III] 3869 Å </w:t>
        </w:r>
      </w:ins>
    </w:p>
    <w:p w14:paraId="51F1C50C" w14:textId="77777777" w:rsidR="005E0A58" w:rsidRPr="000B5B5C" w:rsidRDefault="005E0A58" w:rsidP="005E0A58">
      <w:pPr>
        <w:rPr>
          <w:ins w:id="325" w:author="Helen  Meskhidze" w:date="2016-02-12T21:36:00Z"/>
          <w:rFonts w:cs="Times New Roman"/>
        </w:rPr>
      </w:pPr>
      <w:ins w:id="326" w:author="Helen  Meskhidze" w:date="2016-02-12T21:36:00Z">
        <w:r w:rsidRPr="000B5B5C">
          <w:rPr>
            <w:rFonts w:cs="Times New Roman"/>
          </w:rPr>
          <w:t xml:space="preserve">H I 3889 Å </w:t>
        </w:r>
      </w:ins>
    </w:p>
    <w:p w14:paraId="43212C1C" w14:textId="77777777" w:rsidR="005E0A58" w:rsidRPr="000B5B5C" w:rsidRDefault="005E0A58" w:rsidP="005E0A58">
      <w:pPr>
        <w:rPr>
          <w:ins w:id="327" w:author="Helen  Meskhidze" w:date="2016-02-12T21:36:00Z"/>
          <w:rFonts w:cs="Times New Roman"/>
        </w:rPr>
      </w:pPr>
      <w:ins w:id="328" w:author="Helen  Meskhidze" w:date="2016-02-12T21:36:00Z">
        <w:r w:rsidRPr="000B5B5C">
          <w:rPr>
            <w:rFonts w:cs="Times New Roman"/>
          </w:rPr>
          <w:t xml:space="preserve">Ca II 3933 Å </w:t>
        </w:r>
      </w:ins>
    </w:p>
    <w:p w14:paraId="6AA60456" w14:textId="77777777" w:rsidR="005E0A58" w:rsidRPr="000B5B5C" w:rsidRDefault="005E0A58" w:rsidP="005E0A58">
      <w:pPr>
        <w:rPr>
          <w:ins w:id="329" w:author="Helen  Meskhidze" w:date="2016-02-12T21:36:00Z"/>
          <w:rFonts w:cs="Times New Roman"/>
        </w:rPr>
      </w:pPr>
      <w:ins w:id="330" w:author="Helen  Meskhidze" w:date="2016-02-12T21:36:00Z">
        <w:r w:rsidRPr="000B5B5C">
          <w:rPr>
            <w:rFonts w:cs="Times New Roman"/>
          </w:rPr>
          <w:t xml:space="preserve">He I 4026 Å </w:t>
        </w:r>
      </w:ins>
    </w:p>
    <w:p w14:paraId="7E015318" w14:textId="77777777" w:rsidR="005E0A58" w:rsidRPr="000B5B5C" w:rsidRDefault="005E0A58" w:rsidP="005E0A58">
      <w:pPr>
        <w:rPr>
          <w:ins w:id="331" w:author="Helen  Meskhidze" w:date="2016-02-12T21:36:00Z"/>
          <w:rFonts w:cs="Times New Roman"/>
        </w:rPr>
      </w:pPr>
      <w:ins w:id="332" w:author="Helen  Meskhidze" w:date="2016-02-12T21:36:00Z">
        <w:r w:rsidRPr="000B5B5C">
          <w:rPr>
            <w:rFonts w:cs="Times New Roman"/>
          </w:rPr>
          <w:t xml:space="preserve">[S II] 4070 Å </w:t>
        </w:r>
      </w:ins>
    </w:p>
    <w:p w14:paraId="13DDC997" w14:textId="77777777" w:rsidR="005E0A58" w:rsidRPr="000B5B5C" w:rsidRDefault="005E0A58" w:rsidP="005E0A58">
      <w:pPr>
        <w:rPr>
          <w:ins w:id="333" w:author="Helen  Meskhidze" w:date="2016-02-12T21:36:00Z"/>
          <w:rFonts w:cs="Times New Roman"/>
        </w:rPr>
      </w:pPr>
      <w:ins w:id="334" w:author="Helen  Meskhidze" w:date="2016-02-12T21:36:00Z">
        <w:r w:rsidRPr="000B5B5C">
          <w:rPr>
            <w:rFonts w:cs="Times New Roman"/>
          </w:rPr>
          <w:t xml:space="preserve">[S II] 4074 Å </w:t>
        </w:r>
      </w:ins>
    </w:p>
    <w:p w14:paraId="3E8B61B9" w14:textId="77777777" w:rsidR="005E0A58" w:rsidRPr="000B5B5C" w:rsidRDefault="005E0A58" w:rsidP="005E0A58">
      <w:pPr>
        <w:rPr>
          <w:ins w:id="335" w:author="Helen  Meskhidze" w:date="2016-02-12T21:36:00Z"/>
          <w:rFonts w:cs="Times New Roman"/>
        </w:rPr>
      </w:pPr>
      <w:ins w:id="336" w:author="Helen  Meskhidze" w:date="2016-02-12T21:36:00Z">
        <w:r w:rsidRPr="000B5B5C">
          <w:rPr>
            <w:rFonts w:cs="Times New Roman"/>
          </w:rPr>
          <w:t xml:space="preserve">[S II] 4078 Å </w:t>
        </w:r>
      </w:ins>
    </w:p>
    <w:p w14:paraId="0430D512" w14:textId="77777777" w:rsidR="005E0A58" w:rsidRPr="000B5B5C" w:rsidRDefault="005E0A58" w:rsidP="005E0A58">
      <w:pPr>
        <w:rPr>
          <w:ins w:id="337" w:author="Helen  Meskhidze" w:date="2016-02-12T21:36:00Z"/>
          <w:rFonts w:cs="Times New Roman"/>
        </w:rPr>
      </w:pPr>
      <w:ins w:id="338" w:author="Helen  Meskhidze" w:date="2016-02-12T21:36:00Z">
        <w:r w:rsidRPr="000B5B5C">
          <w:rPr>
            <w:rFonts w:cs="Times New Roman"/>
          </w:rPr>
          <w:t xml:space="preserve">H I 4102 Å </w:t>
        </w:r>
      </w:ins>
    </w:p>
    <w:p w14:paraId="606AC55D" w14:textId="77777777" w:rsidR="005E0A58" w:rsidRPr="000B5B5C" w:rsidRDefault="005E0A58" w:rsidP="005E0A58">
      <w:pPr>
        <w:rPr>
          <w:ins w:id="339" w:author="Helen  Meskhidze" w:date="2016-02-12T21:36:00Z"/>
          <w:rFonts w:cs="Times New Roman"/>
        </w:rPr>
      </w:pPr>
      <w:ins w:id="340" w:author="Helen  Meskhidze" w:date="2016-02-12T21:36:00Z">
        <w:r w:rsidRPr="000B5B5C">
          <w:rPr>
            <w:rFonts w:cs="Times New Roman"/>
          </w:rPr>
          <w:t xml:space="preserve">Ni 12 4231 Å </w:t>
        </w:r>
      </w:ins>
    </w:p>
    <w:p w14:paraId="7B2278F8" w14:textId="77777777" w:rsidR="005E0A58" w:rsidRPr="000B5B5C" w:rsidRDefault="005E0A58" w:rsidP="005E0A58">
      <w:pPr>
        <w:rPr>
          <w:ins w:id="341" w:author="Helen  Meskhidze" w:date="2016-02-12T21:36:00Z"/>
          <w:rFonts w:cs="Times New Roman"/>
        </w:rPr>
      </w:pPr>
      <w:ins w:id="342" w:author="Helen  Meskhidze" w:date="2016-02-12T21:36:00Z">
        <w:r w:rsidRPr="000B5B5C">
          <w:rPr>
            <w:rFonts w:cs="Times New Roman"/>
          </w:rPr>
          <w:t xml:space="preserve">H I 4340 Å </w:t>
        </w:r>
      </w:ins>
    </w:p>
    <w:p w14:paraId="7487A96B" w14:textId="77777777" w:rsidR="005E0A58" w:rsidRPr="000B5B5C" w:rsidRDefault="005E0A58" w:rsidP="005E0A58">
      <w:pPr>
        <w:rPr>
          <w:ins w:id="343" w:author="Helen  Meskhidze" w:date="2016-02-12T21:36:00Z"/>
          <w:rFonts w:cs="Times New Roman"/>
        </w:rPr>
      </w:pPr>
      <w:ins w:id="344" w:author="Helen  Meskhidze" w:date="2016-02-12T21:36:00Z">
        <w:r w:rsidRPr="000B5B5C">
          <w:rPr>
            <w:rFonts w:cs="Times New Roman"/>
          </w:rPr>
          <w:t xml:space="preserve">[O III] 4363 Å </w:t>
        </w:r>
      </w:ins>
    </w:p>
    <w:p w14:paraId="137B5A4C" w14:textId="77777777" w:rsidR="005E0A58" w:rsidRPr="000B5B5C" w:rsidRDefault="005E0A58" w:rsidP="005E0A58">
      <w:pPr>
        <w:rPr>
          <w:ins w:id="345" w:author="Helen  Meskhidze" w:date="2016-02-12T21:36:00Z"/>
          <w:rFonts w:cs="Times New Roman"/>
        </w:rPr>
      </w:pPr>
      <w:ins w:id="346" w:author="Helen  Meskhidze" w:date="2016-02-12T21:36:00Z">
        <w:r w:rsidRPr="000B5B5C">
          <w:rPr>
            <w:rFonts w:cs="Times New Roman"/>
          </w:rPr>
          <w:t xml:space="preserve">He II 4686 Å </w:t>
        </w:r>
      </w:ins>
    </w:p>
    <w:p w14:paraId="7E43C2CA" w14:textId="77777777" w:rsidR="005E0A58" w:rsidRPr="000B5B5C" w:rsidRDefault="005E0A58" w:rsidP="005E0A58">
      <w:pPr>
        <w:rPr>
          <w:ins w:id="347" w:author="Helen  Meskhidze" w:date="2016-02-12T21:36:00Z"/>
          <w:rFonts w:cs="Times New Roman"/>
        </w:rPr>
      </w:pPr>
      <w:ins w:id="348" w:author="Helen  Meskhidze" w:date="2016-02-12T21:36:00Z">
        <w:r>
          <w:rPr>
            <w:rFonts w:cs="Times New Roman"/>
          </w:rPr>
          <w:t xml:space="preserve">Ca B 4686 </w:t>
        </w:r>
        <w:r w:rsidRPr="000B5B5C">
          <w:rPr>
            <w:rFonts w:cs="Times New Roman"/>
          </w:rPr>
          <w:t xml:space="preserve">Å </w:t>
        </w:r>
        <w:r>
          <w:rPr>
            <w:rFonts w:cs="Times New Roman"/>
          </w:rPr>
          <w:t>(Case B approximation of He II)</w:t>
        </w:r>
      </w:ins>
    </w:p>
    <w:p w14:paraId="0894AD88" w14:textId="77777777" w:rsidR="005E0A58" w:rsidRPr="000B5B5C" w:rsidRDefault="005E0A58" w:rsidP="005E0A58">
      <w:pPr>
        <w:rPr>
          <w:ins w:id="349" w:author="Helen  Meskhidze" w:date="2016-02-12T21:36:00Z"/>
          <w:rFonts w:cs="Times New Roman"/>
        </w:rPr>
      </w:pPr>
      <w:ins w:id="350" w:author="Helen  Meskhidze" w:date="2016-02-12T21:36:00Z">
        <w:r w:rsidRPr="000B5B5C">
          <w:rPr>
            <w:rFonts w:cs="Times New Roman"/>
          </w:rPr>
          <w:t xml:space="preserve">[Ar IV] 4711 Å </w:t>
        </w:r>
      </w:ins>
    </w:p>
    <w:p w14:paraId="4AD1EE7B" w14:textId="77777777" w:rsidR="005E0A58" w:rsidRPr="000B5B5C" w:rsidRDefault="005E0A58" w:rsidP="005E0A58">
      <w:pPr>
        <w:rPr>
          <w:ins w:id="351" w:author="Helen  Meskhidze" w:date="2016-02-12T21:36:00Z"/>
          <w:rFonts w:cs="Times New Roman"/>
        </w:rPr>
      </w:pPr>
      <w:ins w:id="352" w:author="Helen  Meskhidze" w:date="2016-02-12T21:36:00Z">
        <w:r w:rsidRPr="000B5B5C">
          <w:rPr>
            <w:rFonts w:cs="Times New Roman"/>
          </w:rPr>
          <w:t xml:space="preserve">[Ne IV] 4720 Å </w:t>
        </w:r>
      </w:ins>
    </w:p>
    <w:p w14:paraId="72B6C7BC" w14:textId="77777777" w:rsidR="005E0A58" w:rsidRPr="000B5B5C" w:rsidRDefault="005E0A58" w:rsidP="005E0A58">
      <w:pPr>
        <w:rPr>
          <w:ins w:id="353" w:author="Helen  Meskhidze" w:date="2016-02-12T21:36:00Z"/>
          <w:rFonts w:cs="Times New Roman"/>
        </w:rPr>
      </w:pPr>
      <w:ins w:id="354" w:author="Helen  Meskhidze" w:date="2016-02-12T21:36:00Z">
        <w:r w:rsidRPr="000B5B5C">
          <w:rPr>
            <w:rFonts w:cs="Times New Roman"/>
          </w:rPr>
          <w:t xml:space="preserve">[Ar IV] 4740 Å </w:t>
        </w:r>
      </w:ins>
    </w:p>
    <w:p w14:paraId="69197C71" w14:textId="77777777" w:rsidR="005E0A58" w:rsidRPr="000B5B5C" w:rsidRDefault="005E0A58" w:rsidP="005E0A58">
      <w:pPr>
        <w:rPr>
          <w:ins w:id="355" w:author="Helen  Meskhidze" w:date="2016-02-12T21:36:00Z"/>
          <w:rFonts w:cs="Times New Roman"/>
        </w:rPr>
      </w:pPr>
      <w:ins w:id="356" w:author="Helen  Meskhidze" w:date="2016-02-12T21:36:00Z">
        <w:r w:rsidRPr="000B5B5C">
          <w:rPr>
            <w:rFonts w:cs="Times New Roman"/>
          </w:rPr>
          <w:t xml:space="preserve">Incident 4860 Å </w:t>
        </w:r>
      </w:ins>
    </w:p>
    <w:p w14:paraId="11C7F2B7" w14:textId="77777777" w:rsidR="005E0A58" w:rsidRPr="000B5B5C" w:rsidRDefault="005E0A58" w:rsidP="005E0A58">
      <w:pPr>
        <w:rPr>
          <w:ins w:id="357" w:author="Helen  Meskhidze" w:date="2016-02-12T21:36:00Z"/>
          <w:rFonts w:cs="Times New Roman"/>
        </w:rPr>
      </w:pPr>
      <w:ins w:id="358" w:author="Helen  Meskhidze" w:date="2016-02-12T21:36:00Z">
        <w:r w:rsidRPr="000B5B5C">
          <w:rPr>
            <w:rFonts w:cs="Times New Roman"/>
          </w:rPr>
          <w:t xml:space="preserve">Hβ 4861 Å </w:t>
        </w:r>
      </w:ins>
    </w:p>
    <w:p w14:paraId="3EB70D07" w14:textId="77777777" w:rsidR="005E0A58" w:rsidRPr="000B5B5C" w:rsidRDefault="005E0A58" w:rsidP="005E0A58">
      <w:pPr>
        <w:rPr>
          <w:ins w:id="359" w:author="Helen  Meskhidze" w:date="2016-02-12T21:36:00Z"/>
          <w:rFonts w:cs="Times New Roman"/>
        </w:rPr>
      </w:pPr>
      <w:ins w:id="360" w:author="Helen  Meskhidze" w:date="2016-02-12T21:36:00Z">
        <w:r w:rsidRPr="000B5B5C">
          <w:rPr>
            <w:rFonts w:cs="Times New Roman"/>
          </w:rPr>
          <w:t xml:space="preserve">[O III] 4959 Å </w:t>
        </w:r>
      </w:ins>
    </w:p>
    <w:p w14:paraId="0F7BA860" w14:textId="77777777" w:rsidR="005E0A58" w:rsidRPr="000B5B5C" w:rsidRDefault="005E0A58" w:rsidP="005E0A58">
      <w:pPr>
        <w:rPr>
          <w:ins w:id="361" w:author="Helen  Meskhidze" w:date="2016-02-12T21:36:00Z"/>
          <w:rFonts w:cs="Times New Roman"/>
        </w:rPr>
      </w:pPr>
      <w:ins w:id="362" w:author="Helen  Meskhidze" w:date="2016-02-12T21:36:00Z">
        <w:r w:rsidRPr="000B5B5C">
          <w:rPr>
            <w:rFonts w:cs="Times New Roman"/>
          </w:rPr>
          <w:t xml:space="preserve">[O III] 5007 Å </w:t>
        </w:r>
      </w:ins>
    </w:p>
    <w:p w14:paraId="15F734C2" w14:textId="77777777" w:rsidR="005E0A58" w:rsidRPr="000B5B5C" w:rsidRDefault="005E0A58" w:rsidP="005E0A58">
      <w:pPr>
        <w:rPr>
          <w:ins w:id="363" w:author="Helen  Meskhidze" w:date="2016-02-12T21:36:00Z"/>
          <w:rFonts w:cs="Times New Roman"/>
        </w:rPr>
      </w:pPr>
      <w:ins w:id="364" w:author="Helen  Meskhidze" w:date="2016-02-12T21:36:00Z">
        <w:r w:rsidRPr="000B5B5C">
          <w:rPr>
            <w:rFonts w:cs="Times New Roman"/>
          </w:rPr>
          <w:t xml:space="preserve">Co 11 5168 Å </w:t>
        </w:r>
      </w:ins>
    </w:p>
    <w:p w14:paraId="47AFADB3" w14:textId="77777777" w:rsidR="005E0A58" w:rsidRPr="000B5B5C" w:rsidRDefault="005E0A58" w:rsidP="005E0A58">
      <w:pPr>
        <w:rPr>
          <w:ins w:id="365" w:author="Helen  Meskhidze" w:date="2016-02-12T21:36:00Z"/>
          <w:rFonts w:cs="Times New Roman"/>
        </w:rPr>
      </w:pPr>
      <w:ins w:id="366" w:author="Helen  Meskhidze" w:date="2016-02-12T21:36:00Z">
        <w:r w:rsidRPr="000B5B5C">
          <w:rPr>
            <w:rFonts w:cs="Times New Roman"/>
          </w:rPr>
          <w:t xml:space="preserve">[N I] 5200 Å </w:t>
        </w:r>
      </w:ins>
    </w:p>
    <w:p w14:paraId="39A780D9" w14:textId="77777777" w:rsidR="005E0A58" w:rsidRDefault="005E0A58" w:rsidP="005E0A58">
      <w:pPr>
        <w:rPr>
          <w:rFonts w:cs="Times New Roman"/>
        </w:rPr>
      </w:pPr>
      <w:ins w:id="367" w:author="Helen  Meskhidze" w:date="2016-02-12T21:36:00Z">
        <w:r w:rsidRPr="000B5B5C">
          <w:rPr>
            <w:rFonts w:cs="Times New Roman"/>
          </w:rPr>
          <w:t xml:space="preserve">Fe 14 5303Å </w:t>
        </w:r>
      </w:ins>
    </w:p>
    <w:p w14:paraId="5318D12B" w14:textId="4EA431AF" w:rsidR="005138EB" w:rsidRPr="000B5B5C" w:rsidRDefault="005138EB" w:rsidP="005E0A58">
      <w:pPr>
        <w:rPr>
          <w:ins w:id="368" w:author="Helen  Meskhidze" w:date="2016-02-12T21:36:00Z"/>
          <w:rFonts w:cs="Times New Roman"/>
        </w:rPr>
      </w:pPr>
      <w:ins w:id="369" w:author="Helen  Meskhidze" w:date="2016-02-12T21:36:00Z">
        <w:r w:rsidRPr="000B5B5C">
          <w:rPr>
            <w:rFonts w:cs="Times New Roman"/>
          </w:rPr>
          <w:t xml:space="preserve">Ar 10 5534 Å </w:t>
        </w:r>
      </w:ins>
    </w:p>
    <w:p w14:paraId="6A06CFFC" w14:textId="77777777" w:rsidR="005E0A58" w:rsidRPr="000B5B5C" w:rsidRDefault="005E0A58" w:rsidP="005E0A58">
      <w:pPr>
        <w:rPr>
          <w:ins w:id="370" w:author="Helen  Meskhidze" w:date="2016-02-12T21:36:00Z"/>
          <w:rFonts w:cs="Times New Roman"/>
        </w:rPr>
      </w:pPr>
      <w:ins w:id="371" w:author="Helen  Meskhidze" w:date="2016-02-12T21:36:00Z">
        <w:r w:rsidRPr="000B5B5C">
          <w:rPr>
            <w:rFonts w:cs="Times New Roman"/>
          </w:rPr>
          <w:t xml:space="preserve">[O I] 5577 Å </w:t>
        </w:r>
      </w:ins>
    </w:p>
    <w:p w14:paraId="2265D782" w14:textId="77777777" w:rsidR="005E0A58" w:rsidRPr="000B5B5C" w:rsidRDefault="005E0A58" w:rsidP="005E0A58">
      <w:pPr>
        <w:rPr>
          <w:ins w:id="372" w:author="Helen  Meskhidze" w:date="2016-02-12T21:36:00Z"/>
          <w:rFonts w:cs="Times New Roman"/>
        </w:rPr>
      </w:pPr>
      <w:ins w:id="373" w:author="Helen  Meskhidze" w:date="2016-02-12T21:36:00Z">
        <w:r w:rsidRPr="000B5B5C">
          <w:rPr>
            <w:rFonts w:cs="Times New Roman"/>
          </w:rPr>
          <w:t xml:space="preserve">[N II] 5755 Å </w:t>
        </w:r>
      </w:ins>
    </w:p>
    <w:p w14:paraId="38094B5A" w14:textId="77777777" w:rsidR="005E0A58" w:rsidRPr="000B5B5C" w:rsidRDefault="005E0A58" w:rsidP="005E0A58">
      <w:pPr>
        <w:rPr>
          <w:ins w:id="374" w:author="Helen  Meskhidze" w:date="2016-02-12T21:36:00Z"/>
          <w:rFonts w:cs="Times New Roman"/>
        </w:rPr>
      </w:pPr>
      <w:ins w:id="375" w:author="Helen  Meskhidze" w:date="2016-02-12T21:36:00Z">
        <w:r w:rsidRPr="000B5B5C">
          <w:rPr>
            <w:rFonts w:cs="Times New Roman"/>
          </w:rPr>
          <w:t xml:space="preserve">He I 5876 Å </w:t>
        </w:r>
      </w:ins>
    </w:p>
    <w:p w14:paraId="579C8D37" w14:textId="77777777" w:rsidR="005E0A58" w:rsidRPr="000B5B5C" w:rsidRDefault="005E0A58" w:rsidP="005E0A58">
      <w:pPr>
        <w:rPr>
          <w:ins w:id="376" w:author="Helen  Meskhidze" w:date="2016-02-12T21:36:00Z"/>
          <w:rFonts w:cs="Times New Roman"/>
        </w:rPr>
      </w:pPr>
      <w:ins w:id="377" w:author="Helen  Meskhidze" w:date="2016-02-12T21:36:00Z">
        <w:r w:rsidRPr="000B5B5C">
          <w:rPr>
            <w:rFonts w:cs="Times New Roman"/>
          </w:rPr>
          <w:t xml:space="preserve">[O I] 6300 Å </w:t>
        </w:r>
      </w:ins>
    </w:p>
    <w:p w14:paraId="2BE268CC" w14:textId="77777777" w:rsidR="005E0A58" w:rsidRPr="000B5B5C" w:rsidRDefault="005E0A58" w:rsidP="005E0A58">
      <w:pPr>
        <w:rPr>
          <w:ins w:id="378" w:author="Helen  Meskhidze" w:date="2016-02-12T21:36:00Z"/>
          <w:rFonts w:cs="Times New Roman"/>
        </w:rPr>
      </w:pPr>
      <w:ins w:id="379" w:author="Helen  Meskhidze" w:date="2016-02-12T21:36:00Z">
        <w:r w:rsidRPr="000B5B5C">
          <w:rPr>
            <w:rFonts w:cs="Times New Roman"/>
          </w:rPr>
          <w:t xml:space="preserve">[S III] 6312 Å </w:t>
        </w:r>
      </w:ins>
    </w:p>
    <w:p w14:paraId="27DB3094" w14:textId="77777777" w:rsidR="005E0A58" w:rsidRPr="000B5B5C" w:rsidRDefault="005E0A58" w:rsidP="005E0A58">
      <w:pPr>
        <w:rPr>
          <w:ins w:id="380" w:author="Helen  Meskhidze" w:date="2016-02-12T21:36:00Z"/>
          <w:rFonts w:cs="Times New Roman"/>
        </w:rPr>
      </w:pPr>
      <w:ins w:id="381" w:author="Helen  Meskhidze" w:date="2016-02-12T21:36:00Z">
        <w:r w:rsidRPr="000B5B5C">
          <w:rPr>
            <w:rFonts w:cs="Times New Roman"/>
          </w:rPr>
          <w:t xml:space="preserve">[O I] 6363 Å </w:t>
        </w:r>
      </w:ins>
    </w:p>
    <w:p w14:paraId="1EE368C5" w14:textId="77777777" w:rsidR="005E0A58" w:rsidRPr="000B5B5C" w:rsidRDefault="005E0A58" w:rsidP="005E0A58">
      <w:pPr>
        <w:rPr>
          <w:ins w:id="382" w:author="Helen  Meskhidze" w:date="2016-02-12T21:36:00Z"/>
          <w:rFonts w:cs="Times New Roman"/>
        </w:rPr>
      </w:pPr>
      <w:ins w:id="383" w:author="Helen  Meskhidze" w:date="2016-02-12T21:36:00Z">
        <w:r w:rsidRPr="000B5B5C">
          <w:rPr>
            <w:rFonts w:cs="Times New Roman"/>
          </w:rPr>
          <w:t xml:space="preserve">Hα 6563 Å </w:t>
        </w:r>
      </w:ins>
    </w:p>
    <w:p w14:paraId="15372097" w14:textId="77777777" w:rsidR="005E0A58" w:rsidRPr="000B5B5C" w:rsidRDefault="005E0A58" w:rsidP="005E0A58">
      <w:pPr>
        <w:rPr>
          <w:ins w:id="384" w:author="Helen  Meskhidze" w:date="2016-02-12T21:36:00Z"/>
          <w:rFonts w:cs="Times New Roman"/>
        </w:rPr>
      </w:pPr>
      <w:ins w:id="385" w:author="Helen  Meskhidze" w:date="2016-02-12T21:36:00Z">
        <w:r w:rsidRPr="000B5B5C">
          <w:rPr>
            <w:rFonts w:cs="Times New Roman"/>
          </w:rPr>
          <w:t xml:space="preserve">[N II] 6584 Å </w:t>
        </w:r>
      </w:ins>
    </w:p>
    <w:p w14:paraId="7EE9FE38" w14:textId="77777777" w:rsidR="005E0A58" w:rsidRPr="000B5B5C" w:rsidRDefault="005E0A58" w:rsidP="005E0A58">
      <w:pPr>
        <w:rPr>
          <w:ins w:id="386" w:author="Helen  Meskhidze" w:date="2016-02-12T21:36:00Z"/>
          <w:rFonts w:cs="Times New Roman"/>
        </w:rPr>
      </w:pPr>
      <w:ins w:id="387" w:author="Helen  Meskhidze" w:date="2016-02-12T21:36:00Z">
        <w:r w:rsidRPr="000B5B5C">
          <w:rPr>
            <w:rFonts w:cs="Times New Roman"/>
          </w:rPr>
          <w:t xml:space="preserve">[S II] 6716 Å </w:t>
        </w:r>
      </w:ins>
    </w:p>
    <w:p w14:paraId="71CAA17A" w14:textId="77777777" w:rsidR="005E0A58" w:rsidRPr="000B5B5C" w:rsidRDefault="005E0A58" w:rsidP="005E0A58">
      <w:pPr>
        <w:rPr>
          <w:ins w:id="388" w:author="Helen  Meskhidze" w:date="2016-02-12T21:36:00Z"/>
          <w:rFonts w:cs="Times New Roman"/>
        </w:rPr>
      </w:pPr>
      <w:ins w:id="389" w:author="Helen  Meskhidze" w:date="2016-02-12T21:36:00Z">
        <w:r w:rsidRPr="000B5B5C">
          <w:rPr>
            <w:rFonts w:cs="Times New Roman"/>
          </w:rPr>
          <w:t xml:space="preserve">[S II] 6720 Å </w:t>
        </w:r>
      </w:ins>
    </w:p>
    <w:p w14:paraId="05A1BE55" w14:textId="77777777" w:rsidR="005E0A58" w:rsidRPr="000B5B5C" w:rsidRDefault="005E0A58" w:rsidP="005E0A58">
      <w:pPr>
        <w:rPr>
          <w:ins w:id="390" w:author="Helen  Meskhidze" w:date="2016-02-12T21:36:00Z"/>
          <w:rFonts w:cs="Times New Roman"/>
        </w:rPr>
      </w:pPr>
      <w:ins w:id="391" w:author="Helen  Meskhidze" w:date="2016-02-12T21:36:00Z">
        <w:r w:rsidRPr="000B5B5C">
          <w:rPr>
            <w:rFonts w:cs="Times New Roman"/>
          </w:rPr>
          <w:t xml:space="preserve">[S II] 6731 Å </w:t>
        </w:r>
      </w:ins>
    </w:p>
    <w:p w14:paraId="290F83D8" w14:textId="77777777" w:rsidR="005E0A58" w:rsidRPr="000B5B5C" w:rsidRDefault="005E0A58" w:rsidP="005E0A58">
      <w:pPr>
        <w:rPr>
          <w:ins w:id="392" w:author="Helen  Meskhidze" w:date="2016-02-12T21:36:00Z"/>
          <w:rFonts w:cs="Times New Roman"/>
        </w:rPr>
      </w:pPr>
      <w:ins w:id="393" w:author="Helen  Meskhidze" w:date="2016-02-12T21:36:00Z">
        <w:r>
          <w:rPr>
            <w:rFonts w:cs="Times New Roman"/>
          </w:rPr>
          <w:t>Ar V</w:t>
        </w:r>
        <w:r w:rsidRPr="000B5B5C">
          <w:rPr>
            <w:rFonts w:cs="Times New Roman"/>
          </w:rPr>
          <w:t xml:space="preserve"> 7005 Å </w:t>
        </w:r>
      </w:ins>
    </w:p>
    <w:p w14:paraId="5341BB73" w14:textId="77777777" w:rsidR="005E0A58" w:rsidRPr="000B5B5C" w:rsidRDefault="005E0A58" w:rsidP="005E0A58">
      <w:pPr>
        <w:rPr>
          <w:ins w:id="394" w:author="Helen  Meskhidze" w:date="2016-02-12T21:36:00Z"/>
          <w:rFonts w:cs="Times New Roman"/>
        </w:rPr>
      </w:pPr>
      <w:ins w:id="395" w:author="Helen  Meskhidze" w:date="2016-02-12T21:36:00Z">
        <w:r w:rsidRPr="000B5B5C">
          <w:rPr>
            <w:rFonts w:cs="Times New Roman"/>
          </w:rPr>
          <w:t xml:space="preserve">[Ar III] 7135 Å </w:t>
        </w:r>
      </w:ins>
    </w:p>
    <w:p w14:paraId="1BC11DA5" w14:textId="77777777" w:rsidR="005E0A58" w:rsidRPr="000B5B5C" w:rsidRDefault="005E0A58" w:rsidP="005E0A58">
      <w:pPr>
        <w:rPr>
          <w:ins w:id="396" w:author="Helen  Meskhidze" w:date="2016-02-12T21:36:00Z"/>
          <w:rFonts w:cs="Times New Roman"/>
        </w:rPr>
      </w:pPr>
      <w:ins w:id="397" w:author="Helen  Meskhidze" w:date="2016-02-12T21:36:00Z">
        <w:r w:rsidRPr="000B5B5C">
          <w:rPr>
            <w:rFonts w:cs="Times New Roman"/>
          </w:rPr>
          <w:t xml:space="preserve">[O II] 7325 Å </w:t>
        </w:r>
      </w:ins>
    </w:p>
    <w:p w14:paraId="5A9B07E0" w14:textId="77777777" w:rsidR="005E0A58" w:rsidRPr="000B5B5C" w:rsidRDefault="005E0A58" w:rsidP="005E0A58">
      <w:pPr>
        <w:rPr>
          <w:ins w:id="398" w:author="Helen  Meskhidze" w:date="2016-02-12T21:36:00Z"/>
          <w:rFonts w:cs="Times New Roman"/>
        </w:rPr>
      </w:pPr>
      <w:ins w:id="399" w:author="Helen  Meskhidze" w:date="2016-02-12T21:36:00Z">
        <w:r w:rsidRPr="000B5B5C">
          <w:rPr>
            <w:rFonts w:cs="Times New Roman"/>
          </w:rPr>
          <w:t xml:space="preserve">[Ar IV] 7331 Å </w:t>
        </w:r>
      </w:ins>
    </w:p>
    <w:p w14:paraId="0889FA6A" w14:textId="77777777" w:rsidR="005E0A58" w:rsidRPr="000B5B5C" w:rsidRDefault="005E0A58" w:rsidP="005E0A58">
      <w:pPr>
        <w:rPr>
          <w:ins w:id="400" w:author="Helen  Meskhidze" w:date="2016-02-12T21:36:00Z"/>
          <w:rFonts w:cs="Times New Roman"/>
        </w:rPr>
      </w:pPr>
      <w:ins w:id="401" w:author="Helen  Meskhidze" w:date="2016-02-12T21:36:00Z">
        <w:r w:rsidRPr="000B5B5C">
          <w:rPr>
            <w:rFonts w:cs="Times New Roman"/>
          </w:rPr>
          <w:t xml:space="preserve">[Ar III] 7751 Å </w:t>
        </w:r>
      </w:ins>
    </w:p>
    <w:p w14:paraId="30586669" w14:textId="77777777" w:rsidR="005E0A58" w:rsidRPr="000B5B5C" w:rsidRDefault="005E0A58" w:rsidP="005E0A58">
      <w:pPr>
        <w:rPr>
          <w:ins w:id="402" w:author="Helen  Meskhidze" w:date="2016-02-12T21:36:00Z"/>
          <w:rFonts w:cs="Times New Roman"/>
        </w:rPr>
      </w:pPr>
      <w:ins w:id="403" w:author="Helen  Meskhidze" w:date="2016-02-12T21:36:00Z">
        <w:r w:rsidRPr="000B5B5C">
          <w:rPr>
            <w:rFonts w:cs="Times New Roman"/>
          </w:rPr>
          <w:t xml:space="preserve">Mn 9 7968 Å </w:t>
        </w:r>
      </w:ins>
    </w:p>
    <w:p w14:paraId="4A5DA2EF" w14:textId="77777777" w:rsidR="005E0A58" w:rsidRPr="000B5B5C" w:rsidRDefault="005E0A58" w:rsidP="005E0A58">
      <w:pPr>
        <w:rPr>
          <w:ins w:id="404" w:author="Helen  Meskhidze" w:date="2016-02-12T21:36:00Z"/>
          <w:rFonts w:cs="Times New Roman"/>
        </w:rPr>
      </w:pPr>
      <w:ins w:id="405" w:author="Helen  Meskhidze" w:date="2016-02-12T21:36:00Z">
        <w:r w:rsidRPr="000B5B5C">
          <w:rPr>
            <w:rFonts w:cs="Times New Roman"/>
          </w:rPr>
          <w:t xml:space="preserve">O I 8446 Å </w:t>
        </w:r>
      </w:ins>
    </w:p>
    <w:p w14:paraId="05408E08" w14:textId="77777777" w:rsidR="005E0A58" w:rsidRPr="000B5B5C" w:rsidRDefault="005E0A58" w:rsidP="005E0A58">
      <w:pPr>
        <w:rPr>
          <w:ins w:id="406" w:author="Helen  Meskhidze" w:date="2016-02-12T21:36:00Z"/>
          <w:rFonts w:cs="Times New Roman"/>
        </w:rPr>
      </w:pPr>
      <w:ins w:id="407" w:author="Helen  Meskhidze" w:date="2016-02-12T21:36:00Z">
        <w:r w:rsidRPr="000B5B5C">
          <w:rPr>
            <w:rFonts w:cs="Times New Roman"/>
          </w:rPr>
          <w:t xml:space="preserve">Ca II 8498 Å </w:t>
        </w:r>
      </w:ins>
    </w:p>
    <w:p w14:paraId="18958F44" w14:textId="77777777" w:rsidR="005E0A58" w:rsidRPr="000B5B5C" w:rsidRDefault="005E0A58" w:rsidP="005E0A58">
      <w:pPr>
        <w:rPr>
          <w:ins w:id="408" w:author="Helen  Meskhidze" w:date="2016-02-12T21:36:00Z"/>
          <w:rFonts w:cs="Times New Roman"/>
        </w:rPr>
      </w:pPr>
      <w:ins w:id="409" w:author="Helen  Meskhidze" w:date="2016-02-12T21:36:00Z">
        <w:r w:rsidRPr="000B5B5C">
          <w:rPr>
            <w:rFonts w:cs="Times New Roman"/>
          </w:rPr>
          <w:t xml:space="preserve">Ca II 8542 Å </w:t>
        </w:r>
      </w:ins>
    </w:p>
    <w:p w14:paraId="3CA5ECAF" w14:textId="77777777" w:rsidR="005E0A58" w:rsidRPr="000B5B5C" w:rsidRDefault="005E0A58" w:rsidP="005E0A58">
      <w:pPr>
        <w:rPr>
          <w:ins w:id="410" w:author="Helen  Meskhidze" w:date="2016-02-12T21:36:00Z"/>
          <w:rFonts w:cs="Times New Roman"/>
        </w:rPr>
      </w:pPr>
      <w:ins w:id="411" w:author="Helen  Meskhidze" w:date="2016-02-12T21:36:00Z">
        <w:r w:rsidRPr="000B5B5C">
          <w:rPr>
            <w:rFonts w:cs="Times New Roman"/>
          </w:rPr>
          <w:t xml:space="preserve">Ca II 8662 Å </w:t>
        </w:r>
      </w:ins>
    </w:p>
    <w:p w14:paraId="4475CC44" w14:textId="77777777" w:rsidR="005E0A58" w:rsidRPr="000B5B5C" w:rsidRDefault="005E0A58" w:rsidP="005E0A58">
      <w:pPr>
        <w:rPr>
          <w:ins w:id="412" w:author="Helen  Meskhidze" w:date="2016-02-12T21:36:00Z"/>
          <w:rFonts w:cs="Times New Roman"/>
        </w:rPr>
      </w:pPr>
      <w:ins w:id="413" w:author="Helen  Meskhidze" w:date="2016-02-12T21:36:00Z">
        <w:r w:rsidRPr="000B5B5C">
          <w:rPr>
            <w:rFonts w:cs="Times New Roman"/>
          </w:rPr>
          <w:t xml:space="preserve">Ca II  8579 Å </w:t>
        </w:r>
      </w:ins>
    </w:p>
    <w:p w14:paraId="762A2C9C" w14:textId="77777777" w:rsidR="005E0A58" w:rsidRPr="000B5B5C" w:rsidRDefault="005E0A58" w:rsidP="005E0A58">
      <w:pPr>
        <w:rPr>
          <w:ins w:id="414" w:author="Helen  Meskhidze" w:date="2016-02-12T21:36:00Z"/>
          <w:rFonts w:cs="Times New Roman"/>
        </w:rPr>
      </w:pPr>
      <w:ins w:id="415" w:author="Helen  Meskhidze" w:date="2016-02-12T21:36:00Z">
        <w:r w:rsidRPr="000B5B5C">
          <w:rPr>
            <w:rFonts w:cs="Times New Roman"/>
          </w:rPr>
          <w:t xml:space="preserve">[S III] 9069 Å </w:t>
        </w:r>
      </w:ins>
    </w:p>
    <w:p w14:paraId="4AFE49B1" w14:textId="77777777" w:rsidR="005E0A58" w:rsidRPr="000B5B5C" w:rsidRDefault="005E0A58" w:rsidP="005E0A58">
      <w:pPr>
        <w:rPr>
          <w:ins w:id="416" w:author="Helen  Meskhidze" w:date="2016-02-12T21:36:00Z"/>
          <w:rFonts w:cs="Times New Roman"/>
        </w:rPr>
      </w:pPr>
      <w:ins w:id="417" w:author="Helen  Meskhidze" w:date="2016-02-12T21:36:00Z">
        <w:r w:rsidRPr="000B5B5C">
          <w:rPr>
            <w:rFonts w:cs="Times New Roman"/>
          </w:rPr>
          <w:t xml:space="preserve">Pa 9 9229 Å </w:t>
        </w:r>
      </w:ins>
    </w:p>
    <w:p w14:paraId="185DF03B" w14:textId="77777777" w:rsidR="005E0A58" w:rsidRPr="000B5B5C" w:rsidRDefault="005E0A58" w:rsidP="005E0A58">
      <w:pPr>
        <w:rPr>
          <w:ins w:id="418" w:author="Helen  Meskhidze" w:date="2016-02-12T21:36:00Z"/>
          <w:rFonts w:cs="Times New Roman"/>
        </w:rPr>
      </w:pPr>
      <w:ins w:id="419" w:author="Helen  Meskhidze" w:date="2016-02-12T21:36:00Z">
        <w:r w:rsidRPr="000B5B5C">
          <w:rPr>
            <w:rFonts w:cs="Times New Roman"/>
          </w:rPr>
          <w:t xml:space="preserve">[S III] 9532 Å </w:t>
        </w:r>
      </w:ins>
    </w:p>
    <w:p w14:paraId="66D5D49C" w14:textId="77777777" w:rsidR="005E0A58" w:rsidRDefault="005E0A58" w:rsidP="005E0A58">
      <w:pPr>
        <w:rPr>
          <w:rFonts w:cs="Times New Roman"/>
        </w:rPr>
      </w:pPr>
      <w:ins w:id="420" w:author="Helen  Meskhidze" w:date="2016-02-12T21:36:00Z">
        <w:r w:rsidRPr="000B5B5C">
          <w:rPr>
            <w:rFonts w:cs="Times New Roman"/>
          </w:rPr>
          <w:t xml:space="preserve">Pa ε 9546 Å </w:t>
        </w:r>
      </w:ins>
    </w:p>
    <w:p w14:paraId="26A42646" w14:textId="49DEC013" w:rsidR="005138EB" w:rsidRDefault="005138EB" w:rsidP="005E0A58">
      <w:pPr>
        <w:rPr>
          <w:rFonts w:cs="Times New Roman"/>
        </w:rPr>
      </w:pPr>
      <w:ins w:id="421" w:author="Helen  Meskhidze" w:date="2016-02-12T21:36:00Z">
        <w:r w:rsidRPr="000B5B5C">
          <w:rPr>
            <w:rFonts w:cs="Times New Roman"/>
          </w:rPr>
          <w:t xml:space="preserve">S  8  9914 Å </w:t>
        </w:r>
      </w:ins>
    </w:p>
    <w:p w14:paraId="79609B03" w14:textId="77777777" w:rsidR="005138EB" w:rsidRDefault="005138EB" w:rsidP="005E0A58">
      <w:pPr>
        <w:rPr>
          <w:rFonts w:cs="Times New Roman"/>
        </w:rPr>
      </w:pPr>
    </w:p>
    <w:p w14:paraId="4E5F32C9" w14:textId="5A9C2F22" w:rsidR="0039368B" w:rsidRPr="000B5B5C" w:rsidRDefault="0039368B" w:rsidP="005E0A58">
      <w:pPr>
        <w:rPr>
          <w:ins w:id="422" w:author="Helen  Meskhidze" w:date="2016-02-12T21:36:00Z"/>
          <w:rFonts w:cs="Times New Roman"/>
        </w:rPr>
      </w:pPr>
      <w:ins w:id="423" w:author="Helen  Meskhidze" w:date="2016-02-12T21:36:00Z">
        <w:r w:rsidRPr="000B5B5C">
          <w:rPr>
            <w:rFonts w:cs="Times New Roman"/>
          </w:rPr>
          <w:t>H I 1.005 μm</w:t>
        </w:r>
      </w:ins>
    </w:p>
    <w:p w14:paraId="344A41F5" w14:textId="77777777" w:rsidR="005E0A58" w:rsidRDefault="005E0A58" w:rsidP="005E0A58">
      <w:pPr>
        <w:rPr>
          <w:rFonts w:cs="Times New Roman"/>
        </w:rPr>
      </w:pPr>
      <w:ins w:id="424" w:author="Helen  Meskhidze" w:date="2016-02-12T21:36:00Z">
        <w:r w:rsidRPr="000B5B5C">
          <w:rPr>
            <w:rFonts w:cs="Times New Roman"/>
          </w:rPr>
          <w:t>He I 1.083 μm</w:t>
        </w:r>
      </w:ins>
    </w:p>
    <w:p w14:paraId="4545C85C" w14:textId="34C913CD" w:rsidR="0039368B" w:rsidRDefault="0039368B" w:rsidP="005E0A58">
      <w:pPr>
        <w:rPr>
          <w:rFonts w:cs="Times New Roman"/>
        </w:rPr>
      </w:pPr>
      <w:ins w:id="425" w:author="Helen  Meskhidze" w:date="2016-02-12T21:36:00Z">
        <w:r w:rsidRPr="000B5B5C">
          <w:rPr>
            <w:rFonts w:cs="Times New Roman"/>
          </w:rPr>
          <w:t>H I 1.094 μm</w:t>
        </w:r>
      </w:ins>
    </w:p>
    <w:p w14:paraId="566748EA" w14:textId="21098142" w:rsidR="0039368B" w:rsidRPr="000B5B5C" w:rsidRDefault="0039368B" w:rsidP="005E0A58">
      <w:pPr>
        <w:rPr>
          <w:ins w:id="426" w:author="Helen  Meskhidze" w:date="2016-02-12T21:36:00Z"/>
          <w:rFonts w:cs="Times New Roman"/>
        </w:rPr>
      </w:pPr>
      <w:ins w:id="427" w:author="Helen  Meskhidze" w:date="2016-02-12T21:36:00Z">
        <w:r w:rsidRPr="000B5B5C">
          <w:rPr>
            <w:rFonts w:cs="Times New Roman"/>
          </w:rPr>
          <w:t xml:space="preserve">H I 1.282 μm </w:t>
        </w:r>
      </w:ins>
    </w:p>
    <w:p w14:paraId="1FD13351" w14:textId="77777777" w:rsidR="005E0A58" w:rsidRDefault="005E0A58" w:rsidP="005E0A58">
      <w:pPr>
        <w:rPr>
          <w:rFonts w:cs="Times New Roman"/>
        </w:rPr>
      </w:pPr>
      <w:ins w:id="428" w:author="Helen  Meskhidze" w:date="2016-02-12T21:36:00Z">
        <w:r w:rsidRPr="000B5B5C">
          <w:rPr>
            <w:rFonts w:cs="Times New Roman"/>
          </w:rPr>
          <w:t xml:space="preserve">H I 1.875 μm </w:t>
        </w:r>
      </w:ins>
    </w:p>
    <w:p w14:paraId="04D28A82" w14:textId="77777777" w:rsidR="0039368B" w:rsidRPr="000B5B5C" w:rsidRDefault="0039368B" w:rsidP="0039368B">
      <w:pPr>
        <w:rPr>
          <w:ins w:id="429" w:author="Helen  Meskhidze" w:date="2016-02-12T21:36:00Z"/>
          <w:rFonts w:cs="Times New Roman"/>
        </w:rPr>
      </w:pPr>
      <w:ins w:id="430" w:author="Helen  Meskhidze" w:date="2016-02-12T21:36:00Z">
        <w:r w:rsidRPr="000B5B5C">
          <w:rPr>
            <w:rFonts w:cs="Times New Roman"/>
          </w:rPr>
          <w:t>H I 2.625 μm</w:t>
        </w:r>
      </w:ins>
    </w:p>
    <w:p w14:paraId="5DB4C6FF" w14:textId="61629F32" w:rsidR="0039368B" w:rsidRDefault="005E0A58" w:rsidP="0039368B">
      <w:pPr>
        <w:rPr>
          <w:rFonts w:cs="Times New Roman"/>
        </w:rPr>
      </w:pPr>
      <w:ins w:id="431" w:author="Helen  Meskhidze" w:date="2016-02-12T21:36:00Z">
        <w:r w:rsidRPr="000B5B5C">
          <w:rPr>
            <w:rFonts w:cs="Times New Roman"/>
          </w:rPr>
          <w:t>H I 4.051 μm</w:t>
        </w:r>
      </w:ins>
    </w:p>
    <w:p w14:paraId="51D262BB" w14:textId="3C49C8B3" w:rsidR="0039368B" w:rsidRDefault="0039368B" w:rsidP="0039368B">
      <w:pPr>
        <w:rPr>
          <w:rFonts w:cs="Times New Roman"/>
        </w:rPr>
      </w:pPr>
      <w:ins w:id="432" w:author="Helen  Meskhidze" w:date="2016-02-12T21:36:00Z">
        <w:r w:rsidRPr="000B5B5C">
          <w:rPr>
            <w:rFonts w:cs="Times New Roman"/>
          </w:rPr>
          <w:t>Na III 7.320 μm</w:t>
        </w:r>
      </w:ins>
    </w:p>
    <w:p w14:paraId="732DA1DC" w14:textId="75A55BE8" w:rsidR="0039368B" w:rsidRDefault="0039368B" w:rsidP="0039368B">
      <w:pPr>
        <w:rPr>
          <w:rFonts w:cs="Times New Roman"/>
        </w:rPr>
      </w:pPr>
      <w:ins w:id="433" w:author="Helen  Meskhidze" w:date="2016-02-12T21:36:00Z">
        <w:r w:rsidRPr="000B5B5C">
          <w:rPr>
            <w:rFonts w:cs="Times New Roman"/>
          </w:rPr>
          <w:t>Ne VI 7.652 μm</w:t>
        </w:r>
      </w:ins>
    </w:p>
    <w:p w14:paraId="152F7FAE" w14:textId="77777777" w:rsidR="0039368B" w:rsidRDefault="0039368B" w:rsidP="0039368B">
      <w:pPr>
        <w:rPr>
          <w:rFonts w:cs="Times New Roman"/>
        </w:rPr>
      </w:pPr>
      <w:ins w:id="434" w:author="Helen  Meskhidze" w:date="2016-02-12T21:36:00Z">
        <w:r w:rsidRPr="000B5B5C">
          <w:rPr>
            <w:rFonts w:cs="Times New Roman"/>
          </w:rPr>
          <w:t>Ne II 12.81 μm</w:t>
        </w:r>
      </w:ins>
    </w:p>
    <w:p w14:paraId="72F2287C" w14:textId="1F823887" w:rsidR="0039368B" w:rsidRPr="000B5B5C" w:rsidRDefault="0039368B" w:rsidP="0039368B">
      <w:pPr>
        <w:rPr>
          <w:ins w:id="435" w:author="Helen  Meskhidze" w:date="2016-02-12T21:36:00Z"/>
          <w:rFonts w:cs="Times New Roman"/>
        </w:rPr>
      </w:pPr>
      <w:ins w:id="436" w:author="Helen  Meskhidze" w:date="2016-02-12T21:36:00Z">
        <w:r w:rsidRPr="000B5B5C">
          <w:rPr>
            <w:rFonts w:cs="Times New Roman"/>
          </w:rPr>
          <w:t>[Ne V] 14.3 μm</w:t>
        </w:r>
      </w:ins>
    </w:p>
    <w:p w14:paraId="2EB46AD8" w14:textId="77777777" w:rsidR="0039368B" w:rsidRPr="000B5B5C" w:rsidRDefault="0039368B" w:rsidP="0039368B">
      <w:pPr>
        <w:rPr>
          <w:ins w:id="437" w:author="Helen  Meskhidze" w:date="2016-02-12T21:36:00Z"/>
          <w:rFonts w:cs="Times New Roman"/>
        </w:rPr>
      </w:pPr>
      <w:ins w:id="438" w:author="Helen  Meskhidze" w:date="2016-02-12T21:36:00Z">
        <w:r w:rsidRPr="000B5B5C">
          <w:rPr>
            <w:rFonts w:cs="Times New Roman"/>
          </w:rPr>
          <w:t>Ne III 15.55 μm</w:t>
        </w:r>
      </w:ins>
    </w:p>
    <w:p w14:paraId="682CAE81" w14:textId="61BF5414" w:rsidR="0039368B" w:rsidRDefault="0039368B" w:rsidP="0039368B">
      <w:pPr>
        <w:rPr>
          <w:rFonts w:cs="Times New Roman"/>
        </w:rPr>
      </w:pPr>
      <w:ins w:id="439" w:author="Helen  Meskhidze" w:date="2016-02-12T21:36:00Z">
        <w:r w:rsidRPr="000B5B5C">
          <w:rPr>
            <w:rFonts w:cs="Times New Roman"/>
          </w:rPr>
          <w:t>Ne V 24.31 μm</w:t>
        </w:r>
      </w:ins>
    </w:p>
    <w:p w14:paraId="45134455" w14:textId="73DAE62E" w:rsidR="0039368B" w:rsidRDefault="0039368B" w:rsidP="0039368B">
      <w:pPr>
        <w:rPr>
          <w:rFonts w:cs="Times New Roman"/>
        </w:rPr>
      </w:pPr>
      <w:ins w:id="440" w:author="Helen  Meskhidze" w:date="2016-02-12T21:36:00Z">
        <w:r w:rsidRPr="000B5B5C">
          <w:rPr>
            <w:rFonts w:cs="Times New Roman"/>
          </w:rPr>
          <w:t>O IV 25.88 μm</w:t>
        </w:r>
      </w:ins>
    </w:p>
    <w:p w14:paraId="76F9CCA4" w14:textId="04097696" w:rsidR="0039368B" w:rsidRDefault="0039368B" w:rsidP="0039368B">
      <w:pPr>
        <w:rPr>
          <w:rFonts w:cs="Times New Roman"/>
        </w:rPr>
      </w:pPr>
      <w:ins w:id="441" w:author="Helen  Meskhidze" w:date="2016-02-12T21:36:00Z">
        <w:r w:rsidRPr="000B5B5C">
          <w:rPr>
            <w:rFonts w:cs="Times New Roman"/>
          </w:rPr>
          <w:t>Ne III 36.01 μm</w:t>
        </w:r>
      </w:ins>
    </w:p>
    <w:p w14:paraId="5CD416D3" w14:textId="2FBD7802" w:rsidR="0039368B" w:rsidRDefault="0039368B" w:rsidP="0039368B">
      <w:pPr>
        <w:rPr>
          <w:rFonts w:cs="Times New Roman"/>
        </w:rPr>
      </w:pPr>
      <w:ins w:id="442" w:author="Helen  Meskhidze" w:date="2016-02-12T21:36:00Z">
        <w:r w:rsidRPr="000B5B5C">
          <w:rPr>
            <w:rFonts w:cs="Times New Roman"/>
          </w:rPr>
          <w:t>O III 51.80 μm</w:t>
        </w:r>
      </w:ins>
    </w:p>
    <w:p w14:paraId="36FB312B" w14:textId="77777777" w:rsidR="0039368B" w:rsidRPr="000B5B5C" w:rsidRDefault="0039368B" w:rsidP="0039368B">
      <w:pPr>
        <w:rPr>
          <w:ins w:id="443" w:author="Helen  Meskhidze" w:date="2016-02-12T21:36:00Z"/>
          <w:rFonts w:cs="Times New Roman"/>
        </w:rPr>
      </w:pPr>
      <w:ins w:id="444" w:author="Helen  Meskhidze" w:date="2016-02-12T21:36:00Z">
        <w:r w:rsidRPr="000B5B5C">
          <w:rPr>
            <w:rFonts w:cs="Times New Roman"/>
          </w:rPr>
          <w:t>[N III] 57.2 μm</w:t>
        </w:r>
      </w:ins>
    </w:p>
    <w:p w14:paraId="41A35E61" w14:textId="77777777" w:rsidR="0039368B" w:rsidRPr="000B5B5C" w:rsidRDefault="0039368B" w:rsidP="0039368B">
      <w:pPr>
        <w:rPr>
          <w:ins w:id="445" w:author="Helen  Meskhidze" w:date="2016-02-12T21:36:00Z"/>
          <w:rFonts w:cs="Times New Roman"/>
        </w:rPr>
      </w:pPr>
      <w:ins w:id="446" w:author="Helen  Meskhidze" w:date="2016-02-12T21:36:00Z">
        <w:r w:rsidRPr="000B5B5C">
          <w:rPr>
            <w:rFonts w:cs="Times New Roman"/>
          </w:rPr>
          <w:t>[O I] 63 μm</w:t>
        </w:r>
      </w:ins>
    </w:p>
    <w:p w14:paraId="51E77187" w14:textId="12B1C3F7" w:rsidR="0039368B" w:rsidRDefault="0039368B" w:rsidP="0039368B">
      <w:pPr>
        <w:rPr>
          <w:rFonts w:cs="Times New Roman"/>
        </w:rPr>
      </w:pPr>
      <w:ins w:id="447" w:author="Helen  Meskhidze" w:date="2016-02-12T21:36:00Z">
        <w:r w:rsidRPr="000B5B5C">
          <w:rPr>
            <w:rFonts w:cs="Times New Roman"/>
          </w:rPr>
          <w:t>[O III] 88 μm</w:t>
        </w:r>
      </w:ins>
    </w:p>
    <w:p w14:paraId="5735FD75" w14:textId="77777777" w:rsidR="0039368B" w:rsidRPr="000B5B5C" w:rsidRDefault="0039368B" w:rsidP="0039368B">
      <w:pPr>
        <w:rPr>
          <w:ins w:id="448" w:author="Helen  Meskhidze" w:date="2016-02-12T21:36:00Z"/>
          <w:rFonts w:cs="Times New Roman"/>
        </w:rPr>
      </w:pPr>
      <w:ins w:id="449" w:author="Helen  Meskhidze" w:date="2016-02-12T21:36:00Z">
        <w:r w:rsidRPr="000B5B5C">
          <w:rPr>
            <w:rFonts w:cs="Times New Roman"/>
          </w:rPr>
          <w:t>N II 121.7 μm</w:t>
        </w:r>
      </w:ins>
    </w:p>
    <w:p w14:paraId="26EFC3C4" w14:textId="48B78909" w:rsidR="0039368B" w:rsidRPr="000B5B5C" w:rsidRDefault="0039368B" w:rsidP="0039368B">
      <w:pPr>
        <w:rPr>
          <w:ins w:id="450" w:author="Helen  Meskhidze" w:date="2016-02-12T21:36:00Z"/>
          <w:rFonts w:cs="Times New Roman"/>
        </w:rPr>
      </w:pPr>
      <w:ins w:id="451" w:author="Helen  Meskhidze" w:date="2016-02-12T21:36:00Z">
        <w:r w:rsidRPr="000B5B5C">
          <w:rPr>
            <w:rFonts w:cs="Times New Roman"/>
          </w:rPr>
          <w:t>[O I] 145.5 μm</w:t>
        </w:r>
      </w:ins>
    </w:p>
    <w:p w14:paraId="79DC6082" w14:textId="77777777" w:rsidR="005E0A58" w:rsidRPr="000B5B5C" w:rsidRDefault="005E0A58" w:rsidP="005E0A58">
      <w:pPr>
        <w:rPr>
          <w:ins w:id="452" w:author="Helen  Meskhidze" w:date="2016-02-12T21:36:00Z"/>
          <w:rFonts w:cs="Times New Roman"/>
        </w:rPr>
      </w:pPr>
      <w:ins w:id="453" w:author="Helen  Meskhidze" w:date="2016-02-12T21:36:00Z">
        <w:r w:rsidRPr="000B5B5C">
          <w:rPr>
            <w:rFonts w:cs="Times New Roman"/>
          </w:rPr>
          <w:t>C II 157.6 μm</w:t>
        </w:r>
      </w:ins>
    </w:p>
    <w:p w14:paraId="45D781F4" w14:textId="77777777" w:rsidR="005E0A58" w:rsidRDefault="005E0A58" w:rsidP="005E0A58">
      <w:pPr>
        <w:rPr>
          <w:rFonts w:cs="Times New Roman"/>
        </w:rPr>
      </w:pPr>
      <w:ins w:id="454" w:author="Helen  Meskhidze" w:date="2016-02-12T21:36:00Z">
        <w:r w:rsidRPr="000B5B5C">
          <w:rPr>
            <w:rFonts w:cs="Times New Roman"/>
          </w:rPr>
          <w:t>N II 205.4 μm</w:t>
        </w:r>
      </w:ins>
    </w:p>
    <w:p w14:paraId="441101D9" w14:textId="77777777" w:rsidR="0039368B" w:rsidRDefault="0039368B" w:rsidP="005E0A58">
      <w:pPr>
        <w:rPr>
          <w:rFonts w:cs="Times New Roman"/>
        </w:rPr>
      </w:pPr>
    </w:p>
    <w:p w14:paraId="4DFB2ABE" w14:textId="77777777" w:rsidR="0039368B" w:rsidRPr="000B5B5C" w:rsidRDefault="0039368B" w:rsidP="0039368B">
      <w:pPr>
        <w:rPr>
          <w:ins w:id="455" w:author="Helen  Meskhidze" w:date="2016-02-12T21:36:00Z"/>
          <w:rFonts w:cs="Times New Roman"/>
        </w:rPr>
      </w:pPr>
      <w:ins w:id="456" w:author="Helen  Meskhidze" w:date="2016-02-12T21:36:00Z">
        <w:r w:rsidRPr="000B5B5C">
          <w:rPr>
            <w:rFonts w:cs="Times New Roman"/>
          </w:rPr>
          <w:t>Cr 8 1.011 m</w:t>
        </w:r>
      </w:ins>
    </w:p>
    <w:p w14:paraId="378B590E" w14:textId="77777777" w:rsidR="0039368B" w:rsidRDefault="0039368B" w:rsidP="0039368B">
      <w:pPr>
        <w:rPr>
          <w:rFonts w:cs="Times New Roman"/>
        </w:rPr>
      </w:pPr>
      <w:ins w:id="457" w:author="Helen  Meskhidze" w:date="2016-02-12T21:36:00Z">
        <w:r w:rsidRPr="000B5B5C">
          <w:rPr>
            <w:rFonts w:cs="Times New Roman"/>
          </w:rPr>
          <w:t>S  9 1.252 m</w:t>
        </w:r>
      </w:ins>
    </w:p>
    <w:p w14:paraId="2CA7EB69" w14:textId="77777777" w:rsidR="0039368B" w:rsidRPr="000B5B5C" w:rsidRDefault="0039368B" w:rsidP="0039368B">
      <w:pPr>
        <w:rPr>
          <w:ins w:id="458" w:author="Helen  Meskhidze" w:date="2016-02-12T21:36:00Z"/>
          <w:rFonts w:cs="Times New Roman"/>
        </w:rPr>
      </w:pPr>
      <w:ins w:id="459" w:author="Helen  Meskhidze" w:date="2016-02-12T21:36:00Z">
        <w:r w:rsidRPr="000B5B5C">
          <w:rPr>
            <w:rFonts w:cs="Times New Roman"/>
          </w:rPr>
          <w:t>V 7 1.304 m</w:t>
        </w:r>
      </w:ins>
    </w:p>
    <w:p w14:paraId="1B09061B" w14:textId="77777777" w:rsidR="0039368B" w:rsidRPr="000B5B5C" w:rsidRDefault="0039368B" w:rsidP="0039368B">
      <w:pPr>
        <w:rPr>
          <w:ins w:id="460" w:author="Helen  Meskhidze" w:date="2016-02-12T21:36:00Z"/>
          <w:rFonts w:cs="Times New Roman"/>
        </w:rPr>
      </w:pPr>
      <w:ins w:id="461" w:author="Helen  Meskhidze" w:date="2016-02-12T21:36:00Z">
        <w:r w:rsidRPr="000B5B5C">
          <w:rPr>
            <w:rFonts w:cs="Times New Roman"/>
          </w:rPr>
          <w:t>S 11 1.393 m</w:t>
        </w:r>
      </w:ins>
    </w:p>
    <w:p w14:paraId="5DEB76ED" w14:textId="77777777" w:rsidR="0039368B" w:rsidRPr="000B5B5C" w:rsidRDefault="0039368B" w:rsidP="0039368B">
      <w:pPr>
        <w:rPr>
          <w:ins w:id="462" w:author="Helen  Meskhidze" w:date="2016-02-12T21:36:00Z"/>
          <w:rFonts w:cs="Times New Roman"/>
        </w:rPr>
      </w:pPr>
      <w:ins w:id="463" w:author="Helen  Meskhidze" w:date="2016-02-12T21:36:00Z">
        <w:r w:rsidRPr="000B5B5C">
          <w:rPr>
            <w:rFonts w:cs="Times New Roman"/>
          </w:rPr>
          <w:t>Si 10 1.430 m</w:t>
        </w:r>
      </w:ins>
    </w:p>
    <w:p w14:paraId="34A71373" w14:textId="77777777" w:rsidR="0039368B" w:rsidRDefault="0039368B" w:rsidP="0039368B">
      <w:pPr>
        <w:rPr>
          <w:rFonts w:cs="Times New Roman"/>
        </w:rPr>
      </w:pPr>
      <w:ins w:id="464" w:author="Helen  Meskhidze" w:date="2016-02-12T21:36:00Z">
        <w:r w:rsidRPr="000B5B5C">
          <w:rPr>
            <w:rFonts w:cs="Times New Roman"/>
          </w:rPr>
          <w:t>Ti 6 1.715 m</w:t>
        </w:r>
      </w:ins>
    </w:p>
    <w:p w14:paraId="00160D44" w14:textId="08A1EE89" w:rsidR="0039368B" w:rsidRDefault="0039368B" w:rsidP="0039368B">
      <w:pPr>
        <w:rPr>
          <w:rFonts w:cs="Times New Roman"/>
        </w:rPr>
      </w:pPr>
      <w:ins w:id="465" w:author="Helen  Meskhidze" w:date="2016-02-12T21:36:00Z">
        <w:r w:rsidRPr="000B5B5C">
          <w:rPr>
            <w:rFonts w:cs="Times New Roman"/>
          </w:rPr>
          <w:t>H I 1.945 m</w:t>
        </w:r>
      </w:ins>
    </w:p>
    <w:p w14:paraId="4DA2B1CE" w14:textId="27B610F5" w:rsidR="0039368B" w:rsidRDefault="0039368B" w:rsidP="0039368B">
      <w:pPr>
        <w:rPr>
          <w:rFonts w:cs="Times New Roman"/>
        </w:rPr>
      </w:pPr>
      <w:ins w:id="466" w:author="Helen  Meskhidze" w:date="2016-02-12T21:36:00Z">
        <w:r w:rsidRPr="000B5B5C">
          <w:rPr>
            <w:rFonts w:cs="Times New Roman"/>
          </w:rPr>
          <w:t>S 11 1.920 m</w:t>
        </w:r>
      </w:ins>
    </w:p>
    <w:p w14:paraId="5993E004" w14:textId="47B94EDD" w:rsidR="0039368B" w:rsidRPr="000B5B5C" w:rsidRDefault="0039368B" w:rsidP="0039368B">
      <w:pPr>
        <w:rPr>
          <w:ins w:id="467" w:author="Helen  Meskhidze" w:date="2016-02-12T21:36:00Z"/>
          <w:rFonts w:cs="Times New Roman"/>
        </w:rPr>
      </w:pPr>
      <w:ins w:id="468" w:author="Helen  Meskhidze" w:date="2016-02-12T21:36:00Z">
        <w:r w:rsidRPr="000B5B5C">
          <w:rPr>
            <w:rFonts w:cs="Times New Roman"/>
          </w:rPr>
          <w:t>Si 6 1.963 m</w:t>
        </w:r>
      </w:ins>
    </w:p>
    <w:p w14:paraId="07AC8279" w14:textId="7A16FA82" w:rsidR="0039368B" w:rsidRDefault="0039368B" w:rsidP="005E0A58">
      <w:pPr>
        <w:rPr>
          <w:rFonts w:cs="Times New Roman"/>
        </w:rPr>
      </w:pPr>
      <w:ins w:id="469" w:author="Helen  Meskhidze" w:date="2016-02-12T21:36:00Z">
        <w:r w:rsidRPr="000B5B5C">
          <w:rPr>
            <w:rFonts w:cs="Times New Roman"/>
          </w:rPr>
          <w:t>H I 2.166 m</w:t>
        </w:r>
      </w:ins>
    </w:p>
    <w:p w14:paraId="2CDBD5F8" w14:textId="77777777" w:rsidR="0039368B" w:rsidRPr="000B5B5C" w:rsidRDefault="0039368B" w:rsidP="0039368B">
      <w:pPr>
        <w:rPr>
          <w:ins w:id="470" w:author="Helen  Meskhidze" w:date="2016-02-12T21:36:00Z"/>
          <w:rFonts w:cs="Times New Roman"/>
        </w:rPr>
      </w:pPr>
      <w:ins w:id="471" w:author="Helen  Meskhidze" w:date="2016-02-12T21:36:00Z">
        <w:r>
          <w:rPr>
            <w:rFonts w:cs="Times New Roman"/>
          </w:rPr>
          <w:t>Sc V</w:t>
        </w:r>
        <w:r w:rsidRPr="000B5B5C">
          <w:rPr>
            <w:rFonts w:cs="Times New Roman"/>
          </w:rPr>
          <w:t xml:space="preserve"> 2.310 m</w:t>
        </w:r>
      </w:ins>
    </w:p>
    <w:p w14:paraId="177D1A49" w14:textId="3A53DA60" w:rsidR="0039368B" w:rsidRDefault="0039368B" w:rsidP="005E0A58">
      <w:pPr>
        <w:rPr>
          <w:rFonts w:cs="Times New Roman"/>
        </w:rPr>
      </w:pPr>
      <w:ins w:id="472" w:author="Helen  Meskhidze" w:date="2016-02-12T21:36:00Z">
        <w:r w:rsidRPr="000B5B5C">
          <w:rPr>
            <w:rFonts w:cs="Times New Roman"/>
          </w:rPr>
          <w:t>Ca 8 2.321 m</w:t>
        </w:r>
      </w:ins>
    </w:p>
    <w:p w14:paraId="30A9E33D" w14:textId="77777777" w:rsidR="0039368B" w:rsidRDefault="0039368B" w:rsidP="0039368B">
      <w:pPr>
        <w:rPr>
          <w:rFonts w:cs="Times New Roman"/>
        </w:rPr>
      </w:pPr>
      <w:ins w:id="473" w:author="Helen  Meskhidze" w:date="2016-02-12T21:36:00Z">
        <w:r w:rsidRPr="000B5B5C">
          <w:rPr>
            <w:rFonts w:cs="Times New Roman"/>
          </w:rPr>
          <w:t>Si 7 2.481 m</w:t>
        </w:r>
      </w:ins>
    </w:p>
    <w:p w14:paraId="16527E7E" w14:textId="3DED57F0" w:rsidR="0039368B" w:rsidRPr="000B5B5C" w:rsidRDefault="0039368B" w:rsidP="0039368B">
      <w:pPr>
        <w:rPr>
          <w:ins w:id="474" w:author="Helen  Meskhidze" w:date="2016-02-12T21:36:00Z"/>
          <w:rFonts w:cs="Times New Roman"/>
        </w:rPr>
      </w:pPr>
      <w:ins w:id="475" w:author="Helen  Meskhidze" w:date="2016-02-12T21:36:00Z">
        <w:r w:rsidRPr="000B5B5C">
          <w:rPr>
            <w:rFonts w:cs="Times New Roman"/>
          </w:rPr>
          <w:t>Si 9 2.584 m</w:t>
        </w:r>
      </w:ins>
    </w:p>
    <w:p w14:paraId="3AECFCC5" w14:textId="55535B77" w:rsidR="0039368B" w:rsidRDefault="0039368B" w:rsidP="005E0A58">
      <w:pPr>
        <w:rPr>
          <w:rFonts w:cs="Times New Roman"/>
        </w:rPr>
      </w:pPr>
      <w:ins w:id="476" w:author="Helen  Meskhidze" w:date="2016-02-12T21:36:00Z">
        <w:r w:rsidRPr="000B5B5C">
          <w:rPr>
            <w:rFonts w:cs="Times New Roman"/>
          </w:rPr>
          <w:t>Ar 11 2.595 m</w:t>
        </w:r>
      </w:ins>
    </w:p>
    <w:p w14:paraId="1AF7EFED" w14:textId="38BD0D70" w:rsidR="0039368B" w:rsidRDefault="0039368B" w:rsidP="005E0A58">
      <w:pPr>
        <w:rPr>
          <w:rFonts w:cs="Times New Roman"/>
        </w:rPr>
      </w:pPr>
      <w:ins w:id="477" w:author="Helen  Meskhidze" w:date="2016-02-12T21:36:00Z">
        <w:r w:rsidRPr="000B5B5C">
          <w:rPr>
            <w:rFonts w:cs="Times New Roman"/>
          </w:rPr>
          <w:t>Al 5 2.905 m</w:t>
        </w:r>
      </w:ins>
    </w:p>
    <w:p w14:paraId="7A95C3F2" w14:textId="77777777" w:rsidR="0039368B" w:rsidRDefault="0039368B" w:rsidP="0039368B">
      <w:pPr>
        <w:rPr>
          <w:rFonts w:cs="Times New Roman"/>
        </w:rPr>
      </w:pPr>
      <w:ins w:id="478" w:author="Helen  Meskhidze" w:date="2016-02-12T21:36:00Z">
        <w:r w:rsidRPr="000B5B5C">
          <w:rPr>
            <w:rFonts w:cs="Times New Roman"/>
          </w:rPr>
          <w:t>Mg 8 3.030 m</w:t>
        </w:r>
      </w:ins>
    </w:p>
    <w:p w14:paraId="68863802" w14:textId="7E28CA64" w:rsidR="0039368B" w:rsidRDefault="0039368B" w:rsidP="0039368B">
      <w:pPr>
        <w:rPr>
          <w:rFonts w:cs="Times New Roman"/>
        </w:rPr>
      </w:pPr>
      <w:ins w:id="479" w:author="Helen  Meskhidze" w:date="2016-02-12T21:36:00Z">
        <w:r w:rsidRPr="000B5B5C">
          <w:rPr>
            <w:rFonts w:cs="Times New Roman"/>
          </w:rPr>
          <w:t>Ca</w:t>
        </w:r>
        <w:r>
          <w:rPr>
            <w:rFonts w:cs="Times New Roman"/>
          </w:rPr>
          <w:t xml:space="preserve"> IV</w:t>
        </w:r>
        <w:r w:rsidRPr="000B5B5C">
          <w:rPr>
            <w:rFonts w:cs="Times New Roman"/>
          </w:rPr>
          <w:t xml:space="preserve"> 3.210 m </w:t>
        </w:r>
      </w:ins>
    </w:p>
    <w:p w14:paraId="18D5E0DE" w14:textId="77777777" w:rsidR="0039368B" w:rsidRDefault="0039368B" w:rsidP="0039368B">
      <w:pPr>
        <w:rPr>
          <w:rFonts w:cs="Times New Roman"/>
        </w:rPr>
      </w:pPr>
      <w:ins w:id="480" w:author="Helen  Meskhidze" w:date="2016-02-12T21:36:00Z">
        <w:r w:rsidRPr="000B5B5C">
          <w:rPr>
            <w:rFonts w:cs="Times New Roman"/>
          </w:rPr>
          <w:t>Al 6 3.660 m</w:t>
        </w:r>
      </w:ins>
    </w:p>
    <w:p w14:paraId="597D4A06" w14:textId="77777777" w:rsidR="0039368B" w:rsidRDefault="0039368B" w:rsidP="0039368B">
      <w:pPr>
        <w:rPr>
          <w:rFonts w:cs="Times New Roman"/>
        </w:rPr>
      </w:pPr>
      <w:ins w:id="481" w:author="Helen  Meskhidze" w:date="2016-02-12T21:36:00Z">
        <w:r w:rsidRPr="000B5B5C">
          <w:rPr>
            <w:rFonts w:cs="Times New Roman"/>
          </w:rPr>
          <w:t>Al 8 3.690 m</w:t>
        </w:r>
      </w:ins>
    </w:p>
    <w:p w14:paraId="29BDCCB0" w14:textId="43BB2936" w:rsidR="0039368B" w:rsidRDefault="0039368B" w:rsidP="0039368B">
      <w:pPr>
        <w:rPr>
          <w:rFonts w:cs="Times New Roman"/>
        </w:rPr>
      </w:pPr>
      <w:ins w:id="482" w:author="Helen  Meskhidze" w:date="2016-02-12T21:36:00Z">
        <w:r w:rsidRPr="000B5B5C">
          <w:rPr>
            <w:rFonts w:cs="Times New Roman"/>
          </w:rPr>
          <w:t>S  9 3.754 m</w:t>
        </w:r>
      </w:ins>
    </w:p>
    <w:p w14:paraId="4D6C64F0" w14:textId="77777777" w:rsidR="0039368B" w:rsidRPr="000B5B5C" w:rsidRDefault="0039368B" w:rsidP="0039368B">
      <w:pPr>
        <w:rPr>
          <w:ins w:id="483" w:author="Helen  Meskhidze" w:date="2016-02-12T21:36:00Z"/>
          <w:rFonts w:cs="Times New Roman"/>
        </w:rPr>
      </w:pPr>
      <w:ins w:id="484" w:author="Helen  Meskhidze" w:date="2016-02-12T21:36:00Z">
        <w:r w:rsidRPr="000B5B5C">
          <w:rPr>
            <w:rFonts w:cs="Times New Roman"/>
          </w:rPr>
          <w:t>Si 9 3.929 m</w:t>
        </w:r>
      </w:ins>
    </w:p>
    <w:p w14:paraId="321792ED" w14:textId="54510860" w:rsidR="0039368B" w:rsidRPr="000B5B5C" w:rsidRDefault="0039368B" w:rsidP="0039368B">
      <w:pPr>
        <w:rPr>
          <w:ins w:id="485" w:author="Helen  Meskhidze" w:date="2016-02-12T21:36:00Z"/>
          <w:rFonts w:cs="Times New Roman"/>
        </w:rPr>
      </w:pPr>
      <w:ins w:id="486" w:author="Helen  Meskhidze" w:date="2016-02-12T21:36:00Z">
        <w:r w:rsidRPr="000B5B5C">
          <w:rPr>
            <w:rFonts w:cs="Times New Roman"/>
          </w:rPr>
          <w:t>Ca</w:t>
        </w:r>
        <w:r>
          <w:rPr>
            <w:rFonts w:cs="Times New Roman"/>
          </w:rPr>
          <w:t xml:space="preserve"> V </w:t>
        </w:r>
        <w:r w:rsidRPr="000B5B5C">
          <w:rPr>
            <w:rFonts w:cs="Times New Roman"/>
          </w:rPr>
          <w:t>4.157 m</w:t>
        </w:r>
      </w:ins>
    </w:p>
    <w:p w14:paraId="50C7B775" w14:textId="79E8D6CB" w:rsidR="0039368B" w:rsidRPr="000B5B5C" w:rsidRDefault="0039368B" w:rsidP="0039368B">
      <w:pPr>
        <w:rPr>
          <w:ins w:id="487" w:author="Helen  Meskhidze" w:date="2016-02-12T21:36:00Z"/>
          <w:rFonts w:cs="Times New Roman"/>
        </w:rPr>
      </w:pPr>
      <w:ins w:id="488" w:author="Helen  Meskhidze" w:date="2016-02-12T21:36:00Z">
        <w:r w:rsidRPr="000B5B5C">
          <w:rPr>
            <w:rFonts w:cs="Times New Roman"/>
          </w:rPr>
          <w:t>Mg 4 4.485 m</w:t>
        </w:r>
      </w:ins>
    </w:p>
    <w:p w14:paraId="0E6CAF82" w14:textId="3CD0FE6A" w:rsidR="0039368B" w:rsidRDefault="0039368B" w:rsidP="0039368B">
      <w:pPr>
        <w:tabs>
          <w:tab w:val="left" w:pos="2176"/>
        </w:tabs>
        <w:rPr>
          <w:rFonts w:cs="Times New Roman"/>
        </w:rPr>
      </w:pPr>
      <w:ins w:id="489" w:author="Helen  Meskhidze" w:date="2016-02-12T21:36:00Z">
        <w:r w:rsidRPr="000B5B5C">
          <w:rPr>
            <w:rFonts w:cs="Times New Roman"/>
          </w:rPr>
          <w:t>Ar</w:t>
        </w:r>
        <w:r>
          <w:rPr>
            <w:rFonts w:cs="Times New Roman"/>
          </w:rPr>
          <w:t xml:space="preserve"> 6</w:t>
        </w:r>
        <w:r w:rsidRPr="000B5B5C">
          <w:rPr>
            <w:rFonts w:cs="Times New Roman"/>
          </w:rPr>
          <w:t xml:space="preserve"> 4.530 m</w:t>
        </w:r>
      </w:ins>
      <w:r>
        <w:rPr>
          <w:rFonts w:cs="Times New Roman"/>
        </w:rPr>
        <w:tab/>
      </w:r>
    </w:p>
    <w:p w14:paraId="15247C4D" w14:textId="60856CE8" w:rsidR="0039368B" w:rsidRDefault="0039368B" w:rsidP="005E0A58">
      <w:pPr>
        <w:rPr>
          <w:rFonts w:cs="Times New Roman"/>
        </w:rPr>
      </w:pPr>
      <w:ins w:id="490" w:author="Helen  Meskhidze" w:date="2016-02-12T21:36:00Z">
        <w:r w:rsidRPr="000B5B5C">
          <w:rPr>
            <w:rFonts w:cs="Times New Roman"/>
          </w:rPr>
          <w:t>Mg 7 5.503 m</w:t>
        </w:r>
      </w:ins>
    </w:p>
    <w:p w14:paraId="76C4EE3B" w14:textId="6661973D" w:rsidR="0039368B" w:rsidRDefault="0039368B" w:rsidP="005E0A58">
      <w:pPr>
        <w:rPr>
          <w:rFonts w:cs="Times New Roman"/>
        </w:rPr>
      </w:pPr>
      <w:ins w:id="491" w:author="Helen  Meskhidze" w:date="2016-02-12T21:36:00Z">
        <w:r w:rsidRPr="000B5B5C">
          <w:rPr>
            <w:rFonts w:cs="Times New Roman"/>
          </w:rPr>
          <w:t>Mg 5 5.610 m</w:t>
        </w:r>
      </w:ins>
    </w:p>
    <w:p w14:paraId="7C1A3323" w14:textId="79AFDB9E" w:rsidR="0039368B" w:rsidRDefault="0039368B" w:rsidP="005E0A58">
      <w:pPr>
        <w:rPr>
          <w:rFonts w:cs="Times New Roman"/>
        </w:rPr>
      </w:pPr>
      <w:ins w:id="492" w:author="Helen  Meskhidze" w:date="2016-02-12T21:36:00Z">
        <w:r w:rsidRPr="000B5B5C">
          <w:rPr>
            <w:rFonts w:cs="Times New Roman"/>
          </w:rPr>
          <w:t>Al 8 5.848 m</w:t>
        </w:r>
      </w:ins>
    </w:p>
    <w:p w14:paraId="5FF8432F" w14:textId="77777777" w:rsidR="0039368B" w:rsidRDefault="0039368B" w:rsidP="0039368B">
      <w:pPr>
        <w:rPr>
          <w:rFonts w:cs="Times New Roman"/>
        </w:rPr>
      </w:pPr>
      <w:ins w:id="493" w:author="Helen  Meskhidze" w:date="2016-02-12T21:36:00Z">
        <w:r w:rsidRPr="000B5B5C">
          <w:rPr>
            <w:rFonts w:cs="Times New Roman"/>
          </w:rPr>
          <w:t>Si 7 6.492 m</w:t>
        </w:r>
      </w:ins>
    </w:p>
    <w:p w14:paraId="30D5E75A" w14:textId="3F97C799" w:rsidR="0039368B" w:rsidRPr="000B5B5C" w:rsidRDefault="0039368B" w:rsidP="0039368B">
      <w:pPr>
        <w:rPr>
          <w:ins w:id="494" w:author="Helen  Meskhidze" w:date="2016-02-12T21:36:00Z"/>
          <w:rFonts w:cs="Times New Roman"/>
        </w:rPr>
      </w:pPr>
      <w:ins w:id="495" w:author="Helen  Meskhidze" w:date="2016-02-12T21:36:00Z">
        <w:r w:rsidRPr="000B5B5C">
          <w:rPr>
            <w:rFonts w:cs="Times New Roman"/>
          </w:rPr>
          <w:t>Ar</w:t>
        </w:r>
        <w:r>
          <w:rPr>
            <w:rFonts w:cs="Times New Roman"/>
          </w:rPr>
          <w:t xml:space="preserve"> II</w:t>
        </w:r>
        <w:r w:rsidRPr="000B5B5C">
          <w:rPr>
            <w:rFonts w:cs="Times New Roman"/>
          </w:rPr>
          <w:t xml:space="preserve"> 6.980 m</w:t>
        </w:r>
      </w:ins>
    </w:p>
    <w:p w14:paraId="7A3BB769" w14:textId="11D5512C" w:rsidR="0039368B" w:rsidRDefault="0039368B" w:rsidP="005E0A58">
      <w:pPr>
        <w:rPr>
          <w:rFonts w:cs="Times New Roman"/>
        </w:rPr>
      </w:pPr>
      <w:ins w:id="496" w:author="Helen  Meskhidze" w:date="2016-02-12T21:36:00Z">
        <w:r w:rsidRPr="000B5B5C">
          <w:rPr>
            <w:rFonts w:cs="Times New Roman"/>
          </w:rPr>
          <w:t>Ar</w:t>
        </w:r>
        <w:r>
          <w:rPr>
            <w:rFonts w:cs="Times New Roman"/>
          </w:rPr>
          <w:t xml:space="preserve"> V</w:t>
        </w:r>
        <w:r w:rsidRPr="000B5B5C">
          <w:rPr>
            <w:rFonts w:cs="Times New Roman"/>
          </w:rPr>
          <w:t xml:space="preserve"> 8.000 m</w:t>
        </w:r>
      </w:ins>
    </w:p>
    <w:p w14:paraId="55BEBFD4" w14:textId="6A892658" w:rsidR="0039368B" w:rsidRDefault="0039368B" w:rsidP="0039368B">
      <w:pPr>
        <w:rPr>
          <w:rFonts w:cs="Times New Roman"/>
        </w:rPr>
      </w:pPr>
      <w:ins w:id="497" w:author="Helen  Meskhidze" w:date="2016-02-12T21:36:00Z">
        <w:r w:rsidRPr="000B5B5C">
          <w:rPr>
            <w:rFonts w:cs="Times New Roman"/>
          </w:rPr>
          <w:t>Na 6 8.611 m</w:t>
        </w:r>
      </w:ins>
    </w:p>
    <w:p w14:paraId="05F6484A" w14:textId="11A569B7" w:rsidR="0039368B" w:rsidRPr="000B5B5C" w:rsidRDefault="0039368B" w:rsidP="0039368B">
      <w:pPr>
        <w:rPr>
          <w:ins w:id="498" w:author="Helen  Meskhidze" w:date="2016-02-12T21:36:00Z"/>
          <w:rFonts w:cs="Times New Roman"/>
        </w:rPr>
      </w:pPr>
      <w:ins w:id="499" w:author="Helen  Meskhidze" w:date="2016-02-12T21:36:00Z">
        <w:r w:rsidRPr="000B5B5C">
          <w:rPr>
            <w:rFonts w:cs="Times New Roman"/>
          </w:rPr>
          <w:t>Ar</w:t>
        </w:r>
        <w:r>
          <w:rPr>
            <w:rFonts w:cs="Times New Roman"/>
          </w:rPr>
          <w:t xml:space="preserve"> III </w:t>
        </w:r>
        <w:r w:rsidRPr="000B5B5C">
          <w:rPr>
            <w:rFonts w:cs="Times New Roman"/>
          </w:rPr>
          <w:t>9.000 m</w:t>
        </w:r>
      </w:ins>
    </w:p>
    <w:p w14:paraId="507388AB" w14:textId="2A90F82E" w:rsidR="0039368B" w:rsidRPr="000B5B5C" w:rsidRDefault="0039368B" w:rsidP="0039368B">
      <w:pPr>
        <w:tabs>
          <w:tab w:val="left" w:pos="1888"/>
        </w:tabs>
        <w:rPr>
          <w:ins w:id="500" w:author="Helen  Meskhidze" w:date="2016-02-12T21:36:00Z"/>
          <w:rFonts w:cs="Times New Roman"/>
        </w:rPr>
      </w:pPr>
      <w:ins w:id="501" w:author="Helen  Meskhidze" w:date="2016-02-12T21:36:00Z">
        <w:r w:rsidRPr="000B5B5C">
          <w:rPr>
            <w:rFonts w:cs="Times New Roman"/>
          </w:rPr>
          <w:t>Mg 7 9.033 m</w:t>
        </w:r>
      </w:ins>
      <w:r>
        <w:rPr>
          <w:rFonts w:cs="Times New Roman"/>
        </w:rPr>
        <w:tab/>
      </w:r>
    </w:p>
    <w:p w14:paraId="6D8B289B" w14:textId="77777777" w:rsidR="005E0A58" w:rsidRDefault="005E0A58" w:rsidP="005E0A58">
      <w:pPr>
        <w:rPr>
          <w:rFonts w:cs="Times New Roman"/>
        </w:rPr>
      </w:pPr>
      <w:ins w:id="502" w:author="Helen  Meskhidze" w:date="2016-02-12T21:36:00Z">
        <w:r w:rsidRPr="000B5B5C">
          <w:rPr>
            <w:rFonts w:cs="Times New Roman"/>
          </w:rPr>
          <w:t>Na 4 9.039 m</w:t>
        </w:r>
      </w:ins>
    </w:p>
    <w:p w14:paraId="14146D1A" w14:textId="168DBA01" w:rsidR="0039368B" w:rsidRDefault="0039368B" w:rsidP="005E0A58">
      <w:pPr>
        <w:rPr>
          <w:rFonts w:cs="Times New Roman"/>
        </w:rPr>
      </w:pPr>
      <w:ins w:id="503" w:author="Helen  Meskhidze" w:date="2016-02-12T21:36:00Z">
        <w:r w:rsidRPr="000B5B5C">
          <w:rPr>
            <w:rFonts w:cs="Times New Roman"/>
          </w:rPr>
          <w:t>Al 6 9.116 m</w:t>
        </w:r>
      </w:ins>
    </w:p>
    <w:p w14:paraId="59C64C0B" w14:textId="77777777" w:rsidR="0039368B" w:rsidRDefault="0039368B" w:rsidP="0039368B">
      <w:pPr>
        <w:rPr>
          <w:rFonts w:cs="Times New Roman"/>
        </w:rPr>
      </w:pPr>
      <w:ins w:id="504" w:author="Helen  Meskhidze" w:date="2016-02-12T21:36:00Z">
        <w:r>
          <w:rPr>
            <w:rFonts w:cs="Times New Roman"/>
          </w:rPr>
          <w:t>S  IV</w:t>
        </w:r>
        <w:r w:rsidRPr="000B5B5C">
          <w:rPr>
            <w:rFonts w:cs="Times New Roman"/>
          </w:rPr>
          <w:t xml:space="preserve"> 10.51 m</w:t>
        </w:r>
      </w:ins>
    </w:p>
    <w:p w14:paraId="0849D449" w14:textId="25D283A9" w:rsidR="0039368B" w:rsidRPr="000B5B5C" w:rsidRDefault="0039368B" w:rsidP="0039368B">
      <w:pPr>
        <w:rPr>
          <w:ins w:id="505" w:author="Helen  Meskhidze" w:date="2016-02-12T21:36:00Z"/>
          <w:rFonts w:cs="Times New Roman"/>
        </w:rPr>
      </w:pPr>
      <w:ins w:id="506" w:author="Helen  Meskhidze" w:date="2016-02-12T21:36:00Z">
        <w:r w:rsidRPr="000B5B5C">
          <w:rPr>
            <w:rFonts w:cs="Times New Roman"/>
          </w:rPr>
          <w:t>Ca</w:t>
        </w:r>
        <w:r>
          <w:rPr>
            <w:rFonts w:cs="Times New Roman"/>
          </w:rPr>
          <w:t xml:space="preserve"> V</w:t>
        </w:r>
        <w:r w:rsidRPr="000B5B5C">
          <w:rPr>
            <w:rFonts w:cs="Times New Roman"/>
          </w:rPr>
          <w:t xml:space="preserve"> 11.48 m</w:t>
        </w:r>
      </w:ins>
    </w:p>
    <w:p w14:paraId="112F2C61" w14:textId="1811C3DD" w:rsidR="0039368B" w:rsidRDefault="0039368B" w:rsidP="005E0A58">
      <w:pPr>
        <w:rPr>
          <w:rFonts w:cs="Times New Roman"/>
        </w:rPr>
      </w:pPr>
      <w:ins w:id="507" w:author="Helen  Meskhidze" w:date="2016-02-12T21:36:00Z">
        <w:r w:rsidRPr="000B5B5C">
          <w:rPr>
            <w:rFonts w:cs="Times New Roman"/>
          </w:rPr>
          <w:t>Ar</w:t>
        </w:r>
        <w:r>
          <w:rPr>
            <w:rFonts w:cs="Times New Roman"/>
          </w:rPr>
          <w:t xml:space="preserve"> V</w:t>
        </w:r>
        <w:r w:rsidRPr="000B5B5C">
          <w:rPr>
            <w:rFonts w:cs="Times New Roman"/>
          </w:rPr>
          <w:t xml:space="preserve"> 13.10 m</w:t>
        </w:r>
      </w:ins>
    </w:p>
    <w:p w14:paraId="5824FEEC" w14:textId="5625822B" w:rsidR="0039368B" w:rsidRDefault="0039368B" w:rsidP="005E0A58">
      <w:pPr>
        <w:rPr>
          <w:rFonts w:cs="Times New Roman"/>
        </w:rPr>
      </w:pPr>
      <w:ins w:id="508" w:author="Helen  Meskhidze" w:date="2016-02-12T21:36:00Z">
        <w:r w:rsidRPr="000B5B5C">
          <w:rPr>
            <w:rFonts w:cs="Times New Roman"/>
          </w:rPr>
          <w:t>Mg 5 13.52 m</w:t>
        </w:r>
      </w:ins>
    </w:p>
    <w:p w14:paraId="1DB4AA25" w14:textId="77FF823C" w:rsidR="0039368B" w:rsidRDefault="0039368B" w:rsidP="005E0A58">
      <w:pPr>
        <w:rPr>
          <w:rFonts w:cs="Times New Roman"/>
        </w:rPr>
      </w:pPr>
      <w:ins w:id="509" w:author="Helen  Meskhidze" w:date="2016-02-12T21:36:00Z">
        <w:r w:rsidRPr="000B5B5C">
          <w:rPr>
            <w:rFonts w:cs="Times New Roman"/>
          </w:rPr>
          <w:t>Na 6 14.40 m</w:t>
        </w:r>
      </w:ins>
    </w:p>
    <w:p w14:paraId="0873F15A" w14:textId="7C93A41D" w:rsidR="0039368B" w:rsidRPr="000B5B5C" w:rsidRDefault="0039368B" w:rsidP="005E0A58">
      <w:pPr>
        <w:rPr>
          <w:ins w:id="510" w:author="Helen  Meskhidze" w:date="2016-02-12T21:36:00Z"/>
          <w:rFonts w:cs="Times New Roman"/>
        </w:rPr>
      </w:pPr>
      <w:ins w:id="511" w:author="Helen  Meskhidze" w:date="2016-02-12T21:36:00Z">
        <w:r>
          <w:rPr>
            <w:rFonts w:cs="Times New Roman"/>
          </w:rPr>
          <w:t>S III</w:t>
        </w:r>
        <w:r w:rsidRPr="000B5B5C">
          <w:rPr>
            <w:rFonts w:cs="Times New Roman"/>
          </w:rPr>
          <w:t xml:space="preserve"> 18.67 m </w:t>
        </w:r>
      </w:ins>
    </w:p>
    <w:p w14:paraId="2034371A" w14:textId="31A4FB0F" w:rsidR="0039368B" w:rsidRDefault="005E0A58" w:rsidP="005E0A58">
      <w:pPr>
        <w:rPr>
          <w:rFonts w:cs="Times New Roman"/>
        </w:rPr>
      </w:pPr>
      <w:ins w:id="512" w:author="Helen  Meskhidze" w:date="2016-02-12T21:36:00Z">
        <w:r w:rsidRPr="000B5B5C">
          <w:rPr>
            <w:rFonts w:cs="Times New Roman"/>
          </w:rPr>
          <w:t>Na 4 21.29 m</w:t>
        </w:r>
      </w:ins>
    </w:p>
    <w:p w14:paraId="3BB461EE" w14:textId="77777777" w:rsidR="0039368B" w:rsidRPr="000B5B5C" w:rsidRDefault="0039368B" w:rsidP="0039368B">
      <w:pPr>
        <w:rPr>
          <w:ins w:id="513" w:author="Helen  Meskhidze" w:date="2016-02-12T21:36:00Z"/>
          <w:rFonts w:cs="Times New Roman"/>
        </w:rPr>
      </w:pPr>
      <w:ins w:id="514" w:author="Helen  Meskhidze" w:date="2016-02-12T21:36:00Z">
        <w:r w:rsidRPr="000B5B5C">
          <w:rPr>
            <w:rFonts w:cs="Times New Roman"/>
          </w:rPr>
          <w:t>Ar</w:t>
        </w:r>
        <w:r>
          <w:rPr>
            <w:rFonts w:cs="Times New Roman"/>
          </w:rPr>
          <w:t xml:space="preserve"> III</w:t>
        </w:r>
        <w:r w:rsidRPr="000B5B5C">
          <w:rPr>
            <w:rFonts w:cs="Times New Roman"/>
          </w:rPr>
          <w:t xml:space="preserve"> 21.83 m</w:t>
        </w:r>
      </w:ins>
    </w:p>
    <w:p w14:paraId="6C08B0FC" w14:textId="470BDA88" w:rsidR="0039368B" w:rsidRPr="000B5B5C" w:rsidRDefault="0039368B" w:rsidP="005E0A58">
      <w:pPr>
        <w:rPr>
          <w:ins w:id="515" w:author="Helen  Meskhidze" w:date="2016-02-12T21:36:00Z"/>
          <w:rFonts w:cs="Times New Roman"/>
        </w:rPr>
      </w:pPr>
      <w:ins w:id="516" w:author="Helen  Meskhidze" w:date="2016-02-12T21:36:00Z">
        <w:r w:rsidRPr="000B5B5C">
          <w:rPr>
            <w:rFonts w:cs="Times New Roman"/>
          </w:rPr>
          <w:t xml:space="preserve">S  </w:t>
        </w:r>
        <w:r>
          <w:rPr>
            <w:rFonts w:cs="Times New Roman"/>
          </w:rPr>
          <w:t>III</w:t>
        </w:r>
        <w:r w:rsidRPr="000B5B5C">
          <w:rPr>
            <w:rFonts w:cs="Times New Roman"/>
          </w:rPr>
          <w:t xml:space="preserve"> 33.47 m</w:t>
        </w:r>
      </w:ins>
    </w:p>
    <w:p w14:paraId="3806EA66" w14:textId="2B135193" w:rsidR="006826BE" w:rsidRPr="00C0714A" w:rsidRDefault="005E0A58" w:rsidP="0039368B">
      <w:pPr>
        <w:rPr>
          <w:rFonts w:cs="Times New Roman"/>
        </w:rPr>
      </w:pPr>
      <w:ins w:id="517" w:author="Helen  Meskhidze" w:date="2016-02-12T21:36:00Z">
        <w:r w:rsidRPr="000B5B5C">
          <w:rPr>
            <w:rFonts w:cs="Times New Roman"/>
          </w:rPr>
          <w:t>Si</w:t>
        </w:r>
        <w:r>
          <w:rPr>
            <w:rFonts w:cs="Times New Roman"/>
          </w:rPr>
          <w:t xml:space="preserve"> II</w:t>
        </w:r>
        <w:r w:rsidRPr="000B5B5C">
          <w:rPr>
            <w:rFonts w:cs="Times New Roman"/>
          </w:rPr>
          <w:t xml:space="preserve"> 34.81 m</w:t>
        </w:r>
        <w:r w:rsidRPr="00FB55AC" w:rsidDel="005E0A58">
          <w:rPr>
            <w:rFonts w:cs="Times New Roman"/>
            <w:highlight w:val="yellow"/>
          </w:rPr>
          <w:t xml:space="preserve"> </w:t>
        </w:r>
      </w:ins>
    </w:p>
    <w:sectPr w:rsidR="006826BE" w:rsidRPr="00C0714A" w:rsidSect="001D0E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0C3534" w:rsidRDefault="000C3534" w:rsidP="00763E32">
      <w:r>
        <w:separator/>
      </w:r>
    </w:p>
  </w:endnote>
  <w:endnote w:type="continuationSeparator" w:id="0">
    <w:p w14:paraId="6AE02D31" w14:textId="77777777" w:rsidR="000C3534" w:rsidRDefault="000C3534"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0C3534" w:rsidRDefault="000C3534"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0C3534" w:rsidRDefault="000C35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0C3534" w:rsidRDefault="000C3534"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6A41">
      <w:rPr>
        <w:rStyle w:val="PageNumber"/>
        <w:noProof/>
      </w:rPr>
      <w:t>1</w:t>
    </w:r>
    <w:r>
      <w:rPr>
        <w:rStyle w:val="PageNumber"/>
      </w:rPr>
      <w:fldChar w:fldCharType="end"/>
    </w:r>
  </w:p>
  <w:p w14:paraId="5F0CCF3E" w14:textId="77777777" w:rsidR="000C3534" w:rsidRDefault="000C35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0C3534" w:rsidRDefault="000C3534" w:rsidP="00763E32">
      <w:r>
        <w:separator/>
      </w:r>
    </w:p>
  </w:footnote>
  <w:footnote w:type="continuationSeparator" w:id="0">
    <w:p w14:paraId="451CF4DF" w14:textId="77777777" w:rsidR="000C3534" w:rsidRDefault="000C3534" w:rsidP="00763E32">
      <w:r>
        <w:continuationSeparator/>
      </w:r>
    </w:p>
  </w:footnote>
  <w:footnote w:id="1">
    <w:p w14:paraId="57E02BF9" w14:textId="1D0B59AC" w:rsidR="000C3534" w:rsidRDefault="000C3534" w:rsidP="00763E32">
      <w:pPr>
        <w:pStyle w:val="FootnoteText"/>
        <w:rPr>
          <w:color w:val="000000"/>
        </w:rPr>
      </w:pPr>
      <w:r>
        <w:rPr>
          <w:rStyle w:val="FootnoteCharacters"/>
        </w:rPr>
        <w:t>*</w:t>
      </w:r>
      <w:r>
        <w:rPr>
          <w:color w:val="000000"/>
        </w:rPr>
        <w:tab/>
        <w:t>crichardson17@elon.edu</w:t>
      </w:r>
    </w:p>
  </w:footnote>
  <w:footnote w:id="2">
    <w:p w14:paraId="3F518214" w14:textId="221D4F94" w:rsidR="000C3534" w:rsidRDefault="000C3534">
      <w:pPr>
        <w:pStyle w:val="FootnoteText"/>
      </w:pPr>
      <w:r>
        <w:rPr>
          <w:rStyle w:val="FootnoteReference"/>
        </w:rPr>
        <w:footnoteRef/>
      </w:r>
      <w:r>
        <w:t xml:space="preserve"> </w:t>
      </w:r>
      <w:r w:rsidRPr="00945F70">
        <w:t>http://www.stsci.edu/jwst/instruments/miri</w:t>
      </w:r>
    </w:p>
  </w:footnote>
  <w:footnote w:id="3">
    <w:p w14:paraId="5DC4B751" w14:textId="4FDA46B1" w:rsidR="00F33CAB" w:rsidRPr="00F33CAB" w:rsidRDefault="00F33CAB"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sidR="00E87FD6">
        <w:rPr>
          <w:sz w:val="20"/>
          <w:szCs w:val="20"/>
        </w:rPr>
        <w:t xml:space="preserve"> (ver. 5.2).</w:t>
      </w:r>
    </w:p>
    <w:p w14:paraId="263E26F3" w14:textId="093D3BE2" w:rsidR="00F33CAB" w:rsidRDefault="00F33CAB">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258"/>
    <w:rsid w:val="00005579"/>
    <w:rsid w:val="00010B0D"/>
    <w:rsid w:val="000149A1"/>
    <w:rsid w:val="00016237"/>
    <w:rsid w:val="000222DE"/>
    <w:rsid w:val="0002266B"/>
    <w:rsid w:val="00026F0D"/>
    <w:rsid w:val="000353A0"/>
    <w:rsid w:val="000360E1"/>
    <w:rsid w:val="00046CF0"/>
    <w:rsid w:val="0004723D"/>
    <w:rsid w:val="0005097A"/>
    <w:rsid w:val="00052E3F"/>
    <w:rsid w:val="0005351B"/>
    <w:rsid w:val="00053EEA"/>
    <w:rsid w:val="00062213"/>
    <w:rsid w:val="00065750"/>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534"/>
    <w:rsid w:val="000C38D8"/>
    <w:rsid w:val="000C5D20"/>
    <w:rsid w:val="000C7626"/>
    <w:rsid w:val="000D3360"/>
    <w:rsid w:val="000D6F99"/>
    <w:rsid w:val="000E0B1F"/>
    <w:rsid w:val="000E10A1"/>
    <w:rsid w:val="000E179D"/>
    <w:rsid w:val="000E572B"/>
    <w:rsid w:val="000E7DD9"/>
    <w:rsid w:val="000F5D10"/>
    <w:rsid w:val="000F5F22"/>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2F80"/>
    <w:rsid w:val="001C5449"/>
    <w:rsid w:val="001C6416"/>
    <w:rsid w:val="001D0E5F"/>
    <w:rsid w:val="001D38B4"/>
    <w:rsid w:val="001D6326"/>
    <w:rsid w:val="001D7417"/>
    <w:rsid w:val="001D74FC"/>
    <w:rsid w:val="001D767F"/>
    <w:rsid w:val="001E1A27"/>
    <w:rsid w:val="001E377D"/>
    <w:rsid w:val="001E769C"/>
    <w:rsid w:val="001F050F"/>
    <w:rsid w:val="001F262C"/>
    <w:rsid w:val="001F42E3"/>
    <w:rsid w:val="001F5F7D"/>
    <w:rsid w:val="00214CFB"/>
    <w:rsid w:val="00220AAE"/>
    <w:rsid w:val="00222249"/>
    <w:rsid w:val="00225018"/>
    <w:rsid w:val="00225810"/>
    <w:rsid w:val="0022641F"/>
    <w:rsid w:val="0022658C"/>
    <w:rsid w:val="00226741"/>
    <w:rsid w:val="00232E7B"/>
    <w:rsid w:val="00250047"/>
    <w:rsid w:val="002500E1"/>
    <w:rsid w:val="00250913"/>
    <w:rsid w:val="00252831"/>
    <w:rsid w:val="00252C85"/>
    <w:rsid w:val="00253641"/>
    <w:rsid w:val="00255BB3"/>
    <w:rsid w:val="0025612B"/>
    <w:rsid w:val="0026003F"/>
    <w:rsid w:val="00260184"/>
    <w:rsid w:val="002622CD"/>
    <w:rsid w:val="00265514"/>
    <w:rsid w:val="00267F95"/>
    <w:rsid w:val="00270D88"/>
    <w:rsid w:val="002713C5"/>
    <w:rsid w:val="00271752"/>
    <w:rsid w:val="002733FF"/>
    <w:rsid w:val="00273867"/>
    <w:rsid w:val="00275FE3"/>
    <w:rsid w:val="002765B3"/>
    <w:rsid w:val="002800E1"/>
    <w:rsid w:val="00281090"/>
    <w:rsid w:val="002842C3"/>
    <w:rsid w:val="00284FF2"/>
    <w:rsid w:val="00290B99"/>
    <w:rsid w:val="00292AAE"/>
    <w:rsid w:val="00293104"/>
    <w:rsid w:val="002932F1"/>
    <w:rsid w:val="00294292"/>
    <w:rsid w:val="00294365"/>
    <w:rsid w:val="00296083"/>
    <w:rsid w:val="002A2C60"/>
    <w:rsid w:val="002A3899"/>
    <w:rsid w:val="002A447A"/>
    <w:rsid w:val="002A506A"/>
    <w:rsid w:val="002A5373"/>
    <w:rsid w:val="002A663B"/>
    <w:rsid w:val="002B1456"/>
    <w:rsid w:val="002B1F7B"/>
    <w:rsid w:val="002B3C8F"/>
    <w:rsid w:val="002B7502"/>
    <w:rsid w:val="002B77EA"/>
    <w:rsid w:val="002C0270"/>
    <w:rsid w:val="002C2141"/>
    <w:rsid w:val="002C4290"/>
    <w:rsid w:val="002C53C5"/>
    <w:rsid w:val="002C783D"/>
    <w:rsid w:val="002D3CCF"/>
    <w:rsid w:val="002D4284"/>
    <w:rsid w:val="002D5477"/>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40CF5"/>
    <w:rsid w:val="003429E5"/>
    <w:rsid w:val="00344787"/>
    <w:rsid w:val="0034539A"/>
    <w:rsid w:val="003459E9"/>
    <w:rsid w:val="00351561"/>
    <w:rsid w:val="003540D4"/>
    <w:rsid w:val="003541FF"/>
    <w:rsid w:val="00355B6B"/>
    <w:rsid w:val="00355BB7"/>
    <w:rsid w:val="00357F98"/>
    <w:rsid w:val="0036186E"/>
    <w:rsid w:val="0036632D"/>
    <w:rsid w:val="00366745"/>
    <w:rsid w:val="00374B7A"/>
    <w:rsid w:val="00375519"/>
    <w:rsid w:val="00377271"/>
    <w:rsid w:val="00380408"/>
    <w:rsid w:val="00381CD0"/>
    <w:rsid w:val="0038220E"/>
    <w:rsid w:val="00383465"/>
    <w:rsid w:val="00387780"/>
    <w:rsid w:val="00391321"/>
    <w:rsid w:val="00391B60"/>
    <w:rsid w:val="00391D29"/>
    <w:rsid w:val="0039368B"/>
    <w:rsid w:val="00394A67"/>
    <w:rsid w:val="00394EE3"/>
    <w:rsid w:val="003A31FB"/>
    <w:rsid w:val="003A6563"/>
    <w:rsid w:val="003A7C7C"/>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4A56"/>
    <w:rsid w:val="004477EA"/>
    <w:rsid w:val="004523E4"/>
    <w:rsid w:val="00454FA0"/>
    <w:rsid w:val="004552B1"/>
    <w:rsid w:val="0046186A"/>
    <w:rsid w:val="0046526F"/>
    <w:rsid w:val="0046541D"/>
    <w:rsid w:val="00466A41"/>
    <w:rsid w:val="00466D7E"/>
    <w:rsid w:val="004671FD"/>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3A46"/>
    <w:rsid w:val="004A3E02"/>
    <w:rsid w:val="004A50F1"/>
    <w:rsid w:val="004B605E"/>
    <w:rsid w:val="004B7071"/>
    <w:rsid w:val="004B7D52"/>
    <w:rsid w:val="004C0109"/>
    <w:rsid w:val="004C3F20"/>
    <w:rsid w:val="004C5720"/>
    <w:rsid w:val="004C7817"/>
    <w:rsid w:val="004C7B00"/>
    <w:rsid w:val="004D2F91"/>
    <w:rsid w:val="004D4B14"/>
    <w:rsid w:val="004D4F3F"/>
    <w:rsid w:val="004E04F7"/>
    <w:rsid w:val="004E1C4A"/>
    <w:rsid w:val="004E37A6"/>
    <w:rsid w:val="004E3CAD"/>
    <w:rsid w:val="004E5609"/>
    <w:rsid w:val="004E6311"/>
    <w:rsid w:val="004E73C1"/>
    <w:rsid w:val="004F0E3A"/>
    <w:rsid w:val="004F1956"/>
    <w:rsid w:val="004F4B1C"/>
    <w:rsid w:val="005024BC"/>
    <w:rsid w:val="005025B9"/>
    <w:rsid w:val="005035C0"/>
    <w:rsid w:val="005105AD"/>
    <w:rsid w:val="005138EB"/>
    <w:rsid w:val="0051557F"/>
    <w:rsid w:val="00520464"/>
    <w:rsid w:val="00521C04"/>
    <w:rsid w:val="00521E58"/>
    <w:rsid w:val="00525279"/>
    <w:rsid w:val="0052634B"/>
    <w:rsid w:val="00527555"/>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5CF8"/>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257A"/>
    <w:rsid w:val="005C4152"/>
    <w:rsid w:val="005C4BFF"/>
    <w:rsid w:val="005C663C"/>
    <w:rsid w:val="005D00DA"/>
    <w:rsid w:val="005D159D"/>
    <w:rsid w:val="005D1656"/>
    <w:rsid w:val="005D5F2C"/>
    <w:rsid w:val="005D6A6B"/>
    <w:rsid w:val="005D7C50"/>
    <w:rsid w:val="005E0A58"/>
    <w:rsid w:val="005E3656"/>
    <w:rsid w:val="005E4623"/>
    <w:rsid w:val="005E4932"/>
    <w:rsid w:val="005E5125"/>
    <w:rsid w:val="005E5C16"/>
    <w:rsid w:val="005E64F9"/>
    <w:rsid w:val="005F001F"/>
    <w:rsid w:val="005F0A7A"/>
    <w:rsid w:val="005F1275"/>
    <w:rsid w:val="005F15A3"/>
    <w:rsid w:val="005F6CE6"/>
    <w:rsid w:val="005F729F"/>
    <w:rsid w:val="00610149"/>
    <w:rsid w:val="0061131F"/>
    <w:rsid w:val="00627C81"/>
    <w:rsid w:val="0063556F"/>
    <w:rsid w:val="00636B4A"/>
    <w:rsid w:val="006374E7"/>
    <w:rsid w:val="006449FB"/>
    <w:rsid w:val="00644E67"/>
    <w:rsid w:val="00646CE1"/>
    <w:rsid w:val="00650D40"/>
    <w:rsid w:val="0065414D"/>
    <w:rsid w:val="006544D0"/>
    <w:rsid w:val="006546C5"/>
    <w:rsid w:val="00655581"/>
    <w:rsid w:val="0065559C"/>
    <w:rsid w:val="00655D17"/>
    <w:rsid w:val="00657E1E"/>
    <w:rsid w:val="00660C14"/>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09EA"/>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24FE"/>
    <w:rsid w:val="007558DC"/>
    <w:rsid w:val="00755CDC"/>
    <w:rsid w:val="00755FB7"/>
    <w:rsid w:val="00756119"/>
    <w:rsid w:val="007565E7"/>
    <w:rsid w:val="0075788F"/>
    <w:rsid w:val="00757AB4"/>
    <w:rsid w:val="00761512"/>
    <w:rsid w:val="00762E5D"/>
    <w:rsid w:val="00763E32"/>
    <w:rsid w:val="0076799B"/>
    <w:rsid w:val="00767F2E"/>
    <w:rsid w:val="00776CEE"/>
    <w:rsid w:val="00776DAF"/>
    <w:rsid w:val="0078290E"/>
    <w:rsid w:val="0079029A"/>
    <w:rsid w:val="00792E4C"/>
    <w:rsid w:val="00794DC3"/>
    <w:rsid w:val="007951E6"/>
    <w:rsid w:val="007A274D"/>
    <w:rsid w:val="007A362D"/>
    <w:rsid w:val="007A48B9"/>
    <w:rsid w:val="007B46AB"/>
    <w:rsid w:val="007B717F"/>
    <w:rsid w:val="007C15BB"/>
    <w:rsid w:val="007C1982"/>
    <w:rsid w:val="007C49EC"/>
    <w:rsid w:val="007C53EE"/>
    <w:rsid w:val="007D1A29"/>
    <w:rsid w:val="007D1D38"/>
    <w:rsid w:val="007D2008"/>
    <w:rsid w:val="007D254F"/>
    <w:rsid w:val="007D32D8"/>
    <w:rsid w:val="007D42EC"/>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58B1"/>
    <w:rsid w:val="008403F1"/>
    <w:rsid w:val="0084106F"/>
    <w:rsid w:val="00841E8A"/>
    <w:rsid w:val="00851E1B"/>
    <w:rsid w:val="008534E4"/>
    <w:rsid w:val="00854A0E"/>
    <w:rsid w:val="00860895"/>
    <w:rsid w:val="00861D78"/>
    <w:rsid w:val="008668D7"/>
    <w:rsid w:val="00870AC9"/>
    <w:rsid w:val="00871031"/>
    <w:rsid w:val="00872899"/>
    <w:rsid w:val="00875090"/>
    <w:rsid w:val="00881C47"/>
    <w:rsid w:val="00883E83"/>
    <w:rsid w:val="00886396"/>
    <w:rsid w:val="00892600"/>
    <w:rsid w:val="008A0F0E"/>
    <w:rsid w:val="008A2AB8"/>
    <w:rsid w:val="008A67A6"/>
    <w:rsid w:val="008B08DF"/>
    <w:rsid w:val="008B2F32"/>
    <w:rsid w:val="008B3821"/>
    <w:rsid w:val="008B55D6"/>
    <w:rsid w:val="008B7B5A"/>
    <w:rsid w:val="008C27D5"/>
    <w:rsid w:val="008C55FD"/>
    <w:rsid w:val="008C6698"/>
    <w:rsid w:val="008D5E81"/>
    <w:rsid w:val="008E3C50"/>
    <w:rsid w:val="008E3CE2"/>
    <w:rsid w:val="008E41E0"/>
    <w:rsid w:val="008E53CD"/>
    <w:rsid w:val="008E6650"/>
    <w:rsid w:val="008E7EF0"/>
    <w:rsid w:val="008F1D0A"/>
    <w:rsid w:val="008F20CE"/>
    <w:rsid w:val="008F28AD"/>
    <w:rsid w:val="008F5290"/>
    <w:rsid w:val="00903B26"/>
    <w:rsid w:val="0090627C"/>
    <w:rsid w:val="00907273"/>
    <w:rsid w:val="009138C3"/>
    <w:rsid w:val="009237FE"/>
    <w:rsid w:val="009268CC"/>
    <w:rsid w:val="00927401"/>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1A03"/>
    <w:rsid w:val="009535F2"/>
    <w:rsid w:val="00953E86"/>
    <w:rsid w:val="00956F5C"/>
    <w:rsid w:val="009608D3"/>
    <w:rsid w:val="00960DC7"/>
    <w:rsid w:val="00962D00"/>
    <w:rsid w:val="00963882"/>
    <w:rsid w:val="00964032"/>
    <w:rsid w:val="00964892"/>
    <w:rsid w:val="00965A32"/>
    <w:rsid w:val="00965C49"/>
    <w:rsid w:val="009677A7"/>
    <w:rsid w:val="00973AF6"/>
    <w:rsid w:val="009759EC"/>
    <w:rsid w:val="00975A56"/>
    <w:rsid w:val="00982A45"/>
    <w:rsid w:val="0098324F"/>
    <w:rsid w:val="00986843"/>
    <w:rsid w:val="00993742"/>
    <w:rsid w:val="00995BCF"/>
    <w:rsid w:val="00996731"/>
    <w:rsid w:val="009B7428"/>
    <w:rsid w:val="009B7621"/>
    <w:rsid w:val="009C1F04"/>
    <w:rsid w:val="009C4FF9"/>
    <w:rsid w:val="009C5435"/>
    <w:rsid w:val="009C65F2"/>
    <w:rsid w:val="009D27D2"/>
    <w:rsid w:val="009D4A2E"/>
    <w:rsid w:val="009D771F"/>
    <w:rsid w:val="009E014D"/>
    <w:rsid w:val="009F0B1E"/>
    <w:rsid w:val="009F5A46"/>
    <w:rsid w:val="009F5A72"/>
    <w:rsid w:val="009F5B74"/>
    <w:rsid w:val="009F6566"/>
    <w:rsid w:val="00A1199A"/>
    <w:rsid w:val="00A12860"/>
    <w:rsid w:val="00A15FA2"/>
    <w:rsid w:val="00A17BE0"/>
    <w:rsid w:val="00A20BE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0109"/>
    <w:rsid w:val="00A51564"/>
    <w:rsid w:val="00A54719"/>
    <w:rsid w:val="00A57EE0"/>
    <w:rsid w:val="00A61FDE"/>
    <w:rsid w:val="00A66018"/>
    <w:rsid w:val="00A71816"/>
    <w:rsid w:val="00A7701E"/>
    <w:rsid w:val="00A85BF3"/>
    <w:rsid w:val="00A86721"/>
    <w:rsid w:val="00A92437"/>
    <w:rsid w:val="00A95A6A"/>
    <w:rsid w:val="00AA6281"/>
    <w:rsid w:val="00AA7DFD"/>
    <w:rsid w:val="00AB0A91"/>
    <w:rsid w:val="00AB2D55"/>
    <w:rsid w:val="00AB7062"/>
    <w:rsid w:val="00AC146C"/>
    <w:rsid w:val="00AC33F8"/>
    <w:rsid w:val="00AC3935"/>
    <w:rsid w:val="00AC3AE3"/>
    <w:rsid w:val="00AC5EF2"/>
    <w:rsid w:val="00AC640C"/>
    <w:rsid w:val="00AC7C53"/>
    <w:rsid w:val="00AD1F44"/>
    <w:rsid w:val="00AD33B0"/>
    <w:rsid w:val="00AD5F99"/>
    <w:rsid w:val="00AD6037"/>
    <w:rsid w:val="00AE1178"/>
    <w:rsid w:val="00AE36DE"/>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4F09"/>
    <w:rsid w:val="00B77D01"/>
    <w:rsid w:val="00B84159"/>
    <w:rsid w:val="00B84E09"/>
    <w:rsid w:val="00B863ED"/>
    <w:rsid w:val="00B8754B"/>
    <w:rsid w:val="00B90FAB"/>
    <w:rsid w:val="00B91755"/>
    <w:rsid w:val="00B92FEF"/>
    <w:rsid w:val="00BA3403"/>
    <w:rsid w:val="00BA7BA8"/>
    <w:rsid w:val="00BB3017"/>
    <w:rsid w:val="00BC3281"/>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60"/>
    <w:rsid w:val="00C019B8"/>
    <w:rsid w:val="00C05651"/>
    <w:rsid w:val="00C0714A"/>
    <w:rsid w:val="00C07ABE"/>
    <w:rsid w:val="00C11E46"/>
    <w:rsid w:val="00C14998"/>
    <w:rsid w:val="00C226F8"/>
    <w:rsid w:val="00C24FA9"/>
    <w:rsid w:val="00C26647"/>
    <w:rsid w:val="00C35444"/>
    <w:rsid w:val="00C40F69"/>
    <w:rsid w:val="00C41639"/>
    <w:rsid w:val="00C46733"/>
    <w:rsid w:val="00C46D21"/>
    <w:rsid w:val="00C47A8C"/>
    <w:rsid w:val="00C50EFC"/>
    <w:rsid w:val="00C525EB"/>
    <w:rsid w:val="00C53276"/>
    <w:rsid w:val="00C64D03"/>
    <w:rsid w:val="00C67987"/>
    <w:rsid w:val="00C7015B"/>
    <w:rsid w:val="00C73C74"/>
    <w:rsid w:val="00C741FD"/>
    <w:rsid w:val="00C75BD3"/>
    <w:rsid w:val="00C75D6F"/>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4DC1"/>
    <w:rsid w:val="00CE4FEA"/>
    <w:rsid w:val="00CE5620"/>
    <w:rsid w:val="00CE5ECB"/>
    <w:rsid w:val="00CE730B"/>
    <w:rsid w:val="00CE7861"/>
    <w:rsid w:val="00CF093D"/>
    <w:rsid w:val="00CF187C"/>
    <w:rsid w:val="00CF3A0F"/>
    <w:rsid w:val="00CF4C0A"/>
    <w:rsid w:val="00CF4F87"/>
    <w:rsid w:val="00CF6636"/>
    <w:rsid w:val="00D010AD"/>
    <w:rsid w:val="00D03EAD"/>
    <w:rsid w:val="00D064AE"/>
    <w:rsid w:val="00D06D4F"/>
    <w:rsid w:val="00D07A10"/>
    <w:rsid w:val="00D13C21"/>
    <w:rsid w:val="00D17FD3"/>
    <w:rsid w:val="00D20368"/>
    <w:rsid w:val="00D206AE"/>
    <w:rsid w:val="00D21FFF"/>
    <w:rsid w:val="00D221EE"/>
    <w:rsid w:val="00D23B26"/>
    <w:rsid w:val="00D322D0"/>
    <w:rsid w:val="00D32E6E"/>
    <w:rsid w:val="00D358F4"/>
    <w:rsid w:val="00D37116"/>
    <w:rsid w:val="00D37E12"/>
    <w:rsid w:val="00D421DE"/>
    <w:rsid w:val="00D42A64"/>
    <w:rsid w:val="00D447C4"/>
    <w:rsid w:val="00D45356"/>
    <w:rsid w:val="00D50CF1"/>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70D1"/>
    <w:rsid w:val="00D90E86"/>
    <w:rsid w:val="00D94F08"/>
    <w:rsid w:val="00D95307"/>
    <w:rsid w:val="00DA07B9"/>
    <w:rsid w:val="00DA1B49"/>
    <w:rsid w:val="00DA35EC"/>
    <w:rsid w:val="00DA3710"/>
    <w:rsid w:val="00DA52CB"/>
    <w:rsid w:val="00DA6411"/>
    <w:rsid w:val="00DB12FD"/>
    <w:rsid w:val="00DB1A29"/>
    <w:rsid w:val="00DB1C09"/>
    <w:rsid w:val="00DB22F7"/>
    <w:rsid w:val="00DB2F34"/>
    <w:rsid w:val="00DB62E4"/>
    <w:rsid w:val="00DC13F0"/>
    <w:rsid w:val="00DC1917"/>
    <w:rsid w:val="00DC2B59"/>
    <w:rsid w:val="00DC5D54"/>
    <w:rsid w:val="00DD0C2E"/>
    <w:rsid w:val="00DD1FB7"/>
    <w:rsid w:val="00DD370F"/>
    <w:rsid w:val="00DD573E"/>
    <w:rsid w:val="00DD5EB6"/>
    <w:rsid w:val="00DE0418"/>
    <w:rsid w:val="00DE0C8D"/>
    <w:rsid w:val="00DE32B4"/>
    <w:rsid w:val="00DE7E50"/>
    <w:rsid w:val="00DF0CF6"/>
    <w:rsid w:val="00DF34A8"/>
    <w:rsid w:val="00DF4AA9"/>
    <w:rsid w:val="00DF4F1D"/>
    <w:rsid w:val="00E00217"/>
    <w:rsid w:val="00E1273A"/>
    <w:rsid w:val="00E13208"/>
    <w:rsid w:val="00E24A5A"/>
    <w:rsid w:val="00E24E1F"/>
    <w:rsid w:val="00E2518C"/>
    <w:rsid w:val="00E26396"/>
    <w:rsid w:val="00E3294B"/>
    <w:rsid w:val="00E33BF2"/>
    <w:rsid w:val="00E33D09"/>
    <w:rsid w:val="00E37F6A"/>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87FD6"/>
    <w:rsid w:val="00E965AD"/>
    <w:rsid w:val="00EA6C79"/>
    <w:rsid w:val="00EB0A03"/>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10FB"/>
    <w:rsid w:val="00F0554E"/>
    <w:rsid w:val="00F05B6F"/>
    <w:rsid w:val="00F062A4"/>
    <w:rsid w:val="00F07620"/>
    <w:rsid w:val="00F13350"/>
    <w:rsid w:val="00F14F8F"/>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60565"/>
    <w:rsid w:val="00F7442D"/>
    <w:rsid w:val="00F76794"/>
    <w:rsid w:val="00F87F55"/>
    <w:rsid w:val="00F96002"/>
    <w:rsid w:val="00FA150D"/>
    <w:rsid w:val="00FA4A4E"/>
    <w:rsid w:val="00FA566A"/>
    <w:rsid w:val="00FA6E1D"/>
    <w:rsid w:val="00FA70D3"/>
    <w:rsid w:val="00FB0B9F"/>
    <w:rsid w:val="00FB1207"/>
    <w:rsid w:val="00FB39D2"/>
    <w:rsid w:val="00FB55AC"/>
    <w:rsid w:val="00FC052D"/>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57D78-F48E-CF46-B87D-16B1D2B1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29</Pages>
  <Words>12320</Words>
  <Characters>70228</Characters>
  <Application>Microsoft Macintosh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10</cp:revision>
  <cp:lastPrinted>2016-02-13T05:11:00Z</cp:lastPrinted>
  <dcterms:created xsi:type="dcterms:W3CDTF">2016-02-13T05:11:00Z</dcterms:created>
  <dcterms:modified xsi:type="dcterms:W3CDTF">2016-02-13T06:09:00Z</dcterms:modified>
</cp:coreProperties>
</file>