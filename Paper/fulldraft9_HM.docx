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F431FF"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46E1D20E"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ins w:id="14" w:author="Helen  Meskhidze" w:date="2016-01-11T14:41:00Z">
        <w:r w:rsidR="003A31FB">
          <w:rPr>
            <w:rFonts w:eastAsiaTheme="minorEastAsia" w:cs="Times New Roman"/>
            <w:kern w:val="0"/>
            <w:lang w:eastAsia="en-US" w:bidi="ar-SA"/>
          </w:rPr>
          <w:t>[He II] 4686</w:t>
        </w:r>
      </w:ins>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ins w:id="15" w:author="Helen  Meskhidze" w:date="2016-01-11T14:41:00Z">
        <w:r w:rsidR="00975A56">
          <w:rPr>
            <w:rFonts w:eastAsiaTheme="minorEastAsia" w:cs="Times New Roman"/>
            <w:kern w:val="0"/>
            <w:lang w:eastAsia="en-US" w:bidi="ar-SA"/>
          </w:rPr>
          <w:t>continuous</w:t>
        </w:r>
        <w:r w:rsidR="00975A56">
          <w:rPr>
            <w:rFonts w:eastAsiaTheme="minorEastAsia" w:cs="Times New Roman"/>
            <w:kern w:val="0"/>
            <w:lang w:eastAsia="en-US" w:bidi="ar-SA"/>
          </w:rPr>
          <w:t xml:space="preserve"> </w:t>
        </w:r>
      </w:ins>
      <w:r w:rsidR="002D3CCF">
        <w:rPr>
          <w:rFonts w:eastAsiaTheme="minorEastAsia" w:cs="Times New Roman"/>
          <w:kern w:val="0"/>
          <w:lang w:eastAsia="en-US" w:bidi="ar-SA"/>
        </w:rPr>
        <w:t xml:space="preserve">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0F6DB539"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w:t>
      </w:r>
      <w:ins w:id="16" w:author="Helen  Meskhidze" w:date="2016-01-11T14:28:00Z">
        <w:r w:rsidR="00EF07F5">
          <w:rPr>
            <w:rFonts w:cs="Times New Roman"/>
          </w:rPr>
          <w:t xml:space="preserve">, </w:t>
        </w:r>
      </w:ins>
      <w:r w:rsidR="00EE4B34">
        <w:rPr>
          <w:rFonts w:cs="Times New Roman"/>
        </w:rPr>
        <w:t>IR</w:t>
      </w:r>
      <w:ins w:id="17" w:author="Helen  Meskhidze" w:date="2016-01-11T14:28:00Z">
        <w:r w:rsidR="00EF07F5">
          <w:rPr>
            <w:rFonts w:cs="Times New Roman"/>
          </w:rPr>
          <w:t>, and IR fine structure line</w:t>
        </w:r>
      </w:ins>
      <w:r w:rsidR="00EE4B34">
        <w:rPr>
          <w:rFonts w:cs="Times New Roman"/>
        </w:rPr>
        <w:t xml:space="preserve">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1694DB2F" w14:textId="25F627DB" w:rsidR="00394A67" w:rsidRPr="003541FF" w:rsidRDefault="00394A67" w:rsidP="00394A67">
      <w:pPr>
        <w:rPr>
          <w:ins w:id="18" w:author="Chris Richardson" w:date="2015-10-28T12:31:00Z"/>
          <w:rFonts w:cs="Times New Roman"/>
        </w:rPr>
      </w:pPr>
    </w:p>
    <w:p w14:paraId="140E2384" w14:textId="77777777" w:rsidR="00394A67" w:rsidRPr="003541FF" w:rsidRDefault="00394A67" w:rsidP="0036632D">
      <w:pPr>
        <w:rPr>
          <w:ins w:id="19"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313F7633"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0"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ins w:id="21" w:author="Helen  Meskhidze" w:date="2016-01-11T14:30:00Z">
        <w:r w:rsidR="00F431FF">
          <w:rPr>
            <w:rFonts w:cs="Times New Roman"/>
          </w:rPr>
          <w:t xml:space="preserve">track emission lines </w:t>
        </w:r>
      </w:ins>
      <w:r w:rsidR="004A1C81" w:rsidRPr="003541FF">
        <w:rPr>
          <w:rFonts w:cs="Times New Roman"/>
        </w:rPr>
        <w:t>begin falling off rapidly</w:t>
      </w:r>
      <w:ins w:id="22" w:author="Helen  Meskhidze" w:date="2016-01-11T14:32:00Z">
        <w:r w:rsidR="00F431FF">
          <w:rPr>
            <w:rFonts w:cs="Times New Roman"/>
          </w:rPr>
          <w:t xml:space="preserve"> </w:t>
        </w:r>
      </w:ins>
      <w:r w:rsidR="004A1C81" w:rsidRPr="003541FF">
        <w:rPr>
          <w:rFonts w:cs="Times New Roman"/>
        </w:rPr>
        <w:t>beyond 6 Myr</w:t>
      </w:r>
      <w:ins w:id="23" w:author="Helen  Meskhidze" w:date="2016-01-11T14:32:00Z">
        <w:r w:rsidR="00F431FF">
          <w:rPr>
            <w:rFonts w:cs="Times New Roman"/>
          </w:rPr>
          <w:t xml:space="preserve"> (approximately </w:t>
        </w:r>
        <w:r w:rsidR="00F431FF" w:rsidRPr="003541FF">
          <w:rPr>
            <w:rFonts w:cs="Times New Roman"/>
          </w:rPr>
          <w:t>0.5 – 1.0 dex lower at 8 Myr than 6 Myr</w:t>
        </w:r>
        <w:r w:rsidR="00F431FF">
          <w:rPr>
            <w:rFonts w:cs="Times New Roman"/>
          </w:rPr>
          <w:t>)</w:t>
        </w:r>
      </w:ins>
      <w:r w:rsidR="004A1C81" w:rsidRPr="003541FF">
        <w:rPr>
          <w:rFonts w:cs="Times New Roman"/>
        </w:rPr>
        <w:t>, especially in the case of the optical</w:t>
      </w:r>
      <w:ins w:id="24" w:author="Helen  Meskhidze" w:date="2016-01-11T14:31:00Z">
        <w:r w:rsidR="00F431FF">
          <w:rPr>
            <w:rFonts w:cs="Times New Roman"/>
          </w:rPr>
          <w:t xml:space="preserve">, most </w:t>
        </w:r>
      </w:ins>
      <w:r w:rsidR="004A1C81" w:rsidRPr="003541FF">
        <w:rPr>
          <w:rFonts w:cs="Times New Roman"/>
        </w:rPr>
        <w:t>IR</w:t>
      </w:r>
      <w:ins w:id="25" w:author="Helen  Meskhidze" w:date="2016-01-11T14:31:00Z">
        <w:r w:rsidR="00F431FF">
          <w:rPr>
            <w:rFonts w:cs="Times New Roman"/>
          </w:rPr>
          <w:t>,</w:t>
        </w:r>
      </w:ins>
      <w:ins w:id="26" w:author="Helen  Meskhidze" w:date="2016-01-11T14:28:00Z">
        <w:r w:rsidR="00EF07F5">
          <w:rPr>
            <w:rFonts w:cs="Times New Roman"/>
          </w:rPr>
          <w:t xml:space="preserve"> and IR fine structure</w:t>
        </w:r>
      </w:ins>
      <w:r w:rsidR="004A1C81" w:rsidRPr="003541FF">
        <w:rPr>
          <w:rFonts w:cs="Times New Roman"/>
        </w:rPr>
        <w:t xml:space="preserve"> lines. </w:t>
      </w:r>
      <w:ins w:id="27" w:author="Helen  Meskhidze" w:date="2016-01-11T14:29:00Z">
        <w:r w:rsidR="00EF07F5">
          <w:rPr>
            <w:rFonts w:cs="Times New Roman"/>
          </w:rPr>
          <w:t xml:space="preserve">The </w:t>
        </w:r>
      </w:ins>
      <w:ins w:id="28" w:author="Helen  Meskhidze" w:date="2016-01-11T14:32:00Z">
        <w:r w:rsidR="00F431FF">
          <w:rPr>
            <w:rFonts w:cs="Times New Roman"/>
          </w:rPr>
          <w:t xml:space="preserve">Geneva and </w:t>
        </w:r>
      </w:ins>
      <w:ins w:id="29" w:author="Helen  Meskhidze" w:date="2016-01-11T14:29:00Z">
        <w:r w:rsidR="00EF07F5">
          <w:rPr>
            <w:rFonts w:cs="Times New Roman"/>
          </w:rPr>
          <w:t>Padova continuous track</w:t>
        </w:r>
      </w:ins>
      <w:ins w:id="30" w:author="Helen  Meskhidze" w:date="2016-01-11T14:32:00Z">
        <w:r w:rsidR="00F431FF">
          <w:rPr>
            <w:rFonts w:cs="Times New Roman"/>
          </w:rPr>
          <w:t>s</w:t>
        </w:r>
      </w:ins>
      <w:ins w:id="31" w:author="Helen  Meskhidze" w:date="2016-01-11T14:29:00Z">
        <w:r w:rsidR="00F431FF">
          <w:rPr>
            <w:rFonts w:cs="Times New Roman"/>
          </w:rPr>
          <w:t>, however, continue</w:t>
        </w:r>
        <w:r w:rsidR="00EF07F5">
          <w:rPr>
            <w:rFonts w:cs="Times New Roman"/>
          </w:rPr>
          <w:t xml:space="preserve"> to emit constantly across the 5-8 Myr range. </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bookmarkStart w:id="32" w:name="_GoBack"/>
      <w:bookmarkEnd w:id="32"/>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25611382" w14:textId="19B7E692" w:rsidR="00190E8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 xml:space="preserve">Throughout this discussion, we will be </w:t>
      </w:r>
      <w:r w:rsidR="00E50002">
        <w:rPr>
          <w:rFonts w:cs="Times New Roman"/>
        </w:rPr>
        <w:t xml:space="preserve">referencing </w:t>
      </w:r>
      <w:r w:rsidR="004552B1">
        <w:rPr>
          <w:rFonts w:cs="Times New Roman"/>
        </w:rPr>
        <w:t>our high metallicity, dusty simulations</w:t>
      </w:r>
      <w:r w:rsidR="00E50002">
        <w:rPr>
          <w:rFonts w:cs="Times New Roman"/>
        </w:rPr>
        <w:t>.</w:t>
      </w:r>
    </w:p>
    <w:p w14:paraId="719D2183" w14:textId="77777777" w:rsidR="00190E8F" w:rsidRDefault="00190E8F" w:rsidP="003541FF">
      <w:pPr>
        <w:rPr>
          <w:rFonts w:cs="Times New Roman"/>
        </w:rPr>
      </w:pPr>
    </w:p>
    <w:p w14:paraId="209F5AFA" w14:textId="324EB635" w:rsidR="00190E8F" w:rsidRDefault="00EE40DF" w:rsidP="004909AF">
      <w:pPr>
        <w:rPr>
          <w:rFonts w:cs="Times New Roman"/>
        </w:rPr>
      </w:pP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-1.5;  Levesque et al., 2010)</w:t>
      </w:r>
      <w:r w:rsidR="004909AF">
        <w:rPr>
          <w:rFonts w:cs="Times New Roman"/>
        </w:rPr>
        <w:t>. Thus, we agree with Satyapal et al.’s suggestion 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1C1EEF8C"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[O IV] 25.9 µm emission begins to </w:t>
      </w:r>
      <w:r w:rsidR="00E67F8E">
        <w:rPr>
          <w:rFonts w:cs="Times New Roman"/>
        </w:rPr>
        <w:t>occur around</w:t>
      </w:r>
      <w:r w:rsidR="004909AF">
        <w:rPr>
          <w:rFonts w:cs="Times New Roman"/>
        </w:rPr>
        <w:t xml:space="preserve">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4909AF">
        <w:rPr>
          <w:rFonts w:cs="Times New Roman"/>
        </w:rPr>
        <w:t xml:space="preserve">, outside of the range of what is observed locally. We find abundant [O IV] 25.9 µm emission in the higher redshift range. </w:t>
      </w:r>
    </w:p>
    <w:p w14:paraId="1BF8E89A" w14:textId="77777777" w:rsidR="00CC2FD6" w:rsidRDefault="00CC2FD6" w:rsidP="003541FF">
      <w:pPr>
        <w:rPr>
          <w:rFonts w:cs="Times New Roman"/>
        </w:rPr>
      </w:pPr>
    </w:p>
    <w:p w14:paraId="3C53A9F0" w14:textId="5C3BA85C" w:rsidR="00E5000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 xml:space="preserve">-2 and low density. Thus, we suggest that perhaps there are low metallicity pockets within these local galaxies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4E710B13"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t>
      </w:r>
      <w:r w:rsidR="002F5EA1">
        <w:rPr>
          <w:rFonts w:eastAsia="Times New Roman" w:cs="Times New Roman"/>
          <w:color w:val="000000"/>
        </w:rPr>
        <w:t>Kewley et al.’s (2013) cosmic BPT diagram also suggests that [O III]/</w:t>
      </w:r>
      <w:r w:rsidR="002F5EA1" w:rsidRPr="002F5EA1">
        <w:rPr>
          <w:rFonts w:eastAsia="Times New Roman" w:cs="Times New Roman"/>
          <w:color w:val="000000"/>
        </w:rPr>
        <w:t xml:space="preserve"> </w:t>
      </w:r>
      <w:r w:rsidR="002F5EA1" w:rsidRPr="006B5576">
        <w:rPr>
          <w:rFonts w:eastAsia="Times New Roman" w:cs="Times New Roman"/>
          <w:color w:val="000000"/>
        </w:rPr>
        <w:t>Hβ ratios</w:t>
      </w:r>
      <w:r w:rsidR="002F5EA1">
        <w:rPr>
          <w:rFonts w:eastAsia="Times New Roman" w:cs="Times New Roman"/>
          <w:color w:val="000000"/>
        </w:rPr>
        <w:t xml:space="preserve"> increase with increasing </w:t>
      </w:r>
      <w:r w:rsidR="002F5EA1">
        <w:rPr>
          <w:rFonts w:eastAsia="Times New Roman" w:cs="Times New Roman"/>
          <w:i/>
          <w:color w:val="000000"/>
        </w:rPr>
        <w:t>z</w:t>
      </w:r>
      <w:r w:rsidR="002F5EA1">
        <w:rPr>
          <w:rFonts w:eastAsia="Times New Roman" w:cs="Times New Roman"/>
          <w:color w:val="000000"/>
        </w:rPr>
        <w:t xml:space="preserve">. </w:t>
      </w:r>
      <w:r>
        <w:rPr>
          <w:rFonts w:eastAsia="Times New Roman" w:cs="Times New Roman"/>
          <w:color w:val="000000"/>
        </w:rPr>
        <w:t xml:space="preserve">We </w:t>
      </w:r>
      <w:r w:rsidR="002F5EA1">
        <w:rPr>
          <w:rFonts w:eastAsia="Times New Roman" w:cs="Times New Roman"/>
          <w:color w:val="000000"/>
        </w:rPr>
        <w:t xml:space="preserve">similarly </w:t>
      </w:r>
      <w:r>
        <w:rPr>
          <w:rFonts w:eastAsia="Times New Roman" w:cs="Times New Roman"/>
          <w:color w:val="000000"/>
        </w:rPr>
        <w:t xml:space="preserve">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2F5EA1">
        <w:rPr>
          <w:rFonts w:eastAsia="Symbol" w:cs="Times New Roman"/>
          <w:color w:val="000000"/>
        </w:rPr>
        <w:t xml:space="preserve">increases </w:t>
      </w:r>
      <w:r>
        <w:rPr>
          <w:rFonts w:eastAsia="Symbol" w:cs="Times New Roman"/>
          <w:color w:val="000000"/>
        </w:rPr>
        <w:t xml:space="preserve">with </w:t>
      </w:r>
      <w:r w:rsidR="002F5EA1">
        <w:rPr>
          <w:rFonts w:eastAsia="Symbol" w:cs="Times New Roman"/>
          <w:color w:val="000000"/>
        </w:rPr>
        <w:t xml:space="preserve">decreasing </w:t>
      </w:r>
      <w:r>
        <w:rPr>
          <w:rFonts w:eastAsia="Symbol" w:cs="Times New Roman"/>
          <w:color w:val="000000"/>
        </w:rPr>
        <w:t xml:space="preserve">metallicity (emission at to </w:t>
      </w:r>
      <w:r w:rsidR="002F5EA1">
        <w:rPr>
          <w:rFonts w:cs="Times New Roman"/>
        </w:rPr>
        <w:t>0.2</w:t>
      </w:r>
      <w:r w:rsidRPr="000A6EB6">
        <w:rPr>
          <w:rFonts w:cs="Times New Roman"/>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sidR="002F5EA1">
        <w:rPr>
          <w:rFonts w:eastAsia="Symbol" w:cs="Times New Roman"/>
          <w:color w:val="000000"/>
        </w:rPr>
        <w:t>1</w:t>
      </w:r>
      <w:r>
        <w:rPr>
          <w:rFonts w:eastAsia="Symbol" w:cs="Times New Roman"/>
          <w:color w:val="000000"/>
        </w:rPr>
        <w:t>.6 times emission at</w:t>
      </w:r>
      <w:r w:rsidR="002F5EA1">
        <w:rPr>
          <w:rFonts w:eastAsia="Symbol" w:cs="Times New Roman"/>
          <w:color w:val="000000"/>
        </w:rPr>
        <w:t xml:space="preserve"> 5.0</w:t>
      </w:r>
      <w:r>
        <w:rPr>
          <w:rFonts w:eastAsia="Symbol" w:cs="Times New Roman"/>
          <w:color w:val="000000"/>
        </w:rPr>
        <w:t xml:space="preserve"> </w:t>
      </w:r>
      <w:r w:rsidRPr="000A6EB6">
        <w:rPr>
          <w:rFonts w:cs="Times New Roman"/>
          <w:i/>
        </w:rPr>
        <w:t>Z</w:t>
      </w:r>
      <w:r w:rsidRPr="000A6EB6">
        <w:rPr>
          <w:rFonts w:ascii="Kaiti SC Black" w:hAnsi="Kaiti SC Black" w:cs="Kaiti SC Black"/>
          <w:vertAlign w:val="subscript"/>
        </w:rPr>
        <w:t>⊙</w:t>
      </w:r>
      <w:r>
        <w:rPr>
          <w:rFonts w:cs="Times New Roman"/>
        </w:rPr>
        <w:t xml:space="preserve">). </w:t>
      </w:r>
      <w:r w:rsidR="002F5EA1">
        <w:rPr>
          <w:rFonts w:cs="Times New Roman"/>
        </w:rPr>
        <w:t xml:space="preserve">Kewley et al. (2013) </w:t>
      </w:r>
      <w:r w:rsidR="000C7626">
        <w:rPr>
          <w:rFonts w:cs="Times New Roman"/>
        </w:rPr>
        <w:t>note</w:t>
      </w:r>
      <w:r w:rsidR="002F5EA1">
        <w:rPr>
          <w:rFonts w:cs="Times New Roman"/>
        </w:rPr>
        <w:t xml:space="preserve"> </w:t>
      </w:r>
      <w:r w:rsidR="000C7626">
        <w:rPr>
          <w:rFonts w:cs="Times New Roman"/>
        </w:rPr>
        <w:t xml:space="preserve">around a 0.8 dex increase in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2F5EA1">
        <w:rPr>
          <w:rFonts w:cs="Times New Roman"/>
        </w:rPr>
        <w:t xml:space="preserve"> </w:t>
      </w:r>
      <w:r w:rsidR="000C7626">
        <w:rPr>
          <w:rFonts w:cs="Times New Roman"/>
        </w:rPr>
        <w:t xml:space="preserve">emission from </w:t>
      </w:r>
      <w:r w:rsidR="000C7626">
        <w:rPr>
          <w:rFonts w:cs="Times New Roman"/>
          <w:i/>
        </w:rPr>
        <w:t>z</w:t>
      </w:r>
      <w:r w:rsidR="000C7626">
        <w:rPr>
          <w:rFonts w:cs="Times New Roman"/>
        </w:rPr>
        <w:t xml:space="preserve"> = 0.8 to </w:t>
      </w:r>
      <w:r w:rsidR="000C7626">
        <w:rPr>
          <w:rFonts w:cs="Times New Roman"/>
          <w:i/>
        </w:rPr>
        <w:t>z =</w:t>
      </w:r>
      <w:r w:rsidR="000C7626">
        <w:rPr>
          <w:rFonts w:cs="Times New Roman"/>
        </w:rPr>
        <w:t xml:space="preserve"> 2.5. W</w:t>
      </w:r>
      <w:r>
        <w:rPr>
          <w:rFonts w:cs="Times New Roman"/>
        </w:rPr>
        <w:t>e 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0C7626">
        <w:rPr>
          <w:rFonts w:eastAsia="Symbol" w:cs="Times New Roman"/>
          <w:color w:val="000000"/>
        </w:rPr>
        <w:t xml:space="preserve"> We nearly recreate Kewley’s range of emission comparing our dust-free model to 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model—a 0.6 dex increase in peak </w:t>
      </w:r>
      <w:r w:rsidR="000C7626">
        <w:rPr>
          <w:rFonts w:eastAsia="Times New Roman" w:cs="Times New Roman"/>
          <w:color w:val="000000"/>
        </w:rPr>
        <w:t>[O III]/</w:t>
      </w:r>
      <w:r w:rsidR="000C7626" w:rsidRPr="002F5EA1">
        <w:rPr>
          <w:rFonts w:eastAsia="Times New Roman" w:cs="Times New Roman"/>
          <w:color w:val="000000"/>
        </w:rPr>
        <w:t xml:space="preserve"> </w:t>
      </w:r>
      <w:r w:rsidR="000C7626" w:rsidRPr="006B5576">
        <w:rPr>
          <w:rFonts w:eastAsia="Times New Roman" w:cs="Times New Roman"/>
          <w:color w:val="000000"/>
        </w:rPr>
        <w:t>Hβ</w:t>
      </w:r>
      <w:r w:rsidR="000C7626">
        <w:rPr>
          <w:rFonts w:cs="Times New Roman"/>
        </w:rPr>
        <w:t xml:space="preserve"> emission</w:t>
      </w:r>
      <w:r w:rsidR="000C7626">
        <w:rPr>
          <w:rFonts w:eastAsia="Symbol" w:cs="Times New Roman"/>
          <w:color w:val="000000"/>
        </w:rPr>
        <w:t>.</w:t>
      </w:r>
      <w:r>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5DE1CDF5"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Pr="00E67F8E">
        <w:rPr>
          <w:rFonts w:cs="Times New Roman"/>
          <w:vertAlign w:val="subscript"/>
        </w:rPr>
        <w:t>λ</w:t>
      </w:r>
      <w:r w:rsidRPr="00E67F8E">
        <w:rPr>
          <w:rFonts w:cs="Times New Roman"/>
        </w:rPr>
        <w:t>)</w:t>
      </w:r>
      <w:r w:rsidRPr="00E67F8E">
        <w:rPr>
          <w:rFonts w:eastAsia="Symbol" w:cs="Times New Roman"/>
          <w:color w:val="000000"/>
        </w:rPr>
        <w:t xml:space="preserve"> 2.2 and 3.0 respectively.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E67F8E" w:rsidRPr="00E67F8E">
        <w:rPr>
          <w:rFonts w:eastAsia="Symbol" w:cs="Times New Roman"/>
          <w:i/>
          <w:color w:val="000000"/>
        </w:rPr>
        <w:t>U</w:t>
      </w:r>
      <w:r w:rsidR="00E67F8E" w:rsidRPr="00E67F8E">
        <w:rPr>
          <w:rFonts w:eastAsia="Symbol" w:cs="Times New Roman"/>
          <w:color w:val="000000"/>
        </w:rPr>
        <w:t xml:space="preserve"> </w:t>
      </w:r>
      <w:r w:rsidR="00E67F8E" w:rsidRPr="00E67F8E">
        <w:rPr>
          <w:rFonts w:eastAsia="ＭＳ ゴシック" w:cs="Times New Roman"/>
          <w:color w:val="000000"/>
        </w:rPr>
        <w:t>≈</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0C5290CE" w14:textId="23D20C12"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56F63BF0"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N III </w:t>
      </w:r>
      <w:r w:rsidR="0025612B" w:rsidRPr="00945F70">
        <w:rPr>
          <w:rFonts w:cs="Times New Roman"/>
        </w:rPr>
        <w:t>λ</w:t>
      </w:r>
      <w:r w:rsidR="0025612B">
        <w:rPr>
          <w:rFonts w:cs="Times New Roman"/>
        </w:rPr>
        <w:t>991</w:t>
      </w:r>
      <w:r w:rsidR="008A2AB8">
        <w:rPr>
          <w:rFonts w:cs="Times New Roman"/>
        </w:rPr>
        <w:t xml:space="preserve"> to serve as a useful diagnostic</w:t>
      </w:r>
      <w:r w:rsidR="0025612B">
        <w:rPr>
          <w:rFonts w:cs="Times New Roman"/>
        </w:rPr>
        <w:t>s</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05769F2D" w14:textId="3F47EE8A" w:rsidR="006C1EE2" w:rsidRDefault="008A2AB8" w:rsidP="00ED5522">
      <w:pPr>
        <w:rPr>
          <w:ins w:id="33" w:author="Helen  Meskhidze" w:date="2015-11-18T13:28:00Z"/>
          <w:rFonts w:cs="Times New Roman"/>
        </w:rPr>
      </w:pPr>
      <w:r>
        <w:rPr>
          <w:rFonts w:eastAsia="Symbol" w:cs="Times New Roman"/>
        </w:rPr>
        <w:t xml:space="preserve">We predict, however, that </w:t>
      </w:r>
      <w:ins w:id="34" w:author="Helen  Meskhidze" w:date="2015-11-18T13:19:00Z">
        <w:r w:rsidR="00B863ED">
          <w:rPr>
            <w:rFonts w:cs="Times New Roman"/>
          </w:rPr>
          <w:t xml:space="preserve">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will be the </w:t>
        </w:r>
      </w:ins>
      <w:r>
        <w:rPr>
          <w:rFonts w:eastAsia="Symbol" w:cs="Times New Roman"/>
        </w:rPr>
        <w:t>most useful UV emission line</w:t>
      </w:r>
      <w:ins w:id="35" w:author="Helen  Meskhidze" w:date="2015-11-15T16:02:00Z">
        <w:r w:rsidR="0025612B">
          <w:rPr>
            <w:rFonts w:eastAsia="Symbol" w:cs="Times New Roman"/>
          </w:rPr>
          <w:t>s</w:t>
        </w:r>
      </w:ins>
      <w:r>
        <w:rPr>
          <w:rFonts w:eastAsia="Symbol" w:cs="Times New Roman"/>
        </w:rPr>
        <w:t xml:space="preserve"> for JWST </w:t>
      </w:r>
      <w:r w:rsidRPr="00250047">
        <w:rPr>
          <w:rFonts w:eastAsia="Symbol" w:cs="Times New Roman"/>
        </w:rPr>
        <w:t>observations</w:t>
      </w:r>
      <w:r w:rsidRPr="00250047">
        <w:rPr>
          <w:rFonts w:cs="Times New Roman"/>
        </w:rPr>
        <w:t xml:space="preserve">. </w:t>
      </w:r>
      <w:ins w:id="36" w:author="Helen  Meskhidze" w:date="2015-11-23T12:57:00Z">
        <w:r w:rsidR="00ED5522">
          <w:rPr>
            <w:rFonts w:eastAsia="Times New Roman" w:cs="Times New Roman"/>
            <w:kern w:val="0"/>
            <w:lang w:val="en-CA" w:eastAsia="en-US" w:bidi="ar-SA"/>
          </w:rPr>
          <w:t>Given that we</w:t>
        </w:r>
      </w:ins>
      <w:ins w:id="37" w:author="Helen  Meskhidze" w:date="2015-11-23T13:00:00Z">
        <w:r w:rsidR="00ED5522">
          <w:rPr>
            <w:rFonts w:eastAsia="Times New Roman" w:cs="Times New Roman"/>
            <w:kern w:val="0"/>
            <w:lang w:val="en-CA" w:eastAsia="en-US" w:bidi="ar-SA"/>
          </w:rPr>
          <w:t xml:space="preserve"> are looking in JWST</w:t>
        </w:r>
      </w:ins>
      <w:ins w:id="38" w:author="Helen  Meskhidze" w:date="2015-11-23T13:01:00Z">
        <w:r w:rsidR="00ED5522">
          <w:rPr>
            <w:rFonts w:eastAsia="Times New Roman" w:cs="Times New Roman"/>
            <w:kern w:val="0"/>
            <w:lang w:val="en-CA" w:eastAsia="en-US" w:bidi="ar-SA"/>
          </w:rPr>
          <w:t>’s high-</w:t>
        </w:r>
        <w:r w:rsidR="00ED5522">
          <w:rPr>
            <w:rFonts w:eastAsia="Times New Roman" w:cs="Times New Roman"/>
            <w:i/>
            <w:kern w:val="0"/>
            <w:lang w:val="en-CA" w:eastAsia="en-US" w:bidi="ar-SA"/>
          </w:rPr>
          <w:t>z</w:t>
        </w:r>
        <w:r w:rsidR="00ED5522">
          <w:rPr>
            <w:rFonts w:eastAsia="Times New Roman" w:cs="Times New Roman"/>
            <w:kern w:val="0"/>
            <w:lang w:val="en-CA" w:eastAsia="en-US" w:bidi="ar-SA"/>
          </w:rPr>
          <w:t xml:space="preserve"> range, </w:t>
        </w:r>
        <w:r w:rsidR="00ED5522">
          <w:rPr>
            <w:rFonts w:cs="Times New Roman"/>
          </w:rPr>
          <w:t>w</w:t>
        </w:r>
      </w:ins>
      <w:ins w:id="39" w:author="Helen  Meskhidze" w:date="2015-11-18T13:28:00Z">
        <w:r w:rsidR="006C1EE2">
          <w:rPr>
            <w:rFonts w:cs="Times New Roman"/>
          </w:rPr>
          <w:t xml:space="preserve">e expect there to be less dust and low metallicity </w:t>
        </w:r>
      </w:ins>
      <w:ins w:id="40" w:author="Helen  Meskhidze" w:date="2015-11-23T13:01:00Z">
        <w:r w:rsidR="00ED5522">
          <w:rPr>
            <w:rFonts w:cs="Times New Roman"/>
          </w:rPr>
          <w:t>since</w:t>
        </w:r>
      </w:ins>
      <w:ins w:id="41" w:author="Helen  Meskhidze" w:date="2015-11-18T13:28:00Z">
        <w:r w:rsidR="006C1EE2">
          <w:rPr>
            <w:rFonts w:cs="Times New Roman"/>
          </w:rPr>
          <w:t xml:space="preserve"> there are fewer supernova remnants and less chemical enrichment.</w:t>
        </w:r>
      </w:ins>
      <w:ins w:id="42" w:author="Helen  Meskhidze" w:date="2015-11-23T13:01:00Z">
        <w:r w:rsidR="00ED5522">
          <w:rPr>
            <w:rFonts w:cs="Times New Roman"/>
          </w:rPr>
          <w:t xml:space="preserve"> These two temperature-sensitive</w:t>
        </w:r>
        <w:r w:rsidR="00ED5522" w:rsidRPr="00250047">
          <w:rPr>
            <w:rFonts w:cs="Times New Roman"/>
          </w:rPr>
          <w:t xml:space="preserve"> FUV lines have 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 photoionization modes of excitation (</w:t>
        </w:r>
        <w:r w:rsidR="00ED5522" w:rsidRPr="00250047">
          <w:rPr>
            <w:rFonts w:eastAsia="Times New Roman" w:cs="Times New Roman"/>
            <w:kern w:val="0"/>
            <w:lang w:val="en-CA" w:eastAsia="en-US" w:bidi="ar-SA"/>
          </w:rPr>
          <w:t>Allen, Dopita &amp; Tsvetanov 1998</w:t>
        </w:r>
        <w:r w:rsidR="00ED5522">
          <w:rPr>
            <w:rFonts w:eastAsia="Times New Roman" w:cs="Times New Roman"/>
            <w:kern w:val="0"/>
            <w:lang w:val="en-CA" w:eastAsia="en-US" w:bidi="ar-SA"/>
          </w:rPr>
          <w:t xml:space="preserve">). However, in </w:t>
        </w:r>
      </w:ins>
      <w:ins w:id="43" w:author="Helen  Meskhidze" w:date="2015-11-18T13:28:00Z">
        <w:r w:rsidR="006C1EE2">
          <w:rPr>
            <w:rFonts w:cs="Times New Roman"/>
          </w:rPr>
          <w:t xml:space="preserve">these </w:t>
        </w:r>
        <w:r w:rsidR="006C1EE2" w:rsidRPr="006C1EE2">
          <w:rPr>
            <w:rFonts w:cs="Times New Roman"/>
          </w:rPr>
          <w:t>low dust, low metallicity</w:t>
        </w:r>
        <w:r w:rsidR="006C1EE2">
          <w:rPr>
            <w:rFonts w:cs="Times New Roman"/>
          </w:rPr>
          <w:t xml:space="preserve"> </w:t>
        </w:r>
      </w:ins>
      <w:ins w:id="44" w:author="Helen  Meskhidze" w:date="2015-11-18T13:29:00Z">
        <w:r w:rsidR="006C1EE2">
          <w:rPr>
            <w:rFonts w:cs="Times New Roman"/>
          </w:rPr>
          <w:t>environments,</w:t>
        </w:r>
      </w:ins>
      <w:ins w:id="45" w:author="Helen  Meskhidze" w:date="2015-11-18T13:28:00Z">
        <w:r w:rsidR="006C1EE2">
          <w:rPr>
            <w:rFonts w:cs="Times New Roman"/>
          </w:rPr>
          <w:t xml:space="preserve"> we expect little to no AGN contribution (Hopkins et al., 2006)</w:t>
        </w:r>
      </w:ins>
      <w:ins w:id="46" w:author="Helen  Meskhidze" w:date="2015-11-18T13:29:00Z">
        <w:r w:rsidR="006C1EE2">
          <w:rPr>
            <w:rFonts w:cs="Times New Roman"/>
          </w:rPr>
          <w:t xml:space="preserve"> since we are past the AGN epoch </w:t>
        </w:r>
      </w:ins>
      <w:ins w:id="47" w:author="Helen  Meskhidze" w:date="2015-11-23T12:49:00Z">
        <w:r w:rsidR="00250047">
          <w:rPr>
            <w:rFonts w:cs="Times New Roman"/>
          </w:rPr>
          <w:t>(</w:t>
        </w:r>
        <w:r w:rsidR="00250047" w:rsidRPr="00250047">
          <w:rPr>
            <w:rFonts w:cs="Times New Roman"/>
            <w:i/>
          </w:rPr>
          <w:t>z</w:t>
        </w:r>
        <w:r w:rsidR="00250047">
          <w:rPr>
            <w:rFonts w:cs="Times New Roman"/>
          </w:rPr>
          <w:t xml:space="preserve"> &lt; 3) </w:t>
        </w:r>
      </w:ins>
      <w:ins w:id="48" w:author="Helen  Meskhidze" w:date="2015-11-18T13:29:00Z">
        <w:r w:rsidR="006C1EE2">
          <w:rPr>
            <w:rFonts w:cs="Times New Roman"/>
          </w:rPr>
          <w:t>of galaxy evolution</w:t>
        </w:r>
      </w:ins>
      <w:ins w:id="49" w:author="Helen  Meskhidze" w:date="2015-11-23T13:02:00Z">
        <w:r w:rsidR="00ED5522">
          <w:rPr>
            <w:rFonts w:cs="Times New Roman"/>
          </w:rPr>
          <w:t>;</w:t>
        </w:r>
        <w:r w:rsidR="00ED5522" w:rsidRPr="00ED552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N III </w:t>
        </w:r>
        <w:r w:rsidR="00ED5522" w:rsidRPr="00945F70">
          <w:rPr>
            <w:rFonts w:cs="Times New Roman"/>
          </w:rPr>
          <w:t>λ</w:t>
        </w:r>
        <w:r w:rsidR="00ED5522">
          <w:rPr>
            <w:rFonts w:cs="Times New Roman"/>
          </w:rPr>
          <w:t xml:space="preserve">991 </w:t>
        </w:r>
      </w:ins>
      <w:ins w:id="50" w:author="Helen  Meskhidze" w:date="2015-11-18T13:28:00Z">
        <w:r w:rsidR="006C1EE2">
          <w:rPr>
            <w:rFonts w:cs="Times New Roman"/>
          </w:rPr>
          <w:t xml:space="preserve">become stronger under these conditions. </w:t>
        </w:r>
      </w:ins>
    </w:p>
    <w:p w14:paraId="50776C1F" w14:textId="77777777" w:rsidR="006C1EE2" w:rsidRDefault="006C1EE2" w:rsidP="00A44D0A">
      <w:pPr>
        <w:rPr>
          <w:ins w:id="51" w:author="Helen  Meskhidze" w:date="2015-11-18T13:27:00Z"/>
          <w:rFonts w:cs="Times New Roman"/>
        </w:rPr>
      </w:pPr>
    </w:p>
    <w:p w14:paraId="4C8D20DF" w14:textId="2724D6B0" w:rsidR="00123815" w:rsidRPr="0040419C" w:rsidRDefault="008A2AB8" w:rsidP="00A44D0A">
      <w:pPr>
        <w:rPr>
          <w:ins w:id="52" w:author="Helen  Meskhidze" w:date="2015-11-23T13:25:00Z"/>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9F5A46">
        <w:rPr>
          <w:rFonts w:cs="Times New Roman"/>
        </w:rPr>
        <w:t>24.4 eV</w:t>
      </w:r>
      <w:r w:rsidR="0025612B">
        <w:rPr>
          <w:rFonts w:cs="Times New Roman"/>
        </w:rPr>
        <w:t xml:space="preserve"> and 29.6 eV respectively), </w:t>
      </w:r>
      <w:r w:rsidR="00B863ED" w:rsidRPr="00B863ED">
        <w:rPr>
          <w:rFonts w:cs="Times New Roman"/>
        </w:rPr>
        <w:t>these two ionization states will be easily formed giv</w:t>
      </w:r>
      <w:r w:rsidR="006C1EE2">
        <w:rPr>
          <w:rFonts w:cs="Times New Roman"/>
        </w:rPr>
        <w:t xml:space="preserve">en the rigorous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C III </w:t>
      </w:r>
      <w:r w:rsidR="00B863ED" w:rsidRPr="00945F70">
        <w:rPr>
          <w:rFonts w:cs="Times New Roman"/>
        </w:rPr>
        <w:t>λ</w:t>
      </w:r>
      <w:r w:rsidR="00B863ED">
        <w:rPr>
          <w:rFonts w:cs="Times New Roman"/>
        </w:rPr>
        <w:t xml:space="preserve">977 and N III </w:t>
      </w:r>
      <w:r w:rsidR="00B863ED" w:rsidRPr="00945F70">
        <w:rPr>
          <w:rFonts w:cs="Times New Roman"/>
        </w:rPr>
        <w:t>λ</w:t>
      </w:r>
      <w:r w:rsidR="00B863ED">
        <w:rPr>
          <w:rFonts w:cs="Times New Roman"/>
        </w:rPr>
        <w:t xml:space="preserve">991 </w:t>
      </w:r>
      <w:r w:rsidR="00CF3A0F">
        <w:rPr>
          <w:rFonts w:cs="Times New Roman"/>
        </w:rPr>
        <w:t xml:space="preserve">both </w:t>
      </w:r>
      <w:r w:rsidR="009F5A46">
        <w:rPr>
          <w:rFonts w:cs="Times New Roman"/>
        </w:rPr>
        <w:t>emits more strongly with less dust (</w:t>
      </w:r>
      <w:r w:rsidR="0040419C">
        <w:rPr>
          <w:rFonts w:cs="Times New Roman"/>
        </w:rPr>
        <w:t>see Figure 7a)</w:t>
      </w:r>
      <w:r w:rsidR="006C1EE2">
        <w:rPr>
          <w:rFonts w:cs="Times New Roman"/>
        </w:rPr>
        <w:t xml:space="preserve">;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6C1EE2">
        <w:rPr>
          <w:rFonts w:cs="Times New Roman"/>
        </w:rPr>
        <w:t xml:space="preserve">baseline simulations </w:t>
      </w:r>
      <w:r w:rsidR="006C1EE2">
        <w:rPr>
          <w:rFonts w:cs="Menlo Regular"/>
        </w:rPr>
        <w:t xml:space="preserve">are 1.4 and 0.7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6C1EE2">
        <w:rPr>
          <w:rFonts w:cs="Times New Roman"/>
        </w:rPr>
        <w:t>dust free simulations are 2.5 and 1.7 respectively. These emission lines 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 Since high-</w:t>
      </w:r>
      <w:r w:rsidR="006C1EE2">
        <w:rPr>
          <w:rFonts w:eastAsia="Symbol" w:cs="Times New Roman"/>
          <w:i/>
          <w:color w:val="000000"/>
        </w:rPr>
        <w:t>z</w:t>
      </w:r>
      <w:r w:rsidR="006C1EE2">
        <w:rPr>
          <w:rFonts w:eastAsia="Symbol" w:cs="Times New Roman"/>
          <w:color w:val="000000"/>
        </w:rPr>
        <w:t xml:space="preserve"> galaxies have more extreme conditions than local galaxies, this is</w:t>
      </w:r>
      <w:r w:rsidR="00CF3A0F">
        <w:rPr>
          <w:rFonts w:eastAsia="Symbol" w:cs="Times New Roman"/>
          <w:color w:val="000000"/>
        </w:rPr>
        <w:t xml:space="preserve"> </w:t>
      </w:r>
      <w:r w:rsidR="0040419C">
        <w:rPr>
          <w:rFonts w:eastAsia="Symbol" w:cs="Times New Roman"/>
        </w:rPr>
        <w:t xml:space="preserve">the range </w:t>
      </w:r>
      <w:r w:rsidR="006C1EE2">
        <w:rPr>
          <w:rFonts w:eastAsia="Symbol" w:cs="Times New Roman"/>
        </w:rPr>
        <w:t xml:space="preserve">of </w:t>
      </w:r>
      <w:r w:rsidR="006C1EE2" w:rsidRPr="003541FF">
        <w:rPr>
          <w:rFonts w:cs="Times New Roman"/>
        </w:rPr>
        <w:t>φ</w:t>
      </w:r>
      <w:r w:rsidR="006C1EE2" w:rsidRPr="0040419C">
        <w:rPr>
          <w:rFonts w:cs="Times New Roman"/>
          <w:vertAlign w:val="subscript"/>
        </w:rPr>
        <w:t>H</w:t>
      </w:r>
      <w:r w:rsidR="006C1EE2" w:rsidDel="006C1EE2">
        <w:rPr>
          <w:rFonts w:eastAsia="Symbol" w:cs="Times New Roman"/>
        </w:rPr>
        <w:t xml:space="preserve"> </w:t>
      </w:r>
      <w:r w:rsidR="006C1EE2">
        <w:rPr>
          <w:rFonts w:eastAsia="Symbol" w:cs="Times New Roman"/>
        </w:rPr>
        <w:t>and</w:t>
      </w:r>
      <w:r w:rsidR="006C1EE2" w:rsidRPr="006C1EE2">
        <w:rPr>
          <w:rFonts w:eastAsia="Symbol" w:cs="Times New Roman"/>
          <w:color w:val="000000"/>
        </w:rPr>
        <w:t xml:space="preserve"> </w:t>
      </w:r>
      <w:r w:rsidR="006C1EE2">
        <w:rPr>
          <w:rFonts w:eastAsia="Symbol" w:cs="Times New Roman"/>
          <w:color w:val="000000"/>
        </w:rPr>
        <w:t>n</w:t>
      </w:r>
      <w:r w:rsidR="006C1EE2" w:rsidRPr="0040419C">
        <w:rPr>
          <w:rFonts w:cs="Times New Roman"/>
          <w:vertAlign w:val="subscript"/>
        </w:rPr>
        <w:t>H</w:t>
      </w:r>
      <w:r w:rsidR="006C1EE2">
        <w:rPr>
          <w:rFonts w:eastAsia="Symbol" w:cs="Times New Roman"/>
        </w:rPr>
        <w:t xml:space="preserve"> that they</w:t>
      </w:r>
      <w:r w:rsidR="001D38B4">
        <w:rPr>
          <w:rFonts w:eastAsia="Symbol" w:cs="Times New Roman"/>
        </w:rPr>
        <w:t xml:space="preserve"> fall int</w:t>
      </w:r>
      <w:r w:rsidR="006C1EE2">
        <w:rPr>
          <w:rFonts w:eastAsia="Symbol" w:cs="Times New Roman"/>
        </w:rPr>
        <w:t>o</w:t>
      </w:r>
      <w:r w:rsidR="001D38B4">
        <w:rPr>
          <w:rFonts w:eastAsia="Symbol" w:cs="Times New Roman"/>
        </w:rPr>
        <w:t>.</w:t>
      </w:r>
      <w:r w:rsidR="006C1EE2">
        <w:rPr>
          <w:rFonts w:eastAsia="Symbol" w:cs="Times New Roman"/>
        </w:rPr>
        <w:t xml:space="preserve"> F</w:t>
      </w:r>
      <w:r w:rsidR="00CF3A0F">
        <w:rPr>
          <w:rFonts w:eastAsia="Symbol" w:cs="Times New Roman"/>
        </w:rPr>
        <w:t xml:space="preserve">urthermore, </w:t>
      </w:r>
      <w:r w:rsidR="00CF3A0F">
        <w:rPr>
          <w:rFonts w:cs="Times New Roman"/>
        </w:rPr>
        <w:t xml:space="preserve">C III </w:t>
      </w:r>
      <w:r w:rsidR="00CF3A0F" w:rsidRPr="00945F70">
        <w:rPr>
          <w:rFonts w:cs="Times New Roman"/>
        </w:rPr>
        <w:t>λ</w:t>
      </w:r>
      <w:r w:rsidR="00CF3A0F">
        <w:rPr>
          <w:rFonts w:cs="Times New Roman"/>
        </w:rPr>
        <w:t xml:space="preserve">977 and N III </w:t>
      </w:r>
      <w:r w:rsidR="00CF3A0F" w:rsidRPr="00945F70">
        <w:rPr>
          <w:rFonts w:cs="Times New Roman"/>
        </w:rPr>
        <w:t>λ</w:t>
      </w:r>
      <w:r w:rsidR="00CF3A0F">
        <w:rPr>
          <w:rFonts w:cs="Times New Roman"/>
        </w:rPr>
        <w:t xml:space="preserve">991 are not strong lines </w:t>
      </w:r>
      <w:r w:rsidR="00DD0C2E">
        <w:rPr>
          <w:rFonts w:cs="Times New Roman"/>
        </w:rPr>
        <w:t>when adopting</w:t>
      </w:r>
      <w:r w:rsidR="00CF3A0F">
        <w:rPr>
          <w:rFonts w:cs="Times New Roman"/>
        </w:rPr>
        <w:t xml:space="preserve"> </w:t>
      </w:r>
      <w:r w:rsidR="00B863ED">
        <w:rPr>
          <w:rFonts w:cs="Times New Roman"/>
        </w:rPr>
        <w:t xml:space="preserve">local </w:t>
      </w:r>
      <w:r w:rsidR="00CF3A0F">
        <w:rPr>
          <w:rFonts w:cs="Times New Roman"/>
        </w:rPr>
        <w:t xml:space="preserve">nebular </w:t>
      </w:r>
      <w:r w:rsidR="00DD0C2E">
        <w:rPr>
          <w:rFonts w:cs="Times New Roman"/>
        </w:rPr>
        <w:t>conditions, so</w:t>
      </w:r>
      <w:r w:rsidR="00CF3A0F">
        <w:rPr>
          <w:rFonts w:cs="Times New Roman"/>
        </w:rPr>
        <w:t xml:space="preserve"> they s</w:t>
      </w:r>
      <w:r w:rsidR="006C1EE2">
        <w:rPr>
          <w:rFonts w:cs="Times New Roman"/>
        </w:rPr>
        <w:t>hould only be detected for high-</w:t>
      </w:r>
      <w:r w:rsidR="00CF3A0F">
        <w:rPr>
          <w:rFonts w:cs="Times New Roman"/>
          <w:i/>
        </w:rPr>
        <w:t>z</w:t>
      </w:r>
      <w:r w:rsidR="00CF3A0F">
        <w:rPr>
          <w:rFonts w:cs="Times New Roman"/>
        </w:rPr>
        <w:t xml:space="preserve"> galaxies with low dust. </w:t>
      </w:r>
      <w:r>
        <w:rPr>
          <w:rFonts w:eastAsia="Symbol" w:cs="Times New Roman"/>
        </w:rPr>
        <w:t xml:space="preserve">JWST’s MIRI should easily detect </w:t>
      </w:r>
      <w:r w:rsidR="00CF3A0F">
        <w:rPr>
          <w:rFonts w:eastAsia="Symbol" w:cs="Times New Roman"/>
        </w:rPr>
        <w:t xml:space="preserve">these </w:t>
      </w:r>
      <w:r>
        <w:rPr>
          <w:rFonts w:eastAsia="Symbol" w:cs="Times New Roman"/>
        </w:rPr>
        <w:t>luminous emission line</w:t>
      </w:r>
      <w:r w:rsidR="00CF3A0F">
        <w:rPr>
          <w:rFonts w:eastAsia="Symbol" w:cs="Times New Roman"/>
        </w:rPr>
        <w:t>s</w:t>
      </w:r>
      <w:r>
        <w:rPr>
          <w:rFonts w:eastAsia="Symbol" w:cs="Times New Roman"/>
        </w:rPr>
        <w:t xml:space="preserve"> at high redshifts. </w:t>
      </w:r>
    </w:p>
    <w:p w14:paraId="02182C43" w14:textId="0A3BB474" w:rsidR="003D0474" w:rsidRDefault="00802DFC" w:rsidP="00A44D0A">
      <w:pPr>
        <w:rPr>
          <w:rFonts w:cs="Times New Roman"/>
        </w:rPr>
      </w:pPr>
      <w:r>
        <w:rPr>
          <w:rFonts w:cs="Times New Roman"/>
        </w:rPr>
        <w:t xml:space="preserve">6. Conclusion </w:t>
      </w:r>
    </w:p>
    <w:p w14:paraId="3630D3D7" w14:textId="77777777" w:rsidR="00802DFC" w:rsidRDefault="00802DFC" w:rsidP="00A44D0A">
      <w:pPr>
        <w:rPr>
          <w:rFonts w:cs="Times New Roman"/>
        </w:rPr>
      </w:pPr>
    </w:p>
    <w:p w14:paraId="59CE0BB3" w14:textId="2EE820DD" w:rsidR="00716E3D" w:rsidRDefault="00ED5522" w:rsidP="009E014D">
      <w:pPr>
        <w:suppressAutoHyphens w:val="0"/>
        <w:autoSpaceDE w:val="0"/>
        <w:autoSpaceDN w:val="0"/>
        <w:adjustRightInd w:val="0"/>
        <w:ind w:firstLine="360"/>
        <w:rPr>
          <w:rFonts w:cs="Times New Roman"/>
        </w:rPr>
      </w:pPr>
      <w:r>
        <w:rPr>
          <w:rFonts w:eastAsiaTheme="minorEastAsia" w:cs="Times New Roman"/>
          <w:kern w:val="0"/>
          <w:lang w:eastAsia="en-US" w:bidi="ar-SA"/>
        </w:rPr>
        <w:t>In this paper, we</w:t>
      </w:r>
      <w:ins w:id="53" w:author="Helen  Meskhidze" w:date="2015-11-23T13:05:00Z">
        <w:r w:rsidR="000E572B">
          <w:rPr>
            <w:rFonts w:eastAsiaTheme="minorEastAsia" w:cs="Times New Roman"/>
            <w:kern w:val="0"/>
            <w:lang w:eastAsia="en-US" w:bidi="ar-SA"/>
          </w:rPr>
          <w:t xml:space="preserve"> ha</w:t>
        </w:r>
      </w:ins>
      <w:r>
        <w:rPr>
          <w:rFonts w:eastAsiaTheme="minorEastAsia" w:cs="Times New Roman"/>
          <w:kern w:val="0"/>
          <w:lang w:eastAsia="en-US" w:bidi="ar-SA"/>
        </w:rPr>
        <w:t>ve compiled an atlas of predicted star forming galaxy equivalent widths to be used by observes to constrain the conditions 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ins w:id="54" w:author="Helen  Meskhidze" w:date="2015-11-23T13:05:00Z">
        <w:r w:rsidR="000E572B">
          <w:rPr>
            <w:rFonts w:cs="Times New Roman"/>
          </w:rPr>
          <w:t>two-part</w:t>
        </w:r>
      </w:ins>
      <w:r w:rsidR="00716E3D">
        <w:rPr>
          <w:rFonts w:cs="Times New Roman"/>
        </w:rPr>
        <w:t xml:space="preserve"> methodology of simulating the star-forming region SED and then using LOC methodology to investigate emission lines. </w:t>
      </w:r>
    </w:p>
    <w:p w14:paraId="32B1AD90" w14:textId="77777777" w:rsidR="00716E3D" w:rsidRDefault="00716E3D">
      <w:pPr>
        <w:rPr>
          <w:rFonts w:cs="Times New Roman"/>
        </w:rPr>
      </w:pPr>
    </w:p>
    <w:p w14:paraId="42DAFD74" w14:textId="785826E6" w:rsidR="00DD1FB7" w:rsidRDefault="000E572B" w:rsidP="009E014D">
      <w:pPr>
        <w:rPr>
          <w:rFonts w:cs="Times New Roman"/>
        </w:rPr>
      </w:pPr>
      <w:ins w:id="55" w:author="Helen  Meskhidze" w:date="2015-11-23T13:05:00Z">
        <w:r>
          <w:rPr>
            <w:rFonts w:cs="Times New Roman"/>
          </w:rPr>
          <w:t>U</w:t>
        </w:r>
      </w:ins>
      <w:r w:rsidR="00716E3D" w:rsidRPr="009E014D">
        <w:rPr>
          <w:rFonts w:cs="Times New Roman"/>
        </w:rPr>
        <w:t xml:space="preserve">sing Starburst99, we investigated the sensitivity of the SED to SFH and metallicity. </w:t>
      </w:r>
      <w:ins w:id="56" w:author="Helen  Meskhidze" w:date="2015-11-23T13:06:00Z">
        <w:r>
          <w:rPr>
            <w:rFonts w:cs="Times New Roman"/>
          </w:rPr>
          <w:t>T</w:t>
        </w:r>
      </w:ins>
      <w:r w:rsidR="00716E3D" w:rsidRPr="00250047">
        <w:rPr>
          <w:rFonts w:cs="Times New Roman"/>
        </w:rPr>
        <w:t xml:space="preserve">hough the </w:t>
      </w:r>
      <w:ins w:id="57" w:author="Helen  Meskhidze" w:date="2015-11-23T13:06:00Z">
        <w:r>
          <w:rPr>
            <w:rFonts w:cs="Times New Roman"/>
          </w:rPr>
          <w:t>G</w:t>
        </w:r>
      </w:ins>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at 5 Myr or older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To account for the dust ubiquitous throughout H II regions, we consider dusty conditions (using a dust step function across the plane).</w:t>
      </w:r>
      <w:ins w:id="58" w:author="Helen  Meskhidze" w:date="2015-11-23T13:07:00Z">
        <w:r>
          <w:rPr>
            <w:rFonts w:cs="Times New Roman"/>
          </w:rPr>
          <w:t xml:space="preserve"> F</w:t>
        </w:r>
      </w:ins>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ins w:id="59" w:author="Helen  Meskhidze" w:date="2015-11-23T13:07:00Z">
        <w:r>
          <w:rPr>
            <w:rFonts w:cs="Times New Roman"/>
          </w:rPr>
          <w:t xml:space="preserve"> to match a wide range of physical conditions. </w:t>
        </w:r>
      </w:ins>
    </w:p>
    <w:p w14:paraId="401295C2" w14:textId="77777777" w:rsidR="00DD1FB7" w:rsidRDefault="00DD1FB7">
      <w:pPr>
        <w:rPr>
          <w:rFonts w:cs="Times New Roman"/>
        </w:rPr>
      </w:pPr>
    </w:p>
    <w:p w14:paraId="513C01F8" w14:textId="0DBDD586"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in a wide area along the LOC plane. 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ins w:id="60" w:author="Helen  Meskhidze" w:date="2015-11-23T13:10:00Z">
        <w:r>
          <w:rPr>
            <w:rFonts w:cs="Times New Roman"/>
          </w:rPr>
          <w:t>.</w:t>
        </w:r>
      </w:ins>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1E769C" w:rsidRPr="001E769C">
        <w:rPr>
          <w:rFonts w:cs="Times New Roman"/>
        </w:rPr>
        <w:t>and their emission cuts off close to where we phase out grains.</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ins w:id="61" w:author="Helen  Meskhidze" w:date="2015-11-23T13:11:00Z">
        <w:r>
          <w:rPr>
            <w:rFonts w:cs="Times New Roman"/>
          </w:rPr>
          <w:t xml:space="preserve"> There was l</w:t>
        </w:r>
      </w:ins>
      <w:r w:rsidR="001E769C" w:rsidRPr="00D870D1">
        <w:rPr>
          <w:rFonts w:cs="Times New Roman"/>
        </w:rPr>
        <w:t>ittle observable difference between continuous evolution models (except with high ionization emission lines of interest)</w:t>
      </w:r>
      <w:ins w:id="62" w:author="Helen  Meskhidze" w:date="2015-11-23T13:11:00Z">
        <w:r>
          <w:rPr>
            <w:rFonts w:cs="Times New Roman"/>
          </w:rPr>
          <w:t xml:space="preserve"> and most</w:t>
        </w:r>
      </w:ins>
      <w:r w:rsidR="001E769C" w:rsidRPr="00D870D1">
        <w:rPr>
          <w:rFonts w:cs="Times New Roman"/>
        </w:rPr>
        <w:t xml:space="preserve"> emission lines die off after 5-8 </w:t>
      </w:r>
      <w:ins w:id="63" w:author="Helen  Meskhidze" w:date="2015-11-23T13:12:00Z">
        <w:r>
          <w:rPr>
            <w:rFonts w:cs="Times New Roman"/>
          </w:rPr>
          <w:t>Myr</w:t>
        </w:r>
        <w:r w:rsidRPr="00D870D1">
          <w:rPr>
            <w:rFonts w:cs="Times New Roman"/>
          </w:rPr>
          <w:t xml:space="preserve"> </w:t>
        </w:r>
      </w:ins>
      <w:r w:rsidR="001E769C" w:rsidRPr="00D870D1">
        <w:rPr>
          <w:rFonts w:cs="Times New Roman"/>
        </w:rPr>
        <w:t>with</w:t>
      </w:r>
      <w:ins w:id="64" w:author="Helen  Meskhidze" w:date="2015-11-23T13:11:00Z">
        <w:r>
          <w:rPr>
            <w:rFonts w:cs="Times New Roman"/>
          </w:rPr>
          <w:t xml:space="preserve"> the instantaneous</w:t>
        </w:r>
      </w:ins>
      <w:r w:rsidR="001E769C" w:rsidRPr="00D870D1">
        <w:rPr>
          <w:rFonts w:cs="Times New Roman"/>
        </w:rPr>
        <w:t xml:space="preserve"> model</w:t>
      </w:r>
      <w:ins w:id="65" w:author="Helen  Meskhidze" w:date="2015-11-23T13:12:00Z">
        <w:r>
          <w:rPr>
            <w:rFonts w:cs="Times New Roman"/>
          </w:rPr>
          <w:t>s</w:t>
        </w:r>
      </w:ins>
      <w:r w:rsidR="001E769C" w:rsidRPr="00D870D1">
        <w:rPr>
          <w:rFonts w:cs="Times New Roman"/>
        </w:rPr>
        <w:t xml:space="preserve"> </w:t>
      </w:r>
      <w:ins w:id="66" w:author="Helen  Meskhidze" w:date="2015-11-23T13:11:00Z">
        <w:r>
          <w:rPr>
            <w:rFonts w:cs="Times New Roman"/>
          </w:rPr>
          <w:t xml:space="preserve">of evolution. </w:t>
        </w:r>
      </w:ins>
      <w:ins w:id="67" w:author="Helen  Meskhidze" w:date="2015-11-23T13:12:00Z">
        <w:r>
          <w:rPr>
            <w:rFonts w:cs="Times New Roman"/>
          </w:rPr>
          <w:t>We note that m</w:t>
        </w:r>
      </w:ins>
      <w:r w:rsidR="001E769C" w:rsidRPr="00D870D1">
        <w:rPr>
          <w:rFonts w:cs="Times New Roman"/>
        </w:rPr>
        <w:t>ost of our emission lines maintain their shape across the LOC plane with a dust-free model, only changing slightly in their range of emission</w:t>
      </w:r>
      <w:ins w:id="68" w:author="Helen  Meskhidze" w:date="2015-11-23T13:12:00Z">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ins>
      <w:r w:rsidR="001E769C" w:rsidRPr="00D870D1">
        <w:rPr>
          <w:rFonts w:cs="Times New Roman"/>
        </w:rPr>
        <w:t xml:space="preserve">ust effects </w:t>
      </w:r>
      <w:ins w:id="69" w:author="Helen  Meskhidze" w:date="2015-11-23T13:12:00Z">
        <w:r>
          <w:rPr>
            <w:rFonts w:cs="Times New Roman"/>
          </w:rPr>
          <w:t>are most</w:t>
        </w:r>
        <w:r w:rsidRPr="00D870D1">
          <w:rPr>
            <w:rFonts w:cs="Times New Roman"/>
          </w:rPr>
          <w:t xml:space="preserve"> </w:t>
        </w:r>
      </w:ins>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7566045F" w:rsidR="00546E59" w:rsidRDefault="00D870D1" w:rsidP="009E014D">
      <w:pPr>
        <w:tabs>
          <w:tab w:val="left" w:pos="1787"/>
        </w:tabs>
        <w:rPr>
          <w:rFonts w:cs="Times New Roman"/>
        </w:rPr>
      </w:pPr>
      <w:r>
        <w:rPr>
          <w:rFonts w:cs="Times New Roman"/>
        </w:rPr>
        <w:t xml:space="preserve">UV emission lines generally increased in emission </w:t>
      </w:r>
      <w:r w:rsidR="00AC3AE3" w:rsidRPr="00E50002">
        <w:rPr>
          <w:rFonts w:cs="Times New Roman"/>
        </w:rPr>
        <w:t>with increasing metallicity</w:t>
      </w:r>
      <w:r>
        <w:rPr>
          <w:rFonts w:cs="Times New Roman"/>
        </w:rPr>
        <w:t xml:space="preserve">, </w:t>
      </w:r>
      <w:ins w:id="70" w:author="Helen  Meskhidze" w:date="2015-11-23T13:14:00Z">
        <w:r>
          <w:rPr>
            <w:rFonts w:cs="Times New Roman"/>
          </w:rPr>
          <w:t>decreased</w:t>
        </w:r>
      </w:ins>
      <w:r w:rsidR="00546E59">
        <w:rPr>
          <w:rFonts w:cs="Times New Roman"/>
        </w:rPr>
        <w:t xml:space="preserve"> slightly with age</w:t>
      </w:r>
      <w:r>
        <w:rPr>
          <w:rFonts w:cs="Times New Roman"/>
        </w:rPr>
        <w:t>, and d</w:t>
      </w:r>
      <w:r w:rsidR="00546E59" w:rsidRPr="00546E59">
        <w:rPr>
          <w:rFonts w:cs="Times New Roman"/>
        </w:rPr>
        <w:t>ecrease</w:t>
      </w:r>
      <w:r>
        <w:rPr>
          <w:rFonts w:cs="Times New Roman"/>
        </w:rPr>
        <w:t>d</w:t>
      </w:r>
      <w:r w:rsidR="00546E59" w:rsidRPr="00546E59">
        <w:rPr>
          <w:rFonts w:cs="Times New Roman"/>
        </w:rPr>
        <w:t xml:space="preserve"> with dust introduction </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 xml:space="preserve">V.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ins w:id="71" w:author="Helen  Meskhidze" w:date="2015-11-23T13:15:00Z">
        <w:r>
          <w:rPr>
            <w:rFonts w:cs="Times New Roman"/>
          </w:rPr>
          <w:t xml:space="preserve">age, and are not particularly sensitive </w:t>
        </w:r>
      </w:ins>
      <w:r w:rsidR="00546E59" w:rsidRPr="00E50002">
        <w:rPr>
          <w:rFonts w:cs="Times New Roman"/>
        </w:rPr>
        <w:t>to dust</w:t>
      </w:r>
      <w:ins w:id="72" w:author="Helen  Meskhidze" w:date="2015-11-23T13:15:00Z">
        <w:r>
          <w:rPr>
            <w:rFonts w:cs="Times New Roman"/>
          </w:rPr>
          <w:t xml:space="preserve">. IR emission lines increase in emission </w:t>
        </w:r>
      </w:ins>
      <w:r w:rsidR="00AC3AE3" w:rsidRPr="003A0A49">
        <w:rPr>
          <w:rFonts w:cs="Times New Roman"/>
        </w:rPr>
        <w:t>with increasing metallicity</w:t>
      </w:r>
      <w:ins w:id="73" w:author="Helen  Meskhidze" w:date="2015-11-23T13:15:00Z">
        <w:r>
          <w:rPr>
            <w:rFonts w:cs="Times New Roman"/>
          </w:rPr>
          <w:t>, d</w:t>
        </w:r>
      </w:ins>
      <w:r w:rsidR="00546E59">
        <w:rPr>
          <w:rFonts w:cs="Times New Roman"/>
        </w:rPr>
        <w:t>ecrease slightly with</w:t>
      </w:r>
      <w:ins w:id="74" w:author="Helen  Meskhidze" w:date="2015-11-23T13:15:00Z">
        <w:r>
          <w:rPr>
            <w:rFonts w:cs="Times New Roman"/>
          </w:rPr>
          <w:t>, and evidence</w:t>
        </w:r>
      </w:ins>
      <w:ins w:id="75" w:author="Helen  Meskhidze" w:date="2015-11-23T13:16:00Z">
        <w:r>
          <w:rPr>
            <w:rFonts w:cs="Times New Roman"/>
          </w:rPr>
          <w:t>d</w:t>
        </w:r>
      </w:ins>
      <w:ins w:id="76" w:author="Helen  Meskhidze" w:date="2015-11-23T13:15:00Z">
        <w:r>
          <w:rPr>
            <w:rFonts w:cs="Times New Roman"/>
          </w:rPr>
          <w:t xml:space="preserve"> </w:t>
        </w:r>
      </w:ins>
      <w:r w:rsidR="00546E59">
        <w:rPr>
          <w:rFonts w:cs="Times New Roman"/>
        </w:rPr>
        <w:t xml:space="preserve">very little change with </w:t>
      </w:r>
      <w:ins w:id="77" w:author="Helen  Meskhidze" w:date="2015-11-23T13:16:00Z">
        <w:r>
          <w:rPr>
            <w:rFonts w:cs="Times New Roman"/>
          </w:rPr>
          <w:t xml:space="preserve">the introduction of dust. </w:t>
        </w:r>
      </w:ins>
    </w:p>
    <w:p w14:paraId="3AA496CD" w14:textId="77777777" w:rsidR="00546E59" w:rsidRDefault="00546E59" w:rsidP="00C40F69">
      <w:pPr>
        <w:tabs>
          <w:tab w:val="left" w:pos="1787"/>
        </w:tabs>
        <w:rPr>
          <w:rFonts w:cs="Times New Roman"/>
        </w:rPr>
      </w:pPr>
    </w:p>
    <w:p w14:paraId="76B2D161" w14:textId="58C1CE95" w:rsidR="005B1223" w:rsidRDefault="00D870D1" w:rsidP="009E014D">
      <w:pPr>
        <w:tabs>
          <w:tab w:val="left" w:pos="1787"/>
        </w:tabs>
        <w:rPr>
          <w:ins w:id="78" w:author="Helen  Meskhidze" w:date="2015-11-23T13:24:00Z"/>
          <w:rFonts w:cs="Times New Roman"/>
        </w:rPr>
      </w:pPr>
      <w:ins w:id="79" w:author="Helen  Meskhidze" w:date="2015-11-23T13:16:00Z">
        <w:r>
          <w:rPr>
            <w:rFonts w:cs="Times New Roman"/>
          </w:rPr>
          <w:t>I</w:t>
        </w:r>
      </w:ins>
      <w:r w:rsidR="00546E59" w:rsidRPr="009E014D">
        <w:rPr>
          <w:rFonts w:cs="Times New Roman"/>
        </w:rPr>
        <w:t xml:space="preserve">n the end, we find that our grids suggest </w:t>
      </w:r>
      <w:ins w:id="80" w:author="Helen  Meskhidze" w:date="2015-11-23T13:16:00Z">
        <w:r>
          <w:rPr>
            <w:rFonts w:cs="Times New Roman"/>
          </w:rPr>
          <w:t xml:space="preserve">a pocket of more extreme conditions or </w:t>
        </w:r>
      </w:ins>
      <w:r w:rsidR="00546E59" w:rsidRPr="009E014D">
        <w:rPr>
          <w:rFonts w:cs="Times New Roman"/>
        </w:rPr>
        <w:t xml:space="preserve">AGN activity when strong high-ionization emission lines are present in the local </w:t>
      </w:r>
      <w:ins w:id="81" w:author="Helen  Meskhidze" w:date="2015-11-23T13:16:00Z">
        <w:r>
          <w:rPr>
            <w:rFonts w:cs="Times New Roman"/>
          </w:rPr>
          <w:t xml:space="preserve">universe. </w:t>
        </w:r>
      </w:ins>
      <w:r w:rsidR="00546E59">
        <w:rPr>
          <w:rFonts w:cs="Times New Roman"/>
        </w:rPr>
        <w:t>As we move to sim</w:t>
      </w:r>
      <w:ins w:id="82" w:author="Helen  Meskhidze" w:date="2015-11-23T13:20:00Z">
        <w:r w:rsidR="00252831">
          <w:rPr>
            <w:rFonts w:cs="Times New Roman"/>
          </w:rPr>
          <w:t>ulation</w:t>
        </w:r>
      </w:ins>
      <w:r w:rsidR="00546E59">
        <w:rPr>
          <w:rFonts w:cs="Times New Roman"/>
        </w:rPr>
        <w:t>s</w:t>
      </w:r>
      <w:ins w:id="83" w:author="Helen  Meskhidze" w:date="2015-12-29T15:56:00Z">
        <w:r w:rsidR="00684B8E">
          <w:rPr>
            <w:rFonts w:cs="Times New Roman"/>
          </w:rPr>
          <w:t xml:space="preserve"> at higher redshift</w:t>
        </w:r>
      </w:ins>
      <w:r w:rsidR="00546E59">
        <w:rPr>
          <w:rFonts w:cs="Times New Roman"/>
        </w:rPr>
        <w:t>, we find our grids better at reproducing high ionization emission lines.</w:t>
      </w:r>
      <w:ins w:id="84" w:author="Helen  Meskhidze" w:date="2015-11-23T13:17:00Z">
        <w:r>
          <w:rPr>
            <w:rFonts w:cs="Times New Roman"/>
          </w:rPr>
          <w:t xml:space="preserve"> </w:t>
        </w:r>
      </w:ins>
    </w:p>
    <w:p w14:paraId="2DDD392E" w14:textId="77777777" w:rsidR="005B1223" w:rsidRDefault="005B1223" w:rsidP="009E014D">
      <w:pPr>
        <w:tabs>
          <w:tab w:val="left" w:pos="1787"/>
        </w:tabs>
        <w:rPr>
          <w:ins w:id="85" w:author="Helen  Meskhidze" w:date="2015-11-23T13:24:00Z"/>
          <w:rFonts w:cs="Times New Roman"/>
        </w:rPr>
      </w:pPr>
    </w:p>
    <w:p w14:paraId="066BE776" w14:textId="75F90C51" w:rsidR="00252831" w:rsidRPr="009E014D" w:rsidRDefault="00D870D1" w:rsidP="009E014D">
      <w:pPr>
        <w:tabs>
          <w:tab w:val="left" w:pos="1787"/>
        </w:tabs>
        <w:rPr>
          <w:ins w:id="86" w:author="Helen  Meskhidze" w:date="2015-11-23T13:20:00Z"/>
          <w:rFonts w:cs="Times New Roman"/>
        </w:rPr>
      </w:pPr>
      <w:ins w:id="87" w:author="Helen  Meskhidze" w:date="2015-11-23T13:17:00Z">
        <w:r>
          <w:rPr>
            <w:rFonts w:cs="Times New Roman"/>
          </w:rPr>
          <w:t>Lastly, w</w:t>
        </w:r>
      </w:ins>
      <w:r w:rsidR="00546E59" w:rsidRPr="009E014D">
        <w:rPr>
          <w:rFonts w:cs="Times New Roman"/>
        </w:rPr>
        <w:t xml:space="preserve">e </w:t>
      </w:r>
      <w:ins w:id="88" w:author="Helen  Meskhidze" w:date="2015-11-23T13:17:00Z">
        <w:r>
          <w:rPr>
            <w:rFonts w:cs="Times New Roman"/>
          </w:rPr>
          <w:t xml:space="preserve">evaluate our models’ predictions in relation to </w:t>
        </w:r>
      </w:ins>
      <w:ins w:id="89" w:author="Helen  Meskhidze" w:date="2015-11-23T13:24:00Z">
        <w:r w:rsidR="00252831">
          <w:rPr>
            <w:rFonts w:cs="Times New Roman"/>
          </w:rPr>
          <w:t xml:space="preserve">the </w:t>
        </w:r>
        <w:r w:rsidR="00252831">
          <w:rPr>
            <w:rFonts w:cs="Times New Roman"/>
            <w:i/>
          </w:rPr>
          <w:t>James Webb Space Telescope</w:t>
        </w:r>
      </w:ins>
      <w:ins w:id="90" w:author="Helen  Meskhidze" w:date="2015-11-23T13:17:00Z">
        <w:r w:rsidR="005B1223">
          <w:rPr>
            <w:rFonts w:cs="Times New Roman"/>
            <w:i/>
          </w:rPr>
          <w:t xml:space="preserve">, </w:t>
        </w:r>
      </w:ins>
      <w:r w:rsidR="00546E59" w:rsidRPr="009E014D">
        <w:rPr>
          <w:rFonts w:cs="Times New Roman"/>
        </w:rPr>
        <w:t>predict</w:t>
      </w:r>
      <w:ins w:id="91" w:author="Helen  Meskhidze" w:date="2015-11-23T13:25:00Z">
        <w:r w:rsidR="005B1223">
          <w:rPr>
            <w:rFonts w:cs="Times New Roman"/>
          </w:rPr>
          <w:t>ing</w:t>
        </w:r>
      </w:ins>
      <w:r w:rsidR="00546E59" w:rsidRPr="009E014D">
        <w:rPr>
          <w:rFonts w:cs="Times New Roman"/>
        </w:rPr>
        <w:t xml:space="preserve"> that C III λ977 and N III λ991 will be </w:t>
      </w:r>
      <w:r w:rsidR="00546E59" w:rsidRPr="00956F5C">
        <w:rPr>
          <w:rFonts w:cs="Times New Roman"/>
        </w:rPr>
        <w:t xml:space="preserve">useful for </w:t>
      </w:r>
      <w:ins w:id="92" w:author="Helen  Meskhidze" w:date="2015-11-23T13:23:00Z">
        <w:r w:rsidR="00252831" w:rsidRPr="00252831">
          <w:rPr>
            <w:rFonts w:cs="Times New Roman"/>
          </w:rPr>
          <w:t>coming</w:t>
        </w:r>
        <w:r w:rsidR="00252831">
          <w:rPr>
            <w:rFonts w:cs="Times New Roman"/>
          </w:rPr>
          <w:t xml:space="preserve"> </w:t>
        </w:r>
      </w:ins>
      <w:ins w:id="93" w:author="Helen  Meskhidze" w:date="2015-11-23T13:24:00Z">
        <w:r w:rsidR="00252831">
          <w:rPr>
            <w:rFonts w:cs="Times New Roman"/>
          </w:rPr>
          <w:t>JWST</w:t>
        </w:r>
      </w:ins>
      <w:ins w:id="94" w:author="Helen  Meskhidze" w:date="2015-11-23T13:23:00Z">
        <w:r w:rsidR="00252831">
          <w:rPr>
            <w:rFonts w:cs="Times New Roman"/>
            <w:i/>
          </w:rPr>
          <w:t xml:space="preserve"> </w:t>
        </w:r>
        <w:r w:rsidR="00252831">
          <w:rPr>
            <w:rFonts w:cs="Times New Roman"/>
          </w:rPr>
          <w:t>o</w:t>
        </w:r>
      </w:ins>
      <w:ins w:id="95" w:author="Helen  Meskhidze" w:date="2015-11-23T13:19:00Z">
        <w:r w:rsidR="00252831">
          <w:rPr>
            <w:rFonts w:cs="Times New Roman"/>
          </w:rPr>
          <w:t>bservations</w:t>
        </w:r>
      </w:ins>
      <w:ins w:id="96" w:author="Helen  Meskhidze" w:date="2015-11-23T13:17:00Z">
        <w:r>
          <w:rPr>
            <w:rFonts w:cs="Times New Roman"/>
          </w:rPr>
          <w:t xml:space="preserve">. </w:t>
        </w:r>
      </w:ins>
      <w:ins w:id="97" w:author="Helen  Meskhidze" w:date="2015-11-23T13:22:00Z">
        <w:r w:rsidR="00252831">
          <w:rPr>
            <w:rFonts w:cs="Times New Roman"/>
          </w:rPr>
          <w:t>These lines are not emitted</w:t>
        </w:r>
        <w:r w:rsidR="00252831" w:rsidRPr="00F2070D">
          <w:rPr>
            <w:rFonts w:cs="Times New Roman"/>
          </w:rPr>
          <w:t xml:space="preserve"> in the local range, have </w:t>
        </w:r>
        <w:r w:rsidR="00252831">
          <w:rPr>
            <w:rFonts w:cs="Times New Roman"/>
          </w:rPr>
          <w:t xml:space="preserve">moderate </w:t>
        </w:r>
        <w:r w:rsidR="00252831" w:rsidRPr="00F2070D">
          <w:rPr>
            <w:rFonts w:cs="Times New Roman"/>
          </w:rPr>
          <w:t>ionization potentials, and</w:t>
        </w:r>
        <w:r w:rsidR="00252831">
          <w:rPr>
            <w:rFonts w:cs="Times New Roman"/>
          </w:rPr>
          <w:t xml:space="preserve"> emit most strongly without dust. Thus,</w:t>
        </w:r>
      </w:ins>
      <w:ins w:id="98" w:author="Helen  Meskhidze" w:date="2015-11-23T13:24:00Z">
        <w:r w:rsidR="00252831">
          <w:rPr>
            <w:rFonts w:cs="Times New Roman"/>
          </w:rPr>
          <w:t xml:space="preserve"> </w:t>
        </w:r>
      </w:ins>
      <w:ins w:id="99" w:author="Helen  Meskhidze" w:date="2015-11-23T13:23:00Z">
        <w:r w:rsidR="00252831" w:rsidRPr="00F2070D">
          <w:rPr>
            <w:rFonts w:cs="Times New Roman"/>
          </w:rPr>
          <w:t>C III λ977 and N III λ991</w:t>
        </w:r>
        <w:r w:rsidR="00252831">
          <w:rPr>
            <w:rFonts w:cs="Times New Roman"/>
          </w:rPr>
          <w:t xml:space="preserve"> will be useful diagnostics for</w:t>
        </w:r>
      </w:ins>
      <w:ins w:id="100" w:author="Helen  Meskhidze" w:date="2015-11-23T13:22:00Z">
        <w:r w:rsidR="00252831">
          <w:rPr>
            <w:rFonts w:cs="Times New Roman"/>
          </w:rPr>
          <w:t xml:space="preserve"> </w:t>
        </w:r>
      </w:ins>
      <w:ins w:id="101" w:author="Helen  Meskhidze" w:date="2015-11-23T13:20:00Z">
        <w:r w:rsidR="00252831" w:rsidRPr="009E014D">
          <w:rPr>
            <w:rFonts w:cs="Times New Roman"/>
          </w:rPr>
          <w:t>JWST</w:t>
        </w:r>
        <w:r w:rsidR="00252831">
          <w:rPr>
            <w:rFonts w:cs="Times New Roman"/>
            <w:i/>
          </w:rPr>
          <w:t xml:space="preserve"> </w:t>
        </w:r>
      </w:ins>
      <w:ins w:id="102" w:author="Helen  Meskhidze" w:date="2015-11-23T13:25:00Z">
        <w:r w:rsidR="005B1223">
          <w:rPr>
            <w:rFonts w:cs="Times New Roman"/>
          </w:rPr>
          <w:t>high</w:t>
        </w:r>
        <w:r w:rsidR="00CB2500">
          <w:rPr>
            <w:rFonts w:cs="Times New Roman"/>
          </w:rPr>
          <w:t xml:space="preserve"> redshift</w:t>
        </w:r>
        <w:r w:rsidR="005B1223">
          <w:rPr>
            <w:rFonts w:cs="Times New Roman"/>
            <w:i/>
          </w:rPr>
          <w:t xml:space="preserve"> </w:t>
        </w:r>
      </w:ins>
      <w:ins w:id="103" w:author="Helen  Meskhidze" w:date="2015-11-23T13:23:00Z">
        <w:r w:rsidR="00252831">
          <w:rPr>
            <w:rFonts w:cs="Times New Roman"/>
          </w:rPr>
          <w:t>observations</w:t>
        </w:r>
      </w:ins>
      <w:ins w:id="104" w:author="Helen  Meskhidze" w:date="2015-11-23T13:20:00Z">
        <w:r w:rsidR="00252831">
          <w:rPr>
            <w:rFonts w:cs="Times New Roman"/>
          </w:rPr>
          <w:t xml:space="preserve"> </w:t>
        </w:r>
      </w:ins>
      <w:ins w:id="105" w:author="Helen  Meskhidze" w:date="2015-11-23T13:21:00Z">
        <w:r w:rsidR="00252831" w:rsidRPr="009E014D">
          <w:rPr>
            <w:rFonts w:cs="Times New Roman"/>
          </w:rPr>
          <w:t>(characterized by little dust, low metallicity, and little AGN contribution</w:t>
        </w:r>
        <w:r w:rsidR="00252831">
          <w:rPr>
            <w:rFonts w:cs="Times New Roman"/>
          </w:rPr>
          <w:t xml:space="preserve">), </w:t>
        </w:r>
      </w:ins>
      <w:ins w:id="106" w:author="Helen  Meskhidze" w:date="2015-11-23T13:23:00Z">
        <w:r w:rsidR="00252831">
          <w:rPr>
            <w:rFonts w:cs="Times New Roman"/>
          </w:rPr>
          <w:t>since it</w:t>
        </w:r>
      </w:ins>
      <w:ins w:id="107" w:author="Helen  Meskhidze" w:date="2015-11-23T13:21:00Z">
        <w:r w:rsidR="00252831" w:rsidRPr="009E014D">
          <w:rPr>
            <w:rFonts w:cs="Times New Roman"/>
          </w:rPr>
          <w:t xml:space="preserve"> is in this range that </w:t>
        </w:r>
      </w:ins>
      <w:ins w:id="108" w:author="Helen  Meskhidze" w:date="2015-11-23T13:23:00Z">
        <w:r w:rsidR="00252831">
          <w:rPr>
            <w:rFonts w:cs="Times New Roman"/>
          </w:rPr>
          <w:t>these two lines</w:t>
        </w:r>
      </w:ins>
      <w:ins w:id="109" w:author="Helen  Meskhidze" w:date="2015-11-23T13:22:00Z">
        <w:r w:rsidR="00252831" w:rsidRPr="009E014D">
          <w:rPr>
            <w:rFonts w:cs="Times New Roman"/>
          </w:rPr>
          <w:t xml:space="preserve"> emit strongly. </w:t>
        </w:r>
      </w:ins>
    </w:p>
    <w:p w14:paraId="07A5CDAE" w14:textId="6C9AA263" w:rsidR="005B1223" w:rsidRDefault="005B1223">
      <w:pPr>
        <w:widowControl/>
        <w:suppressAutoHyphens w:val="0"/>
        <w:rPr>
          <w:ins w:id="110" w:author="Helen  Meskhidze" w:date="2015-11-23T13:25:00Z"/>
          <w:rFonts w:cs="Times New Roman"/>
        </w:rPr>
      </w:pPr>
      <w:ins w:id="111" w:author="Helen  Meskhidze" w:date="2015-11-23T13:25:00Z">
        <w:r>
          <w:rPr>
            <w:rFonts w:cs="Times New Roman"/>
          </w:rPr>
          <w:br w:type="page"/>
        </w:r>
      </w:ins>
    </w:p>
    <w:p w14:paraId="3DBD8BAB" w14:textId="43801B5A" w:rsidR="00EE37D9" w:rsidRDefault="00AF2D78" w:rsidP="000E572B">
      <w:pPr>
        <w:rPr>
          <w:ins w:id="112" w:author="Helen  Meskhidze" w:date="2015-11-23T13:04:00Z"/>
        </w:rPr>
      </w:pPr>
      <w:r w:rsidRPr="00AF2D78">
        <w:t>References</w:t>
      </w:r>
    </w:p>
    <w:p w14:paraId="0D5CAC75" w14:textId="77777777" w:rsidR="000E572B" w:rsidRDefault="000E572B" w:rsidP="000E572B"/>
    <w:p w14:paraId="09B70806" w14:textId="72611BAF" w:rsidR="00ED6591" w:rsidRDefault="00ED6591" w:rsidP="00250047">
      <w:pPr>
        <w:spacing w:after="115"/>
      </w:pPr>
      <w:r>
        <w:t xml:space="preserve">Abel N. P., </w:t>
      </w:r>
      <w:r w:rsidR="00FD4C3E">
        <w:t xml:space="preserve">&amp; </w:t>
      </w:r>
      <w:r>
        <w:t>Satyapal S., 2008, ApJ, 678, 686</w:t>
      </w:r>
    </w:p>
    <w:p w14:paraId="6D61087C" w14:textId="4977E2D9" w:rsidR="00250047" w:rsidRPr="00250047" w:rsidRDefault="00250047" w:rsidP="00250047">
      <w:pPr>
        <w:widowControl/>
        <w:suppressAutoHyphens w:val="0"/>
        <w:rPr>
          <w:rFonts w:eastAsia="Times New Roman" w:cs="Times New Roman"/>
          <w:kern w:val="0"/>
          <w:szCs w:val="20"/>
          <w:lang w:val="en-CA" w:eastAsia="en-US" w:bidi="ar-SA"/>
        </w:rPr>
      </w:pPr>
      <w:r w:rsidRPr="00250047">
        <w:rPr>
          <w:rFonts w:eastAsia="Times New Roman" w:cs="Times New Roman"/>
          <w:kern w:val="0"/>
          <w:szCs w:val="20"/>
          <w:lang w:val="en-CA" w:eastAsia="en-US" w:bidi="ar-SA"/>
        </w:rPr>
        <w:t>Allen M. G., Dopita M. A., Tsvetanov Z. I., 1998, ApJ, 493, 571</w:t>
      </w:r>
    </w:p>
    <w:p w14:paraId="1746821D" w14:textId="77777777" w:rsidR="00250047" w:rsidRPr="00250047" w:rsidRDefault="00250047" w:rsidP="00ED5522">
      <w:pPr>
        <w:widowControl/>
        <w:suppressAutoHyphens w:val="0"/>
        <w:rPr>
          <w:rFonts w:ascii="Times" w:eastAsia="Times New Roman" w:hAnsi="Times" w:cs="Times New Roman"/>
          <w:kern w:val="0"/>
          <w:sz w:val="20"/>
          <w:szCs w:val="20"/>
          <w:lang w:val="en-CA" w:eastAsia="en-US" w:bidi="ar-SA"/>
        </w:rPr>
      </w:pPr>
    </w:p>
    <w:p w14:paraId="2B75B235" w14:textId="79F0C5C0" w:rsidR="00ED6591" w:rsidRPr="002E2EB1" w:rsidRDefault="00ED6591" w:rsidP="00C40F69">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B5BD24F" w14:textId="5D6884B0" w:rsidR="004D4F3F" w:rsidRDefault="004D4F3F" w:rsidP="00EC17D8">
      <w:pPr>
        <w:spacing w:after="115"/>
      </w:pPr>
      <w:r w:rsidRPr="004D4F3F">
        <w:t>Hopkins, P. F., Hernquist, L., Cox, T. J., Rob</w:t>
      </w:r>
      <w:r>
        <w:t>ertson, B., &amp; Springel, V. 2006</w:t>
      </w:r>
      <w:r w:rsidRPr="004D4F3F">
        <w:t>, ApJS, 163, 50</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rPr>
          <w:rFonts w:cs="Times New Roman"/>
        </w:rPr>
      </w:pPr>
      <w:r>
        <w:rPr>
          <w:rFonts w:cs="Times New Roman"/>
        </w:rPr>
        <w:t>Kewley L. J., Dopita M. A., Leitherer C., et al.,</w:t>
      </w:r>
      <w:r w:rsidR="00ED6591" w:rsidRPr="000A6EB6">
        <w:rPr>
          <w:rFonts w:cs="Times New Roman"/>
        </w:rPr>
        <w:t xml:space="preserve"> 2013</w:t>
      </w:r>
      <w:r>
        <w:rPr>
          <w:rFonts w:cs="Times New Roman"/>
        </w:rPr>
        <w:t>, ApJ, 774, 100</w:t>
      </w:r>
    </w:p>
    <w:p w14:paraId="46114CEB" w14:textId="050B376B" w:rsidR="002F5EA1" w:rsidRPr="002F5EA1" w:rsidRDefault="002F5EA1" w:rsidP="00EC17D8">
      <w:pPr>
        <w:spacing w:after="115"/>
        <w:rPr>
          <w:lang w:val="en-CA"/>
        </w:rPr>
      </w:pPr>
      <w:r w:rsidRPr="002F5EA1">
        <w:rPr>
          <w:lang w:val="en-CA"/>
        </w:rPr>
        <w:t>Kewley, L. J., Maier, C., Yabe, K., et al. 2013b, ApJ, 774, L10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F431FF" w:rsidRDefault="00F431FF"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F431FF" w:rsidRDefault="00F431FF">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F431FF" w:rsidRDefault="00F431FF" w:rsidP="00763E32">
      <w:r>
        <w:separator/>
      </w:r>
    </w:p>
  </w:endnote>
  <w:endnote w:type="continuationSeparator" w:id="0">
    <w:p w14:paraId="6AE02D31" w14:textId="77777777" w:rsidR="00F431FF" w:rsidRDefault="00F431FF"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F431FF" w:rsidRDefault="00F431FF"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F431FF" w:rsidRDefault="00F431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F431FF" w:rsidRDefault="00F431FF"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0913">
      <w:rPr>
        <w:rStyle w:val="PageNumber"/>
        <w:noProof/>
      </w:rPr>
      <w:t>1</w:t>
    </w:r>
    <w:r>
      <w:rPr>
        <w:rStyle w:val="PageNumber"/>
      </w:rPr>
      <w:fldChar w:fldCharType="end"/>
    </w:r>
  </w:p>
  <w:p w14:paraId="5F0CCF3E" w14:textId="77777777" w:rsidR="00F431FF" w:rsidRDefault="00F431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F431FF" w:rsidRDefault="00F431FF" w:rsidP="00763E32">
      <w:r>
        <w:separator/>
      </w:r>
    </w:p>
  </w:footnote>
  <w:footnote w:type="continuationSeparator" w:id="0">
    <w:p w14:paraId="451CF4DF" w14:textId="77777777" w:rsidR="00F431FF" w:rsidRDefault="00F431FF" w:rsidP="00763E32">
      <w:r>
        <w:continuationSeparator/>
      </w:r>
    </w:p>
  </w:footnote>
  <w:footnote w:id="1">
    <w:p w14:paraId="57E02BF9" w14:textId="6573DDA2" w:rsidR="00F431FF" w:rsidRDefault="00F431FF"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F431FF" w:rsidRDefault="00F431FF">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2DE"/>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C7626"/>
    <w:rsid w:val="000D3360"/>
    <w:rsid w:val="000D6F99"/>
    <w:rsid w:val="000E0B1F"/>
    <w:rsid w:val="000E10A1"/>
    <w:rsid w:val="000E572B"/>
    <w:rsid w:val="000E7DD9"/>
    <w:rsid w:val="000F5D10"/>
    <w:rsid w:val="000F5F22"/>
    <w:rsid w:val="0010305A"/>
    <w:rsid w:val="001031B4"/>
    <w:rsid w:val="001052DD"/>
    <w:rsid w:val="00105E22"/>
    <w:rsid w:val="00106B70"/>
    <w:rsid w:val="0011410C"/>
    <w:rsid w:val="00115E30"/>
    <w:rsid w:val="00117283"/>
    <w:rsid w:val="0012165C"/>
    <w:rsid w:val="001220AD"/>
    <w:rsid w:val="00123815"/>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0E8F"/>
    <w:rsid w:val="001928F8"/>
    <w:rsid w:val="00194078"/>
    <w:rsid w:val="00194C64"/>
    <w:rsid w:val="00197FA5"/>
    <w:rsid w:val="001A1658"/>
    <w:rsid w:val="001A31AD"/>
    <w:rsid w:val="001A60FC"/>
    <w:rsid w:val="001B26EA"/>
    <w:rsid w:val="001B79B7"/>
    <w:rsid w:val="001C2F80"/>
    <w:rsid w:val="001C6416"/>
    <w:rsid w:val="001D0E5F"/>
    <w:rsid w:val="001D38B4"/>
    <w:rsid w:val="001D6326"/>
    <w:rsid w:val="001D74FC"/>
    <w:rsid w:val="001D767F"/>
    <w:rsid w:val="001E1A27"/>
    <w:rsid w:val="001E377D"/>
    <w:rsid w:val="001E769C"/>
    <w:rsid w:val="001F050F"/>
    <w:rsid w:val="001F262C"/>
    <w:rsid w:val="001F5F7D"/>
    <w:rsid w:val="00214CFB"/>
    <w:rsid w:val="00220AAE"/>
    <w:rsid w:val="00222249"/>
    <w:rsid w:val="00225018"/>
    <w:rsid w:val="0022641F"/>
    <w:rsid w:val="00226741"/>
    <w:rsid w:val="00232E7B"/>
    <w:rsid w:val="00250047"/>
    <w:rsid w:val="00250913"/>
    <w:rsid w:val="00252831"/>
    <w:rsid w:val="00252C85"/>
    <w:rsid w:val="00253641"/>
    <w:rsid w:val="00255BB3"/>
    <w:rsid w:val="0025612B"/>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2F5EA1"/>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31FB"/>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477EA"/>
    <w:rsid w:val="004523E4"/>
    <w:rsid w:val="00454FA0"/>
    <w:rsid w:val="004552B1"/>
    <w:rsid w:val="0046186A"/>
    <w:rsid w:val="0046541D"/>
    <w:rsid w:val="00466D7E"/>
    <w:rsid w:val="004712EC"/>
    <w:rsid w:val="00475D5D"/>
    <w:rsid w:val="00476DF0"/>
    <w:rsid w:val="0048054E"/>
    <w:rsid w:val="004817B5"/>
    <w:rsid w:val="004838EF"/>
    <w:rsid w:val="00485C43"/>
    <w:rsid w:val="004909AF"/>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D4F3F"/>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46E59"/>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B1223"/>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44E67"/>
    <w:rsid w:val="00650D40"/>
    <w:rsid w:val="0065414D"/>
    <w:rsid w:val="00655581"/>
    <w:rsid w:val="0065559C"/>
    <w:rsid w:val="00655D17"/>
    <w:rsid w:val="00657E1E"/>
    <w:rsid w:val="00662729"/>
    <w:rsid w:val="0066567A"/>
    <w:rsid w:val="006826BE"/>
    <w:rsid w:val="00684B8E"/>
    <w:rsid w:val="0068728D"/>
    <w:rsid w:val="0068773F"/>
    <w:rsid w:val="00695387"/>
    <w:rsid w:val="006A02F3"/>
    <w:rsid w:val="006A0CAD"/>
    <w:rsid w:val="006A147C"/>
    <w:rsid w:val="006A3D73"/>
    <w:rsid w:val="006B45BF"/>
    <w:rsid w:val="006B4C80"/>
    <w:rsid w:val="006B5576"/>
    <w:rsid w:val="006C15C7"/>
    <w:rsid w:val="006C1EE2"/>
    <w:rsid w:val="006C6ED7"/>
    <w:rsid w:val="006D3DC0"/>
    <w:rsid w:val="006D5CAB"/>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3BA3"/>
    <w:rsid w:val="007E4DA1"/>
    <w:rsid w:val="007F0C8C"/>
    <w:rsid w:val="007F2697"/>
    <w:rsid w:val="00800514"/>
    <w:rsid w:val="00802DFC"/>
    <w:rsid w:val="008118BF"/>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56F5C"/>
    <w:rsid w:val="009608D3"/>
    <w:rsid w:val="00960DC7"/>
    <w:rsid w:val="00963882"/>
    <w:rsid w:val="009677A7"/>
    <w:rsid w:val="00973AF6"/>
    <w:rsid w:val="009759EC"/>
    <w:rsid w:val="00975A56"/>
    <w:rsid w:val="00982A45"/>
    <w:rsid w:val="0098324F"/>
    <w:rsid w:val="00986843"/>
    <w:rsid w:val="00993742"/>
    <w:rsid w:val="009B7621"/>
    <w:rsid w:val="009C1F04"/>
    <w:rsid w:val="009C4FF9"/>
    <w:rsid w:val="009C65F2"/>
    <w:rsid w:val="009D27D2"/>
    <w:rsid w:val="009D4A2E"/>
    <w:rsid w:val="009D771F"/>
    <w:rsid w:val="009E014D"/>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0A91"/>
    <w:rsid w:val="00AB7062"/>
    <w:rsid w:val="00AC3935"/>
    <w:rsid w:val="00AC3AE3"/>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863ED"/>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0F69"/>
    <w:rsid w:val="00C46D21"/>
    <w:rsid w:val="00C50EFC"/>
    <w:rsid w:val="00C525EB"/>
    <w:rsid w:val="00C53276"/>
    <w:rsid w:val="00C64D03"/>
    <w:rsid w:val="00C67987"/>
    <w:rsid w:val="00C7015B"/>
    <w:rsid w:val="00C73C74"/>
    <w:rsid w:val="00C741FD"/>
    <w:rsid w:val="00C75D6F"/>
    <w:rsid w:val="00CA1340"/>
    <w:rsid w:val="00CA6135"/>
    <w:rsid w:val="00CA6859"/>
    <w:rsid w:val="00CA6B56"/>
    <w:rsid w:val="00CB0229"/>
    <w:rsid w:val="00CB2500"/>
    <w:rsid w:val="00CB4641"/>
    <w:rsid w:val="00CC2FD6"/>
    <w:rsid w:val="00CD0D37"/>
    <w:rsid w:val="00CD4491"/>
    <w:rsid w:val="00CD5A25"/>
    <w:rsid w:val="00CD6259"/>
    <w:rsid w:val="00CD63A9"/>
    <w:rsid w:val="00CE246B"/>
    <w:rsid w:val="00CE4DC1"/>
    <w:rsid w:val="00CE4FEA"/>
    <w:rsid w:val="00CE5620"/>
    <w:rsid w:val="00CE5ECB"/>
    <w:rsid w:val="00CF093D"/>
    <w:rsid w:val="00CF3A0F"/>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870D1"/>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0C2E"/>
    <w:rsid w:val="00DD1FB7"/>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0002"/>
    <w:rsid w:val="00E56B97"/>
    <w:rsid w:val="00E632BE"/>
    <w:rsid w:val="00E66C5C"/>
    <w:rsid w:val="00E67686"/>
    <w:rsid w:val="00E67F8E"/>
    <w:rsid w:val="00E70D1A"/>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F039D"/>
    <w:rsid w:val="00EF07F5"/>
    <w:rsid w:val="00F005AA"/>
    <w:rsid w:val="00F00A36"/>
    <w:rsid w:val="00F0554E"/>
    <w:rsid w:val="00F05B6F"/>
    <w:rsid w:val="00F062A4"/>
    <w:rsid w:val="00F07620"/>
    <w:rsid w:val="00F20B7D"/>
    <w:rsid w:val="00F36025"/>
    <w:rsid w:val="00F41D21"/>
    <w:rsid w:val="00F427BF"/>
    <w:rsid w:val="00F431F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052D"/>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C6741-3A88-614A-A0A6-0DBAB9FC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27</Pages>
  <Words>12334</Words>
  <Characters>70304</Characters>
  <Application>Microsoft Macintosh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9</cp:revision>
  <cp:lastPrinted>2015-11-16T21:11:00Z</cp:lastPrinted>
  <dcterms:created xsi:type="dcterms:W3CDTF">2015-12-02T17:03:00Z</dcterms:created>
  <dcterms:modified xsi:type="dcterms:W3CDTF">2016-01-11T19:42:00Z</dcterms:modified>
</cp:coreProperties>
</file>