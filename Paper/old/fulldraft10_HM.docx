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2BD44D4E"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AE36DE">
        <w:rPr>
          <w:rFonts w:eastAsia="Times New Roman" w:cs="Times New Roman"/>
          <w:color w:val="000000"/>
          <w:sz w:val="28"/>
          <w:szCs w:val="28"/>
        </w:rPr>
        <w:t xml:space="preserve">and </w:t>
      </w:r>
      <w:r w:rsidR="009237FE">
        <w:rPr>
          <w:rFonts w:eastAsia="Times New Roman" w:cs="Times New Roman"/>
          <w:color w:val="000000"/>
          <w:sz w:val="28"/>
          <w:szCs w:val="28"/>
        </w:rPr>
        <w:t>Helen Meskhidze</w:t>
      </w:r>
      <w:r>
        <w:rPr>
          <w:color w:val="000000"/>
          <w:sz w:val="28"/>
          <w:szCs w:val="28"/>
          <w:vertAlign w:val="superscript"/>
        </w:rPr>
        <w:t>1</w:t>
      </w:r>
      <w:r w:rsidR="00AE36DE">
        <w:rPr>
          <w:color w:val="000000"/>
          <w:sz w:val="28"/>
          <w:szCs w:val="28"/>
          <w:vertAlign w:val="superscript"/>
        </w:rPr>
        <w:t>*</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567CDC5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the UV to the IR which are common to H II 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w:t>
      </w:r>
      <w:bookmarkStart w:id="0" w:name="_GoBack"/>
      <w:bookmarkEnd w:id="0"/>
      <w:r w:rsidR="00945058">
        <w:rPr>
          <w:rFonts w:eastAsia="Times New Roman" w:cs="Times New Roman"/>
          <w:color w:val="000000"/>
        </w:rPr>
        <w:t xml:space="preserve">ion, chemical abundances, </w:t>
      </w:r>
      <w:r w:rsidR="00945058" w:rsidRPr="007B60A0">
        <w:rPr>
          <w:rFonts w:eastAsia="Times New Roman" w:cs="Times New Roman"/>
          <w:color w:val="000000"/>
        </w:rPr>
        <w:t>grain content</w:t>
      </w:r>
      <w:r w:rsidR="00945058">
        <w:rPr>
          <w:rFonts w:eastAsia="Times New Roman" w:cs="Times New Roman"/>
          <w:color w:val="000000"/>
        </w:rPr>
        <w:t>,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should 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be 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 xml:space="preserve">peak </w:t>
      </w:r>
      <w:r w:rsidR="00535147">
        <w:rPr>
          <w:rFonts w:eastAsia="Symbol" w:cs="Times New Roman"/>
          <w:color w:val="000000"/>
        </w:rPr>
        <w:t>log(</w:t>
      </w:r>
      <w:r w:rsidR="00535147" w:rsidRPr="003541FF">
        <w:rPr>
          <w:rFonts w:cs="Times New Roman"/>
        </w:rPr>
        <w:t>W</w:t>
      </w:r>
      <w:r w:rsidR="00535147" w:rsidRPr="003541FF">
        <w:rPr>
          <w:rFonts w:cs="Times New Roman"/>
          <w:vertAlign w:val="subscript"/>
        </w:rPr>
        <w:t>λ</w:t>
      </w:r>
      <w:r w:rsidR="00535147">
        <w:rPr>
          <w:rFonts w:cs="Times New Roman"/>
        </w:rPr>
        <w:t xml:space="preserve">) to be approximately 2.5 and 1.7 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lastRenderedPageBreak/>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2517648E" w:rsidR="00527555" w:rsidRDefault="00194078" w:rsidP="0052755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also interested in reproducing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1A581C57"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0.008 </w:t>
      </w:r>
      <w:r>
        <w:rPr>
          <w:rFonts w:cs="Times New Roman"/>
        </w:rPr>
        <w:t>M</w:t>
      </w:r>
      <w:r w:rsidRPr="00646CE1">
        <w:rPr>
          <w:rFonts w:ascii="Baoli SC Regular" w:hAnsi="Baoli SC Regular" w:cs="Baoli SC Regular"/>
          <w:vertAlign w:val="subscript"/>
        </w:rPr>
        <w:t>⊙</w:t>
      </w:r>
      <w:r w:rsidRPr="000A6EB6">
        <w:rPr>
          <w:rFonts w:cs="Times New Roman"/>
        </w:rPr>
        <w:t xml:space="preserve"> and 5 </w:t>
      </w:r>
      <w:r>
        <w:rPr>
          <w:rFonts w:cs="Times New Roman"/>
        </w:rPr>
        <w:t>Myr</w:t>
      </w:r>
      <w:r w:rsidRPr="000A6EB6">
        <w:rPr>
          <w:rFonts w:cs="Times New Roman"/>
        </w:rPr>
        <w:t xml:space="preserve">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M</w:t>
      </w:r>
      <w:r w:rsidRPr="00646CE1">
        <w:rPr>
          <w:rFonts w:ascii="Baoli SC Regular" w:hAnsi="Baoli SC Regular" w:cs="Baoli SC Regular"/>
          <w:vertAlign w:val="subscript"/>
        </w:rPr>
        <w:t>⊙</w:t>
      </w:r>
      <w:r>
        <w:rPr>
          <w:rFonts w:cs="Times New Roman"/>
        </w:rPr>
        <w:t>at 5 Myr with rotation</w:t>
      </w:r>
      <w:r w:rsidRPr="000A6EB6">
        <w:rPr>
          <w:rFonts w:cs="Times New Roman"/>
        </w:rPr>
        <w:t>. Since higher ionizatio</w:t>
      </w:r>
      <w:r>
        <w:rPr>
          <w:rFonts w:cs="Times New Roman"/>
        </w:rPr>
        <w:t>n emission lines are our focus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43999E7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005F1275">
        <w:rPr>
          <w:rFonts w:cs="Times New Roman"/>
          <w:i/>
        </w:rPr>
        <w:t>N</w:t>
      </w:r>
      <w:r w:rsidR="005F1275">
        <w:rPr>
          <w:rFonts w:cs="Times New Roman"/>
        </w:rPr>
        <w:t>(H)</w:t>
      </w:r>
      <w:r w:rsidRPr="005F1275">
        <w:rPr>
          <w:rFonts w:cs="Times New Roman"/>
        </w:rPr>
        <w:t>)</w:t>
      </w:r>
      <w:r w:rsidRPr="000A6EB6">
        <w:rPr>
          <w:rFonts w:cs="Times New Roman"/>
        </w:rPr>
        <w:t xml:space="preserve">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2D126D26"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 (</w:t>
      </w:r>
      <w:r w:rsidR="00527555">
        <w:rPr>
          <w:rFonts w:cs="Times New Roman"/>
          <w:i/>
        </w:rPr>
        <w:t>N</w:t>
      </w:r>
      <w:r w:rsidR="00527555" w:rsidRPr="000A6EB6">
        <w:rPr>
          <w:rFonts w:cs="Times New Roman"/>
          <w:vertAlign w:val="subscript"/>
        </w:rPr>
        <w:t>cr</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have 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r w:rsidR="00527555">
        <w:rPr>
          <w:rFonts w:cs="Times New Roman"/>
          <w:i/>
        </w:rPr>
        <w:t>N</w:t>
      </w:r>
      <w:r w:rsidR="00527555" w:rsidRPr="000A6EB6">
        <w:rPr>
          <w:rFonts w:cs="Times New Roman"/>
          <w:vertAlign w:val="subscript"/>
        </w:rPr>
        <w:t>cr</w:t>
      </w:r>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r w:rsidRPr="000A6EB6">
        <w:rPr>
          <w:rFonts w:cs="Times New Roman"/>
        </w:rPr>
        <w:t xml:space="preserve">, </w:t>
      </w:r>
      <w:r w:rsidR="00527555">
        <w:rPr>
          <w:rFonts w:cs="Times New Roman"/>
        </w:rPr>
        <w:t>log(</w:t>
      </w:r>
      <w:r w:rsidR="00527555">
        <w:rPr>
          <w:rFonts w:cs="Times New Roman"/>
          <w:i/>
        </w:rPr>
        <w:t>N</w:t>
      </w:r>
      <w:r w:rsidR="00527555" w:rsidRPr="000A6EB6">
        <w:rPr>
          <w:rFonts w:cs="Times New Roman"/>
          <w:vertAlign w:val="subscript"/>
        </w:rPr>
        <w:t>cr</w:t>
      </w:r>
      <w:r w:rsidR="00527555">
        <w:rPr>
          <w:rFonts w:cs="Times New Roman"/>
        </w:rPr>
        <w:t>(</w:t>
      </w:r>
      <w:r w:rsidR="00527555" w:rsidRPr="000A6EB6">
        <w:rPr>
          <w:rFonts w:cs="Times New Roman"/>
        </w:rPr>
        <w:t xml:space="preserve">[Fe X] </w:t>
      </w:r>
      <w:r w:rsidR="00527555" w:rsidRPr="000A6EB6">
        <w:rPr>
          <w:rFonts w:eastAsia="Times New Roman" w:cs="Times New Roman"/>
          <w:color w:val="000000"/>
          <w:shd w:val="clear" w:color="auto" w:fill="FFFFFF"/>
        </w:rPr>
        <w:t>λ</w:t>
      </w:r>
      <w:r w:rsidR="00527555" w:rsidRPr="000A6EB6">
        <w:rPr>
          <w:rFonts w:cs="Times New Roman"/>
        </w:rPr>
        <w:t>6374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9.7,</w:t>
      </w:r>
      <w:r w:rsidRPr="000A6EB6">
        <w:rPr>
          <w:rFonts w:cs="Times New Roman"/>
        </w:rPr>
        <w:t xml:space="preserve"> and </w:t>
      </w:r>
      <w:r w:rsidR="00527555">
        <w:rPr>
          <w:rFonts w:cs="Times New Roman"/>
        </w:rPr>
        <w:t>log(</w:t>
      </w:r>
      <w:r w:rsidR="00527555">
        <w:rPr>
          <w:rFonts w:cs="Times New Roman"/>
          <w:i/>
        </w:rPr>
        <w:t>N</w:t>
      </w:r>
      <w:r w:rsidR="00527555" w:rsidRPr="000A6EB6">
        <w:rPr>
          <w:rFonts w:cs="Times New Roman"/>
          <w:vertAlign w:val="subscript"/>
        </w:rPr>
        <w:t>cr</w:t>
      </w:r>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r w:rsidR="00482A77">
        <w:rPr>
          <w:rFonts w:cs="Times New Roman"/>
          <w:i/>
        </w:rPr>
        <w:t>N</w:t>
      </w:r>
      <w:r w:rsidR="00482A77" w:rsidRPr="000A6EB6">
        <w:rPr>
          <w:rFonts w:cs="Times New Roman"/>
          <w:vertAlign w:val="subscript"/>
        </w:rPr>
        <w:t>cr</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2BE8B4AE"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 xml:space="preserve"> 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ince we are aiming to reproduce high ionization emission lines, we range 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Pr="000A6EB6">
        <w:rPr>
          <w:rFonts w:cs="Times New Roman"/>
        </w:rPr>
        <w:t xml:space="preserve">.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w:t>
      </w:r>
      <w:r>
        <w:rPr>
          <w:rFonts w:cs="Times New Roman"/>
        </w:rPr>
        <w:t>r</w:t>
      </w:r>
      <w:r w:rsidRPr="000A6EB6">
        <w:rPr>
          <w:rFonts w:cs="Times New Roman"/>
        </w:rPr>
        <w:t xml:space="preserve">dson et al. 2013, Fosbury et al. 2003, Richard et al. 2011, Erb et al. 2010). </w:t>
      </w:r>
    </w:p>
    <w:p w14:paraId="3A4832D6" w14:textId="77777777" w:rsidR="00194078" w:rsidRDefault="00194078" w:rsidP="00194078">
      <w:pPr>
        <w:rPr>
          <w:ins w:id="1" w:author="Helen  Meskhidze" w:date="2016-01-15T14:20:00Z"/>
          <w:rFonts w:cs="Times New Roman"/>
        </w:rPr>
      </w:pPr>
    </w:p>
    <w:p w14:paraId="56ED76B0" w14:textId="505BE0C7" w:rsidR="003A7C7C" w:rsidRPr="003A7C7C" w:rsidRDefault="003A7C7C" w:rsidP="00194078">
      <w:pPr>
        <w:rPr>
          <w:ins w:id="2" w:author="Helen  Meskhidze" w:date="2016-01-15T14:20:00Z"/>
          <w:rFonts w:cs="Times New Roman"/>
          <w:i/>
        </w:rPr>
      </w:pPr>
      <w:ins w:id="3" w:author="Helen  Meskhidze" w:date="2016-01-15T14:20:00Z">
        <w:r w:rsidRPr="003A7C7C">
          <w:rPr>
            <w:rFonts w:cs="Times New Roman"/>
            <w:i/>
          </w:rPr>
          <w:t>3.1.5 Alternative Representations of Our Parameter Space</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6BA28F4E"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65E3D211"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273867">
        <w:rPr>
          <w:rFonts w:cs="Times New Roman"/>
          <w:vertAlign w:val="subscript"/>
        </w:rPr>
        <w:t xml:space="preserve"> </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6FFEB75B"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6EE0C6F8" w14:textId="39950BC7" w:rsidR="00194078" w:rsidRPr="000A6EB6" w:rsidRDefault="00194078" w:rsidP="00194078">
      <w:pPr>
        <w:tabs>
          <w:tab w:val="left" w:pos="1163"/>
        </w:tabs>
        <w:rPr>
          <w:rFonts w:cs="Times New Roman"/>
        </w:rPr>
      </w:pP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B342F5">
        <w:rPr>
          <w:rFonts w:cs="Times New Roman"/>
        </w:rPr>
        <w:t>.</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4B20EDE9"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xml:space="preserve">;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33337AE6"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F68A62C"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00996731">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4" w:author="Chris Richardson" w:date="2015-06-18T15:40:00Z"/>
          <w:rFonts w:cs="Times New Roman"/>
          <w:i/>
        </w:rPr>
      </w:pPr>
    </w:p>
    <w:p w14:paraId="55262C12" w14:textId="5E79CC1C" w:rsidR="0022641F" w:rsidRPr="006546C5" w:rsidRDefault="0022641F" w:rsidP="00194078">
      <w:pPr>
        <w:rPr>
          <w:ins w:id="5" w:author="Chris Richardson" w:date="2015-06-18T15:40:00Z"/>
          <w:rFonts w:cs="Times New Roman"/>
        </w:rPr>
      </w:pPr>
      <w:ins w:id="6" w:author="Chris Richardson" w:date="2015-06-18T15:40:00Z">
        <w:r w:rsidRPr="006546C5">
          <w:rPr>
            <w:rFonts w:cs="Times New Roman"/>
            <w:highlight w:val="yellow"/>
          </w:rPr>
          <w:t xml:space="preserve">[LOOK AT RAITER, SCHAERER, AND </w:t>
        </w:r>
      </w:ins>
      <w:ins w:id="7" w:author="Chris Richardson" w:date="2015-06-18T15:41:00Z">
        <w:r w:rsidRPr="006546C5">
          <w:rPr>
            <w:rFonts w:cs="Times New Roman"/>
            <w:highlight w:val="yellow"/>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559C2046" w:rsidR="00194078" w:rsidRPr="00FA566A" w:rsidRDefault="00194078" w:rsidP="00194078">
      <w:pPr>
        <w:rPr>
          <w:rFonts w:cs="Times New Roman"/>
        </w:rPr>
      </w:pPr>
      <w:r w:rsidRPr="00FA566A">
        <w:rPr>
          <w:rFonts w:cs="Times New Roman"/>
        </w:rPr>
        <w:t>Many of the H</w:t>
      </w:r>
      <w:r w:rsidRPr="00FA566A">
        <w:rPr>
          <w:rFonts w:cs="Times New Roman"/>
          <w:vertAlign w:val="superscript"/>
        </w:rPr>
        <w:t>0</w:t>
      </w:r>
      <w:r w:rsidRPr="00FA566A">
        <w:rPr>
          <w:rFonts w:cs="Times New Roman"/>
        </w:rPr>
        <w:t>, He</w:t>
      </w:r>
      <w:r w:rsidRPr="00FA566A">
        <w:rPr>
          <w:rFonts w:cs="Times New Roman"/>
          <w:vertAlign w:val="superscript"/>
        </w:rPr>
        <w:t>0</w:t>
      </w:r>
      <w:r w:rsidRPr="00FA566A">
        <w:rPr>
          <w:rFonts w:cs="Times New Roman"/>
        </w:rPr>
        <w:t>, and He</w:t>
      </w:r>
      <w:r w:rsidRPr="00FA566A">
        <w:rPr>
          <w:rFonts w:cs="Times New Roman"/>
          <w:vertAlign w:val="superscript"/>
        </w:rPr>
        <w:t>+</w:t>
      </w:r>
      <w:r w:rsidRPr="00FA566A">
        <w:rPr>
          <w:rFonts w:cs="Times New Roman"/>
        </w:rPr>
        <w:t xml:space="preserve"> recombination lines are emitted over a wider area in the LOC plane than the optical emission lines, including at low </w:t>
      </w:r>
      <w:r w:rsidRPr="00FA566A">
        <w:rPr>
          <w:rFonts w:cs="Times New Roman"/>
          <w:i/>
        </w:rPr>
        <w:t>φ</w:t>
      </w:r>
      <w:r w:rsidRPr="00FA566A">
        <w:rPr>
          <w:rFonts w:cs="Times New Roman"/>
          <w:vertAlign w:val="subscript"/>
        </w:rPr>
        <w:t xml:space="preserve">H </w:t>
      </w:r>
      <w:r w:rsidRPr="00FA566A">
        <w:rPr>
          <w:rFonts w:cs="Times New Roman"/>
        </w:rPr>
        <w:t xml:space="preserve">and high </w:t>
      </w:r>
      <w:r w:rsidRPr="00FA566A">
        <w:rPr>
          <w:rFonts w:cs="Times New Roman"/>
          <w:i/>
        </w:rPr>
        <w:t>n</w:t>
      </w:r>
      <w:r w:rsidRPr="00FA566A">
        <w:rPr>
          <w:rFonts w:cs="Times New Roman"/>
          <w:vertAlign w:val="subscript"/>
        </w:rPr>
        <w:t>H</w:t>
      </w:r>
      <w:r w:rsidRPr="00FA566A" w:rsidDel="00A9776A">
        <w:rPr>
          <w:rFonts w:cs="Times New Roman"/>
        </w:rPr>
        <w:t xml:space="preserve"> </w:t>
      </w:r>
      <w:r w:rsidRPr="00FA566A">
        <w:rPr>
          <w:rFonts w:cs="Times New Roman"/>
        </w:rPr>
        <w:t>regions. This is because these ions emit under a wider range of conditions than others.</w:t>
      </w:r>
      <w:r w:rsidR="00FA566A">
        <w:rPr>
          <w:rFonts w:cs="Times New Roman"/>
        </w:rPr>
        <w:t xml:space="preserve"> </w:t>
      </w:r>
      <w:r w:rsidR="00FA566A" w:rsidRPr="00FA566A">
        <w:rPr>
          <w:rFonts w:cs="Times New Roman"/>
          <w:color w:val="FF0000"/>
        </w:rPr>
        <w:t>A</w:t>
      </w:r>
      <w:r w:rsidRPr="00FA566A">
        <w:rPr>
          <w:rFonts w:cs="Times New Roman"/>
          <w:color w:val="FF0000"/>
        </w:rPr>
        <w:t xml:space="preserve">t high </w:t>
      </w:r>
      <w:r w:rsidRPr="00FA566A">
        <w:rPr>
          <w:rFonts w:cs="Times New Roman"/>
          <w:i/>
          <w:color w:val="FF0000"/>
        </w:rPr>
        <w:t>U</w:t>
      </w:r>
      <w:r w:rsidRPr="00FA566A">
        <w:rPr>
          <w:rFonts w:cs="Times New Roman"/>
          <w:color w:val="FF0000"/>
        </w:rPr>
        <w:t xml:space="preserve"> values,</w:t>
      </w:r>
      <w:r w:rsidR="00FA566A">
        <w:rPr>
          <w:rFonts w:cs="Times New Roman"/>
          <w:color w:val="FF0000"/>
        </w:rPr>
        <w:t xml:space="preserve"> however,</w:t>
      </w:r>
      <w:r w:rsidR="00FA566A" w:rsidRPr="00FA566A">
        <w:rPr>
          <w:rFonts w:cs="Times New Roman"/>
          <w:color w:val="FF0000"/>
        </w:rPr>
        <w:t xml:space="preserve"> the high temperatures cause the recombination coefficient to decrease making recombination less likely and </w:t>
      </w:r>
      <w:r w:rsidRPr="00FA566A">
        <w:rPr>
          <w:rFonts w:cs="Times New Roman"/>
          <w:color w:val="FF0000"/>
        </w:rPr>
        <w:t xml:space="preserve">causing large declines in </w:t>
      </w:r>
      <w:r w:rsidRPr="00FA566A">
        <w:rPr>
          <w:rFonts w:cs="Times New Roman"/>
          <w:i/>
          <w:color w:val="FF0000"/>
        </w:rPr>
        <w:t>W</w:t>
      </w:r>
      <w:r w:rsidRPr="00FA566A">
        <w:rPr>
          <w:rFonts w:cs="Times New Roman"/>
          <w:color w:val="FF0000"/>
          <w:vertAlign w:val="subscript"/>
        </w:rPr>
        <w:t>λ</w:t>
      </w:r>
      <w:r w:rsidRPr="00FA566A">
        <w:rPr>
          <w:rFonts w:cs="Times New Roman"/>
          <w:color w:val="FF0000"/>
        </w:rPr>
        <w:t xml:space="preserve"> of the Balmer lines, He I λ5876, and He II </w:t>
      </w:r>
      <m:oMath>
        <m:r>
          <m:rPr>
            <m:sty m:val="p"/>
          </m:rPr>
          <w:rPr>
            <w:rFonts w:ascii="Cambria Math" w:hAnsi="Cambria Math" w:cs="Times New Roman"/>
            <w:color w:val="FF0000"/>
          </w:rPr>
          <m:t>λ</m:t>
        </m:r>
      </m:oMath>
      <w:r w:rsidRPr="00FA566A">
        <w:rPr>
          <w:rFonts w:cs="Times New Roman"/>
          <w:color w:val="FF0000"/>
        </w:rPr>
        <w:t>4686.</w:t>
      </w:r>
      <w:r w:rsidRPr="00FA566A">
        <w:rPr>
          <w:rFonts w:cs="Times New Roman"/>
        </w:rPr>
        <w:t xml:space="preserve"> These two emission lines exhibit peaks at similarly high densities, but different </w:t>
      </w:r>
      <w:r w:rsidRPr="00FA566A">
        <w:rPr>
          <w:rFonts w:cs="Times New Roman"/>
          <w:i/>
        </w:rPr>
        <w:t>φ</w:t>
      </w:r>
      <w:r w:rsidRPr="00FA566A">
        <w:rPr>
          <w:rFonts w:cs="Times New Roman"/>
          <w:vertAlign w:val="subscript"/>
        </w:rPr>
        <w:t>H</w:t>
      </w:r>
      <w:r w:rsidRPr="00FA566A">
        <w:rPr>
          <w:rFonts w:cs="Times New Roman"/>
        </w:rPr>
        <w:t xml:space="preserve"> values. Note also that our simulations do not predict strong He II </w:t>
      </w:r>
      <m:oMath>
        <m:r>
          <m:rPr>
            <m:sty m:val="p"/>
          </m:rPr>
          <w:rPr>
            <w:rFonts w:ascii="Cambria Math" w:hAnsi="Cambria Math" w:cs="Times New Roman"/>
          </w:rPr>
          <m:t>λ</m:t>
        </m:r>
      </m:oMath>
      <w:r w:rsidRPr="00FA566A">
        <w:rPr>
          <w:rFonts w:cs="Times New Roman"/>
        </w:rPr>
        <w:t xml:space="preserve">4686 emission. A strong He II </w:t>
      </w:r>
      <m:oMath>
        <m:r>
          <m:rPr>
            <m:sty m:val="p"/>
          </m:rPr>
          <w:rPr>
            <w:rFonts w:ascii="Cambria Math" w:hAnsi="Cambria Math" w:cs="Times New Roman"/>
          </w:rPr>
          <m:t>λ</m:t>
        </m:r>
      </m:oMath>
      <w:r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653F24BD"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w:t>
      </w:r>
      <w:r w:rsidR="005F1275">
        <w:rPr>
          <w:rFonts w:cs="Times New Roman"/>
        </w:rPr>
        <w:t>4</w:t>
      </w:r>
      <w:r w:rsidRPr="000A6EB6">
        <w:rPr>
          <w:rFonts w:cs="Times New Roman"/>
        </w:rPr>
        <w:t>.</w:t>
      </w:r>
      <w:r w:rsidR="005F1275">
        <w:rPr>
          <w:rFonts w:cs="Times New Roman"/>
        </w:rPr>
        <w:t>2</w:t>
      </w:r>
      <w:r w:rsidRPr="000A6EB6">
        <w:rPr>
          <w:rFonts w:cs="Times New Roma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2C28F143"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(see figure </w:t>
      </w:r>
      <w:r w:rsidR="00D358F4">
        <w:rPr>
          <w:rFonts w:cs="Times New Roman"/>
        </w:rPr>
        <w:t>4</w:t>
      </w:r>
      <w:r w:rsidRPr="000A6EB6">
        <w:rPr>
          <w:rFonts w:cs="Times New Roman"/>
        </w:rPr>
        <w:t>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29F217F3"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explored the impacts of r</w:t>
      </w:r>
      <w:r w:rsidR="00194078" w:rsidRPr="000A6EB6">
        <w:rPr>
          <w:rFonts w:cs="Times New Roman"/>
        </w:rPr>
        <w:t xml:space="preserve">anging 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6544D0"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1DC18317" w14:textId="099A2E10" w:rsidR="00903B26" w:rsidRDefault="00194078" w:rsidP="00903B26">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w:t>
      </w:r>
      <w:r w:rsidR="00861D78">
        <w:rPr>
          <w:rFonts w:cs="Times New Roman"/>
        </w:rPr>
        <w:t>3.1.4</w:t>
      </w:r>
      <w:r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but was present across all the emission lines (including metals) from the UV to the IR.</w:t>
      </w:r>
      <w:r w:rsidR="004E04F7">
        <w:rPr>
          <w:rFonts w:cs="Times New Roman"/>
        </w:rPr>
        <w:t xml:space="preserve"> </w:t>
      </w:r>
      <w:r w:rsidR="00903B26">
        <w:rPr>
          <w:rFonts w:cs="Times New Roman"/>
        </w:rPr>
        <w:t xml:space="preserve">The trend seems to be caused by metals becoming a greater source of opacity in this region, resulting in decreased </w:t>
      </w:r>
      <w:commentRangeStart w:id="8"/>
      <w:r w:rsidR="00903B26">
        <w:rPr>
          <w:rFonts w:cs="Times New Roman"/>
        </w:rPr>
        <w:t>ionization</w:t>
      </w:r>
      <w:commentRangeEnd w:id="8"/>
      <w:r w:rsidR="00903B26">
        <w:rPr>
          <w:rStyle w:val="CommentReference"/>
          <w:rFonts w:asciiTheme="minorHAnsi" w:eastAsiaTheme="minorEastAsia" w:hAnsiTheme="minorHAnsi" w:cstheme="minorBidi"/>
          <w:kern w:val="0"/>
          <w:lang w:eastAsia="en-US" w:bidi="ar-SA"/>
        </w:rPr>
        <w:commentReference w:id="8"/>
      </w:r>
      <w:r w:rsidR="00903B26">
        <w:rPr>
          <w:rFonts w:cs="Times New Roman"/>
        </w:rPr>
        <w:t>.</w:t>
      </w:r>
    </w:p>
    <w:p w14:paraId="0152D3AC" w14:textId="77777777" w:rsidR="00194078" w:rsidRPr="000A6EB6" w:rsidRDefault="00194078" w:rsidP="00194078">
      <w:pPr>
        <w:rPr>
          <w:rFonts w:cs="Times New Roman"/>
        </w:rPr>
      </w:pPr>
    </w:p>
    <w:p w14:paraId="618F2754" w14:textId="3DC12EDE" w:rsidR="00194078" w:rsidRDefault="00194078" w:rsidP="00194078">
      <w:pPr>
        <w:rPr>
          <w:rFonts w:cs="Times New Roman"/>
        </w:rPr>
      </w:pPr>
      <w:r w:rsidRPr="000A6EB6">
        <w:rPr>
          <w:rFonts w:cs="Times New Roman"/>
        </w:rPr>
        <w:t xml:space="preserve">It should also be noted that the effects of our step function </w:t>
      </w:r>
      <w:r w:rsidR="00903B26">
        <w:rPr>
          <w:rFonts w:cs="Times New Roman"/>
        </w:rPr>
        <w:t>to reflect</w:t>
      </w:r>
      <w:r w:rsidR="00903B26" w:rsidRPr="000A6EB6">
        <w:rPr>
          <w:rFonts w:cs="Times New Roman"/>
        </w:rPr>
        <w:t xml:space="preserve"> </w:t>
      </w:r>
      <w:r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Pr="000A6EB6">
        <w:rPr>
          <w:rFonts w:cs="Times New Roman"/>
        </w:rPr>
        <w:t xml:space="preserve"> become </w:t>
      </w:r>
      <w:r w:rsidR="00903B26">
        <w:rPr>
          <w:rFonts w:cs="Times New Roman"/>
        </w:rPr>
        <w:t xml:space="preserve">increasingly </w:t>
      </w:r>
      <w:r w:rsidRPr="000A6EB6">
        <w:rPr>
          <w:rFonts w:cs="Times New Roman"/>
        </w:rPr>
        <w:t xml:space="preserve">distinct with increasing </w:t>
      </w:r>
      <w:r w:rsidR="00903B26">
        <w:rPr>
          <w:rFonts w:cs="Times New Roman"/>
        </w:rPr>
        <w:t>metallicity</w:t>
      </w:r>
      <w:r w:rsidRPr="000A6EB6">
        <w:rPr>
          <w:rFonts w:cs="Times New Roman"/>
        </w:rPr>
        <w:t>.</w:t>
      </w:r>
      <w:r>
        <w:rPr>
          <w:rFonts w:cs="Times New Roman"/>
        </w:rPr>
        <w:t xml:space="preserve"> Taking out grains with </w:t>
      </w:r>
      <w:r w:rsidR="00903B26">
        <w:rPr>
          <w:rFonts w:cs="Times New Roman"/>
        </w:rPr>
        <w:t xml:space="preserve">our </w:t>
      </w:r>
      <w:r>
        <w:rPr>
          <w:rFonts w:cs="Times New Roman"/>
        </w:rPr>
        <w:t xml:space="preserve">step function </w:t>
      </w:r>
      <w:r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5D596008"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 xml:space="preserve">λ991)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199DD46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r w:rsidR="00016237">
        <w:rPr>
          <w:rFonts w:ascii="Times" w:eastAsia="Times New Roman" w:hAnsi="Times" w:cs="Times New Roman"/>
          <w:color w:val="000000"/>
          <w:shd w:val="clear" w:color="auto" w:fill="FFFFFF"/>
        </w:rPr>
        <w:t>1.1</w:t>
      </w:r>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48C60DB7"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r w:rsidR="00016237">
        <w:rPr>
          <w:rFonts w:eastAsia="Times New Roman" w:cs="Times New Roman"/>
          <w:color w:val="000000"/>
          <w:shd w:val="clear" w:color="auto" w:fill="FFFFFF"/>
        </w:rPr>
        <w:t>6</w:t>
      </w:r>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091CA3AB"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ionization parameter = 0. </w:t>
      </w:r>
    </w:p>
    <w:p w14:paraId="466B912A" w14:textId="77777777" w:rsidR="0012526A" w:rsidRDefault="0012526A" w:rsidP="007D42EC">
      <w:pPr>
        <w:rPr>
          <w:rFonts w:cs="Times New Roman"/>
        </w:rPr>
      </w:pPr>
    </w:p>
    <w:p w14:paraId="6908E2D5" w14:textId="135FA84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57C828E6"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1AC45A2"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Pr="000A6EB6">
        <w:rPr>
          <w:rFonts w:cs="Times New Roman"/>
        </w:rPr>
        <w:t xml:space="preserve">[S III] λ9069 tripled </w:t>
      </w:r>
      <w:r w:rsidR="00A30A4F">
        <w:rPr>
          <w:rFonts w:cs="Times New Roman"/>
        </w:rPr>
        <w:t>w</w:t>
      </w:r>
      <w:r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5D52AE6C"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1E40452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2D4F7483"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0B5F20D5"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[He II] 4686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5-8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661A17F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r w:rsidR="000764BC">
        <w:rPr>
          <w:rFonts w:cs="Times New Roman"/>
        </w:rPr>
        <w:t xml:space="preserve"> with the introduction of dust,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000764BC">
        <w:rPr>
          <w:rFonts w:cs="Times New Roman"/>
        </w:rPr>
        <w:t xml:space="preserve">. Additionally, the region that </w:t>
      </w:r>
      <w:r w:rsidR="000764BC" w:rsidRPr="003541FF">
        <w:rPr>
          <w:rFonts w:cs="Times New Roman"/>
        </w:rPr>
        <w:t>[O V] λ1218</w:t>
      </w:r>
      <w:r w:rsidR="000764BC">
        <w:rPr>
          <w:rFonts w:cs="Times New Roman"/>
        </w:rPr>
        <w:t xml:space="preserve"> emits across the LOC plane</w:t>
      </w:r>
      <w:r w:rsidR="00DE7E50">
        <w:rPr>
          <w:rFonts w:cs="Times New Roman"/>
        </w:rPr>
        <w:t xml:space="preserve"> shrinks with the introduction of dust</w:t>
      </w:r>
      <w:r w:rsidR="00281090" w:rsidRPr="003541FF">
        <w:rPr>
          <w:rFonts w:cs="Times New Roman"/>
        </w:rPr>
        <w:t>. Since dust is the primary for of heati</w:t>
      </w:r>
      <w:r w:rsidR="0005097A">
        <w:rPr>
          <w:rFonts w:cs="Times New Roman"/>
        </w:rPr>
        <w:t>ng in this region, we expect oxygen</w:t>
      </w:r>
      <w:r w:rsidR="00281090" w:rsidRPr="003541FF">
        <w:rPr>
          <w:rFonts w:cs="Times New Roman"/>
        </w:rPr>
        <w:t xml:space="preserve"> to be</w:t>
      </w:r>
      <w:r w:rsidRPr="003541FF">
        <w:rPr>
          <w:rFonts w:cs="Times New Roman"/>
        </w:rPr>
        <w:t xml:space="preserve"> especially</w:t>
      </w:r>
      <w:r w:rsidR="00281090"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578B0420"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Implications on </w:t>
      </w:r>
      <w:r w:rsidR="00D95307">
        <w:rPr>
          <w:rFonts w:cs="Times New Roman"/>
          <w:b/>
        </w:rPr>
        <w:t>low-</w:t>
      </w:r>
      <w:r w:rsidR="00D95307">
        <w:rPr>
          <w:rFonts w:cs="Times New Roman"/>
          <w:b/>
          <w:i/>
        </w:rPr>
        <w:t xml:space="preserve">z </w:t>
      </w:r>
      <w:r w:rsidR="00D95307">
        <w:rPr>
          <w:rFonts w:cs="Times New Roman"/>
          <w:b/>
        </w:rPr>
        <w:t>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0B2A19C4"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692B3B62"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w:t>
      </w:r>
      <w:r w:rsidR="00D95307">
        <w:rPr>
          <w:rFonts w:cs="Times New Roman"/>
          <w:b/>
        </w:rPr>
        <w:t>-</w:t>
      </w:r>
      <w:r w:rsidRPr="006546C5">
        <w:rPr>
          <w:rFonts w:cs="Times New Roman"/>
          <w:b/>
          <w:i/>
        </w:rPr>
        <w:t>z</w:t>
      </w:r>
      <w:r w:rsidRPr="00BE6E59">
        <w:rPr>
          <w:rFonts w:cs="Times New Roman"/>
          <w:b/>
        </w:rPr>
        <w:t xml:space="preserve">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25AC7AD4"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349FC072" w:rsidR="00B91755" w:rsidRPr="00377271" w:rsidRDefault="00F010FB" w:rsidP="005C663C">
      <w:pPr>
        <w:rPr>
          <w:rFonts w:cs="Times New Roman"/>
        </w:rPr>
      </w:pPr>
      <w:ins w:id="10" w:author="Helen  Meskhidze" w:date="2016-01-22T08:25:00Z">
        <w:r>
          <w:rPr>
            <w:rFonts w:cs="Times New Roman"/>
          </w:rPr>
          <w:t>Further</w:t>
        </w:r>
      </w:ins>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AB0F17C"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11"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45043A9E"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991</w:t>
      </w:r>
      <w:r w:rsidR="00F010FB">
        <w:rPr>
          <w:rFonts w:cs="Times New Roman"/>
        </w:rPr>
        <w:t xml:space="preserve"> 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F010FB">
        <w:rPr>
          <w:rFonts w:cs="Menlo Regular"/>
        </w:rPr>
        <w:t>1.3 and 1.0</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2.2 and 0..9</w:t>
      </w:r>
      <w:r w:rsidR="006C1EE2">
        <w:rPr>
          <w:rFonts w:cs="Times New Roman"/>
        </w:rPr>
        <w:t xml:space="preserve"> 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52116D71"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at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347F20D6"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 xml:space="preserve">HM and CTR acknowledge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543B95" w:rsidRPr="00951A03">
        <w:rPr>
          <w:rFonts w:eastAsia="Times New Roman" w:cs="Times New Roman"/>
          <w:kern w:val="0"/>
          <w:lang w:val="en-CA" w:eastAsia="en-US" w:bidi="ar-SA"/>
        </w:rPr>
        <w:t>.</w:t>
      </w:r>
    </w:p>
    <w:p w14:paraId="3DBD8BAB" w14:textId="28643B56" w:rsidR="00EE37D9" w:rsidRPr="00C0714A" w:rsidRDefault="006546C5" w:rsidP="00543B95">
      <w:pPr>
        <w:widowControl/>
        <w:suppressAutoHyphens w:val="0"/>
        <w:rPr>
          <w:b/>
        </w:rPr>
      </w:pPr>
      <w:r>
        <w:rPr>
          <w:rFonts w:cs="Times New Roman"/>
        </w:rPr>
        <w:br w:type="page"/>
      </w:r>
      <w:r w:rsidR="00AF2D78" w:rsidRPr="00C0714A">
        <w:rPr>
          <w:b/>
        </w:rPr>
        <w:t>References</w:t>
      </w:r>
    </w:p>
    <w:p w14:paraId="0D5CAC75" w14:textId="77777777" w:rsidR="000E572B" w:rsidRDefault="000E572B" w:rsidP="000E572B"/>
    <w:p w14:paraId="09B70806" w14:textId="72611BAF" w:rsidR="00ED6591" w:rsidRPr="00C0714A" w:rsidRDefault="00ED6591" w:rsidP="00C0714A">
      <w:pPr>
        <w:spacing w:after="115"/>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C0714A">
      <w:pPr>
        <w:spacing w:after="115"/>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C0714A">
      <w:pPr>
        <w:spacing w:after="115"/>
        <w:rPr>
          <w:rFonts w:cs="Times New Roman"/>
        </w:rPr>
      </w:pPr>
      <w:r w:rsidRPr="00C0714A">
        <w:rPr>
          <w:rFonts w:cs="Times New Roman"/>
        </w:rPr>
        <w:t>Baldwin J. A., Phillips M. M., &amp; Telervich R., 1981, PASP, 93, 5 (BPT)</w:t>
      </w:r>
    </w:p>
    <w:p w14:paraId="57BB8099" w14:textId="5A3C0E4D" w:rsidR="00ED6591" w:rsidRPr="00C0714A" w:rsidRDefault="00ED6591" w:rsidP="00C0714A">
      <w:pPr>
        <w:spacing w:after="115"/>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4F415EA6" w14:textId="714876E6" w:rsidR="00ED6591" w:rsidRPr="00C0714A" w:rsidRDefault="00ED6591" w:rsidP="00C0714A">
      <w:pPr>
        <w:widowControl/>
        <w:suppressAutoHyphens w:val="0"/>
        <w:spacing w:after="115"/>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C0714A">
      <w:pPr>
        <w:spacing w:after="115"/>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C0714A">
      <w:pPr>
        <w:spacing w:after="115"/>
        <w:rPr>
          <w:rFonts w:cs="Times New Roman"/>
        </w:rPr>
      </w:pPr>
      <w:r w:rsidRPr="00C0714A">
        <w:rPr>
          <w:rFonts w:cs="Times New Roman"/>
        </w:rPr>
        <w:t>Cormier, D., Lebouteiller, V., Madden, S. C., et al. 2012, A&amp;A, 548, A20</w:t>
      </w:r>
    </w:p>
    <w:p w14:paraId="30A896C7" w14:textId="5F56DC8B" w:rsidR="00ED6591" w:rsidRPr="00C0714A" w:rsidRDefault="00ED6591" w:rsidP="00C0714A">
      <w:pPr>
        <w:spacing w:after="115"/>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C0714A">
      <w:pPr>
        <w:spacing w:after="115"/>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C0714A">
      <w:pPr>
        <w:spacing w:after="115"/>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1C1A1B34" w14:textId="268D136E" w:rsidR="00A36456" w:rsidRPr="00C0714A" w:rsidRDefault="00A36456" w:rsidP="00C0714A">
      <w:pPr>
        <w:spacing w:after="115"/>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297771AD" w14:textId="30924C2B" w:rsidR="00ED6591" w:rsidRPr="00C0714A" w:rsidRDefault="00ED6591" w:rsidP="00C0714A">
      <w:pPr>
        <w:spacing w:after="115"/>
        <w:rPr>
          <w:rFonts w:cs="Times New Roman"/>
        </w:rPr>
      </w:pPr>
      <w:r w:rsidRPr="00C0714A">
        <w:rPr>
          <w:rFonts w:cs="Times New Roman"/>
        </w:rPr>
        <w:t>Ferland</w:t>
      </w:r>
      <w:r w:rsidR="006B45BF" w:rsidRPr="00C0714A">
        <w:rPr>
          <w:rFonts w:cs="Times New Roman"/>
        </w:rPr>
        <w:t xml:space="preserve"> G. J., &amp;</w:t>
      </w:r>
      <w:r w:rsidRPr="00C0714A">
        <w:rPr>
          <w:rFonts w:cs="Times New Roman"/>
        </w:rPr>
        <w:t xml:space="preserve"> Osterbrock</w:t>
      </w:r>
      <w:r w:rsidR="006B45BF" w:rsidRPr="00C0714A">
        <w:rPr>
          <w:rFonts w:cs="Times New Roman"/>
        </w:rPr>
        <w:t xml:space="preserve"> D. E., </w:t>
      </w:r>
      <w:r w:rsidRPr="00C0714A">
        <w:rPr>
          <w:rFonts w:cs="Times New Roman"/>
        </w:rPr>
        <w:t>1986</w:t>
      </w:r>
      <w:r w:rsidR="006B45BF" w:rsidRPr="00C0714A">
        <w:rPr>
          <w:rFonts w:cs="Times New Roman"/>
        </w:rPr>
        <w:t>, ApJ, 300, 658</w:t>
      </w:r>
    </w:p>
    <w:p w14:paraId="6650C36D" w14:textId="6BD19B97" w:rsidR="00ED6591" w:rsidRPr="00C0714A" w:rsidRDefault="00ED6591" w:rsidP="00C0714A">
      <w:pPr>
        <w:spacing w:after="115"/>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C0714A">
      <w:pPr>
        <w:spacing w:after="115"/>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C0714A">
      <w:pPr>
        <w:spacing w:after="115"/>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C0714A">
      <w:pPr>
        <w:spacing w:after="115"/>
        <w:rPr>
          <w:rFonts w:cs="Times New Roman"/>
        </w:rPr>
      </w:pPr>
      <w:r w:rsidRPr="00C0714A">
        <w:rPr>
          <w:rFonts w:cs="Times New Roman"/>
        </w:rPr>
        <w:t>Garnett, D. 1989, ApJ, 345, 282</w:t>
      </w:r>
    </w:p>
    <w:p w14:paraId="6982E209" w14:textId="06D87460" w:rsidR="00ED6591" w:rsidRPr="00C0714A" w:rsidRDefault="00ED6591" w:rsidP="00C0714A">
      <w:pPr>
        <w:spacing w:after="115"/>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C0714A">
      <w:pPr>
        <w:spacing w:after="115"/>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C0714A">
      <w:pPr>
        <w:spacing w:after="115"/>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C0714A">
      <w:pPr>
        <w:spacing w:after="115"/>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1943D353" w14:textId="5A0ED9C3" w:rsidR="00EC17D8" w:rsidRPr="00C0714A" w:rsidRDefault="00EC17D8" w:rsidP="00C0714A">
      <w:pPr>
        <w:widowControl/>
        <w:suppressAutoHyphens w:val="0"/>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C0714A">
      <w:pPr>
        <w:spacing w:after="115"/>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597F1D1C" w:rsidR="00115E30" w:rsidRPr="00C0714A" w:rsidRDefault="004E3CAD" w:rsidP="00C0714A">
      <w:pPr>
        <w:spacing w:after="115"/>
        <w:rPr>
          <w:rFonts w:cs="Times New Roman"/>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Pr="00C0714A" w:rsidRDefault="004D4F3F" w:rsidP="00C0714A">
      <w:pPr>
        <w:spacing w:after="115"/>
        <w:rPr>
          <w:rFonts w:cs="Times New Roman"/>
        </w:rPr>
      </w:pPr>
      <w:r w:rsidRPr="00C0714A">
        <w:rPr>
          <w:rFonts w:cs="Times New Roman"/>
        </w:rPr>
        <w:t>Hopkins, P. F., Hernquist, L., Cox, T. J., Robertson, B., &amp; Springel, V. 2006, ApJS, 163, 50</w:t>
      </w:r>
    </w:p>
    <w:p w14:paraId="52B3BBB1" w14:textId="77777777" w:rsidR="00ED6591" w:rsidRPr="00C0714A" w:rsidRDefault="00ED6591" w:rsidP="00C0714A">
      <w:pPr>
        <w:spacing w:after="115"/>
        <w:rPr>
          <w:rFonts w:cs="Times New Roman"/>
        </w:rPr>
      </w:pPr>
      <w:r w:rsidRPr="00C0714A">
        <w:rPr>
          <w:rFonts w:cs="Times New Roman"/>
        </w:rPr>
        <w:t>Kauffman G. et al., 2003, MNRAS, 346, 1055</w:t>
      </w:r>
    </w:p>
    <w:p w14:paraId="6D5E2089" w14:textId="69E3EFD7" w:rsidR="007E4DA1" w:rsidRPr="00C0714A" w:rsidRDefault="007E4DA1" w:rsidP="00C0714A">
      <w:pPr>
        <w:spacing w:after="115"/>
        <w:rPr>
          <w:rFonts w:cs="Times New Roman"/>
        </w:rPr>
      </w:pPr>
      <w:r w:rsidRPr="00C0714A">
        <w:rPr>
          <w:rFonts w:cs="Times New Roman"/>
        </w:rPr>
        <w:t>Kewley, L. J. &amp; Dopita, M. A. 2002, ApJS, 142, 35</w:t>
      </w:r>
    </w:p>
    <w:p w14:paraId="081FB325" w14:textId="6EC9FB1B" w:rsidR="00963882" w:rsidRPr="00C0714A" w:rsidRDefault="00ED6591" w:rsidP="00C0714A">
      <w:pPr>
        <w:spacing w:after="115"/>
        <w:rPr>
          <w:rFonts w:cs="Times New Roman"/>
        </w:rPr>
      </w:pPr>
      <w:r w:rsidRPr="00C0714A">
        <w:rPr>
          <w:rFonts w:cs="Times New Roman"/>
        </w:rPr>
        <w:t>Kewley L. J., Dopita M. A., Sutherland R. S., Heisler C. A.,</w:t>
      </w:r>
      <w:r w:rsidR="00963882" w:rsidRPr="00C0714A">
        <w:rPr>
          <w:rFonts w:cs="Times New Roman"/>
        </w:rPr>
        <w:t xml:space="preserve"> &amp;</w:t>
      </w:r>
      <w:r w:rsidRPr="00C0714A">
        <w:rPr>
          <w:rFonts w:cs="Times New Roman"/>
        </w:rPr>
        <w:t xml:space="preserve"> Trevena J., 2001, ApJ, 556, 121</w:t>
      </w:r>
    </w:p>
    <w:p w14:paraId="759EEBD1" w14:textId="038FD6CA" w:rsidR="00ED6591" w:rsidRPr="00C0714A" w:rsidRDefault="00375519" w:rsidP="00C0714A">
      <w:pPr>
        <w:spacing w:after="115"/>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C0714A">
      <w:pPr>
        <w:spacing w:after="115"/>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C0714A">
      <w:pPr>
        <w:spacing w:after="115"/>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C0714A">
      <w:pPr>
        <w:spacing w:after="115"/>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C0714A">
      <w:pPr>
        <w:spacing w:after="115"/>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F7C4A94" w14:textId="0209EA9D" w:rsidR="004151ED" w:rsidRPr="00C0714A" w:rsidRDefault="004151ED" w:rsidP="00C0714A">
      <w:pPr>
        <w:spacing w:after="115"/>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1244C498" w14:textId="77777777" w:rsidR="00ED6591" w:rsidRPr="00C0714A" w:rsidRDefault="00ED6591" w:rsidP="00C0714A">
      <w:pPr>
        <w:spacing w:after="115"/>
        <w:rPr>
          <w:rFonts w:cs="Times New Roman"/>
        </w:rPr>
      </w:pPr>
      <w:r w:rsidRPr="00C0714A">
        <w:rPr>
          <w:rFonts w:cs="Times New Roman"/>
        </w:rPr>
        <w:t>Leitherer C., 1999, ApJS, 123, 3</w:t>
      </w:r>
    </w:p>
    <w:p w14:paraId="7336BA61" w14:textId="0BC60FB3" w:rsidR="00ED6591" w:rsidRPr="00C0714A" w:rsidRDefault="00ED6591" w:rsidP="00C0714A">
      <w:pPr>
        <w:spacing w:after="115"/>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C0714A">
      <w:pPr>
        <w:spacing w:after="115"/>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2E73A7BA" w14:textId="43253C05" w:rsidR="00ED6591" w:rsidRPr="00C0714A" w:rsidRDefault="00ED6591" w:rsidP="00C0714A">
      <w:pPr>
        <w:spacing w:after="115"/>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C0714A">
      <w:pPr>
        <w:spacing w:after="115"/>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C0714A">
      <w:pPr>
        <w:spacing w:after="115"/>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432BCD9B" w14:textId="6CE7A259" w:rsidR="00ED6591" w:rsidRPr="00C0714A" w:rsidRDefault="00302AD8" w:rsidP="00C0714A">
      <w:pPr>
        <w:spacing w:after="115"/>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027B7E77" w14:textId="0D4C2659" w:rsidR="00ED6591" w:rsidRPr="00C0714A" w:rsidRDefault="00ED6591" w:rsidP="00C0714A">
      <w:pPr>
        <w:spacing w:after="115"/>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C0714A">
      <w:pPr>
        <w:spacing w:after="115"/>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C0714A">
      <w:pPr>
        <w:spacing w:after="115"/>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C0714A">
      <w:pPr>
        <w:spacing w:after="115"/>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C0714A">
      <w:pPr>
        <w:spacing w:after="115"/>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C0714A">
      <w:pPr>
        <w:spacing w:after="115"/>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C0714A">
      <w:pPr>
        <w:spacing w:after="115"/>
        <w:rPr>
          <w:rFonts w:cs="Times New Roman"/>
        </w:rPr>
      </w:pPr>
      <w:r w:rsidRPr="00C0714A">
        <w:rPr>
          <w:rFonts w:cs="Times New Roman"/>
        </w:rPr>
        <w:t>Raiter A., Fosbury R. A. E., Teimoorinia H., 2010, A&amp;A, 510, 109</w:t>
      </w:r>
    </w:p>
    <w:p w14:paraId="543C98FD" w14:textId="23D5A4EC" w:rsidR="00ED6591" w:rsidRPr="00C0714A" w:rsidRDefault="00490DCE" w:rsidP="00C0714A">
      <w:pPr>
        <w:spacing w:after="115"/>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3C5F382" w14:textId="21A2EC57" w:rsidR="00ED6591" w:rsidRPr="00C0714A" w:rsidRDefault="00ED6591" w:rsidP="00C0714A">
      <w:pPr>
        <w:spacing w:after="115"/>
        <w:rPr>
          <w:rFonts w:cs="Times New Roman"/>
        </w:rPr>
      </w:pPr>
      <w:r w:rsidRPr="00C0714A">
        <w:rPr>
          <w:rFonts w:cs="Times New Roman"/>
        </w:rPr>
        <w:t xml:space="preserve">Richardson C. T., Allen J. T., Baldwin J. A., </w:t>
      </w:r>
      <w:r w:rsidR="00053EEA" w:rsidRPr="00C0714A">
        <w:rPr>
          <w:rFonts w:cs="Times New Roman"/>
        </w:rPr>
        <w:t>et al.</w:t>
      </w:r>
      <w:r w:rsidRPr="00C0714A">
        <w:rPr>
          <w:rFonts w:cs="Times New Roman"/>
        </w:rPr>
        <w:t>, 2015, in prep</w:t>
      </w:r>
    </w:p>
    <w:p w14:paraId="4C1B94A6" w14:textId="04046043" w:rsidR="00ED6591" w:rsidRPr="00C0714A" w:rsidRDefault="00ED6591" w:rsidP="00C0714A">
      <w:pPr>
        <w:spacing w:after="115"/>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C0714A">
      <w:pPr>
        <w:spacing w:after="115"/>
        <w:rPr>
          <w:rFonts w:cs="Times New Roman"/>
        </w:rPr>
      </w:pPr>
      <w:r w:rsidRPr="00C0714A">
        <w:rPr>
          <w:rFonts w:cs="Times New Roman"/>
        </w:rPr>
        <w:t>Rubin R. H., 1989, ApJS, 69, 897</w:t>
      </w:r>
    </w:p>
    <w:p w14:paraId="1A2EB00C" w14:textId="7E522B7B" w:rsidR="00ED6591" w:rsidRPr="00C0714A" w:rsidRDefault="00ED6591" w:rsidP="00C0714A">
      <w:pPr>
        <w:spacing w:after="115"/>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C0714A">
      <w:pPr>
        <w:spacing w:after="115"/>
        <w:rPr>
          <w:rFonts w:cs="Times New Roman"/>
        </w:rPr>
      </w:pPr>
      <w:r w:rsidRPr="00C0714A">
        <w:rPr>
          <w:rFonts w:cs="Times New Roman"/>
        </w:rPr>
        <w:t>Satyapal, S., Vega, D., Heckman, T., O’Halloran, B., &amp; Dudik, R. 2007, ApJ,  663, L9</w:t>
      </w:r>
    </w:p>
    <w:p w14:paraId="7116460B" w14:textId="74C98FF0" w:rsidR="00ED6591" w:rsidRPr="00C0714A" w:rsidRDefault="001B26EA" w:rsidP="00C0714A">
      <w:pPr>
        <w:spacing w:after="115"/>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C0714A">
      <w:pPr>
        <w:spacing w:after="115"/>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1121C6B1" w14:textId="6F3C147D" w:rsidR="00ED6591" w:rsidRPr="00C0714A" w:rsidRDefault="00ED6591" w:rsidP="00C0714A">
      <w:pPr>
        <w:spacing w:after="115"/>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57D03A5C" w14:textId="381C824F" w:rsidR="00ED6591" w:rsidRPr="00C0714A" w:rsidRDefault="009759EC" w:rsidP="00C0714A">
      <w:pPr>
        <w:spacing w:after="115"/>
        <w:rPr>
          <w:rFonts w:cs="Times New Roman"/>
        </w:rPr>
      </w:pPr>
      <w:r w:rsidRPr="00C0714A">
        <w:rPr>
          <w:rFonts w:cs="Times New Roman"/>
        </w:rPr>
        <w:t>Stasinska G., &amp; Leitherer C., 1996, ApJS, 107, 661</w:t>
      </w:r>
    </w:p>
    <w:p w14:paraId="6A5BAEE4" w14:textId="277AF7D1" w:rsidR="00ED6591" w:rsidRPr="00C0714A" w:rsidRDefault="00ED6591" w:rsidP="00C0714A">
      <w:pPr>
        <w:spacing w:after="115"/>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C0714A">
      <w:pPr>
        <w:spacing w:after="115"/>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C0714A">
      <w:pPr>
        <w:spacing w:after="115"/>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01767CAE" w14:textId="0A7357E3" w:rsidR="00ED6591" w:rsidRPr="00C0714A" w:rsidRDefault="00ED6591" w:rsidP="00C0714A">
      <w:pPr>
        <w:spacing w:after="115"/>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3999BD1C" w14:textId="77777777" w:rsidR="00ED6591" w:rsidRPr="00C0714A" w:rsidRDefault="00ED6591" w:rsidP="00C0714A">
      <w:pPr>
        <w:spacing w:after="115"/>
        <w:rPr>
          <w:rFonts w:cs="Times New Roman"/>
        </w:rPr>
      </w:pPr>
    </w:p>
    <w:p w14:paraId="59F8A0DB" w14:textId="77777777" w:rsidR="00ED6591" w:rsidRPr="00C0714A" w:rsidRDefault="00ED6591" w:rsidP="00C0714A">
      <w:pPr>
        <w:rPr>
          <w:rFonts w:cs="Times New Roman"/>
        </w:rPr>
      </w:pPr>
    </w:p>
    <w:p w14:paraId="3806EA66" w14:textId="01B84A9A" w:rsidR="006826BE" w:rsidRPr="00C0714A" w:rsidRDefault="006826BE" w:rsidP="00C0714A">
      <w:pPr>
        <w:spacing w:after="115"/>
        <w:rPr>
          <w:rFonts w:cs="Times New Roman"/>
        </w:rPr>
      </w:pP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Helen  Meskhidze" w:date="2016-01-12T14:25:00Z" w:initials="HM">
    <w:p w14:paraId="642BFD64" w14:textId="3A76A61E" w:rsidR="006544D0" w:rsidRDefault="006544D0">
      <w:pPr>
        <w:pStyle w:val="CommentText"/>
      </w:pPr>
      <w:ins w:id="9" w:author="Helen  Meskhidze" w:date="2016-01-12T14:24:00Z">
        <w:r>
          <w:rPr>
            <w:rStyle w:val="CommentReference"/>
          </w:rPr>
          <w:annotationRef/>
        </w:r>
      </w:ins>
      <w:r>
        <w:t xml:space="preserve">See PocketAnalysis.txt and corresponding gridrun.out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6544D0" w:rsidRDefault="006544D0" w:rsidP="00763E32">
      <w:r>
        <w:separator/>
      </w:r>
    </w:p>
  </w:endnote>
  <w:endnote w:type="continuationSeparator" w:id="0">
    <w:p w14:paraId="6AE02D31" w14:textId="77777777" w:rsidR="006544D0" w:rsidRDefault="006544D0"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6544D0" w:rsidRDefault="006544D0"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6544D0" w:rsidRDefault="006544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6544D0" w:rsidRDefault="006544D0"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714A">
      <w:rPr>
        <w:rStyle w:val="PageNumber"/>
        <w:noProof/>
      </w:rPr>
      <w:t>1</w:t>
    </w:r>
    <w:r>
      <w:rPr>
        <w:rStyle w:val="PageNumber"/>
      </w:rPr>
      <w:fldChar w:fldCharType="end"/>
    </w:r>
  </w:p>
  <w:p w14:paraId="5F0CCF3E" w14:textId="77777777" w:rsidR="006544D0" w:rsidRDefault="006544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6544D0" w:rsidRDefault="006544D0" w:rsidP="00763E32">
      <w:r>
        <w:separator/>
      </w:r>
    </w:p>
  </w:footnote>
  <w:footnote w:type="continuationSeparator" w:id="0">
    <w:p w14:paraId="451CF4DF" w14:textId="77777777" w:rsidR="006544D0" w:rsidRDefault="006544D0" w:rsidP="00763E32">
      <w:r>
        <w:continuationSeparator/>
      </w:r>
    </w:p>
  </w:footnote>
  <w:footnote w:id="1">
    <w:p w14:paraId="57E02BF9" w14:textId="5E5F9447" w:rsidR="006544D0" w:rsidRDefault="006544D0"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w:t>
      </w:r>
    </w:p>
  </w:footnote>
  <w:footnote w:id="2">
    <w:p w14:paraId="3F518214" w14:textId="221D4F94" w:rsidR="006544D0" w:rsidRDefault="006544D0">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16237"/>
    <w:rsid w:val="000222DE"/>
    <w:rsid w:val="0002266B"/>
    <w:rsid w:val="00026F0D"/>
    <w:rsid w:val="000353A0"/>
    <w:rsid w:val="000360E1"/>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711A"/>
    <w:rsid w:val="00184601"/>
    <w:rsid w:val="00190E8F"/>
    <w:rsid w:val="001928F8"/>
    <w:rsid w:val="00194078"/>
    <w:rsid w:val="00194C64"/>
    <w:rsid w:val="00197FA5"/>
    <w:rsid w:val="001A1658"/>
    <w:rsid w:val="001A31AD"/>
    <w:rsid w:val="001A60FC"/>
    <w:rsid w:val="001B26EA"/>
    <w:rsid w:val="001B79B7"/>
    <w:rsid w:val="001C2F80"/>
    <w:rsid w:val="001C6416"/>
    <w:rsid w:val="001D0E5F"/>
    <w:rsid w:val="001D38B4"/>
    <w:rsid w:val="001D6326"/>
    <w:rsid w:val="001D74FC"/>
    <w:rsid w:val="001D767F"/>
    <w:rsid w:val="001E1A27"/>
    <w:rsid w:val="001E377D"/>
    <w:rsid w:val="001E769C"/>
    <w:rsid w:val="001F050F"/>
    <w:rsid w:val="001F262C"/>
    <w:rsid w:val="001F42E3"/>
    <w:rsid w:val="001F5F7D"/>
    <w:rsid w:val="00214CFB"/>
    <w:rsid w:val="00220AAE"/>
    <w:rsid w:val="00222249"/>
    <w:rsid w:val="00225018"/>
    <w:rsid w:val="0022641F"/>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57F98"/>
    <w:rsid w:val="0036632D"/>
    <w:rsid w:val="00366745"/>
    <w:rsid w:val="00374B7A"/>
    <w:rsid w:val="00375519"/>
    <w:rsid w:val="00377271"/>
    <w:rsid w:val="00380408"/>
    <w:rsid w:val="00381CD0"/>
    <w:rsid w:val="0038220E"/>
    <w:rsid w:val="00383465"/>
    <w:rsid w:val="00387780"/>
    <w:rsid w:val="00391321"/>
    <w:rsid w:val="00391D29"/>
    <w:rsid w:val="00394A67"/>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04F7"/>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E64F9"/>
    <w:rsid w:val="005F001F"/>
    <w:rsid w:val="005F0A7A"/>
    <w:rsid w:val="005F1275"/>
    <w:rsid w:val="005F15A3"/>
    <w:rsid w:val="005F6CE6"/>
    <w:rsid w:val="005F729F"/>
    <w:rsid w:val="00610149"/>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1C27"/>
    <w:rsid w:val="007E3BA3"/>
    <w:rsid w:val="007E4DA1"/>
    <w:rsid w:val="007F0978"/>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1D78"/>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3B26"/>
    <w:rsid w:val="00907273"/>
    <w:rsid w:val="009138C3"/>
    <w:rsid w:val="009237FE"/>
    <w:rsid w:val="009268CC"/>
    <w:rsid w:val="00927401"/>
    <w:rsid w:val="00932D5E"/>
    <w:rsid w:val="00935621"/>
    <w:rsid w:val="00937316"/>
    <w:rsid w:val="00940931"/>
    <w:rsid w:val="00940C88"/>
    <w:rsid w:val="00941944"/>
    <w:rsid w:val="00945058"/>
    <w:rsid w:val="00945F70"/>
    <w:rsid w:val="0094728E"/>
    <w:rsid w:val="00951A03"/>
    <w:rsid w:val="009535F2"/>
    <w:rsid w:val="00953E86"/>
    <w:rsid w:val="00956F5C"/>
    <w:rsid w:val="009608D3"/>
    <w:rsid w:val="00960DC7"/>
    <w:rsid w:val="00963882"/>
    <w:rsid w:val="00964032"/>
    <w:rsid w:val="00964892"/>
    <w:rsid w:val="009677A7"/>
    <w:rsid w:val="00973AF6"/>
    <w:rsid w:val="009759EC"/>
    <w:rsid w:val="00975A56"/>
    <w:rsid w:val="00982A45"/>
    <w:rsid w:val="0098324F"/>
    <w:rsid w:val="00986843"/>
    <w:rsid w:val="00993742"/>
    <w:rsid w:val="00995BCF"/>
    <w:rsid w:val="00996731"/>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0A4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3F8"/>
    <w:rsid w:val="00AC3935"/>
    <w:rsid w:val="00AC3AE3"/>
    <w:rsid w:val="00AC5EF2"/>
    <w:rsid w:val="00AC7C53"/>
    <w:rsid w:val="00AD1F44"/>
    <w:rsid w:val="00AD33B0"/>
    <w:rsid w:val="00AD5F99"/>
    <w:rsid w:val="00AD6037"/>
    <w:rsid w:val="00AE1178"/>
    <w:rsid w:val="00AE36DE"/>
    <w:rsid w:val="00AE7C3E"/>
    <w:rsid w:val="00AF2D78"/>
    <w:rsid w:val="00AF3350"/>
    <w:rsid w:val="00AF52CD"/>
    <w:rsid w:val="00AF601C"/>
    <w:rsid w:val="00AF677F"/>
    <w:rsid w:val="00B0145D"/>
    <w:rsid w:val="00B0243F"/>
    <w:rsid w:val="00B067B6"/>
    <w:rsid w:val="00B06A06"/>
    <w:rsid w:val="00B12F65"/>
    <w:rsid w:val="00B138B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5408"/>
    <w:rsid w:val="00BC566E"/>
    <w:rsid w:val="00BC735A"/>
    <w:rsid w:val="00BD1256"/>
    <w:rsid w:val="00BD1B29"/>
    <w:rsid w:val="00BD1F1F"/>
    <w:rsid w:val="00BD358F"/>
    <w:rsid w:val="00BD4F38"/>
    <w:rsid w:val="00BD5139"/>
    <w:rsid w:val="00BD5ED0"/>
    <w:rsid w:val="00BE2CE4"/>
    <w:rsid w:val="00BE4B40"/>
    <w:rsid w:val="00BE6E59"/>
    <w:rsid w:val="00BF25CE"/>
    <w:rsid w:val="00BF3557"/>
    <w:rsid w:val="00BF4060"/>
    <w:rsid w:val="00C05651"/>
    <w:rsid w:val="00C0714A"/>
    <w:rsid w:val="00C07ABE"/>
    <w:rsid w:val="00C14998"/>
    <w:rsid w:val="00C226F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58F4"/>
    <w:rsid w:val="00D37116"/>
    <w:rsid w:val="00D421DE"/>
    <w:rsid w:val="00D447C4"/>
    <w:rsid w:val="00D45356"/>
    <w:rsid w:val="00D50CF1"/>
    <w:rsid w:val="00D652FA"/>
    <w:rsid w:val="00D708AF"/>
    <w:rsid w:val="00D71DF0"/>
    <w:rsid w:val="00D71EE4"/>
    <w:rsid w:val="00D758F7"/>
    <w:rsid w:val="00D7725F"/>
    <w:rsid w:val="00D83059"/>
    <w:rsid w:val="00D83FA1"/>
    <w:rsid w:val="00D84ED5"/>
    <w:rsid w:val="00D864AE"/>
    <w:rsid w:val="00D870D1"/>
    <w:rsid w:val="00D90E86"/>
    <w:rsid w:val="00D94F08"/>
    <w:rsid w:val="00D95307"/>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E7E50"/>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20B7D"/>
    <w:rsid w:val="00F36025"/>
    <w:rsid w:val="00F41D21"/>
    <w:rsid w:val="00F427BF"/>
    <w:rsid w:val="00F431FF"/>
    <w:rsid w:val="00F43F2D"/>
    <w:rsid w:val="00F46434"/>
    <w:rsid w:val="00F46A5A"/>
    <w:rsid w:val="00F46D04"/>
    <w:rsid w:val="00F5567C"/>
    <w:rsid w:val="00F560F7"/>
    <w:rsid w:val="00F7442D"/>
    <w:rsid w:val="00F76794"/>
    <w:rsid w:val="00F87F55"/>
    <w:rsid w:val="00F96002"/>
    <w:rsid w:val="00FA4A4E"/>
    <w:rsid w:val="00FA566A"/>
    <w:rsid w:val="00FA6E1D"/>
    <w:rsid w:val="00FA70D3"/>
    <w:rsid w:val="00FB0B9F"/>
    <w:rsid w:val="00FB1207"/>
    <w:rsid w:val="00FC052D"/>
    <w:rsid w:val="00FC2C14"/>
    <w:rsid w:val="00FC36A6"/>
    <w:rsid w:val="00FC5B03"/>
    <w:rsid w:val="00FC69EE"/>
    <w:rsid w:val="00FD342F"/>
    <w:rsid w:val="00FD417A"/>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1E788-C69F-044B-919A-73C6835D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25</Pages>
  <Words>11552</Words>
  <Characters>65851</Characters>
  <Application>Microsoft Macintosh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38</cp:revision>
  <cp:lastPrinted>2015-11-16T21:11:00Z</cp:lastPrinted>
  <dcterms:created xsi:type="dcterms:W3CDTF">2016-01-12T19:01:00Z</dcterms:created>
  <dcterms:modified xsi:type="dcterms:W3CDTF">2016-01-22T13:44:00Z</dcterms:modified>
</cp:coreProperties>
</file>