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045105E6"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 xml:space="preserve">C III λ977 and </w:t>
      </w:r>
      <w:ins w:id="0" w:author="Helen  Meskhidze" w:date="2016-02-12T23:15:00Z">
        <w:r w:rsidR="00A1199A">
          <w:rPr>
            <w:rFonts w:cs="Times New Roman"/>
          </w:rPr>
          <w:t xml:space="preserve">C IV </w:t>
        </w:r>
        <w:r w:rsidR="00A1199A" w:rsidRPr="00945F70">
          <w:rPr>
            <w:rFonts w:cs="Times New Roman"/>
          </w:rPr>
          <w:t>λ</w:t>
        </w:r>
        <w:r w:rsidR="00A1199A">
          <w:rPr>
            <w:rFonts w:cs="Times New Roman"/>
          </w:rPr>
          <w:t xml:space="preserve">1549 </w:t>
        </w:r>
      </w:ins>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to be approximately </w:t>
      </w:r>
      <w:ins w:id="1" w:author="Helen  Meskhidze" w:date="2016-02-12T23:55:00Z">
        <w:r w:rsidR="009F6566">
          <w:rPr>
            <w:rFonts w:cs="Times New Roman"/>
          </w:rPr>
          <w:t xml:space="preserve">158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2" w:author="Helen  Meskhidze" w:date="2016-02-12T23:56:00Z">
        <w:r w:rsidR="009F6566">
          <w:rPr>
            <w:rFonts w:cs="Times New Roman"/>
          </w:rPr>
          <w:t xml:space="preserve">1000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ins w:id="3" w:author="Helen  Meskhidze" w:date="2016-02-13T00:30:00Z">
        <w:r w:rsidR="005D6A6B">
          <w:rPr>
            <w:rFonts w:eastAsia="Times New Roman" w:cs="Times New Roman"/>
            <w:color w:val="000000"/>
          </w:rPr>
          <w:t>2012</w:t>
        </w:r>
      </w:ins>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61AB882D"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50917210"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42D792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15DC2641"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and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E45146">
        <w:rPr>
          <w:rFonts w:cs="Times New Roman"/>
          <w:i/>
        </w:rPr>
        <w:t>n</w:t>
      </w:r>
      <w:r w:rsidR="00482A77" w:rsidRPr="000A6EB6">
        <w:rPr>
          <w:rFonts w:cs="Times New Roman"/>
          <w:vertAlign w:val="subscript"/>
        </w:rPr>
        <w:t>cr</w:t>
      </w:r>
      <w:r w:rsidR="00E45146">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4" w:author="Helen  Meskhidze" w:date="2016-01-15T14:20:00Z"/>
          <w:rFonts w:cs="Times New Roman"/>
        </w:rPr>
      </w:pPr>
    </w:p>
    <w:p w14:paraId="56ED76B0" w14:textId="7CAF3D70" w:rsidR="003A7C7C" w:rsidRPr="003A7C7C" w:rsidRDefault="003A7C7C" w:rsidP="00194078">
      <w:pPr>
        <w:rPr>
          <w:ins w:id="5" w:author="Helen  Meskhidze" w:date="2016-01-15T14:20:00Z"/>
          <w:rFonts w:cs="Times New Roman"/>
          <w:i/>
        </w:rPr>
      </w:pPr>
      <w:ins w:id="6" w:author="Helen  Meskhidze" w:date="2016-01-15T14:20:00Z">
        <w:r w:rsidRPr="00DF4AA9">
          <w:rPr>
            <w:rFonts w:cs="Times New Roman"/>
            <w:i/>
            <w:highlight w:val="yellow"/>
          </w:rPr>
          <w:t>3.1.5 Alternative Representations of Our Parameter Space</w:t>
        </w:r>
      </w:ins>
      <w:ins w:id="7"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61C43C4A"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0605BA90"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ins w:id="8" w:author="Helen  Meskhidze" w:date="2016-02-17T22:59:00Z">
        <w:r w:rsidR="003B09A5">
          <w:rPr>
            <w:rFonts w:cs="Times New Roman"/>
          </w:rPr>
          <w:t xml:space="preserve">Another set of </w:t>
        </w:r>
        <w:r w:rsidR="003B09A5" w:rsidRPr="000A6EB6">
          <w:rPr>
            <w:rFonts w:cs="Times New Roman"/>
          </w:rPr>
          <w:t xml:space="preserve"> </w:t>
        </w:r>
      </w:ins>
      <w:r w:rsidRPr="000A6EB6">
        <w:rPr>
          <w:rFonts w:cs="Times New Roman"/>
        </w:rPr>
        <w:t>optically thin clouds are located in the lower right corner of the grids</w:t>
      </w:r>
      <w:ins w:id="9" w:author="Helen  Meskhidze" w:date="2016-02-17T23:00:00Z">
        <w:r w:rsidR="003B09A5">
          <w:rPr>
            <w:rFonts w:cs="Times New Roman"/>
          </w:rPr>
          <w:t>,</w:t>
        </w:r>
      </w:ins>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ins w:id="10" w:author="Helen  Meskhidze" w:date="2016-02-17T23:00:00Z">
        <w:r w:rsidR="003B09A5">
          <w:rPr>
            <w:rFonts w:cs="Times New Roman"/>
          </w:rPr>
          <w:t>the</w:t>
        </w:r>
        <w:r w:rsidR="003B09A5" w:rsidRPr="000A6EB6">
          <w:rPr>
            <w:rFonts w:cs="Times New Roman"/>
          </w:rPr>
          <w:t xml:space="preserve"> </w:t>
        </w:r>
      </w:ins>
      <w:r w:rsidRPr="000A6EB6">
        <w:rPr>
          <w:rFonts w:cs="Times New Roman"/>
        </w:rPr>
        <w:t xml:space="preserve">efficiency of reprocessing the spectrum </w:t>
      </w:r>
      <w:ins w:id="11" w:author="Helen  Meskhidze" w:date="2016-02-17T23:01:00Z">
        <w:r w:rsidR="003B09A5">
          <w:rPr>
            <w:rFonts w:cs="Times New Roman"/>
          </w:rPr>
          <w:t xml:space="preserve">in the regions </w:t>
        </w:r>
      </w:ins>
      <w:r w:rsidRPr="000A6EB6">
        <w:rPr>
          <w:rFonts w:cs="Times New Roman"/>
        </w:rPr>
        <w:t xml:space="preserve">is generally very low and emission lines are </w:t>
      </w:r>
      <w:ins w:id="12" w:author="Helen  Meskhidze" w:date="2016-02-17T23:01:00Z">
        <w:r w:rsidR="003B09A5">
          <w:rPr>
            <w:rFonts w:cs="Times New Roman"/>
          </w:rPr>
          <w:t xml:space="preserve">thus </w:t>
        </w:r>
      </w:ins>
      <w:r w:rsidRPr="000A6EB6">
        <w:rPr>
          <w:rFonts w:cs="Times New Roman"/>
        </w:rPr>
        <w:t xml:space="preserve">weak. </w:t>
      </w:r>
    </w:p>
    <w:p w14:paraId="5E6FBE05" w14:textId="77777777" w:rsidR="00194078" w:rsidRPr="000A6EB6" w:rsidRDefault="00194078" w:rsidP="00194078">
      <w:pPr>
        <w:rPr>
          <w:rFonts w:cs="Times New Roman"/>
        </w:rPr>
      </w:pPr>
    </w:p>
    <w:p w14:paraId="7FD9A92B" w14:textId="0D28C218"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w:t>
      </w:r>
      <w:ins w:id="13" w:author="Helen  Meskhidze" w:date="2016-02-17T23:02:00Z">
        <w:r w:rsidR="003B09A5">
          <w:rPr>
            <w:rFonts w:cs="Times New Roman"/>
          </w:rPr>
          <w:t>y</w:t>
        </w:r>
      </w:ins>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3C6774F9"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ins w:id="14" w:author="Helen  Meskhidze" w:date="2016-02-17T23:04:00Z">
        <w:r w:rsidR="003B09A5">
          <w:rPr>
            <w:rFonts w:cs="Times New Roman"/>
          </w:rPr>
          <w:t xml:space="preserve">the </w:t>
        </w:r>
      </w:ins>
      <w:r w:rsidR="00194078" w:rsidRPr="000A6EB6">
        <w:rPr>
          <w:rFonts w:cs="Times New Roman"/>
        </w:rPr>
        <w:t>most efficient reprocessing of the spectrum along constant ionization parameter lines</w:t>
      </w:r>
      <w:ins w:id="15" w:author="Helen  Meskhidze" w:date="2016-02-17T23:04:00Z">
        <w:r w:rsidR="003B09A5">
          <w:rPr>
            <w:rFonts w:cs="Times New Roman"/>
          </w:rPr>
          <w:t xml:space="preserve">, which span </w:t>
        </w:r>
      </w:ins>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ins w:id="16" w:author="Helen  Meskhidze" w:date="2016-02-18T17:20:00Z">
        <w:r w:rsidR="00C92C3E">
          <w:rPr>
            <w:rFonts w:cs="Times New Roman"/>
          </w:rPr>
          <w:t>4</w:t>
        </w:r>
      </w:ins>
      <w:r w:rsidR="00194078" w:rsidRPr="000A6EB6">
        <w:rPr>
          <w:rFonts w:cs="Times New Roman"/>
        </w:rPr>
        <w:t>a</w:t>
      </w:r>
      <w:ins w:id="17" w:author="Helen  Meskhidze" w:date="2016-02-18T17:05:00Z">
        <w:r w:rsidR="00C92C3E">
          <w:rPr>
            <w:rFonts w:cs="Times New Roman"/>
          </w:rPr>
          <w:t>, row e</w:t>
        </w:r>
      </w:ins>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ins w:id="18" w:author="Helen  Meskhidze" w:date="2016-02-18T17:06:00Z">
        <w:r w:rsidR="00C92C3E">
          <w:rPr>
            <w:rFonts w:cs="Times New Roman"/>
            <w:i/>
          </w:rPr>
          <w:t xml:space="preserve"> </w:t>
        </w:r>
      </w:ins>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2EC20827" w:rsidR="00194078" w:rsidRPr="000A6EB6" w:rsidRDefault="00194078" w:rsidP="00194078">
      <w:pPr>
        <w:rPr>
          <w:rFonts w:cs="Times New Roman"/>
        </w:rPr>
      </w:pPr>
      <w:r w:rsidRPr="000A6EB6">
        <w:rPr>
          <w:rFonts w:cs="Times New Roman"/>
        </w:rPr>
        <w:t xml:space="preserve">The ratio of C III λ2297 </w:t>
      </w:r>
      <w:ins w:id="19" w:author="Helen  Meskhidze" w:date="2016-02-17T23:05:00Z">
        <w:r w:rsidR="003B09A5">
          <w:rPr>
            <w:rFonts w:cs="Times New Roman"/>
          </w:rPr>
          <w:t>to</w:t>
        </w:r>
      </w:ins>
      <w:r w:rsidRPr="000A6EB6">
        <w:rPr>
          <w:rFonts w:cs="Times New Roman"/>
        </w:rPr>
        <w:t xml:space="preserve"> C IV λ1549, a dielectric recombination line and a collisionally excited line respectively, is a temperature indicator (AGN3). When this ratio is low, the temperature in the nebula is high. </w:t>
      </w:r>
      <w:ins w:id="20" w:author="Helen  Meskhidze" w:date="2016-02-18T17:13:00Z">
        <w:r w:rsidR="00C92C3E">
          <w:rPr>
            <w:rFonts w:cs="Times New Roman"/>
          </w:rPr>
          <w:t>O</w:t>
        </w:r>
      </w:ins>
      <w:r w:rsidRPr="000A6EB6">
        <w:rPr>
          <w:rFonts w:cs="Times New Roman"/>
        </w:rPr>
        <w:t>ur baseline model predicts very little C III λ2297 (</w:t>
      </w:r>
      <w:ins w:id="21" w:author="Helen  Meskhidze" w:date="2016-02-18T17:14:00Z">
        <w:r w:rsidR="00C92C3E">
          <w:rPr>
            <w:rFonts w:cs="Times New Roman"/>
          </w:rPr>
          <w:t>peaking at</w:t>
        </w:r>
      </w:ins>
      <w:r w:rsidRPr="000A6EB6">
        <w:rPr>
          <w:rFonts w:cs="Times New Roman"/>
        </w:rPr>
        <w:t xml:space="preserve"> 0.3 dex</w:t>
      </w:r>
      <w:ins w:id="22" w:author="Helen  Meskhidze" w:date="2016-02-18T17:18:00Z">
        <w:r w:rsidR="00C92C3E">
          <w:rPr>
            <w:rFonts w:cs="Times New Roman"/>
          </w:rPr>
          <w:t>; Figure 4a, row g</w:t>
        </w:r>
      </w:ins>
      <w:r w:rsidRPr="000A6EB6">
        <w:rPr>
          <w:rFonts w:cs="Times New Roman"/>
        </w:rPr>
        <w:t>) emission and substantial C IV λ1549 (around 2.</w:t>
      </w:r>
      <w:ins w:id="23" w:author="Helen  Meskhidze" w:date="2016-02-18T17:15:00Z">
        <w:r w:rsidR="00C92C3E">
          <w:rPr>
            <w:rFonts w:cs="Times New Roman"/>
          </w:rPr>
          <w:t>0</w:t>
        </w:r>
      </w:ins>
      <w:r w:rsidRPr="000A6EB6">
        <w:rPr>
          <w:rFonts w:cs="Times New Roman"/>
        </w:rPr>
        <w:t xml:space="preserve"> dex where C III λ2297 peaks</w:t>
      </w:r>
      <w:ins w:id="24" w:author="Helen  Meskhidze" w:date="2016-02-18T17:19:00Z">
        <w:r w:rsidR="00C92C3E">
          <w:rPr>
            <w:rFonts w:cs="Times New Roman"/>
          </w:rPr>
          <w:t>; Figure 4a, row e</w:t>
        </w:r>
      </w:ins>
      <w:r w:rsidRPr="000A6EB6">
        <w:rPr>
          <w:rFonts w:cs="Times New Roman"/>
        </w:rPr>
        <w:t>), meaning that the ratio of these two emission lines i</w:t>
      </w:r>
      <w:ins w:id="25" w:author="Helen  Meskhidze" w:date="2016-02-18T17:16:00Z">
        <w:r w:rsidR="00C92C3E">
          <w:rPr>
            <w:rFonts w:cs="Times New Roman"/>
          </w:rPr>
          <w:t xml:space="preserve">s &lt; </w:t>
        </w:r>
      </w:ins>
      <w:r w:rsidRPr="000A6EB6">
        <w:rPr>
          <w:rFonts w:cs="Times New Roman"/>
        </w:rPr>
        <w:t>10</w:t>
      </w:r>
      <w:r w:rsidRPr="000A6EB6">
        <w:rPr>
          <w:rFonts w:cs="Times New Roman"/>
          <w:vertAlign w:val="superscript"/>
        </w:rPr>
        <w:t>-2</w:t>
      </w:r>
      <w:r w:rsidRPr="000A6EB6">
        <w:rPr>
          <w:rFonts w:cs="Times New Roman"/>
        </w:rPr>
        <w:t>.</w:t>
      </w:r>
      <w:ins w:id="26" w:author="Helen  Meskhidze" w:date="2016-02-18T17:16:00Z">
        <w:r w:rsidR="00C92C3E">
          <w:rPr>
            <w:rFonts w:cs="Times New Roman"/>
          </w:rPr>
          <w:t xml:space="preserve"> T</w:t>
        </w:r>
      </w:ins>
      <w:r w:rsidRPr="000A6EB6">
        <w:rPr>
          <w:rFonts w:cs="Times New Roman"/>
        </w:rPr>
        <w:t xml:space="preserve">he temperatures predicted are </w:t>
      </w:r>
      <w:ins w:id="27" w:author="Helen  Meskhidze" w:date="2016-02-18T17:16:00Z">
        <w:r w:rsidR="00C92C3E">
          <w:rPr>
            <w:rFonts w:cs="Times New Roman"/>
          </w:rPr>
          <w:t xml:space="preserve">thus </w:t>
        </w:r>
      </w:ins>
      <w:r w:rsidRPr="000A6EB6">
        <w:rPr>
          <w:rFonts w:cs="Times New Roman"/>
        </w:rPr>
        <w:t>between 10000 K and 15000 K.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ins w:id="28" w:author="Helen  Meskhidze" w:date="2016-02-18T17:19:00Z">
        <w:r w:rsidR="00C92C3E">
          <w:rPr>
            <w:rFonts w:cs="Times New Roman"/>
          </w:rPr>
          <w:t xml:space="preserve">; Figure </w:t>
        </w:r>
      </w:ins>
      <w:ins w:id="29" w:author="Helen  Meskhidze" w:date="2016-02-18T17:20:00Z">
        <w:r w:rsidR="00C92C3E">
          <w:rPr>
            <w:rFonts w:cs="Times New Roman"/>
          </w:rPr>
          <w:t>4</w:t>
        </w:r>
      </w:ins>
      <w:ins w:id="30" w:author="Helen  Meskhidze" w:date="2016-02-18T17:19:00Z">
        <w:r w:rsidR="00C92C3E">
          <w:rPr>
            <w:rFonts w:cs="Times New Roman"/>
          </w:rPr>
          <w:t>a, row g</w:t>
        </w:r>
      </w:ins>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w:t>
      </w:r>
      <w:ins w:id="31" w:author="Helen  Meskhidze" w:date="2016-02-18T17:23:00Z">
        <w:r w:rsidR="00C92C3E">
          <w:rPr>
            <w:rFonts w:cs="Times New Roman"/>
          </w:rPr>
          <w:t>highest</w:t>
        </w:r>
        <w:r w:rsidR="00C92C3E" w:rsidRPr="000A6EB6">
          <w:rPr>
            <w:rFonts w:cs="Times New Roman"/>
          </w:rPr>
          <w:t xml:space="preserve"> </w:t>
        </w:r>
      </w:ins>
      <w:r w:rsidRPr="000A6EB6">
        <w:rPr>
          <w:rFonts w:cs="Times New Roman"/>
        </w:rPr>
        <w:t xml:space="preserve">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Pr="000A6EB6">
        <w:rPr>
          <w:rFonts w:cs="Times New Roman"/>
        </w:rPr>
        <w:t xml:space="preserve">. </w:t>
      </w:r>
    </w:p>
    <w:p w14:paraId="633AADE2" w14:textId="77777777" w:rsidR="00194078" w:rsidRPr="000A6EB6" w:rsidRDefault="00194078" w:rsidP="00194078">
      <w:pPr>
        <w:rPr>
          <w:rFonts w:cs="Times New Roman"/>
        </w:rPr>
      </w:pPr>
    </w:p>
    <w:p w14:paraId="5D2DA399" w14:textId="64BF9C1A"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ins w:id="32" w:author="Helen  Meskhidze" w:date="2016-02-18T17:21:00Z">
        <w:r w:rsidR="00C92C3E">
          <w:rPr>
            <w:rFonts w:cs="Times New Roman"/>
          </w:rPr>
          <w:t xml:space="preserve"> (Figure 4a, row h)</w:t>
        </w:r>
      </w:ins>
      <w:r w:rsidRPr="000A6EB6">
        <w:rPr>
          <w:rFonts w:cs="Times New Roman"/>
        </w:rPr>
        <w:t xml:space="preserve">. Since Mg II λ2798 is a lower ionization emission line, its peak </w:t>
      </w:r>
      <w:ins w:id="33" w:author="Helen  Meskhidze" w:date="2016-02-18T17:22:00Z">
        <w:r w:rsidR="00C92C3E">
          <w:rPr>
            <w:rFonts w:cs="Times New Roman"/>
          </w:rPr>
          <w:t>log(</w:t>
        </w:r>
      </w:ins>
      <w:r w:rsidRPr="000A6EB6">
        <w:rPr>
          <w:rFonts w:cs="Times New Roman"/>
          <w:i/>
        </w:rPr>
        <w:t>W</w:t>
      </w:r>
      <w:r w:rsidRPr="000A6EB6">
        <w:rPr>
          <w:rFonts w:cs="Times New Roman"/>
          <w:vertAlign w:val="subscript"/>
        </w:rPr>
        <w:t>λ</w:t>
      </w:r>
      <w:ins w:id="34" w:author="Helen  Meskhidze" w:date="2016-02-18T17:22:00Z">
        <w:r w:rsidR="00C92C3E">
          <w:rPr>
            <w:rFonts w:cs="Times New Roman"/>
          </w:rPr>
          <w:t xml:space="preserve">) = 3.6, </w:t>
        </w:r>
      </w:ins>
      <w:r w:rsidRPr="000A6EB6">
        <w:rPr>
          <w:rFonts w:cs="Times New Roman"/>
        </w:rPr>
        <w:t>higher than that of C IV λ1549</w:t>
      </w:r>
      <w:ins w:id="35" w:author="Helen  Meskhidze" w:date="2016-02-18T17:22:00Z">
        <w:r w:rsidR="00C92C3E">
          <w:rPr>
            <w:rFonts w:cs="Times New Roman"/>
          </w:rPr>
          <w:t xml:space="preserve"> (whose peak</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ins>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36" w:author="Helen  Meskhidze" w:date="2016-02-18T00:04:00Z"/>
          <w:rFonts w:cs="Times New Roman"/>
          <w:i/>
        </w:rPr>
      </w:pPr>
    </w:p>
    <w:p w14:paraId="458E4441" w14:textId="4DE5378A" w:rsidR="005815C2" w:rsidRDefault="00960BCC" w:rsidP="00194078">
      <w:pPr>
        <w:rPr>
          <w:ins w:id="37" w:author="Helen  Meskhidze" w:date="2016-02-12T11:02:00Z"/>
          <w:rFonts w:cs="Times New Roman"/>
        </w:rPr>
      </w:pPr>
      <w:ins w:id="38" w:author="Helen  Meskhidze" w:date="2016-02-18T00:04:00Z">
        <w:r>
          <w:rPr>
            <w:rFonts w:cs="Times New Roman"/>
          </w:rPr>
          <w:t>Raiter, Schaerer, and Fosbury (2013) discuss</w:t>
        </w:r>
      </w:ins>
      <w:ins w:id="39" w:author="Helen  Meskhidze" w:date="2016-02-18T00:20:00Z">
        <w:r w:rsidR="002B31C4">
          <w:rPr>
            <w:rFonts w:cs="Times New Roman"/>
          </w:rPr>
          <w:t xml:space="preserve"> the equivalent widths of recombination lines</w:t>
        </w:r>
      </w:ins>
      <w:ins w:id="40" w:author="Helen  Meskhidze" w:date="2016-02-18T00:04:00Z">
        <w:r>
          <w:rPr>
            <w:rFonts w:cs="Times New Roman"/>
          </w:rPr>
          <w:t xml:space="preserve"> </w:t>
        </w:r>
      </w:ins>
      <w:ins w:id="41" w:author="Helen  Meskhidze" w:date="2016-02-18T00:07:00Z">
        <w:r w:rsidR="00641061">
          <w:rPr>
            <w:rFonts w:cs="Times New Roman"/>
          </w:rPr>
          <w:t>Ly</w:t>
        </w:r>
        <w:r w:rsidRPr="00FD7B66">
          <w:rPr>
            <w:rFonts w:cs="Times New Roman"/>
          </w:rPr>
          <w:t>α</w:t>
        </w:r>
        <w:r>
          <w:rPr>
            <w:rFonts w:cs="Times New Roman"/>
          </w:rPr>
          <w:t xml:space="preserve"> and He II </w:t>
        </w:r>
        <w:r w:rsidRPr="000A6EB6">
          <w:rPr>
            <w:rFonts w:cs="Times New Roman"/>
          </w:rPr>
          <w:t>λ</w:t>
        </w:r>
        <w:r>
          <w:rPr>
            <w:rFonts w:cs="Times New Roman"/>
          </w:rPr>
          <w:t xml:space="preserve">1640 </w:t>
        </w:r>
      </w:ins>
      <w:ins w:id="42" w:author="Helen  Meskhidze" w:date="2016-02-18T00:08:00Z">
        <w:r w:rsidR="00641061">
          <w:rPr>
            <w:rFonts w:cs="Times New Roman"/>
          </w:rPr>
          <w:t xml:space="preserve">(in a larger critique of the assumptions made with Case B approximations). They discuss the dependence of </w:t>
        </w:r>
      </w:ins>
      <w:ins w:id="43" w:author="Helen  Meskhidze" w:date="2016-02-18T00:09:00Z">
        <w:r w:rsidR="00641061">
          <w:rPr>
            <w:rFonts w:cs="Times New Roman"/>
          </w:rPr>
          <w:t>Ly</w:t>
        </w:r>
        <w:r w:rsidR="00641061" w:rsidRPr="00FD7B66">
          <w:rPr>
            <w:rFonts w:cs="Times New Roman"/>
          </w:rPr>
          <w:t>α</w:t>
        </w:r>
        <w:r w:rsidR="00641061">
          <w:rPr>
            <w:rFonts w:cs="Times New Roman"/>
          </w:rPr>
          <w:t xml:space="preserve"> on temperature</w:t>
        </w:r>
      </w:ins>
      <w:ins w:id="44" w:author="Helen  Meskhidze" w:date="2016-02-18T00:10:00Z">
        <w:r w:rsidR="00641061">
          <w:rPr>
            <w:rFonts w:cs="Times New Roman"/>
          </w:rPr>
          <w:t>. Since the Ly</w:t>
        </w:r>
        <w:r w:rsidR="00641061" w:rsidRPr="00FD7B66">
          <w:rPr>
            <w:rFonts w:cs="Times New Roman"/>
          </w:rPr>
          <w:t>α</w:t>
        </w:r>
      </w:ins>
      <w:ins w:id="45" w:author="Helen  Meskhidze" w:date="2016-02-18T00:09:00Z">
        <w:r w:rsidR="00641061">
          <w:rPr>
            <w:rFonts w:cs="Times New Roman"/>
          </w:rPr>
          <w:t xml:space="preserve"> </w:t>
        </w:r>
      </w:ins>
      <w:ins w:id="46" w:author="Helen  Meskhidze" w:date="2016-02-18T00:10:00Z">
        <w:r w:rsidR="00641061">
          <w:rPr>
            <w:rFonts w:cs="Times New Roman"/>
          </w:rPr>
          <w:t xml:space="preserve">luminosity increases more rapidly than the </w:t>
        </w:r>
      </w:ins>
      <w:ins w:id="47" w:author="Helen  Meskhidze" w:date="2016-02-18T00:11:00Z">
        <w:r w:rsidR="00641061">
          <w:rPr>
            <w:rFonts w:cs="Times New Roman"/>
          </w:rPr>
          <w:t>continuum</w:t>
        </w:r>
      </w:ins>
      <w:ins w:id="48" w:author="Helen  Meskhidze" w:date="2016-02-18T00:10:00Z">
        <w:r w:rsidR="00641061">
          <w:rPr>
            <w:rFonts w:cs="Times New Roman"/>
          </w:rPr>
          <w:t xml:space="preserve"> </w:t>
        </w:r>
      </w:ins>
      <w:ins w:id="49" w:author="Helen  Meskhidze" w:date="2016-02-18T00:11:00Z">
        <w:r w:rsidR="00641061">
          <w:rPr>
            <w:rFonts w:cs="Times New Roman"/>
          </w:rPr>
          <w:t>flux near Ly</w:t>
        </w:r>
        <w:r w:rsidR="00641061" w:rsidRPr="00FD7B66">
          <w:rPr>
            <w:rFonts w:cs="Times New Roman"/>
          </w:rPr>
          <w:t>α</w:t>
        </w:r>
        <w:r w:rsidR="00641061">
          <w:rPr>
            <w:rFonts w:cs="Times New Roman"/>
          </w:rPr>
          <w:t xml:space="preserve">, the equivalent width is sensitive to temperature. </w:t>
        </w:r>
      </w:ins>
      <w:ins w:id="50" w:author="Helen  Meskhidze" w:date="2016-02-18T00:12:00Z">
        <w:r w:rsidR="00641061">
          <w:rPr>
            <w:rFonts w:cs="Times New Roman"/>
          </w:rPr>
          <w:t xml:space="preserve">Alternatively, the </w:t>
        </w:r>
      </w:ins>
      <w:ins w:id="51" w:author="Helen  Meskhidze" w:date="2016-02-18T00:09:00Z">
        <w:r w:rsidR="00641061">
          <w:rPr>
            <w:rFonts w:cs="Times New Roman"/>
          </w:rPr>
          <w:t xml:space="preserve">He II </w:t>
        </w:r>
        <w:r w:rsidR="00641061" w:rsidRPr="000A6EB6">
          <w:rPr>
            <w:rFonts w:cs="Times New Roman"/>
          </w:rPr>
          <w:t>λ</w:t>
        </w:r>
        <w:r w:rsidR="00641061">
          <w:rPr>
            <w:rFonts w:cs="Times New Roman"/>
          </w:rPr>
          <w:t xml:space="preserve">1640 </w:t>
        </w:r>
      </w:ins>
      <w:ins w:id="52" w:author="Helen  Meskhidze" w:date="2016-02-18T00:12:00Z">
        <w:r w:rsidR="00641061">
          <w:rPr>
            <w:rFonts w:cs="Times New Roman"/>
          </w:rPr>
          <w:t>equivalent width depends more strongly on ionization parameter since the line luminosity changes due to the “Stasinska-Tylenda effect</w:t>
        </w:r>
      </w:ins>
      <w:ins w:id="53" w:author="Helen  Meskhidze" w:date="2016-02-18T00:13:00Z">
        <w:r w:rsidR="00641061">
          <w:rPr>
            <w:rFonts w:cs="Times New Roman"/>
          </w:rPr>
          <w:t>.”</w:t>
        </w:r>
      </w:ins>
      <w:ins w:id="54" w:author="Helen  Meskhidze" w:date="2016-02-18T00:24:00Z">
        <w:r w:rsidR="002B31C4">
          <w:rPr>
            <w:rFonts w:cs="Times New Roman"/>
          </w:rPr>
          <w:t xml:space="preserve"> With an ionization </w:t>
        </w:r>
      </w:ins>
      <w:ins w:id="55" w:author="Helen  Meskhidze" w:date="2016-02-18T00:26:00Z">
        <w:r w:rsidR="002B31C4">
          <w:rPr>
            <w:rFonts w:cs="Times New Roman"/>
          </w:rPr>
          <w:t xml:space="preserve">energy </w:t>
        </w:r>
      </w:ins>
      <w:ins w:id="56" w:author="Helen  Meskhidze" w:date="2016-02-18T00:24:00Z">
        <w:r w:rsidR="002B31C4">
          <w:rPr>
            <w:rFonts w:cs="Times New Roman"/>
          </w:rPr>
          <w:t>4 times larger than Ly</w:t>
        </w:r>
        <w:r w:rsidR="002B31C4" w:rsidRPr="00FD7B66">
          <w:rPr>
            <w:rFonts w:cs="Times New Roman"/>
          </w:rPr>
          <w:t>α</w:t>
        </w:r>
        <w:r w:rsidR="002B31C4">
          <w:rPr>
            <w:rFonts w:cs="Times New Roman"/>
          </w:rPr>
          <w:t xml:space="preserve">, He II </w:t>
        </w:r>
        <w:r w:rsidR="002B31C4" w:rsidRPr="000A6EB6">
          <w:rPr>
            <w:rFonts w:cs="Times New Roman"/>
          </w:rPr>
          <w:t>λ</w:t>
        </w:r>
        <w:r w:rsidR="002B31C4">
          <w:rPr>
            <w:rFonts w:cs="Times New Roman"/>
          </w:rPr>
          <w:t xml:space="preserve">1640 </w:t>
        </w:r>
      </w:ins>
      <w:ins w:id="57" w:author="Helen  Meskhidze" w:date="2016-02-18T00:25:00Z">
        <w:r w:rsidR="002B31C4">
          <w:rPr>
            <w:rFonts w:cs="Times New Roman"/>
          </w:rPr>
          <w:t>emission is much less abundant</w:t>
        </w:r>
      </w:ins>
      <w:ins w:id="58" w:author="Helen  Meskhidze" w:date="2016-02-18T17:24:00Z">
        <w:r w:rsidR="00470B05" w:rsidRPr="00470B05">
          <w:rPr>
            <w:rFonts w:cs="Times New Roman"/>
          </w:rPr>
          <w:t xml:space="preserve"> </w:t>
        </w:r>
        <w:r w:rsidR="00470B05">
          <w:rPr>
            <w:rFonts w:cs="Times New Roman"/>
          </w:rPr>
          <w:t>on our grids</w:t>
        </w:r>
      </w:ins>
      <w:ins w:id="59" w:author="Helen  Meskhidze" w:date="2016-02-18T00:25:00Z">
        <w:r w:rsidR="002B31C4">
          <w:rPr>
            <w:rFonts w:cs="Times New Roman"/>
          </w:rPr>
          <w:t xml:space="preserve">. Ly </w:t>
        </w:r>
        <w:r w:rsidR="002B31C4" w:rsidRPr="00FD7B66">
          <w:rPr>
            <w:rFonts w:cs="Times New Roman"/>
          </w:rPr>
          <w:t>α</w:t>
        </w:r>
        <w:r w:rsidR="002B31C4">
          <w:rPr>
            <w:rFonts w:cs="Times New Roman"/>
          </w:rPr>
          <w:t xml:space="preserve"> emits strongly on our plane with typical emission around </w:t>
        </w:r>
        <w:r w:rsidR="002B31C4" w:rsidRPr="000A6EB6">
          <w:rPr>
            <w:rFonts w:cs="Times New Roman"/>
          </w:rPr>
          <w:t>log(</w:t>
        </w:r>
        <w:r w:rsidR="002B31C4" w:rsidRPr="000A6EB6">
          <w:rPr>
            <w:rFonts w:cs="Times New Roman"/>
            <w:i/>
          </w:rPr>
          <w:t>W</w:t>
        </w:r>
        <w:r w:rsidR="002B31C4" w:rsidRPr="000A6EB6">
          <w:rPr>
            <w:rFonts w:cs="Times New Roman"/>
            <w:vertAlign w:val="subscript"/>
          </w:rPr>
          <w:t>λ</w:t>
        </w:r>
        <w:r w:rsidR="002B31C4">
          <w:rPr>
            <w:rFonts w:cs="Times New Roman"/>
          </w:rPr>
          <w:t>) = 3.5</w:t>
        </w:r>
      </w:ins>
      <w:ins w:id="60" w:author="Helen  Meskhidze" w:date="2016-02-18T17:25:00Z">
        <w:r w:rsidR="00470B05">
          <w:rPr>
            <w:rFonts w:cs="Times New Roman"/>
          </w:rPr>
          <w:t xml:space="preserve"> (Figure 4a, row b)</w:t>
        </w:r>
      </w:ins>
      <w:ins w:id="61" w:author="Helen  Meskhidze" w:date="2016-02-18T00:25:00Z">
        <w:r w:rsidR="002B31C4">
          <w:rPr>
            <w:rFonts w:cs="Times New Roman"/>
          </w:rPr>
          <w:t xml:space="preserve">, while </w:t>
        </w:r>
      </w:ins>
      <w:ins w:id="62" w:author="Helen  Meskhidze" w:date="2016-02-12T11:03:00Z">
        <w:r w:rsidR="007D2008">
          <w:rPr>
            <w:rFonts w:cs="Times New Roman"/>
          </w:rPr>
          <w:t xml:space="preserve">He II </w:t>
        </w:r>
        <w:r w:rsidR="007D2008" w:rsidRPr="000A6EB6">
          <w:rPr>
            <w:rFonts w:cs="Times New Roman"/>
          </w:rPr>
          <w:t>λ</w:t>
        </w:r>
        <w:r w:rsidR="007D2008">
          <w:rPr>
            <w:rFonts w:cs="Times New Roman"/>
          </w:rPr>
          <w:t>1640</w:t>
        </w:r>
      </w:ins>
      <w:ins w:id="63" w:author="Helen  Meskhidze" w:date="2016-02-18T00:25:00Z">
        <w:r w:rsidR="002B31C4">
          <w:rPr>
            <w:rFonts w:cs="Times New Roman"/>
          </w:rPr>
          <w:t xml:space="preserve"> </w:t>
        </w:r>
      </w:ins>
      <w:ins w:id="64" w:author="Helen  Meskhidze" w:date="2016-02-12T11:06:00Z">
        <w:r w:rsidR="007D2008">
          <w:rPr>
            <w:rFonts w:cs="Times New Roman"/>
          </w:rPr>
          <w:t xml:space="preserve">emits </w:t>
        </w:r>
      </w:ins>
      <w:ins w:id="65" w:author="Helen  Meskhidze" w:date="2016-02-12T11:13:00Z">
        <w:r w:rsidR="00BC583C">
          <w:rPr>
            <w:rFonts w:cs="Times New Roman"/>
          </w:rPr>
          <w:t>faintly</w:t>
        </w:r>
      </w:ins>
      <w:ins w:id="66" w:author="Helen  Meskhidze" w:date="2016-02-12T11:06:00Z">
        <w:r w:rsidR="002B31C4">
          <w:rPr>
            <w:rFonts w:cs="Times New Roman"/>
          </w:rPr>
          <w:t xml:space="preserve"> across our grid with </w:t>
        </w:r>
      </w:ins>
      <w:ins w:id="67" w:author="Helen  Meskhidze" w:date="2016-02-12T11:13:00Z">
        <w:r w:rsidR="00FD7B66">
          <w:rPr>
            <w:rFonts w:cs="Times New Roman"/>
          </w:rPr>
          <w:t>typical</w:t>
        </w:r>
        <w:r w:rsidR="00BC583C">
          <w:rPr>
            <w:rFonts w:cs="Times New Roman"/>
          </w:rPr>
          <w:t xml:space="preserve"> </w:t>
        </w:r>
      </w:ins>
      <w:ins w:id="68" w:author="Helen  Meskhidze" w:date="2016-02-18T00:26:00Z">
        <w:r w:rsidR="002B31C4">
          <w:rPr>
            <w:rFonts w:cs="Times New Roman"/>
          </w:rPr>
          <w:t xml:space="preserve">emission around </w:t>
        </w:r>
      </w:ins>
      <w:ins w:id="69" w:author="Helen  Meskhidze" w:date="2016-02-12T11:14:00Z">
        <w:r w:rsidR="00BC583C" w:rsidRPr="000A6EB6">
          <w:rPr>
            <w:rFonts w:cs="Times New Roman"/>
          </w:rPr>
          <w:t>log(</w:t>
        </w:r>
        <w:r w:rsidR="00BC583C" w:rsidRPr="000A6EB6">
          <w:rPr>
            <w:rFonts w:cs="Times New Roman"/>
            <w:i/>
          </w:rPr>
          <w:t>W</w:t>
        </w:r>
        <w:r w:rsidR="00BC583C" w:rsidRPr="000A6EB6">
          <w:rPr>
            <w:rFonts w:cs="Times New Roman"/>
            <w:vertAlign w:val="subscript"/>
          </w:rPr>
          <w:t>λ</w:t>
        </w:r>
        <w:r w:rsidR="00BC583C">
          <w:rPr>
            <w:rFonts w:cs="Times New Roman"/>
          </w:rPr>
          <w:t xml:space="preserve">) </w:t>
        </w:r>
        <w:r w:rsidR="002B31C4">
          <w:rPr>
            <w:rFonts w:cs="Times New Roman"/>
          </w:rPr>
          <w:t>=</w:t>
        </w:r>
        <w:r w:rsidR="00BC583C">
          <w:rPr>
            <w:rFonts w:cs="Times New Roman"/>
          </w:rPr>
          <w:t xml:space="preserve"> 1.</w:t>
        </w:r>
      </w:ins>
      <w:ins w:id="70" w:author="Helen  Meskhidze" w:date="2016-02-12T11:15:00Z">
        <w:r w:rsidR="00BC583C">
          <w:rPr>
            <w:rFonts w:cs="Times New Roman"/>
          </w:rPr>
          <w:t>0</w:t>
        </w:r>
      </w:ins>
      <w:ins w:id="71" w:author="Helen  Meskhidze" w:date="2016-02-12T11:14:00Z">
        <w:r w:rsidR="00BC583C">
          <w:rPr>
            <w:rFonts w:cs="Times New Roman"/>
          </w:rPr>
          <w:t xml:space="preserve"> </w:t>
        </w:r>
      </w:ins>
      <w:ins w:id="72" w:author="Helen  Meskhidze" w:date="2016-02-12T11:16:00Z">
        <w:r w:rsidR="00BC583C">
          <w:rPr>
            <w:rFonts w:cs="Times New Roman"/>
          </w:rPr>
          <w:t xml:space="preserve">(Figure 4a, row e). </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66298761"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ins w:id="73" w:author="Helen  Meskhidze" w:date="2016-02-18T00:37:00Z">
        <w:r w:rsidR="000F40A4">
          <w:rPr>
            <w:rFonts w:cs="Times New Roman"/>
          </w:rPr>
          <w:t>on</w:t>
        </w:r>
        <w:r w:rsidR="000F40A4" w:rsidRPr="00FA566A">
          <w:rPr>
            <w:rFonts w:cs="Times New Roman"/>
          </w:rPr>
          <w:t xml:space="preserve"> </w:t>
        </w:r>
      </w:ins>
      <w:r w:rsidR="00194078" w:rsidRPr="00FA566A">
        <w:rPr>
          <w:rFonts w:cs="Times New Roman"/>
        </w:rPr>
        <w:t xml:space="preserve">the LOC plane than the </w:t>
      </w:r>
      <w:ins w:id="74" w:author="Helen  Meskhidze" w:date="2016-02-18T00:37:00Z">
        <w:r w:rsidR="00366766">
          <w:rPr>
            <w:rFonts w:cs="Times New Roman"/>
          </w:rPr>
          <w:t xml:space="preserve">other </w:t>
        </w:r>
      </w:ins>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ins w:id="75" w:author="Helen  Meskhidze" w:date="2016-02-18T17:25:00Z">
        <w:r w:rsidR="00470B05">
          <w:rPr>
            <w:rFonts w:cs="Times New Roman"/>
          </w:rPr>
          <w:t xml:space="preserve"> (Figure 4b, row e)</w:t>
        </w:r>
      </w:ins>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ins w:id="76" w:author="Helen  Meskhidze" w:date="2016-02-18T17:26:00Z">
        <w:r w:rsidR="00470B05">
          <w:rPr>
            <w:rFonts w:cs="Times New Roman"/>
          </w:rPr>
          <w:t xml:space="preserve"> and s</w:t>
        </w:r>
      </w:ins>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rFonts w:cs="Times New Roman"/>
        </w:rPr>
      </w:pPr>
    </w:p>
    <w:p w14:paraId="5B6DE63D" w14:textId="25D48CC7"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ins w:id="77" w:author="Helen  Meskhidze" w:date="2016-02-18T00:40:00Z">
        <w:r w:rsidR="00366766">
          <w:rPr>
            <w:rFonts w:cs="Times New Roman"/>
          </w:rPr>
          <w:t xml:space="preserve">on our grids </w:t>
        </w:r>
      </w:ins>
      <w:r w:rsidRPr="000A6EB6">
        <w:rPr>
          <w:rFonts w:cs="Times New Roman"/>
        </w:rPr>
        <w:t>from the bottom left along a constant ionization parameter</w:t>
      </w:r>
      <w:ins w:id="78" w:author="Helen  Meskhidze" w:date="2016-02-18T17:26:00Z">
        <w:r w:rsidR="00470B05">
          <w:rPr>
            <w:rFonts w:cs="Times New Roman"/>
          </w:rPr>
          <w:t xml:space="preserve"> (Figure 4b, rows f and h)</w:t>
        </w:r>
      </w:ins>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ins w:id="79" w:author="Helen  Meskhidze" w:date="2016-02-18T17:27:00Z">
        <w:r w:rsidR="00470B05">
          <w:rPr>
            <w:rFonts w:cs="Times New Roman"/>
          </w:rPr>
          <w:t>9</w:t>
        </w:r>
      </w:ins>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ins w:id="80" w:author="Helen  Meskhidze" w:date="2016-02-18T17:28:00Z">
        <w:r w:rsidR="00470B05">
          <w:rPr>
            <w:rFonts w:cs="Times New Roman"/>
          </w:rPr>
          <w:t xml:space="preserve"> (Figure 4b, rows h and f)</w:t>
        </w:r>
      </w:ins>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6AB569EE"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ins w:id="81" w:author="Helen  Meskhidze" w:date="2016-02-18T00:41:00Z">
        <w:r w:rsidR="00366766">
          <w:rPr>
            <w:rFonts w:cs="Times New Roman"/>
          </w:rPr>
          <w:t>among the optical emission lines</w:t>
        </w:r>
      </w:ins>
      <w:r w:rsidRPr="000A6EB6">
        <w:rPr>
          <w:rFonts w:cs="Times New Roman"/>
        </w:rPr>
        <w:t>. For example, the ratio of [O III] (λ4959 + λ5007) / λ4363 is a temperature indicator</w:t>
      </w:r>
      <w:ins w:id="82" w:author="Helen  Meskhidze" w:date="2016-02-18T17:29:00Z">
        <w:r w:rsidR="00470B05">
          <w:rPr>
            <w:rFonts w:cs="Times New Roman"/>
          </w:rPr>
          <w:t xml:space="preserve"> (Figure 4b, rows f and d)</w:t>
        </w:r>
      </w:ins>
      <w:r w:rsidRPr="000A6EB6">
        <w:rPr>
          <w:rFonts w:cs="Times New Roman"/>
        </w:rPr>
        <w:t>.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w:t>
      </w:r>
      <w:ins w:id="83" w:author="Helen  Meskhidze" w:date="2016-02-18T17:29:00Z">
        <w:r w:rsidR="00470B05">
          <w:rPr>
            <w:rFonts w:cs="Times New Roman"/>
          </w:rPr>
          <w:t xml:space="preserve"> (Figure 4b, rows </w:t>
        </w:r>
      </w:ins>
      <w:ins w:id="84" w:author="Helen  Meskhidze" w:date="2016-02-18T17:30:00Z">
        <w:r w:rsidR="00470B05">
          <w:rPr>
            <w:rFonts w:cs="Times New Roman"/>
          </w:rPr>
          <w:t>g, h, and f)</w:t>
        </w:r>
      </w:ins>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ins w:id="85" w:author="Helen  Meskhidze" w:date="2016-02-18T17:30:00Z">
        <w:r w:rsidR="00470B05">
          <w:rPr>
            <w:rFonts w:cs="Times New Roman"/>
          </w:rPr>
          <w:t xml:space="preserve"> (Figure 4b, rows b)</w:t>
        </w:r>
      </w:ins>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ins w:id="86" w:author="Helen  Meskhidze" w:date="2016-02-18T17:31:00Z">
        <w:r w:rsidR="00470B05">
          <w:rPr>
            <w:rFonts w:cs="Times New Roman"/>
          </w:rPr>
          <w:t xml:space="preserve"> and </w:t>
        </w:r>
        <w:r w:rsidR="00470B05" w:rsidRPr="000A6EB6">
          <w:rPr>
            <w:rFonts w:cs="Times New Roman"/>
          </w:rPr>
          <w:t>[O I] λ5577</w:t>
        </w:r>
        <w:r w:rsidR="00470B05">
          <w:rPr>
            <w:rFonts w:cs="Times New Roman"/>
          </w:rPr>
          <w:t xml:space="preserve"> (Figure 4b, rows </w:t>
        </w:r>
      </w:ins>
      <w:ins w:id="87" w:author="Helen  Meskhidze" w:date="2016-02-18T17:32:00Z">
        <w:r w:rsidR="00470B05">
          <w:rPr>
            <w:rFonts w:cs="Times New Roman"/>
          </w:rPr>
          <w:t>b and f)</w:t>
        </w:r>
      </w:ins>
      <w:r w:rsidRPr="000A6EB6">
        <w:rPr>
          <w:rFonts w:cs="Times New Roman"/>
        </w:rPr>
        <w:t>. In the optical range, [S II] λ4070, [S II] λ4074, [S II] λ4078, [N II] λ5755 and [O I] λ6363 also seem to exhibit double peaks but their local maxima are not as distinguishable</w:t>
      </w:r>
      <w:ins w:id="88" w:author="Helen  Meskhidze" w:date="2016-02-18T17:32:00Z">
        <w:r w:rsidR="00470B05">
          <w:rPr>
            <w:rFonts w:cs="Times New Roman"/>
          </w:rPr>
          <w:t xml:space="preserve"> (Figure 4b, rows c, d, g, </w:t>
        </w:r>
      </w:ins>
      <w:ins w:id="89" w:author="Helen  Meskhidze" w:date="2016-02-18T17:33:00Z">
        <w:r w:rsidR="00470B05">
          <w:rPr>
            <w:rFonts w:cs="Times New Roman"/>
          </w:rPr>
          <w:t>and h)</w:t>
        </w:r>
      </w:ins>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0F9B6C4"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ins w:id="90" w:author="Helen  Meskhidze" w:date="2016-02-18T17:33:00Z">
        <w:r w:rsidR="00470B05">
          <w:rPr>
            <w:rFonts w:cs="Times New Roman"/>
          </w:rPr>
          <w:t xml:space="preserve"> </w:t>
        </w:r>
      </w:ins>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ins w:id="91" w:author="Helen  Meskhidze" w:date="2016-02-18T17:34:00Z">
        <w:r w:rsidR="004A2D4A">
          <w:rPr>
            <w:rFonts w:cs="Times New Roman"/>
          </w:rPr>
          <w:t xml:space="preserve"> </w:t>
        </w:r>
      </w:ins>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ins w:id="92" w:author="Helen  Meskhidze" w:date="2016-02-18T17:35:00Z">
        <w:r w:rsidR="004A2D4A">
          <w:rPr>
            <w:rFonts w:cs="Times New Roman"/>
          </w:rPr>
          <w:t>(see Figure 7c, rows c and d)</w:t>
        </w:r>
        <w:r w:rsidR="004A2D4A" w:rsidRPr="000A6EB6">
          <w:rPr>
            <w:rFonts w:cs="Times New Roman"/>
          </w:rPr>
          <w:t xml:space="preserve"> </w:t>
        </w:r>
      </w:ins>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ins w:id="93" w:author="Helen  Meskhidze" w:date="2016-02-18T17:35:00Z">
        <w:r w:rsidR="004A2D4A">
          <w:rPr>
            <w:rFonts w:cs="Times New Roman"/>
          </w:rPr>
          <w:t xml:space="preserve"> (see Figure 7c, rows a and b).</w:t>
        </w:r>
      </w:ins>
    </w:p>
    <w:p w14:paraId="1A4EEEA5" w14:textId="77777777" w:rsidR="00194078" w:rsidRPr="000A6EB6" w:rsidRDefault="00194078" w:rsidP="00194078">
      <w:pPr>
        <w:rPr>
          <w:rFonts w:cs="Times New Roman"/>
        </w:rPr>
      </w:pPr>
    </w:p>
    <w:p w14:paraId="6125F2B3" w14:textId="4E24F93F" w:rsidR="00194078" w:rsidRPr="000A6EB6" w:rsidRDefault="00194078" w:rsidP="00194078">
      <w:pPr>
        <w:rPr>
          <w:rFonts w:cs="Times New Roman"/>
        </w:rPr>
      </w:pPr>
      <w:r w:rsidRPr="000A6EB6">
        <w:rPr>
          <w:rFonts w:cs="Times New Roman"/>
        </w:rPr>
        <w:t xml:space="preserve">Most of the infrared emission in our study </w:t>
      </w:r>
      <w:ins w:id="94" w:author="Helen  Meskhidze" w:date="2016-02-18T17:36:00Z">
        <w:r w:rsidR="004A2D4A">
          <w:rPr>
            <w:rFonts w:cs="Times New Roman"/>
          </w:rPr>
          <w:t>is constrained to the</w:t>
        </w:r>
      </w:ins>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Since we determine</w:t>
      </w:r>
      <w:r w:rsidR="00DB1A29">
        <w:rPr>
          <w:rFonts w:cs="Times New Roman"/>
        </w:rPr>
        <w:t>d</w:t>
      </w:r>
      <w:r w:rsidRPr="000A6EB6">
        <w:rPr>
          <w:rFonts w:cs="Times New Roman"/>
        </w:rPr>
        <w:t xml:space="preserve"> 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ins w:id="95" w:author="Helen  Meskhidze" w:date="2016-02-18T17:37:00Z">
        <w:r w:rsidR="004A2D4A">
          <w:rPr>
            <w:rFonts w:cs="Times New Roman"/>
          </w:rPr>
          <w:t>3</w:t>
        </w:r>
      </w:ins>
      <w:r w:rsidRPr="000A6EB6">
        <w:rPr>
          <w:rFonts w:cs="Times New Roman"/>
        </w:rPr>
        <w:t xml:space="preserve"> (see </w:t>
      </w:r>
      <w:ins w:id="96" w:author="Helen  Meskhidze" w:date="2016-02-18T17:36:00Z">
        <w:r w:rsidR="004A2D4A">
          <w:rPr>
            <w:rFonts w:cs="Times New Roman"/>
          </w:rPr>
          <w:t>F</w:t>
        </w:r>
      </w:ins>
      <w:r w:rsidRPr="000A6EB6">
        <w:rPr>
          <w:rFonts w:cs="Times New Roman"/>
        </w:rPr>
        <w:t xml:space="preserve">igure </w:t>
      </w:r>
      <w:r w:rsidR="00D358F4">
        <w:rPr>
          <w:rFonts w:cs="Times New Roman"/>
        </w:rPr>
        <w:t>4c</w:t>
      </w:r>
      <w:ins w:id="97" w:author="Helen  Meskhidze" w:date="2016-02-18T17:36:00Z">
        <w:r w:rsidR="004A2D4A">
          <w:rPr>
            <w:rFonts w:cs="Times New Roman"/>
          </w:rPr>
          <w:t>, row h</w:t>
        </w:r>
      </w:ins>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ins w:id="98" w:author="Helen  Meskhidze" w:date="2016-02-18T17:37:00Z">
        <w:r w:rsidR="004A2D4A">
          <w:rPr>
            <w:rFonts w:cs="Times New Roman"/>
          </w:rPr>
          <w:t>= 2</w:t>
        </w:r>
      </w:ins>
      <w:r w:rsidRPr="000A6EB6">
        <w:rPr>
          <w:rFonts w:cs="Times New Roman"/>
        </w:rPr>
        <w:t xml:space="preserve"> (see </w:t>
      </w:r>
      <w:r w:rsidR="002D4284">
        <w:rPr>
          <w:rFonts w:cs="Times New Roman"/>
        </w:rPr>
        <w:t>F</w:t>
      </w:r>
      <w:r w:rsidRPr="000A6EB6">
        <w:rPr>
          <w:rFonts w:cs="Times New Roman"/>
        </w:rPr>
        <w:t xml:space="preserve">igure </w:t>
      </w:r>
      <w:r w:rsidR="00D358F4">
        <w:rPr>
          <w:rFonts w:cs="Times New Roman"/>
        </w:rPr>
        <w:t>4c</w:t>
      </w:r>
      <w:ins w:id="99" w:author="Helen  Meskhidze" w:date="2016-02-18T17:37:00Z">
        <w:r w:rsidR="004A2D4A">
          <w:rPr>
            <w:rFonts w:cs="Times New Roman"/>
          </w:rPr>
          <w:t>, row g</w:t>
        </w:r>
      </w:ins>
      <w:ins w:id="100" w:author="Helen  Meskhidze" w:date="2016-02-18T17:38:00Z">
        <w:r w:rsidR="004A2D4A">
          <w:rPr>
            <w:rFonts w:cs="Times New Roman"/>
          </w:rPr>
          <w:t xml:space="preserve">; </w:t>
        </w:r>
      </w:ins>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3A836808"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ins w:id="101" w:author="Helen  Meskhidze" w:date="2016-02-18T17:39:00Z">
        <w:r w:rsidR="004A2D4A">
          <w:rPr>
            <w:rFonts w:cs="Times New Roman"/>
          </w:rPr>
          <w:t>As discussed above, the</w:t>
        </w:r>
        <w:r w:rsidR="004A2D4A" w:rsidRPr="000A6EB6">
          <w:rPr>
            <w:rFonts w:cs="Times New Roman"/>
          </w:rPr>
          <w:t xml:space="preserve"> </w:t>
        </w:r>
      </w:ins>
      <w:r w:rsidRPr="000A6EB6">
        <w:rPr>
          <w:rFonts w:cs="Times New Roman"/>
        </w:rPr>
        <w:t xml:space="preserve">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 xml:space="preserve">3.0. </w:t>
      </w:r>
    </w:p>
    <w:p w14:paraId="6B972E0D" w14:textId="77777777" w:rsidR="00194078" w:rsidRPr="000A6EB6" w:rsidRDefault="00194078" w:rsidP="00194078">
      <w:pPr>
        <w:rPr>
          <w:rFonts w:cs="Times New Roman"/>
        </w:rPr>
      </w:pPr>
    </w:p>
    <w:p w14:paraId="21CEA555" w14:textId="2FB82D21" w:rsidR="00194078" w:rsidRPr="000A6EB6" w:rsidRDefault="00194078" w:rsidP="00194078">
      <w:pPr>
        <w:rPr>
          <w:rFonts w:cs="Times New Roman"/>
        </w:rPr>
      </w:pPr>
      <w:r w:rsidRPr="000A6EB6">
        <w:rPr>
          <w:rFonts w:cs="Times New Roman"/>
        </w:rPr>
        <w:t xml:space="preserve">Abel and Satyapal (2008) </w:t>
      </w:r>
      <w:ins w:id="102" w:author="Helen  Meskhidze" w:date="2016-02-18T17:39:00Z">
        <w:r w:rsidR="004A2D4A">
          <w:rPr>
            <w:rFonts w:cs="Times New Roman"/>
          </w:rPr>
          <w:t>study</w:t>
        </w:r>
        <w:r w:rsidR="004A2D4A" w:rsidRPr="000A6EB6">
          <w:rPr>
            <w:rFonts w:cs="Times New Roman"/>
          </w:rPr>
          <w:t xml:space="preserve"> </w:t>
        </w:r>
      </w:ins>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is almost always due to AGN activity. Our grids do predict some [Ne V] 14.3 µm and [Ne V] 24.3 µm emission; however, this emission is minimal, peaking at 0.6 dex and 0.7 dex respectively</w:t>
      </w:r>
      <w:ins w:id="103" w:author="Helen  Meskhidze" w:date="2016-02-18T17:40:00Z">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ins>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19126542"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ins w:id="104" w:author="Helen  Meskhidze" w:date="2016-02-18T17:41:00Z">
        <w:r w:rsidR="004A2D4A">
          <w:rPr>
            <w:rFonts w:cs="Times New Roman"/>
          </w:rPr>
          <w:t>star-formation history</w:t>
        </w:r>
      </w:ins>
      <w:r w:rsidRPr="000A6EB6">
        <w:rPr>
          <w:rFonts w:cs="Times New Roman"/>
        </w:rPr>
        <w:t xml:space="preserv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0D29C2"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6E7CBC41"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and these can contribute to excitation</w:t>
      </w:r>
      <w:r w:rsidR="00194078" w:rsidRPr="000A6EB6">
        <w:rPr>
          <w:rFonts w:cs="Times New Roman"/>
        </w:rPr>
        <w:t>. In the following</w:t>
      </w:r>
      <w:r w:rsidR="00817167">
        <w:rPr>
          <w:rFonts w:cs="Times New Roman"/>
        </w:rPr>
        <w:t xml:space="preserve"> </w:t>
      </w:r>
      <w:ins w:id="105" w:author="Helen  Meskhidze" w:date="2016-02-18T17:52:00Z">
        <w:r w:rsidR="00C3533D">
          <w:rPr>
            <w:rFonts w:cs="Times New Roman"/>
          </w:rPr>
          <w:t>section</w:t>
        </w:r>
        <w:r w:rsidR="00C3533D" w:rsidRPr="000A6EB6">
          <w:rPr>
            <w:rFonts w:cs="Times New Roman"/>
          </w:rPr>
          <w:t xml:space="preserve"> </w:t>
        </w:r>
      </w:ins>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77777777" w:rsidR="0049421D" w:rsidRDefault="0049421D" w:rsidP="0049421D">
      <w:pPr>
        <w:rPr>
          <w:ins w:id="106" w:author="Helen  Meskhidze" w:date="2016-02-12T22:30:00Z"/>
          <w:rFonts w:cs="Times New Roman"/>
        </w:rPr>
      </w:pPr>
      <w:ins w:id="107" w:author="Helen  Meskhidze" w:date="2016-02-12T22:30:00Z">
        <w:r>
          <w:rPr>
            <w:rFonts w:cs="Times New Roman"/>
          </w:rPr>
          <w:t>First, o</w:t>
        </w:r>
        <w:r w:rsidRPr="000A6EB6">
          <w:rPr>
            <w:rFonts w:cs="Times New Roman"/>
          </w:rPr>
          <w:t>ur high-resolution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past </w:t>
        </w:r>
        <w:r>
          <w:rPr>
            <w:rFonts w:cs="Times New Roman"/>
          </w:rPr>
          <w:t>researchers have studied</w:t>
        </w:r>
        <w:r w:rsidRPr="000A6EB6">
          <w:rPr>
            <w:rFonts w:cs="Times New Roman"/>
          </w:rPr>
          <w:t xml:space="preserve"> extensively (see §</w:t>
        </w:r>
        <w:r>
          <w:rPr>
            <w:rFonts w:cs="Times New Roman"/>
          </w:rPr>
          <w:t>3.1.4</w:t>
        </w:r>
        <w:r w:rsidRPr="000A6EB6">
          <w:rPr>
            <w:rFonts w:cs="Times New Roman"/>
          </w:rPr>
          <w:t xml:space="preserve"> for more about their studies and our representation of their parameter range on the LOC plane).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only completing a few zones in Cloudy before reaching the lower temperature limit (4000 K), which was not allowing the gas to become ionized. In the regions where there was emission, Cloudy was running 90-130 zones. </w:t>
        </w:r>
      </w:ins>
    </w:p>
    <w:p w14:paraId="72BB33A2" w14:textId="77777777" w:rsidR="0049421D" w:rsidRDefault="0049421D" w:rsidP="0049421D">
      <w:pPr>
        <w:rPr>
          <w:ins w:id="108" w:author="Helen  Meskhidze" w:date="2016-02-12T22:30:00Z"/>
          <w:rFonts w:cs="Times New Roman"/>
        </w:rPr>
      </w:pPr>
    </w:p>
    <w:p w14:paraId="12B8B781" w14:textId="77777777" w:rsidR="0049421D" w:rsidRDefault="0049421D" w:rsidP="0049421D">
      <w:pPr>
        <w:rPr>
          <w:ins w:id="109" w:author="Helen  Meskhidze" w:date="2016-02-12T22:30:00Z"/>
          <w:rFonts w:cs="Times New Roman"/>
        </w:rPr>
      </w:pPr>
      <w:ins w:id="110" w:author="Helen  Meskhidze" w:date="2016-02-12T22:30:00Z">
        <w:r>
          <w:rPr>
            <w:rFonts w:cs="Times New Roman"/>
          </w:rPr>
          <w:t xml:space="preserve">When the electron temperature cut-off was relaxed (lowered from the default value of 4000 K), this pocket of no emission began to fill in, finally disappearing when the temperature cut-off was relaxed to 500 K. The pocket of no emission was neither present in our solar simulations nor in our subsolar simulations. </w:t>
        </w:r>
      </w:ins>
    </w:p>
    <w:p w14:paraId="536487D5" w14:textId="77777777" w:rsidR="0049421D" w:rsidRDefault="0049421D" w:rsidP="0049421D">
      <w:pPr>
        <w:rPr>
          <w:ins w:id="111" w:author="Helen  Meskhidze" w:date="2016-02-12T22:30:00Z"/>
          <w:rFonts w:cs="Times New Roman"/>
        </w:rPr>
      </w:pPr>
    </w:p>
    <w:p w14:paraId="52BBEA84" w14:textId="77777777" w:rsidR="0049421D" w:rsidRDefault="0049421D" w:rsidP="0049421D">
      <w:pPr>
        <w:rPr>
          <w:ins w:id="112" w:author="Helen  Meskhidze" w:date="2016-02-12T22:30:00Z"/>
          <w:rFonts w:cs="Times New Roman"/>
        </w:rPr>
      </w:pPr>
      <w:ins w:id="113" w:author="Helen  Meskhidze" w:date="2016-02-12T22:30:00Z">
        <w:r>
          <w:rPr>
            <w:rFonts w:cs="Times New Roman"/>
          </w:rPr>
          <w:t>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(including metals) from the UV to the IR. </w:t>
        </w:r>
      </w:ins>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ins w:id="114" w:author="Helen  Meskhidze" w:date="2016-02-18T17:56:00Z">
        <w:r w:rsidR="00255115">
          <w:rPr>
            <w:rFonts w:cs="Times New Roman"/>
          </w:rPr>
          <w:t>pronounced</w:t>
        </w:r>
        <w:r w:rsidR="00255115" w:rsidRPr="000A6EB6">
          <w:rPr>
            <w:rFonts w:cs="Times New Roman"/>
          </w:rPr>
          <w:t xml:space="preserve"> </w:t>
        </w:r>
      </w:ins>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ins w:id="115" w:author="Helen  Meskhidze" w:date="2016-02-18T17:54:00Z">
        <w:r w:rsidR="00EB28C4">
          <w:rPr>
            <w:rFonts w:cs="Times New Roman"/>
          </w:rPr>
          <w:t>The</w:t>
        </w:r>
      </w:ins>
      <w:r w:rsidR="00194078" w:rsidRPr="000A6EB6">
        <w:rPr>
          <w:rFonts w:cs="Times New Roman"/>
        </w:rPr>
        <w:t xml:space="preserve"> ridge of emission </w:t>
      </w:r>
      <w:r w:rsidR="00903B26">
        <w:rPr>
          <w:rFonts w:cs="Times New Roman"/>
        </w:rPr>
        <w:t>a</w:t>
      </w:r>
      <w:ins w:id="116" w:author="Helen  Meskhidze" w:date="2016-02-18T17:54:00Z">
        <w:r w:rsidR="00255115">
          <w:rPr>
            <w:rFonts w:cs="Times New Roman"/>
          </w:rPr>
          <w:t>t</w:t>
        </w:r>
      </w:ins>
      <w:r w:rsidR="00903B26">
        <w:rPr>
          <w:rFonts w:cs="Times New Roman"/>
        </w:rPr>
        <w:t xml:space="preserve"> </w:t>
      </w:r>
      <w:ins w:id="117" w:author="Helen  Meskhidze" w:date="2016-02-18T17:54:00Z">
        <w:r w:rsidR="00EB28C4">
          <w:rPr>
            <w:rFonts w:cs="Times New Roman"/>
          </w:rPr>
          <w:t xml:space="preserve">17 &lt; </w:t>
        </w:r>
      </w:ins>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ins w:id="118" w:author="Helen  Meskhidze" w:date="2016-02-18T17:54:00Z">
        <w:r w:rsidR="00EB28C4">
          <w:rPr>
            <w:rFonts w:cs="Times New Roman"/>
          </w:rPr>
          <w:t xml:space="preserve">&lt; </w:t>
        </w:r>
      </w:ins>
      <w:r w:rsidR="00903B26" w:rsidRPr="000A6EB6">
        <w:rPr>
          <w:rFonts w:cs="Times New Roman"/>
        </w:rPr>
        <w:t>1</w:t>
      </w:r>
      <w:ins w:id="119" w:author="Helen  Meskhidze" w:date="2016-02-18T17:54:00Z">
        <w:r w:rsidR="00EB28C4">
          <w:rPr>
            <w:rFonts w:cs="Times New Roman"/>
          </w:rPr>
          <w:t>8</w:t>
        </w:r>
      </w:ins>
      <w:r w:rsidR="00903B26">
        <w:rPr>
          <w:rFonts w:cs="Times New Roman"/>
        </w:rPr>
        <w:t xml:space="preserve"> </w:t>
      </w:r>
      <w:ins w:id="120" w:author="Helen  Meskhidze" w:date="2016-02-18T17:56:00Z">
        <w:r w:rsidR="00255115">
          <w:rPr>
            <w:rFonts w:cs="Times New Roman"/>
          </w:rPr>
          <w:t>is</w:t>
        </w:r>
      </w:ins>
      <w:ins w:id="121" w:author="Helen  Meskhidze" w:date="2016-02-18T17:55:00Z">
        <w:r w:rsidR="00EB28C4">
          <w:rPr>
            <w:rFonts w:cs="Times New Roman"/>
          </w:rPr>
          <w:t xml:space="preserve"> much more </w:t>
        </w:r>
      </w:ins>
      <w:ins w:id="122" w:author="Helen  Meskhidze" w:date="2016-02-18T17:56:00Z">
        <w:r w:rsidR="00255115">
          <w:rPr>
            <w:rFonts w:cs="Times New Roman"/>
          </w:rPr>
          <w:t>distinct at 5</w:t>
        </w:r>
      </w:ins>
      <w:ins w:id="123" w:author="Helen  Meskhidze" w:date="2016-02-18T17:55:00Z">
        <w:r w:rsidR="00255115">
          <w:rPr>
            <w:rFonts w:cs="Times New Roman"/>
          </w:rPr>
          <w:t>.</w:t>
        </w:r>
      </w:ins>
      <w:ins w:id="124" w:author="Helen  Meskhidze" w:date="2016-02-18T17:56:00Z">
        <w:r w:rsidR="00255115">
          <w:rPr>
            <w:rFonts w:cs="Times New Roman"/>
          </w:rPr>
          <w:t>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ins>
    </w:p>
    <w:p w14:paraId="1D764032" w14:textId="77777777" w:rsidR="00194078" w:rsidRPr="000A6EB6" w:rsidRDefault="00194078" w:rsidP="00194078">
      <w:pPr>
        <w:rPr>
          <w:rFonts w:cs="Times New Roman"/>
        </w:rPr>
      </w:pPr>
    </w:p>
    <w:p w14:paraId="5C897DDA" w14:textId="127B2999" w:rsidR="00194078" w:rsidRPr="000A6EB6" w:rsidRDefault="00194078" w:rsidP="00194078">
      <w:pPr>
        <w:rPr>
          <w:rFonts w:cs="Times New Roman"/>
        </w:rPr>
      </w:pPr>
      <w:r w:rsidRPr="000A6EB6">
        <w:rPr>
          <w:rFonts w:cs="Times New Roman"/>
        </w:rPr>
        <w:t xml:space="preserve">Finally, </w:t>
      </w:r>
      <w:ins w:id="125" w:author="Helen  Meskhidze" w:date="2016-02-18T17:57:00Z">
        <w:r w:rsidR="00255115">
          <w:rPr>
            <w:rFonts w:cs="Times New Roman"/>
          </w:rPr>
          <w:t xml:space="preserve">increasing </w:t>
        </w:r>
      </w:ins>
      <w:r w:rsidRPr="000A6EB6">
        <w:rPr>
          <w:rFonts w:cs="Times New Roman"/>
        </w:rPr>
        <w:t xml:space="preserve">metallicity </w:t>
      </w:r>
      <w:ins w:id="126" w:author="Helen  Meskhidze" w:date="2016-02-18T17:57:00Z">
        <w:r w:rsidR="00255115">
          <w:rPr>
            <w:rFonts w:cs="Times New Roman"/>
          </w:rPr>
          <w:t>makes the</w:t>
        </w:r>
      </w:ins>
      <w:r w:rsidRPr="000A6EB6">
        <w:rPr>
          <w:rFonts w:cs="Times New Roman"/>
        </w:rPr>
        <w:t xml:space="preserve"> islands of emission evident in the optical emission lines</w:t>
      </w:r>
      <w:ins w:id="127" w:author="Helen  Meskhidze" w:date="2016-02-18T17:58:00Z">
        <w:r w:rsidR="00255115">
          <w:rPr>
            <w:rFonts w:cs="Times New Roman"/>
          </w:rPr>
          <w:t xml:space="preserve"> </w:t>
        </w:r>
      </w:ins>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ins w:id="128" w:author="Helen  Meskhidze" w:date="2016-02-18T17:58:00Z">
        <w:r w:rsidR="00255115">
          <w:rPr>
            <w:rFonts w:cs="Times New Roman"/>
          </w:rPr>
          <w:t xml:space="preserve"> (originally in §3.3.2)</w:t>
        </w:r>
      </w:ins>
      <w:r w:rsidRPr="000A6EB6">
        <w:rPr>
          <w:rFonts w:cs="Times New Roman"/>
        </w:rPr>
        <w:t>. Specifically, the island of emission feature is evident in UV lines (i.e. C III] λ1907 and [O II] λ2471), optical lines (i.e. all the sulfur lines, [O III] λ4959, [N II] λ5755, and [O I] λ6300), and even the IR emission lines (i.e. [O II] λ7325 and [S III] λ 9069</w:t>
      </w:r>
      <w:ins w:id="129" w:author="Helen  Meskhidze" w:date="2016-02-18T17:58:00Z">
        <w:r w:rsidR="00255115">
          <w:rPr>
            <w:rFonts w:cs="Times New Roman"/>
          </w:rPr>
          <w:t xml:space="preserve">; </w:t>
        </w:r>
      </w:ins>
      <w:r w:rsidRPr="000A6EB6">
        <w:rPr>
          <w:rFonts w:cs="Times New Roman"/>
        </w:rPr>
        <w:t xml:space="preserve">see Figure </w:t>
      </w:r>
      <w:ins w:id="130" w:author="Helen  Meskhidze" w:date="2016-02-18T17:58:00Z">
        <w:r w:rsidR="00255115">
          <w:rPr>
            <w:rFonts w:cs="Times New Roman"/>
          </w:rPr>
          <w:t>5</w:t>
        </w:r>
      </w:ins>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5E60832"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ins w:id="131" w:author="Helen  Meskhidze" w:date="2016-02-18T18:01:00Z">
        <w:r w:rsidR="00255115">
          <w:rPr>
            <w:rFonts w:cs="Times New Roman"/>
          </w:rPr>
          <w:t xml:space="preserve">shorter-wavelength </w:t>
        </w:r>
      </w:ins>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ins w:id="132" w:author="Helen  Meskhidze" w:date="2016-02-18T18:02:00Z">
        <w:r w:rsidR="00255115">
          <w:rPr>
            <w:rFonts w:cs="Times New Roman"/>
          </w:rPr>
          <w:t xml:space="preserve">(peaks as well as emission across the LOC plane) </w:t>
        </w:r>
      </w:ins>
      <w:r w:rsidR="00194078" w:rsidRPr="000A6EB6">
        <w:rPr>
          <w:rFonts w:cs="Times New Roman"/>
        </w:rPr>
        <w:t>with increasing metallicity</w:t>
      </w:r>
      <w:ins w:id="133" w:author="Helen  Meskhidze" w:date="2016-02-18T18:01:00Z">
        <w:r w:rsidR="00255115">
          <w:rPr>
            <w:rFonts w:cs="Times New Roman"/>
          </w:rPr>
          <w:t xml:space="preserve"> (see Figure 5, rows a-c)</w:t>
        </w:r>
      </w:ins>
      <w:r w:rsidR="00A36456">
        <w:rPr>
          <w:rFonts w:cs="Times New Roman"/>
        </w:rPr>
        <w:t>.</w:t>
      </w:r>
      <w:ins w:id="134" w:author="Helen  Meskhidze" w:date="2016-02-12T11:33:00Z">
        <w:r w:rsidR="0005351B">
          <w:rPr>
            <w:rFonts w:cs="Times New Roman"/>
          </w:rPr>
          <w:t xml:space="preserve"> </w:t>
        </w:r>
      </w:ins>
      <w:ins w:id="135" w:author="Helen  Meskhidze" w:date="2016-02-18T18:01:00Z">
        <w:r w:rsidR="00255115">
          <w:rPr>
            <w:rFonts w:cs="Times New Roman"/>
          </w:rPr>
          <w:t xml:space="preserve">Many of the longer-wavelength UV emission lines decrease in strength </w:t>
        </w:r>
      </w:ins>
      <w:ins w:id="136" w:author="Helen  Meskhidze" w:date="2016-02-18T18:02:00Z">
        <w:r w:rsidR="00255115">
          <w:rPr>
            <w:rFonts w:cs="Times New Roman"/>
          </w:rPr>
          <w:t xml:space="preserve">(peaks as well as emission across the LOC plane) </w:t>
        </w:r>
      </w:ins>
      <w:ins w:id="137" w:author="Helen  Meskhidze" w:date="2016-02-18T18:01:00Z">
        <w:r w:rsidR="00255115">
          <w:rPr>
            <w:rFonts w:cs="Times New Roman"/>
          </w:rPr>
          <w:t>with increasing metallicity (see Figure 5, rows d and e)</w:t>
        </w:r>
      </w:ins>
      <w:ins w:id="138" w:author="Helen  Meskhidze" w:date="2016-02-18T18:03:00Z">
        <w:r w:rsidR="00255115">
          <w:rPr>
            <w:rFonts w:cs="Times New Roman"/>
          </w:rPr>
          <w:t>, with Mg as the exception (see Figure 5, row f)</w:t>
        </w:r>
      </w:ins>
      <w:ins w:id="139" w:author="Helen  Meskhidze" w:date="2016-02-18T18:01:00Z">
        <w:r w:rsidR="00255115">
          <w:rPr>
            <w:rFonts w:cs="Times New Roman"/>
          </w:rPr>
          <w:t>.</w:t>
        </w:r>
      </w:ins>
      <w:ins w:id="140" w:author="Helen  Meskhidze" w:date="2016-02-12T11:34:00Z">
        <w:r w:rsidR="0005351B">
          <w:rPr>
            <w:rFonts w:cs="Times New Roman"/>
          </w:rPr>
          <w:t xml:space="preserve"> </w:t>
        </w:r>
      </w:ins>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ins w:id="141" w:author="Helen  Meskhidze" w:date="2016-02-18T18:03:00Z">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ins>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ins w:id="142" w:author="Helen  Meskhidze" w:date="2016-02-18T18:04:00Z">
        <w:r w:rsidR="00CE3CCB">
          <w:rPr>
            <w:rFonts w:ascii="Times" w:eastAsia="Times New Roman" w:hAnsi="Times" w:cs="Times New Roman"/>
            <w:color w:val="000000"/>
            <w:shd w:val="clear" w:color="auto" w:fill="FFFFFF"/>
          </w:rPr>
          <w:t>; Figure 5a, row c</w:t>
        </w:r>
      </w:ins>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774CF155"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ins w:id="143" w:author="Helen  Meskhidze" w:date="2016-02-18T18:06:00Z">
        <w:r w:rsidR="00CE3CCB">
          <w:rPr>
            <w:rFonts w:eastAsia="Times New Roman" w:cs="Times New Roman"/>
            <w:color w:val="000000"/>
            <w:shd w:val="clear" w:color="auto" w:fill="FFFFFF"/>
          </w:rPr>
          <w:t xml:space="preserve">the peak </w:t>
        </w:r>
      </w:ins>
      <w:ins w:id="144" w:author="Helen  Meskhidze" w:date="2016-02-18T18:07:00Z">
        <w:r w:rsidR="00CE3CCB" w:rsidRPr="000A6EB6">
          <w:rPr>
            <w:rFonts w:cs="Times New Roman"/>
          </w:rPr>
          <w:t>log(</w:t>
        </w:r>
        <w:r w:rsidR="00CE3CCB" w:rsidRPr="000A6EB6">
          <w:rPr>
            <w:rFonts w:cs="Times New Roman"/>
            <w:i/>
          </w:rPr>
          <w:t>W</w:t>
        </w:r>
      </w:ins>
      <w:ins w:id="145" w:author="Helen  Meskhidze" w:date="2016-02-18T18:08:00Z">
        <w:r w:rsidR="00CE3CCB" w:rsidRPr="00CE3CCB">
          <w:rPr>
            <w:rFonts w:cs="Times New Roman"/>
            <w:vertAlign w:val="subscript"/>
          </w:rPr>
          <w:t>C IV</w:t>
        </w:r>
      </w:ins>
      <w:ins w:id="146" w:author="Helen  Meskhidze" w:date="2016-02-18T18:07:00Z">
        <w:r w:rsidR="00CE3CCB">
          <w:rPr>
            <w:rFonts w:cs="Times New Roman"/>
          </w:rPr>
          <w:t xml:space="preserve">) </w:t>
        </w:r>
      </w:ins>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ins w:id="147" w:author="Helen  Meskhidze" w:date="2016-02-18T18:08:00Z">
        <w:r w:rsidR="00CE3CCB">
          <w:rPr>
            <w:rFonts w:eastAsia="Times New Roman" w:cs="Times New Roman"/>
            <w:color w:val="000000"/>
            <w:shd w:val="clear" w:color="auto" w:fill="FFFFFF"/>
          </w:rPr>
          <w:t xml:space="preserve"> (Figure 5a, row d),</w:t>
        </w:r>
      </w:ins>
      <w:r w:rsidR="00332C39" w:rsidRPr="00CE2299">
        <w:rPr>
          <w:rFonts w:eastAsia="Times New Roman" w:cs="Times New Roman"/>
          <w:color w:val="000000"/>
          <w:shd w:val="clear" w:color="auto" w:fill="FFFFFF"/>
        </w:rPr>
        <w:t xml:space="preserve"> while </w:t>
      </w:r>
      <w:ins w:id="148" w:author="Helen  Meskhidze" w:date="2016-02-18T18:08:00Z">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ins>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ins w:id="149" w:author="Helen  Meskhidze" w:date="2016-02-18T18:09:00Z">
        <w:r w:rsidR="00CE3CCB">
          <w:rPr>
            <w:rFonts w:eastAsia="Times New Roman" w:cs="Times New Roman"/>
            <w:color w:val="000000"/>
            <w:shd w:val="clear" w:color="auto" w:fill="FFFFFF"/>
          </w:rPr>
          <w:t xml:space="preserve"> (Figure 5a, row c). </w:t>
        </w:r>
      </w:ins>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ins w:id="150" w:author="Helen  Meskhidze" w:date="2016-02-18T18:10:00Z">
        <w:r w:rsidR="00CE3CCB">
          <w:rPr>
            <w:rFonts w:cs="Times New Roman"/>
          </w:rPr>
          <w:t xml:space="preserve"> (Figure 5a, row e). </w:t>
        </w:r>
      </w:ins>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ins w:id="151" w:author="Helen  Meskhidze" w:date="2016-02-18T18:11:00Z">
        <w:r w:rsidR="00CE3CCB">
          <w:rPr>
            <w:rFonts w:cs="Times New Roman"/>
          </w:rPr>
          <w:t>.</w:t>
        </w:r>
      </w:ins>
      <w:r>
        <w:rPr>
          <w:rFonts w:cs="Times New Roman"/>
        </w:rPr>
        <w:t xml:space="preserve"> </w:t>
      </w:r>
      <w:ins w:id="152" w:author="Helen  Meskhidze" w:date="2016-02-18T18:11:00Z">
        <w:r w:rsidR="00CE3CCB">
          <w:rPr>
            <w:rFonts w:cs="Times New Roman"/>
          </w:rPr>
          <w:t>Many</w:t>
        </w:r>
      </w:ins>
      <w:r w:rsidR="00194078" w:rsidRPr="000A6EB6">
        <w:rPr>
          <w:rFonts w:cs="Times New Roman"/>
        </w:rPr>
        <w:t xml:space="preserve"> of the optical emission lines </w:t>
      </w:r>
      <w:r w:rsidR="00F20B7D">
        <w:rPr>
          <w:rFonts w:cs="Times New Roman"/>
        </w:rPr>
        <w:t>decrease in strength</w:t>
      </w:r>
      <w:ins w:id="153" w:author="Helen  Meskhidze" w:date="2016-02-18T18:11:00Z">
        <w:r w:rsidR="00CE3CCB">
          <w:rPr>
            <w:rFonts w:cs="Times New Roman"/>
          </w:rPr>
          <w:t xml:space="preserve"> with increasing metallicity</w:t>
        </w:r>
      </w:ins>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ins w:id="154" w:author="Helen  Meskhidze" w:date="2016-02-18T18:12:00Z">
        <w:r w:rsidR="00CE3CCB">
          <w:rPr>
            <w:rFonts w:cs="Times New Roman"/>
          </w:rPr>
          <w:t>4</w:t>
        </w:r>
      </w:ins>
      <w:r w:rsidR="002B1456" w:rsidRPr="000A6EB6">
        <w:rPr>
          <w:rFonts w:cs="Times New Roman"/>
        </w:rPr>
        <w:t xml:space="preserve"> of its emission at low metallicity</w:t>
      </w:r>
      <w:ins w:id="155" w:author="Helen  Meskhidze" w:date="2016-02-18T18:12:00Z">
        <w:r w:rsidR="00CE3CCB">
          <w:rPr>
            <w:rFonts w:cs="Times New Roman"/>
          </w:rPr>
          <w:t xml:space="preserve"> (Figure 5b, row c)</w:t>
        </w:r>
      </w:ins>
      <w:r w:rsidR="002B1456" w:rsidRPr="000A6EB6">
        <w:rPr>
          <w:rFonts w:cs="Times New Roman"/>
        </w:rPr>
        <w:t xml:space="preserve">. </w:t>
      </w:r>
      <w:r w:rsidR="00F20B7D" w:rsidRPr="000A6EB6">
        <w:rPr>
          <w:rFonts w:cs="Times New Roman"/>
        </w:rPr>
        <w:t xml:space="preserve">This </w:t>
      </w:r>
      <w:ins w:id="156" w:author="Helen  Meskhidze" w:date="2016-02-18T18:12:00Z">
        <w:r w:rsidR="00CE3CCB">
          <w:rPr>
            <w:rFonts w:cs="Times New Roman"/>
          </w:rPr>
          <w:t>general trend</w:t>
        </w:r>
        <w:r w:rsidR="00CE3CCB" w:rsidRPr="000A6EB6">
          <w:rPr>
            <w:rFonts w:cs="Times New Roman"/>
          </w:rPr>
          <w:t xml:space="preserve"> </w:t>
        </w:r>
      </w:ins>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666B2797"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ins w:id="157" w:author="Helen  Meskhidze" w:date="2016-02-18T18:30:00Z">
        <w:r w:rsidR="00A95412">
          <w:rPr>
            <w:rFonts w:cs="Times New Roman"/>
          </w:rPr>
          <w:t xml:space="preserve">nearly </w:t>
        </w:r>
      </w:ins>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ins w:id="158" w:author="Helen  Meskhidze" w:date="2016-02-18T18:30:00Z">
        <w:r w:rsidR="00A95412">
          <w:rPr>
            <w:rFonts w:cs="Times New Roman"/>
          </w:rPr>
          <w:t xml:space="preserve"> (Figure 5b, row f)</w:t>
        </w:r>
      </w:ins>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ins w:id="159" w:author="Helen  Meskhidze" w:date="2016-02-18T18:30:00Z">
        <w:r w:rsidR="00A95412">
          <w:rPr>
            <w:rFonts w:cs="Times New Roman"/>
          </w:rPr>
          <w:t>[</w:t>
        </w:r>
      </w:ins>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ins w:id="160" w:author="Helen  Meskhidze" w:date="2016-02-18T18:30:00Z">
        <w:r w:rsidR="00A95412">
          <w:rPr>
            <w:rFonts w:cs="Times New Roman"/>
          </w:rPr>
          <w:t xml:space="preserve"> (Figure 5b, row c)</w:t>
        </w:r>
      </w:ins>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w:t>
      </w:r>
      <w:r w:rsidR="00105E22" w:rsidRPr="00544040">
        <w:rPr>
          <w:rFonts w:cs="Times New Roman"/>
        </w:rPr>
        <w:t>ratios</w:t>
      </w:r>
      <w:ins w:id="161" w:author="Helen  Meskhidze" w:date="2016-02-12T11:58:00Z">
        <w:r w:rsidR="00544040" w:rsidRPr="00544040">
          <w:rPr>
            <w:rFonts w:cs="Times New Roman"/>
          </w:rPr>
          <w:t xml:space="preserve"> (</w:t>
        </w:r>
      </w:ins>
      <w:ins w:id="162" w:author="Helen  Meskhidze" w:date="2016-02-12T11:59:00Z">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ins>
      <w:ins w:id="163" w:author="Helen  Meskhidze" w:date="2016-02-12T11:58:00Z">
        <w:r w:rsidR="00544040" w:rsidRPr="00544040">
          <w:rPr>
            <w:rFonts w:cs="Times New Roman"/>
          </w:rPr>
          <w:t xml:space="preserve">Raiter </w:t>
        </w:r>
      </w:ins>
      <w:ins w:id="164" w:author="Helen  Meskhidze" w:date="2016-02-12T11:59:00Z">
        <w:r w:rsidR="00544040" w:rsidRPr="00544040">
          <w:rPr>
            <w:rFonts w:cs="Times New Roman"/>
          </w:rPr>
          <w:t>2010)</w:t>
        </w:r>
      </w:ins>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37DAB0A3"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ins w:id="165" w:author="Helen  Meskhidze" w:date="2016-02-18T18:31:00Z">
        <w:r w:rsidR="00A95412">
          <w:rPr>
            <w:rFonts w:cs="Times New Roman"/>
          </w:rPr>
          <w:t>; Figure 5b, row e)</w:t>
        </w:r>
      </w:ins>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ins w:id="166" w:author="Helen  Meskhidze" w:date="2016-02-12T12:00:00Z">
        <w:r w:rsidR="00544040">
          <w:rPr>
            <w:rFonts w:cs="Times New Roman"/>
          </w:rPr>
          <w:t xml:space="preserve">the increase in emission of sulfur as a function of metallicity </w:t>
        </w:r>
      </w:ins>
      <w:r w:rsidR="007D42EC">
        <w:rPr>
          <w:rFonts w:cs="Times New Roman"/>
        </w:rPr>
        <w:t xml:space="preserve">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397B06E4" w:rsidR="00194078" w:rsidRDefault="00E26396" w:rsidP="006E7DDA">
      <w:pPr>
        <w:rPr>
          <w:rFonts w:cs="Times New Roman"/>
        </w:rPr>
      </w:pPr>
      <w:r>
        <w:rPr>
          <w:rFonts w:cs="Times New Roman"/>
        </w:rPr>
        <w:t>Figure 5</w:t>
      </w:r>
      <w:ins w:id="167" w:author="Helen  Meskhidze" w:date="2016-02-18T18:31:00Z">
        <w:r w:rsidR="00A95412">
          <w:rPr>
            <w:rFonts w:cs="Times New Roman"/>
          </w:rPr>
          <w:t>c</w:t>
        </w:r>
      </w:ins>
      <w:r>
        <w:rPr>
          <w:rFonts w:cs="Times New Roman"/>
        </w:rPr>
        <w:t xml:space="preserve"> displays </w:t>
      </w:r>
      <w:ins w:id="168" w:author="Helen  Meskhidze" w:date="2016-02-18T18:31:00Z">
        <w:r w:rsidR="00A95412">
          <w:rPr>
            <w:rFonts w:cs="Times New Roman"/>
          </w:rPr>
          <w:t xml:space="preserve">select IR emission lines’ </w:t>
        </w:r>
      </w:ins>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w:t>
      </w:r>
      <w:ins w:id="169" w:author="Helen  Meskhidze" w:date="2016-02-12T21:22:00Z">
        <w:r w:rsidR="00FA150D">
          <w:rPr>
            <w:rFonts w:cs="Times New Roman"/>
          </w:rPr>
          <w:t>al.</w:t>
        </w:r>
      </w:ins>
      <w:r w:rsidR="004712EC">
        <w:rPr>
          <w:rFonts w:cs="Times New Roman"/>
        </w:rPr>
        <w:t xml:space="preserve">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ins w:id="170" w:author="Helen  Meskhidze" w:date="2016-02-18T18:42:00Z">
        <w:r w:rsidR="00A95412">
          <w:rPr>
            <w:rFonts w:cs="Times New Roman"/>
          </w:rPr>
          <w:t xml:space="preserve"> (Figure 5c, rows a, b, and c).</w:t>
        </w:r>
      </w:ins>
    </w:p>
    <w:p w14:paraId="4C61B8A8" w14:textId="77777777" w:rsidR="00194078" w:rsidRPr="000A6EB6" w:rsidRDefault="00194078" w:rsidP="00194078">
      <w:pPr>
        <w:rPr>
          <w:rFonts w:cs="Times New Roman"/>
        </w:rPr>
      </w:pPr>
    </w:p>
    <w:p w14:paraId="080C4721" w14:textId="02944820"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ins w:id="171" w:author="Helen  Meskhidze" w:date="2016-02-12T12:08:00Z">
        <w:r w:rsidR="00CE2299">
          <w:rPr>
            <w:rFonts w:cs="Times New Roman"/>
          </w:rPr>
          <w:t xml:space="preserve">cooling </w:t>
        </w:r>
      </w:ins>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ins w:id="172" w:author="Helen  Meskhidze" w:date="2016-02-12T12:06:00Z">
        <w:r w:rsidR="000C5D20">
          <w:rPr>
            <w:rFonts w:cs="Times New Roman"/>
          </w:rPr>
          <w:t xml:space="preserve">below </w:t>
        </w:r>
      </w:ins>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ins w:id="173" w:author="Helen  Meskhidze" w:date="2016-02-12T12:07:00Z">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ins>
      <w:r w:rsidR="007E4DA1">
        <w:rPr>
          <w:rFonts w:cs="Times New Roman"/>
        </w:rPr>
        <w:t>limit</w:t>
      </w:r>
      <w:ins w:id="174" w:author="Helen  Meskhidze" w:date="2016-02-12T12:07:00Z">
        <w:r w:rsidR="00CE2299">
          <w:rPr>
            <w:rFonts w:cs="Times New Roman"/>
          </w:rPr>
          <w:t>s</w:t>
        </w:r>
      </w:ins>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ins w:id="175" w:author="Helen  Meskhidze" w:date="2016-02-18T18:43:00Z">
        <w:r w:rsidR="00A95412">
          <w:rPr>
            <w:rFonts w:cs="Times New Roman"/>
          </w:rPr>
          <w:t>; Figure 5c, rows d and e</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ins w:id="176" w:author="Helen  Meskhidze" w:date="2016-02-18T18:43:00Z">
        <w:r w:rsidR="00A95412">
          <w:rPr>
            <w:rFonts w:cs="Times New Roman"/>
          </w:rPr>
          <w:t xml:space="preserve"> (Figure 5c, row f)</w:t>
        </w:r>
      </w:ins>
      <w:r w:rsidR="007E4DA1">
        <w:rPr>
          <w:rFonts w:cs="Times New Roman"/>
        </w:rPr>
        <w:t>.</w:t>
      </w:r>
      <w:r w:rsidR="00F76794">
        <w:rPr>
          <w:rFonts w:cs="Times New Roman"/>
        </w:rPr>
        <w:t xml:space="preserve"> </w:t>
      </w:r>
      <w:ins w:id="177" w:author="Helen  Meskhidze" w:date="2016-02-12T12:11:00Z">
        <w:r w:rsidR="00CE2299">
          <w:rPr>
            <w:rFonts w:cs="Times New Roman"/>
          </w:rPr>
          <w:t xml:space="preserve">De Looze et al. (2014) note that [C II] emission is particularly strong in low-metallicity galaxies </w:t>
        </w:r>
      </w:ins>
      <w:ins w:id="178" w:author="Helen  Meskhidze" w:date="2016-02-12T12:13:00Z">
        <w:r w:rsidR="00CE2299">
          <w:rPr>
            <w:rFonts w:cs="Times New Roman"/>
          </w:rPr>
          <w:t xml:space="preserve">since it has such a low ionization potential (11.3 eV) and can thus originate from neutral and ionized gas. 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ins>
      <w:ins w:id="179" w:author="Helen  Meskhidze" w:date="2016-02-18T18:44:00Z">
        <w:r w:rsidR="004D516F">
          <w:rPr>
            <w:rFonts w:cs="Times New Roman"/>
          </w:rPr>
          <w:t xml:space="preserve"> </w:t>
        </w:r>
      </w:ins>
      <w:ins w:id="180" w:author="Helen  Meskhidze" w:date="2016-02-12T12:14:00Z">
        <w:r w:rsidR="00CE2299">
          <w:rPr>
            <w:rFonts w:cs="Times New Roman"/>
          </w:rPr>
          <w:t xml:space="preserve">See De Looze et al. (2014) for a detailed overview of the relationship between </w:t>
        </w:r>
      </w:ins>
      <w:ins w:id="181" w:author="Helen  Meskhidze" w:date="2016-02-12T12:16:00Z">
        <w:r w:rsidR="00CE2299">
          <w:rPr>
            <w:rFonts w:cs="Times New Roman"/>
          </w:rPr>
          <w:t xml:space="preserve">FIR fine-structure line emission, </w:t>
        </w:r>
      </w:ins>
      <w:ins w:id="182" w:author="Helen  Meskhidze" w:date="2016-02-12T12:14:00Z">
        <w:r w:rsidR="00CE2299">
          <w:rPr>
            <w:rFonts w:cs="Times New Roman"/>
          </w:rPr>
          <w:t xml:space="preserve">SFR, </w:t>
        </w:r>
      </w:ins>
      <w:ins w:id="183" w:author="Helen  Meskhidze" w:date="2016-02-12T12:16:00Z">
        <w:r w:rsidR="00CE2299">
          <w:rPr>
            <w:rFonts w:cs="Times New Roman"/>
          </w:rPr>
          <w:t xml:space="preserve">and </w:t>
        </w:r>
      </w:ins>
      <w:ins w:id="184" w:author="Helen  Meskhidze" w:date="2016-02-12T12:14:00Z">
        <w:r w:rsidR="00CE2299">
          <w:rPr>
            <w:rFonts w:cs="Times New Roman"/>
          </w:rPr>
          <w:t>metallicity</w:t>
        </w:r>
      </w:ins>
      <w:ins w:id="185" w:author="Helen  Meskhidze" w:date="2016-02-12T12:16:00Z">
        <w:r w:rsidR="001A70E6">
          <w:rPr>
            <w:rFonts w:cs="Times New Roman"/>
          </w:rPr>
          <w:t>.</w:t>
        </w:r>
      </w:ins>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0D9FAC80"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w:t>
      </w:r>
      <w:ins w:id="186" w:author="Helen  Meskhidze" w:date="2016-02-18T18:45:00Z">
        <w:r w:rsidR="004D516F">
          <w:rPr>
            <w:rFonts w:eastAsia="Times New Roman" w:cs="Times New Roman"/>
            <w:color w:val="000000"/>
            <w:kern w:val="0"/>
            <w:shd w:val="clear" w:color="auto" w:fill="FFFFFF"/>
            <w:lang w:eastAsia="en-US" w:bidi="ar-SA"/>
          </w:rPr>
          <w:t>m</w:t>
        </w:r>
      </w:ins>
      <w:r w:rsidR="0076799B">
        <w:rPr>
          <w:rFonts w:eastAsia="Times New Roman" w:cs="Times New Roman"/>
          <w:color w:val="000000"/>
          <w:kern w:val="0"/>
          <w:shd w:val="clear" w:color="auto" w:fill="FFFFFF"/>
          <w:lang w:eastAsia="en-US" w:bidi="ar-SA"/>
        </w:rPr>
        <w:t>misson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3A1A9B85" w:rsidR="002A447A" w:rsidRDefault="002A447A" w:rsidP="00FB0B9F">
      <w:pPr>
        <w:rPr>
          <w:ins w:id="187" w:author="Helen  Meskhidze" w:date="2016-02-18T18:48: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ins w:id="188" w:author="Helen  Meskhidze" w:date="2016-02-18T18:48:00Z">
        <w:r w:rsidR="004D516F">
          <w:rPr>
            <w:rFonts w:eastAsia="Times New Roman" w:cs="Times New Roman"/>
            <w:color w:val="000000"/>
            <w:shd w:val="clear" w:color="auto" w:fill="FFFFFF"/>
          </w:rPr>
          <w:t>Ne V</w:t>
        </w:r>
      </w:ins>
      <w:r w:rsidR="00964032" w:rsidRPr="008E3CE2">
        <w:rPr>
          <w:rFonts w:eastAsia="Times New Roman" w:cs="Times New Roman"/>
          <w:color w:val="000000"/>
          <w:shd w:val="clear" w:color="auto" w:fill="FFFFFF"/>
        </w:rPr>
        <w:t xml:space="preserve"> </w:t>
      </w:r>
      <w:ins w:id="189" w:author="Helen  Meskhidze" w:date="2016-02-18T18:47:00Z">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ins>
      <w:ins w:id="190" w:author="Helen  Meskhidze" w:date="2016-02-18T18:48:00Z">
        <w:r w:rsidR="004D516F">
          <w:rPr>
            <w:rFonts w:cs="Times New Roman"/>
          </w:rPr>
          <w:t xml:space="preserve">only emits when the Padova tracks are adopted; specifically, </w:t>
        </w:r>
      </w:ins>
      <w:ins w:id="191" w:author="Helen  Meskhidze" w:date="2016-02-18T18:49:00Z">
        <w:r w:rsidR="004D516F">
          <w:rPr>
            <w:rFonts w:eastAsia="Times New Roman" w:cs="Times New Roman"/>
            <w:color w:val="000000"/>
            <w:shd w:val="clear" w:color="auto" w:fill="FFFFFF"/>
          </w:rPr>
          <w:t>Ne V</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w:t>
        </w:r>
      </w:ins>
      <w:ins w:id="192" w:author="Helen  Meskhidze" w:date="2016-02-18T18:50:00Z">
        <w:r w:rsidR="004D516F">
          <w:rPr>
            <w:rFonts w:eastAsia="Times New Roman" w:cs="Times New Roman"/>
            <w:color w:val="000000"/>
            <w:shd w:val="clear" w:color="auto" w:fill="FFFFFF"/>
          </w:rPr>
          <w:t>continuous</w:t>
        </w:r>
      </w:ins>
      <w:ins w:id="193" w:author="Helen  Meskhidze" w:date="2016-02-18T18:49:00Z">
        <w:r w:rsidR="004D516F">
          <w:rPr>
            <w:rFonts w:eastAsia="Times New Roman" w:cs="Times New Roman"/>
            <w:color w:val="000000"/>
            <w:shd w:val="clear" w:color="auto" w:fill="FFFFFF"/>
          </w:rPr>
          <w:t xml:space="preserve"> </w:t>
        </w:r>
      </w:ins>
      <w:ins w:id="194" w:author="Helen  Meskhidze" w:date="2016-02-18T18:50:00Z">
        <w:r w:rsidR="004D516F">
          <w:rPr>
            <w:rFonts w:eastAsia="Times New Roman" w:cs="Times New Roman"/>
            <w:color w:val="000000"/>
            <w:shd w:val="clear" w:color="auto" w:fill="FFFFFF"/>
          </w:rPr>
          <w:t xml:space="preserve">to emit past 5 Myr with the </w:t>
        </w:r>
        <w:r w:rsidR="004D516F">
          <w:rPr>
            <w:rFonts w:cs="Times New Roman"/>
          </w:rPr>
          <w:t xml:space="preserve">Padova continuous track (Figure 6b). </w:t>
        </w:r>
      </w:ins>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ins w:id="195" w:author="Helen  Meskhidze" w:date="2016-02-18T18:48:00Z">
        <w:r>
          <w:rPr>
            <w:rFonts w:eastAsia="Times New Roman" w:cs="Times New Roman"/>
            <w:color w:val="000000"/>
            <w:shd w:val="clear" w:color="auto" w:fill="FFFFFF"/>
          </w:rPr>
          <w:t>W</w:t>
        </w:r>
      </w:ins>
      <w:r w:rsidR="002A447A">
        <w:rPr>
          <w:rFonts w:eastAsia="Times New Roman" w:cs="Times New Roman"/>
          <w:color w:val="000000"/>
          <w:shd w:val="clear" w:color="auto" w:fill="FFFFFF"/>
        </w:rPr>
        <w:t>e</w:t>
      </w:r>
      <w:ins w:id="196" w:author="Helen  Meskhidze" w:date="2016-02-18T18:48:00Z">
        <w:r>
          <w:rPr>
            <w:rFonts w:eastAsia="Times New Roman" w:cs="Times New Roman"/>
            <w:color w:val="000000"/>
            <w:shd w:val="clear" w:color="auto" w:fill="FFFFFF"/>
          </w:rPr>
          <w:t xml:space="preserve"> also</w:t>
        </w:r>
      </w:ins>
      <w:r w:rsidR="002A447A">
        <w:rPr>
          <w:rFonts w:eastAsia="Times New Roman" w:cs="Times New Roman"/>
          <w:color w:val="000000"/>
          <w:shd w:val="clear" w:color="auto" w:fill="FFFFFF"/>
        </w:rPr>
        <w:t xml:space="preserve"> observe that </w:t>
      </w:r>
      <w:ins w:id="197" w:author="Helen  Meskhidze" w:date="2016-02-18T18:49:00Z">
        <w:r>
          <w:rPr>
            <w:rFonts w:eastAsia="Times New Roman" w:cs="Times New Roman"/>
            <w:color w:val="000000"/>
            <w:shd w:val="clear" w:color="auto" w:fill="FFFFFF"/>
          </w:rPr>
          <w:t xml:space="preserve">when adopting either of the instantaneous evolution tracks </w:t>
        </w:r>
      </w:ins>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ins w:id="198" w:author="Helen  Meskhidze" w:date="2016-02-18T18:50:00Z">
        <w:r>
          <w:rPr>
            <w:rFonts w:eastAsiaTheme="minorEastAsia" w:cs="Times New Roman"/>
            <w:kern w:val="0"/>
            <w:lang w:eastAsia="en-US" w:bidi="ar-SA"/>
          </w:rPr>
          <w:t xml:space="preserve"> (Figure 6b)</w:t>
        </w:r>
      </w:ins>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ins w:id="199" w:author="Helen  Meskhidze" w:date="2016-02-12T12:31:00Z">
        <w:r w:rsidR="00FB55AC">
          <w:rPr>
            <w:rFonts w:cs="Times New Roman"/>
            <w:i/>
          </w:rPr>
          <w:t>3</w:t>
        </w:r>
      </w:ins>
      <w:r w:rsidR="0098324F" w:rsidRPr="001459E8">
        <w:rPr>
          <w:rFonts w:cs="Times New Roman"/>
          <w:i/>
        </w:rPr>
        <w:t xml:space="preserve"> Myr</w:t>
      </w:r>
    </w:p>
    <w:p w14:paraId="418FCEE4" w14:textId="77777777" w:rsidR="002A447A" w:rsidRDefault="002A447A" w:rsidP="0036632D">
      <w:pPr>
        <w:rPr>
          <w:rFonts w:cs="Times New Roman"/>
          <w:i/>
        </w:rPr>
      </w:pPr>
    </w:p>
    <w:p w14:paraId="0C6383DA" w14:textId="607462C8" w:rsidR="00EC2D2B" w:rsidRPr="00EC2D2B" w:rsidRDefault="00AD33B0" w:rsidP="00AD33B0">
      <w:pPr>
        <w:rPr>
          <w:rFonts w:cs="Times New Roman"/>
        </w:rPr>
      </w:pPr>
      <w:r>
        <w:rPr>
          <w:rFonts w:cs="Times New Roman"/>
        </w:rPr>
        <w:t xml:space="preserve">It is thought that dust obscuration makes the first </w:t>
      </w:r>
      <w:ins w:id="200" w:author="Helen  Meskhidze" w:date="2016-02-12T12:31:00Z">
        <w:r w:rsidR="00FB55AC">
          <w:rPr>
            <w:rFonts w:cs="Times New Roman"/>
          </w:rPr>
          <w:t>few</w:t>
        </w:r>
      </w:ins>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ins w:id="201" w:author="Helen  Meskhidze" w:date="2016-02-12T12:32:00Z">
        <w:r w:rsidR="00FB55AC">
          <w:rPr>
            <w:rFonts w:cs="Times New Roman"/>
          </w:rPr>
          <w:t>the first few</w:t>
        </w:r>
      </w:ins>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ins w:id="202" w:author="Helen  Meskhidze" w:date="2016-02-18T18:52:00Z">
        <w:r w:rsidR="004D516F">
          <w:rPr>
            <w:rFonts w:cs="Times New Roman"/>
          </w:rPr>
          <w:t xml:space="preserve"> (Figure 6b)</w:t>
        </w:r>
      </w:ins>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ins w:id="203" w:author="Helen  Meskhidze" w:date="2016-02-12T18:57:00Z">
        <w:r w:rsidR="00DF4AA9" w:rsidRPr="002A5373">
          <w:rPr>
            <w:rFonts w:cs="Times New Roman"/>
            <w:highlight w:val="cyan"/>
          </w:rPr>
          <w:t>[</w:t>
        </w:r>
      </w:ins>
      <w:ins w:id="204" w:author="Helen  Meskhidze" w:date="2016-02-12T18:58:00Z">
        <w:r w:rsidR="00DF4AA9" w:rsidRPr="002A5373">
          <w:rPr>
            <w:rFonts w:cs="Times New Roman"/>
            <w:highlight w:val="cyan"/>
          </w:rPr>
          <w:t xml:space="preserve">I can’t give a detailed analysis at 3 Myr because we don’t track at 3 Myr (2 Myr intervals). -Helen] </w:t>
        </w:r>
      </w:ins>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6BFE79D5"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r w:rsidRPr="00EC2D2B">
        <w:rPr>
          <w:rFonts w:cs="Times New Roman"/>
        </w:rPr>
        <w:t xml:space="preserve">, </w:t>
      </w:r>
      <w:r w:rsidR="001459E8" w:rsidRPr="00EC2D2B">
        <w:rPr>
          <w:rFonts w:cs="Times New Roman"/>
        </w:rPr>
        <w:t>stellar wind lines 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205" w:author="Helen  Meskhidze" w:date="2016-02-18T18:54:00Z">
        <w:r w:rsidR="008F1B3B">
          <w:rPr>
            <w:rFonts w:cs="Times New Roman"/>
          </w:rPr>
          <w:t xml:space="preserve">see </w:t>
        </w:r>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ins w:id="206" w:author="Helen  Meskhidze" w:date="2016-02-18T18:54:00Z">
        <w:r w:rsidR="008F1B3B">
          <w:rPr>
            <w:rFonts w:cs="Times New Roman"/>
          </w:rPr>
          <w:t xml:space="preserve"> (Figure 6a)</w:t>
        </w:r>
      </w:ins>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ins w:id="207" w:author="Helen  Meskhidze" w:date="2016-02-18T18:54:00Z">
        <w:r w:rsidR="008F1B3B">
          <w:rPr>
            <w:rFonts w:cs="Times New Roman"/>
          </w:rPr>
          <w:t xml:space="preserve"> (</w:t>
        </w:r>
      </w:ins>
      <w:ins w:id="208" w:author="Helen  Meskhidze" w:date="2016-02-18T18:55:00Z">
        <w:r w:rsidR="008F1B3B">
          <w:rPr>
            <w:rFonts w:cs="Times New Roman"/>
          </w:rPr>
          <w:t>Figures</w:t>
        </w:r>
      </w:ins>
      <w:ins w:id="209" w:author="Helen  Meskhidze" w:date="2016-02-18T18:54:00Z">
        <w:r w:rsidR="008F1B3B">
          <w:rPr>
            <w:rFonts w:cs="Times New Roman"/>
          </w:rPr>
          <w:t xml:space="preserve"> 6 b and c)</w:t>
        </w:r>
      </w:ins>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ins w:id="210" w:author="Helen  Meskhidze" w:date="2016-02-18T18:56:00Z">
        <w:r w:rsidR="008F1B3B">
          <w:rPr>
            <w:rFonts w:eastAsia="Times New Roman" w:cs="Times New Roman"/>
          </w:rPr>
          <w:t xml:space="preserve"> (Figure 6b)</w:t>
        </w:r>
      </w:ins>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ins w:id="211" w:author="Helen  Meskhidze" w:date="2016-02-18T18:56:00Z">
        <w:r w:rsidR="008F1B3B">
          <w:rPr>
            <w:rFonts w:cs="Times New Roman"/>
          </w:rPr>
          <w:t xml:space="preserve"> (Figure 6 b and c)</w:t>
        </w:r>
      </w:ins>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62A5562C" w:rsidR="008F1B3B" w:rsidRDefault="005E5C16" w:rsidP="0036632D">
      <w:pPr>
        <w:rPr>
          <w:ins w:id="212" w:author="Helen  Meskhidze" w:date="2016-02-18T18:57:00Z"/>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ins w:id="213" w:author="Helen  Meskhidze" w:date="2016-02-18T18:57:00Z">
        <w:r w:rsidR="008F1B3B">
          <w:rPr>
            <w:rFonts w:cs="Times New Roman"/>
          </w:rPr>
          <w:t xml:space="preserve"> </w:t>
        </w:r>
      </w:ins>
      <w:r w:rsidR="00593424">
        <w:rPr>
          <w:rFonts w:cs="Times New Roman"/>
        </w:rPr>
        <w:t xml:space="preserve">display the equivalent widths across the LOC plane for selected UV, optical, and IR emission lines comparing our baseline model to an entirely dust-free model. </w:t>
      </w:r>
    </w:p>
    <w:p w14:paraId="20E453B1" w14:textId="77777777" w:rsidR="008F1B3B" w:rsidRDefault="008F1B3B" w:rsidP="0036632D">
      <w:pPr>
        <w:rPr>
          <w:ins w:id="214" w:author="Helen  Meskhidze" w:date="2016-02-18T18:57:00Z"/>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7BE7BB0F"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ins w:id="215" w:author="Helen  Meskhidze" w:date="2016-02-12T19:02:00Z">
        <w:r w:rsidR="00DF4AA9">
          <w:rPr>
            <w:rFonts w:eastAsia="Times New Roman" w:cs="Times New Roman"/>
            <w:color w:val="000000"/>
            <w:kern w:val="0"/>
            <w:shd w:val="clear" w:color="auto" w:fill="FFFFFF"/>
            <w:lang w:eastAsia="en-US" w:bidi="ar-SA"/>
          </w:rPr>
          <w:t>broadens</w:t>
        </w:r>
      </w:ins>
      <w:ins w:id="216" w:author="Helen  Meskhidze" w:date="2016-02-12T12:34:00Z">
        <w:r w:rsidR="00FB55AC"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slightly with </w:t>
      </w:r>
      <w:ins w:id="217" w:author="Helen  Meskhidze" w:date="2016-02-12T12:34:00Z">
        <w:r w:rsidR="00FB55AC">
          <w:rPr>
            <w:rFonts w:eastAsia="Times New Roman" w:cs="Times New Roman"/>
            <w:color w:val="000000"/>
            <w:kern w:val="0"/>
            <w:shd w:val="clear" w:color="auto" w:fill="FFFFFF"/>
            <w:lang w:eastAsia="en-US" w:bidi="ar-SA"/>
          </w:rPr>
          <w:t xml:space="preserve">the </w:t>
        </w:r>
      </w:ins>
      <w:ins w:id="218" w:author="Helen  Meskhidze" w:date="2016-02-12T19:02:00Z">
        <w:r w:rsidR="00DF4AA9">
          <w:rPr>
            <w:rFonts w:eastAsia="Times New Roman" w:cs="Times New Roman"/>
            <w:color w:val="000000"/>
            <w:kern w:val="0"/>
            <w:shd w:val="clear" w:color="auto" w:fill="FFFFFF"/>
            <w:lang w:eastAsia="en-US" w:bidi="ar-SA"/>
          </w:rPr>
          <w:t>removal</w:t>
        </w:r>
      </w:ins>
      <w:ins w:id="219" w:author="Helen  Meskhidze" w:date="2016-02-12T12:34:00Z">
        <w:r w:rsidR="00FB55AC">
          <w:rPr>
            <w:rFonts w:eastAsia="Times New Roman" w:cs="Times New Roman"/>
            <w:color w:val="000000"/>
            <w:kern w:val="0"/>
            <w:shd w:val="clear" w:color="auto" w:fill="FFFFFF"/>
            <w:lang w:eastAsia="en-US" w:bidi="ar-SA"/>
          </w:rPr>
          <w:t xml:space="preserve"> of </w:t>
        </w:r>
      </w:ins>
      <w:r w:rsidR="00281090" w:rsidRPr="003541FF">
        <w:rPr>
          <w:rFonts w:eastAsia="Times New Roman" w:cs="Times New Roman"/>
          <w:color w:val="000000"/>
          <w:kern w:val="0"/>
          <w:shd w:val="clear" w:color="auto" w:fill="FFFFFF"/>
          <w:lang w:eastAsia="en-US" w:bidi="ar-SA"/>
        </w:rPr>
        <w:t>dust</w:t>
      </w:r>
      <w:r w:rsidRPr="003541FF">
        <w:rPr>
          <w:rFonts w:eastAsia="Times New Roman" w:cs="Times New Roman"/>
          <w:color w:val="000000"/>
          <w:kern w:val="0"/>
          <w:shd w:val="clear" w:color="auto" w:fill="FFFFFF"/>
          <w:lang w:eastAsia="en-US" w:bidi="ar-SA"/>
        </w:rPr>
        <w:t>)</w:t>
      </w:r>
      <w:ins w:id="220" w:author="Helen  Meskhidze" w:date="2016-02-18T18:57:00Z">
        <w:r w:rsidR="008F1B3B">
          <w:rPr>
            <w:rFonts w:eastAsia="Times New Roman" w:cs="Times New Roman"/>
            <w:color w:val="000000"/>
            <w:kern w:val="0"/>
            <w:shd w:val="clear" w:color="auto" w:fill="FFFFFF"/>
            <w:lang w:eastAsia="en-US" w:bidi="ar-SA"/>
          </w:rPr>
          <w:t>.</w:t>
        </w:r>
      </w:ins>
      <w:ins w:id="221" w:author="Chris Richardson" w:date="2016-02-04T18:32:00Z">
        <w:r w:rsidR="00EB33CC">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ins w:id="222" w:author="Helen  Meskhidze" w:date="2016-02-18T18:58:00Z">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ins w:id="223" w:author="Helen  Meskhidze" w:date="2016-02-12T19:06:00Z">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the effects of dust on </w:t>
      </w:r>
      <w:ins w:id="224" w:author="Helen  Meskhidze" w:date="2016-02-12T19:06:00Z">
        <w:r w:rsidR="00DF4AA9">
          <w:rPr>
            <w:rFonts w:eastAsia="Times New Roman" w:cs="Times New Roman"/>
            <w:color w:val="000000"/>
            <w:kern w:val="0"/>
            <w:shd w:val="clear" w:color="auto" w:fill="FFFFFF"/>
            <w:lang w:eastAsia="en-US" w:bidi="ar-SA"/>
          </w:rPr>
          <w:t xml:space="preserve">the UV emission lines coming from the gas clouds within </w:t>
        </w:r>
      </w:ins>
      <w:r w:rsidR="00281090" w:rsidRPr="003541FF">
        <w:rPr>
          <w:rFonts w:eastAsia="Times New Roman" w:cs="Times New Roman"/>
          <w:color w:val="000000"/>
          <w:kern w:val="0"/>
          <w:shd w:val="clear" w:color="auto" w:fill="FFFFFF"/>
          <w:lang w:eastAsia="en-US" w:bidi="ar-SA"/>
        </w:rPr>
        <w:t>starburst galax</w:t>
      </w:r>
      <w:ins w:id="225" w:author="Helen  Meskhidze" w:date="2016-02-12T19:06:00Z">
        <w:r w:rsidR="00DF4AA9">
          <w:rPr>
            <w:rFonts w:eastAsia="Times New Roman" w:cs="Times New Roman"/>
            <w:color w:val="000000"/>
            <w:kern w:val="0"/>
            <w:shd w:val="clear" w:color="auto" w:fill="FFFFFF"/>
            <w:lang w:eastAsia="en-US" w:bidi="ar-SA"/>
          </w:rPr>
          <w:t>ies</w:t>
        </w:r>
      </w:ins>
      <w:r w:rsidR="00281090" w:rsidRPr="003541FF">
        <w:rPr>
          <w:rFonts w:eastAsia="Times New Roman" w:cs="Times New Roman"/>
          <w:color w:val="000000"/>
          <w:kern w:val="0"/>
          <w:shd w:val="clear" w:color="auto" w:fill="FFFFFF"/>
          <w:lang w:eastAsia="en-US" w:bidi="ar-SA"/>
        </w:rPr>
        <w:t xml:space="preserve"> (</w:t>
      </w:r>
      <w:ins w:id="226" w:author="Helen  Meskhidze" w:date="2016-02-18T18:58:00Z">
        <w:r w:rsidR="008F1B3B">
          <w:rPr>
            <w:rFonts w:eastAsia="Times New Roman" w:cs="Times New Roman"/>
            <w:color w:val="000000"/>
            <w:kern w:val="0"/>
            <w:shd w:val="clear" w:color="auto" w:fill="FFFFFF"/>
            <w:lang w:eastAsia="en-US" w:bidi="ar-SA"/>
          </w:rPr>
          <w:t xml:space="preserve">i.e. </w:t>
        </w:r>
      </w:ins>
      <w:r w:rsidR="00281090" w:rsidRPr="003541FF">
        <w:rPr>
          <w:rFonts w:eastAsia="Times New Roman" w:cs="Times New Roman"/>
          <w:color w:val="000000"/>
          <w:kern w:val="0"/>
          <w:shd w:val="clear" w:color="auto" w:fill="FFFFFF"/>
          <w:lang w:eastAsia="en-US" w:bidi="ar-SA"/>
        </w:rPr>
        <w:t>Heckman et al 1998)</w:t>
      </w:r>
      <w:ins w:id="227" w:author="Helen  Meskhidze" w:date="2016-02-12T19:06:00Z">
        <w:r w:rsidR="00DF4AA9">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84DE35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ins w:id="228" w:author="Helen  Meskhidze" w:date="2016-02-12T19:07:00Z">
        <w:r w:rsidR="00DF4AA9">
          <w:rPr>
            <w:rFonts w:cs="Times New Roman"/>
          </w:rPr>
          <w:t>increase</w:t>
        </w:r>
        <w:r w:rsidR="00DF4AA9" w:rsidRPr="003541FF">
          <w:rPr>
            <w:rFonts w:cs="Times New Roman"/>
          </w:rPr>
          <w:t xml:space="preserve"> </w:t>
        </w:r>
      </w:ins>
      <w:r w:rsidRPr="003541FF">
        <w:rPr>
          <w:rFonts w:cs="Times New Roman"/>
        </w:rPr>
        <w:t xml:space="preserve">with </w:t>
      </w:r>
      <w:ins w:id="229" w:author="Helen  Meskhidze" w:date="2016-02-12T19:07:00Z">
        <w:r w:rsidR="00DF4AA9">
          <w:rPr>
            <w:rFonts w:cs="Times New Roman"/>
          </w:rPr>
          <w:t xml:space="preserve">the removal of </w:t>
        </w:r>
      </w:ins>
      <w:r w:rsidRPr="003541FF">
        <w:rPr>
          <w:rFonts w:cs="Times New Roman"/>
        </w:rPr>
        <w:t xml:space="preserve">dust since dust absorption peaks in the UV. Specifically, </w:t>
      </w:r>
      <w:r w:rsidR="000764BC">
        <w:rPr>
          <w:rFonts w:cs="Times New Roman"/>
        </w:rPr>
        <w:t xml:space="preserve">with the </w:t>
      </w:r>
      <w:ins w:id="230" w:author="Helen  Meskhidze" w:date="2016-02-12T19:07:00Z">
        <w:r w:rsidR="00DF4AA9">
          <w:rPr>
            <w:rFonts w:cs="Times New Roman"/>
          </w:rPr>
          <w:t xml:space="preserve">removal </w:t>
        </w:r>
      </w:ins>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ins w:id="231"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0.4 dex</w:t>
      </w:r>
      <w:ins w:id="232" w:author="Helen  Meskhidze" w:date="2016-02-18T18:59:00Z">
        <w:r w:rsidR="008F1B3B">
          <w:rPr>
            <w:rFonts w:cs="Times New Roman"/>
          </w:rPr>
          <w:t xml:space="preserve">, </w:t>
        </w:r>
      </w:ins>
      <w:r w:rsidRPr="003541FF">
        <w:rPr>
          <w:rFonts w:cs="Times New Roman"/>
        </w:rPr>
        <w:t xml:space="preserve">C IV λ1549 </w:t>
      </w:r>
      <w:ins w:id="233"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0.6 dex</w:t>
      </w:r>
      <w:r w:rsidR="000764BC">
        <w:rPr>
          <w:rFonts w:cs="Times New Roman"/>
        </w:rPr>
        <w:t xml:space="preserve">, </w:t>
      </w:r>
      <w:ins w:id="234" w:author="Helen  Meskhidze" w:date="2016-02-18T18:59:00Z">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ins>
      <w:r w:rsidRPr="003541FF">
        <w:rPr>
          <w:rFonts w:cs="Times New Roman"/>
        </w:rPr>
        <w:t xml:space="preserve">Si II] λ2335 </w:t>
      </w:r>
      <w:ins w:id="235"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0.5 dex</w:t>
      </w:r>
      <w:ins w:id="236" w:author="Helen  Meskhidze" w:date="2016-02-18T19:11:00Z">
        <w:r w:rsidR="00BF4019">
          <w:rPr>
            <w:rFonts w:cs="Times New Roman"/>
          </w:rPr>
          <w:t xml:space="preserve"> (Figure 7a, columns c, d, and a)</w:t>
        </w:r>
      </w:ins>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ins w:id="237" w:author="Helen  Meskhidze" w:date="2016-02-12T19:07:00Z">
        <w:r w:rsidR="00DF4AA9">
          <w:rPr>
            <w:rFonts w:cs="Times New Roman"/>
          </w:rPr>
          <w:t>increases</w:t>
        </w:r>
        <w:r w:rsidR="00DF4AA9" w:rsidRPr="003541FF">
          <w:rPr>
            <w:rFonts w:cs="Times New Roman"/>
          </w:rPr>
          <w:t xml:space="preserve"> </w:t>
        </w:r>
      </w:ins>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ins w:id="238" w:author="Helen  Meskhidze" w:date="2016-02-12T19:07:00Z">
        <w:r w:rsidR="00DF4AA9">
          <w:rPr>
            <w:rFonts w:cs="Times New Roman"/>
          </w:rPr>
          <w:t xml:space="preserve">removal </w:t>
        </w:r>
      </w:ins>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ins w:id="239" w:author="Helen  Meskhidze" w:date="2016-02-18T19:11:00Z">
        <w:r w:rsidR="00BF4019">
          <w:rPr>
            <w:rFonts w:cs="Times New Roman"/>
          </w:rPr>
          <w:t xml:space="preserve"> (Figure 7a, column b),</w:t>
        </w:r>
      </w:ins>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6A1DF3F3" w:rsidR="00D71EE4" w:rsidRPr="003541FF" w:rsidRDefault="00281090" w:rsidP="00281090">
      <w:pPr>
        <w:rPr>
          <w:rFonts w:cs="Times New Roman"/>
        </w:rPr>
      </w:pPr>
      <w:r w:rsidRPr="003541FF">
        <w:rPr>
          <w:rFonts w:cs="Times New Roman"/>
        </w:rPr>
        <w:t xml:space="preserve">Overall, when dust is </w:t>
      </w:r>
      <w:ins w:id="240" w:author="Helen  Meskhidze" w:date="2016-02-12T19:08:00Z">
        <w:r w:rsidR="00DF4AA9">
          <w:rPr>
            <w:rFonts w:cs="Times New Roman"/>
          </w:rPr>
          <w:t>removed</w:t>
        </w:r>
      </w:ins>
      <w:r w:rsidRPr="003541FF">
        <w:rPr>
          <w:rFonts w:cs="Times New Roman"/>
        </w:rPr>
        <w:t>, many of the detached islands of emission evident in our dust free models either get incorporated into the larger emission region in the plane or disappear</w:t>
      </w:r>
      <w:r w:rsidR="007B46AB" w:rsidRPr="003541FF">
        <w:rPr>
          <w:rFonts w:cs="Times New Roman"/>
        </w:rPr>
        <w:t xml:space="preserve"> (best seen </w:t>
      </w:r>
      <w:r w:rsidR="00DE7E50">
        <w:rPr>
          <w:rFonts w:cs="Times New Roman"/>
        </w:rPr>
        <w:t xml:space="preserve">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ins w:id="241" w:author="Helen  Meskhidze" w:date="2016-02-18T19:12:00Z">
        <w:r w:rsidR="00BF4019">
          <w:rPr>
            <w:rFonts w:cs="Times New Roman"/>
          </w:rPr>
          <w:t xml:space="preserve"> in Figure 7b, columns c and d</w:t>
        </w:r>
      </w:ins>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w:t>
      </w:r>
      <w:ins w:id="242" w:author="Helen  Meskhidze" w:date="2016-02-18T19:00:00Z">
        <w:r w:rsidR="008F1B3B">
          <w:rPr>
            <w:rFonts w:cs="Times New Roman"/>
          </w:rPr>
          <w:t>decreases</w:t>
        </w:r>
      </w:ins>
      <w:ins w:id="243" w:author="Helen  Meskhidze" w:date="2016-02-12T19:08:00Z">
        <w:r w:rsidR="00DF4AA9" w:rsidRPr="003541FF">
          <w:rPr>
            <w:rFonts w:cs="Times New Roman"/>
          </w:rPr>
          <w:t xml:space="preserve"> </w:t>
        </w:r>
      </w:ins>
      <w:r w:rsidRPr="003541FF">
        <w:rPr>
          <w:rFonts w:cs="Times New Roman"/>
        </w:rPr>
        <w:t>0.5 dex</w:t>
      </w:r>
      <w:ins w:id="244" w:author="Helen  Meskhidze" w:date="2016-02-18T19:00:00Z">
        <w:r w:rsidR="008F1B3B">
          <w:rPr>
            <w:rFonts w:cs="Times New Roman"/>
          </w:rPr>
          <w:t xml:space="preserve"> with the removal of dust</w:t>
        </w:r>
      </w:ins>
      <w:r w:rsidRPr="003541FF">
        <w:rPr>
          <w:rFonts w:cs="Times New Roman"/>
        </w:rPr>
        <w:t xml:space="preserve"> </w:t>
      </w:r>
      <w:r w:rsidR="00D71EE4" w:rsidRPr="003541FF">
        <w:rPr>
          <w:rFonts w:cs="Times New Roman"/>
        </w:rPr>
        <w:t xml:space="preserve">and [Ar IV] λ4740 which </w:t>
      </w:r>
      <w:ins w:id="245" w:author="Helen  Meskhidze" w:date="2016-02-18T19:02:00Z">
        <w:r w:rsidR="008F1B3B">
          <w:rPr>
            <w:rFonts w:cs="Times New Roman"/>
          </w:rPr>
          <w:t>decreases</w:t>
        </w:r>
      </w:ins>
      <w:ins w:id="246" w:author="Helen  Meskhidze" w:date="2016-02-12T19:08:00Z">
        <w:r w:rsidR="00DF4AA9" w:rsidRPr="003541FF">
          <w:rPr>
            <w:rFonts w:cs="Times New Roman"/>
          </w:rPr>
          <w:t xml:space="preserve"> </w:t>
        </w:r>
      </w:ins>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ins w:id="247" w:author="Helen  Meskhidze" w:date="2016-02-12T19:08:00Z">
        <w:r w:rsidR="00DF4AA9">
          <w:rPr>
            <w:rFonts w:cs="Times New Roman"/>
          </w:rPr>
          <w:t>removal</w:t>
        </w:r>
      </w:ins>
      <w:ins w:id="248" w:author="Helen  Meskhidze" w:date="2016-02-18T19:12:00Z">
        <w:r w:rsidR="00BF4019">
          <w:rPr>
            <w:rFonts w:cs="Times New Roman"/>
          </w:rPr>
          <w:t xml:space="preserve"> (Figure 7b, columns a and d)</w:t>
        </w:r>
      </w:ins>
      <w:r w:rsidR="00D71EE4" w:rsidRPr="003541FF">
        <w:rPr>
          <w:rFonts w:cs="Times New Roman"/>
        </w:rPr>
        <w:t xml:space="preserve">. [O II] λ3727 </w:t>
      </w:r>
      <w:ins w:id="249" w:author="Helen  Meskhidze" w:date="2016-02-18T19:01:00Z">
        <w:r w:rsidR="008F1B3B">
          <w:rPr>
            <w:rFonts w:cs="Times New Roman"/>
          </w:rPr>
          <w:t>increases</w:t>
        </w:r>
      </w:ins>
      <w:ins w:id="250" w:author="Helen  Meskhidze" w:date="2016-02-12T19:08:00Z">
        <w:r w:rsidR="00DF4AA9" w:rsidRPr="003541FF">
          <w:rPr>
            <w:rFonts w:cs="Times New Roman"/>
          </w:rPr>
          <w:t xml:space="preserve"> </w:t>
        </w:r>
      </w:ins>
      <w:r w:rsidR="00DE7E50">
        <w:rPr>
          <w:rFonts w:cs="Times New Roman"/>
        </w:rPr>
        <w:t>0.4</w:t>
      </w:r>
      <w:r w:rsidR="00D71EE4" w:rsidRPr="003541FF">
        <w:rPr>
          <w:rFonts w:cs="Times New Roman"/>
        </w:rPr>
        <w:t xml:space="preserve"> dex</w:t>
      </w:r>
      <w:ins w:id="251" w:author="Helen  Meskhidze" w:date="2016-02-18T19:01:00Z">
        <w:r w:rsidR="00BF4019">
          <w:rPr>
            <w:rFonts w:cs="Times New Roman"/>
          </w:rPr>
          <w:t xml:space="preserve"> </w:t>
        </w:r>
        <w:r w:rsidR="008F1B3B">
          <w:rPr>
            <w:rFonts w:cs="Times New Roman"/>
          </w:rPr>
          <w:t>with dust removal</w:t>
        </w:r>
      </w:ins>
      <w:r w:rsidR="00DE7E50">
        <w:rPr>
          <w:rFonts w:cs="Times New Roman"/>
        </w:rPr>
        <w:t xml:space="preserve">, while </w:t>
      </w:r>
      <w:r w:rsidR="00D71EE4" w:rsidRPr="003541FF">
        <w:rPr>
          <w:rFonts w:cs="Times New Roman"/>
        </w:rPr>
        <w:t xml:space="preserve">[O III] λ5007 </w:t>
      </w:r>
      <w:ins w:id="252" w:author="Helen  Meskhidze" w:date="2016-02-18T19:01:00Z">
        <w:r w:rsidR="008F1B3B">
          <w:rPr>
            <w:rFonts w:cs="Times New Roman"/>
          </w:rPr>
          <w:t>decreases</w:t>
        </w:r>
      </w:ins>
      <w:ins w:id="253" w:author="Helen  Meskhidze" w:date="2016-02-12T19:08:00Z">
        <w:r w:rsidR="00DF4AA9" w:rsidRPr="003541FF">
          <w:rPr>
            <w:rFonts w:cs="Times New Roman"/>
          </w:rPr>
          <w:t xml:space="preserve"> </w:t>
        </w:r>
      </w:ins>
      <w:r w:rsidR="00D71EE4" w:rsidRPr="003541FF">
        <w:rPr>
          <w:rFonts w:cs="Times New Roman"/>
        </w:rPr>
        <w:t xml:space="preserve">0.4 dex with dust </w:t>
      </w:r>
      <w:ins w:id="254" w:author="Helen  Meskhidze" w:date="2016-02-18T19:01:00Z">
        <w:r w:rsidR="008F1B3B">
          <w:rPr>
            <w:rFonts w:cs="Times New Roman"/>
          </w:rPr>
          <w:t>removal</w:t>
        </w:r>
      </w:ins>
      <w:ins w:id="255" w:author="Helen  Meskhidze" w:date="2016-02-18T19:13:00Z">
        <w:r w:rsidR="00BF4019">
          <w:rPr>
            <w:rFonts w:cs="Times New Roman"/>
          </w:rPr>
          <w:t xml:space="preserve"> (Figure 7b, columns b and a)</w:t>
        </w:r>
      </w:ins>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1696F957"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ins w:id="256" w:author="Helen  Meskhidze" w:date="2016-02-18T19:02:00Z">
        <w:r w:rsidR="008F1B3B">
          <w:rPr>
            <w:rFonts w:cs="Times New Roman"/>
          </w:rPr>
          <w:t>decreasing</w:t>
        </w:r>
      </w:ins>
      <w:ins w:id="257" w:author="Helen  Meskhidze" w:date="2016-02-12T19:08:00Z">
        <w:r w:rsidR="00DF4AA9" w:rsidRPr="003541FF">
          <w:rPr>
            <w:rFonts w:cs="Times New Roman"/>
          </w:rPr>
          <w:t xml:space="preserve"> </w:t>
        </w:r>
      </w:ins>
      <w:r w:rsidR="00D32E6E" w:rsidRPr="003541FF">
        <w:rPr>
          <w:rFonts w:cs="Times New Roman"/>
        </w:rPr>
        <w:t xml:space="preserve">0.4 dex </w:t>
      </w:r>
      <w:r w:rsidRPr="003541FF">
        <w:rPr>
          <w:rFonts w:cs="Times New Roman"/>
        </w:rPr>
        <w:t xml:space="preserve">with the </w:t>
      </w:r>
      <w:ins w:id="258" w:author="Helen  Meskhidze" w:date="2016-02-12T19:08:00Z">
        <w:r w:rsidR="00DF4AA9">
          <w:rPr>
            <w:rFonts w:cs="Times New Roman"/>
          </w:rPr>
          <w:t>removal</w:t>
        </w:r>
        <w:r w:rsidR="00DF4AA9" w:rsidRPr="003541FF">
          <w:rPr>
            <w:rFonts w:cs="Times New Roman"/>
          </w:rPr>
          <w:t xml:space="preserve"> </w:t>
        </w:r>
      </w:ins>
      <w:r w:rsidRPr="003541FF">
        <w:rPr>
          <w:rFonts w:cs="Times New Roman"/>
        </w:rPr>
        <w:t>of dust</w:t>
      </w:r>
      <w:ins w:id="259" w:author="Helen  Meskhidze" w:date="2016-02-18T19:13:00Z">
        <w:r w:rsidR="00BF4019">
          <w:rPr>
            <w:rFonts w:cs="Times New Roman"/>
          </w:rPr>
          <w:t xml:space="preserve"> (Figure 7c, column c)</w:t>
        </w:r>
      </w:ins>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6227A06A"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ins w:id="260" w:author="Helen  Meskhidze" w:date="2016-02-12T21:22:00Z">
        <w:r w:rsidR="00FA150D">
          <w:rPr>
            <w:rFonts w:cs="Times New Roman"/>
          </w:rPr>
          <w:t>al.</w:t>
        </w:r>
      </w:ins>
      <w:r w:rsidR="00E50002">
        <w:rPr>
          <w:rFonts w:cs="Times New Roman"/>
        </w:rPr>
        <w:t xml:space="preserve">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3A9022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ins w:id="261" w:author="Helen  Meskhidze" w:date="2016-02-12T19:12:00Z">
        <w:r w:rsidR="007B717F">
          <w:rPr>
            <w:rFonts w:cs="Times New Roman"/>
          </w:rPr>
          <w:t xml:space="preserve">the </w:t>
        </w:r>
      </w:ins>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ins w:id="262" w:author="Helen  Meskhidze" w:date="2016-02-12T19:14:00Z">
        <w:r w:rsidR="007B717F">
          <w:rPr>
            <w:rFonts w:cs="Times New Roman"/>
          </w:rPr>
          <w:t xml:space="preserve">this </w:t>
        </w:r>
      </w:ins>
      <w:r w:rsidR="004909AF">
        <w:rPr>
          <w:rFonts w:cs="Times New Roman"/>
        </w:rPr>
        <w:t xml:space="preserve">[O IV] 25.9 µm emission </w:t>
      </w:r>
      <w:ins w:id="263" w:author="Helen  Meskhidze" w:date="2016-02-12T19:12:00Z">
        <w:r w:rsidR="007B717F">
          <w:rPr>
            <w:rFonts w:cs="Times New Roman"/>
          </w:rPr>
          <w:t xml:space="preserve">only occurs when adopting </w:t>
        </w:r>
      </w:ins>
      <w:ins w:id="264" w:author="Helen  Meskhidze" w:date="2016-02-12T19:11:00Z">
        <w:r w:rsidR="007B717F">
          <w:rPr>
            <w:rFonts w:cs="Times New Roman"/>
          </w:rPr>
          <w:t xml:space="preserve">the </w:t>
        </w:r>
      </w:ins>
      <w:r w:rsidR="00814D58">
        <w:rPr>
          <w:rFonts w:cs="Times New Roman"/>
        </w:rPr>
        <w:t xml:space="preserve">physical conditions </w:t>
      </w:r>
      <w:ins w:id="265" w:author="Helen  Meskhidze" w:date="2016-02-12T19:11:00Z">
        <w:r w:rsidR="007B717F">
          <w:rPr>
            <w:rFonts w:cs="Times New Roman"/>
          </w:rPr>
          <w:t xml:space="preserve">typically </w:t>
        </w:r>
      </w:ins>
      <w:r w:rsidR="00814D58">
        <w:rPr>
          <w:rFonts w:cs="Times New Roman"/>
        </w:rPr>
        <w:t>present</w:t>
      </w:r>
      <w:r w:rsidR="004909AF">
        <w:rPr>
          <w:rFonts w:cs="Times New Roman"/>
        </w:rPr>
        <w:t xml:space="preserve"> </w:t>
      </w:r>
      <w:r w:rsidR="00814D58">
        <w:rPr>
          <w:rFonts w:cs="Times New Roman"/>
        </w:rPr>
        <w:t>a</w:t>
      </w:r>
      <w:ins w:id="266" w:author="Helen  Meskhidze" w:date="2016-02-12T19:09:00Z">
        <w:r w:rsidR="00DF4AA9">
          <w:rPr>
            <w:rFonts w:cs="Times New Roman"/>
          </w:rPr>
          <w:t>t</w:t>
        </w:r>
      </w:ins>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ins w:id="267" w:author="Helen  Meskhidze" w:date="2016-02-12T19:14:00Z">
        <w:r w:rsidR="007B717F">
          <w:rPr>
            <w:rFonts w:cs="Times New Roman"/>
          </w:rPr>
          <w:t>, not those typical of the local universe</w:t>
        </w:r>
      </w:ins>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ins w:id="268" w:author="Helen  Meskhidze" w:date="2016-02-18T19:17:00Z">
        <w:r w:rsidR="00EF76D1">
          <w:rPr>
            <w:rFonts w:cs="Times New Roman"/>
          </w:rPr>
          <w:t xml:space="preserve"> and solar metallicity</w:t>
        </w:r>
      </w:ins>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655C7877"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w:t>
      </w:r>
      <w:r w:rsidR="002F5EA1">
        <w:rPr>
          <w:rFonts w:eastAsia="Times New Roman" w:cs="Times New Roman"/>
          <w:color w:val="000000"/>
        </w:rPr>
        <w:t xml:space="preserve"> </w:t>
      </w:r>
      <w:ins w:id="269" w:author="Helen  Meskhidze" w:date="2016-02-12T19:24:00Z">
        <w:r w:rsidR="0054472E">
          <w:rPr>
            <w:rFonts w:eastAsia="Times New Roman" w:cs="Times New Roman"/>
            <w:color w:val="000000"/>
          </w:rPr>
          <w:t xml:space="preserve">Further, </w:t>
        </w:r>
      </w:ins>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 </w:t>
      </w:r>
      <w:r>
        <w:rPr>
          <w:rFonts w:eastAsia="Times New Roman" w:cs="Times New Roman"/>
          <w:color w:val="000000"/>
        </w:rPr>
        <w:t>We</w:t>
      </w:r>
      <w:ins w:id="270" w:author="Helen  Meskhidze" w:date="2016-02-12T19:16:00Z">
        <w:r w:rsidR="007B717F">
          <w:rPr>
            <w:rFonts w:eastAsia="Times New Roman" w:cs="Times New Roman"/>
            <w:color w:val="000000"/>
          </w:rPr>
          <w:t xml:space="preserve"> </w:t>
        </w:r>
      </w:ins>
      <w:ins w:id="271" w:author="Helen  Meskhidze" w:date="2016-02-12T19:24:00Z">
        <w:r w:rsidR="0054472E">
          <w:rPr>
            <w:rFonts w:eastAsia="Times New Roman" w:cs="Times New Roman"/>
            <w:color w:val="000000"/>
          </w:rPr>
          <w:t>find a slight decrease in peak</w:t>
        </w:r>
      </w:ins>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272" w:author="Helen  Meskhidze" w:date="2016-02-12T19:25:00Z">
        <w:r w:rsidR="0054472E">
          <w:rPr>
            <w:rFonts w:cs="Times New Roman"/>
          </w:rPr>
          <w:t xml:space="preserve">emission </w:t>
        </w:r>
      </w:ins>
      <w:r>
        <w:rPr>
          <w:rFonts w:eastAsia="Symbol" w:cs="Times New Roman"/>
          <w:color w:val="000000"/>
        </w:rPr>
        <w:t xml:space="preserve">with </w:t>
      </w:r>
      <w:ins w:id="273" w:author="Helen  Meskhidze" w:date="2016-02-12T19:17:00Z">
        <w:r w:rsidR="007B717F">
          <w:rPr>
            <w:rFonts w:eastAsia="Symbol" w:cs="Times New Roman"/>
            <w:color w:val="000000"/>
          </w:rPr>
          <w:t xml:space="preserve">increasing </w:t>
        </w:r>
      </w:ins>
      <w:r>
        <w:rPr>
          <w:rFonts w:eastAsia="Symbol" w:cs="Times New Roman"/>
          <w:color w:val="000000"/>
        </w:rPr>
        <w:t>metallicity (</w:t>
      </w:r>
      <w:ins w:id="274" w:author="Helen  Meskhidze" w:date="2016-02-12T19:18:00Z">
        <w:r w:rsidR="007B717F">
          <w:rPr>
            <w:rFonts w:eastAsia="Symbol" w:cs="Times New Roman"/>
            <w:color w:val="000000"/>
          </w:rPr>
          <w:t>the peak log(W</w:t>
        </w:r>
      </w:ins>
      <w:ins w:id="275" w:author="Helen  Meskhidze" w:date="2016-02-12T19:17:00Z">
        <w:r w:rsidR="007B717F" w:rsidRPr="0054472E">
          <w:rPr>
            <w:rFonts w:eastAsia="Symbol" w:cs="Times New Roman"/>
            <w:color w:val="000000"/>
            <w:vertAlign w:val="subscript"/>
          </w:rPr>
          <w:t>[O III</w:t>
        </w:r>
      </w:ins>
      <w:ins w:id="276" w:author="Helen  Meskhidze" w:date="2016-02-12T19:18:00Z">
        <w:r w:rsidR="007B717F">
          <w:rPr>
            <w:rFonts w:eastAsia="Symbol" w:cs="Times New Roman"/>
            <w:color w:val="000000"/>
            <w:vertAlign w:val="subscript"/>
          </w:rPr>
          <w:t>]</w:t>
        </w:r>
      </w:ins>
      <w:ins w:id="277" w:author="Helen  Meskhidze" w:date="2016-02-12T19:17:00Z">
        <w:r w:rsidR="007B717F">
          <w:rPr>
            <w:rFonts w:eastAsia="Symbol" w:cs="Times New Roman"/>
            <w:color w:val="000000"/>
          </w:rPr>
          <w:t xml:space="preserve">) decreases 0.2 dex  </w:t>
        </w:r>
      </w:ins>
      <w:ins w:id="278" w:author="Helen  Meskhidze" w:date="2016-02-12T19:18:00Z">
        <w:r w:rsidR="007B717F">
          <w:rPr>
            <w:rFonts w:eastAsia="Symbol" w:cs="Times New Roman"/>
            <w:color w:val="000000"/>
          </w:rPr>
          <w:t xml:space="preserve">from 0.2 </w:t>
        </w:r>
      </w:ins>
      <w:r w:rsidRPr="000A6EB6">
        <w:rPr>
          <w:rFonts w:cs="Times New Roman"/>
          <w:i/>
        </w:rPr>
        <w:t>Z</w:t>
      </w:r>
      <w:r w:rsidRPr="000A6EB6">
        <w:rPr>
          <w:rFonts w:ascii="Kaiti SC Black" w:hAnsi="Kaiti SC Black" w:cs="Kaiti SC Black"/>
          <w:vertAlign w:val="subscript"/>
        </w:rPr>
        <w:t>⊙</w:t>
      </w:r>
      <w:r>
        <w:rPr>
          <w:rFonts w:cs="Times New Roman"/>
        </w:rPr>
        <w:t xml:space="preserve"> </w:t>
      </w:r>
      <w:ins w:id="279" w:author="Helen  Meskhidze" w:date="2016-02-12T19:18:00Z">
        <w:r w:rsidR="007B717F">
          <w:rPr>
            <w:rFonts w:cs="Times New Roman"/>
          </w:rPr>
          <w:t>to</w:t>
        </w:r>
      </w:ins>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ins w:id="280" w:author="Helen  Meskhidze" w:date="2016-02-12T19:27:00Z">
        <w:r w:rsidR="0054472E">
          <w:rPr>
            <w:rFonts w:cs="Times New Roman"/>
          </w:rPr>
          <w:t>; see Figure 5b, row d</w:t>
        </w:r>
      </w:ins>
      <w:r>
        <w:rPr>
          <w:rFonts w:cs="Times New Roman"/>
        </w:rPr>
        <w:t xml:space="preserve">) </w:t>
      </w:r>
      <w:ins w:id="281" w:author="Helen  Meskhidze" w:date="2016-02-18T19:19:00Z">
        <w:r w:rsidR="00EF76D1">
          <w:rPr>
            <w:rFonts w:cs="Times New Roman"/>
          </w:rPr>
          <w:t xml:space="preserve">and </w:t>
        </w:r>
      </w:ins>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282" w:author="Helen  Meskhidze" w:date="2016-02-12T19:28:00Z">
        <w:r w:rsidR="00EF76D1">
          <w:rPr>
            <w:rFonts w:eastAsia="Symbol" w:cs="Times New Roman"/>
            <w:color w:val="000000"/>
          </w:rPr>
          <w:t xml:space="preserve"> (see Figure 7b, column a</w:t>
        </w:r>
        <w:r w:rsidR="00B61122">
          <w:rPr>
            <w:rFonts w:eastAsia="Symbol" w:cs="Times New Roman"/>
            <w:color w:val="000000"/>
          </w:rPr>
          <w:t>)</w:t>
        </w:r>
      </w:ins>
      <w:r>
        <w:rPr>
          <w:rFonts w:eastAsia="Symbol" w:cs="Times New Roman"/>
          <w:color w:val="000000"/>
        </w:rPr>
        <w:t>.</w:t>
      </w:r>
      <w:r w:rsidR="000C7626">
        <w:rPr>
          <w:rFonts w:eastAsia="Symbol" w:cs="Times New Roman"/>
          <w:color w:val="000000"/>
        </w:rPr>
        <w:t xml:space="preserve"> We nearly recreate Kewley’s</w:t>
      </w:r>
      <w:ins w:id="283" w:author="Helen  Meskhidze" w:date="2016-02-12T19:30:00Z">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ins>
      <w:r w:rsidR="000C7626">
        <w:rPr>
          <w:rFonts w:eastAsia="Symbol" w:cs="Times New Roman"/>
          <w:color w:val="000000"/>
        </w:rPr>
        <w:t>ission</w:t>
      </w:r>
      <w:ins w:id="284" w:author="Helen  Meskhidze" w:date="2016-02-12T19:28:00Z">
        <w:r w:rsidR="00B61122">
          <w:rPr>
            <w:rFonts w:eastAsia="Symbol" w:cs="Times New Roman"/>
            <w:color w:val="000000"/>
          </w:rPr>
          <w:t xml:space="preserve">; </w:t>
        </w:r>
      </w:ins>
      <w:ins w:id="285" w:author="Helen  Meskhidze" w:date="2016-02-12T19:29:00Z">
        <w:r w:rsidR="00B61122">
          <w:rPr>
            <w:rFonts w:eastAsia="Symbol" w:cs="Times New Roman"/>
            <w:color w:val="000000"/>
          </w:rPr>
          <w:t>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ins>
      <w:r w:rsidR="000C7626">
        <w:rPr>
          <w:rFonts w:eastAsia="Symbol" w:cs="Times New Roman"/>
          <w:color w:val="000000"/>
        </w:rPr>
        <w:t xml:space="preserve">dust-free model </w:t>
      </w:r>
      <w:ins w:id="286" w:author="Helen  Meskhidze" w:date="2016-02-12T19:29:00Z">
        <w:r w:rsidR="00B61122">
          <w:rPr>
            <w:rFonts w:eastAsia="Symbol" w:cs="Times New Roman"/>
            <w:color w:val="000000"/>
          </w:rPr>
          <w:t xml:space="preserve">as compared to 2.7 dex in </w:t>
        </w:r>
      </w:ins>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ins w:id="287" w:author="Helen  Meskhidze" w:date="2016-02-12T19:29:00Z">
        <w:r w:rsidR="00B61122">
          <w:rPr>
            <w:rFonts w:cs="Times New Roman"/>
          </w:rPr>
          <w:t xml:space="preserve">. </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57513181" w:rsidR="00E24A5A" w:rsidRDefault="00E24A5A" w:rsidP="00E24A5A">
      <w:pPr>
        <w:tabs>
          <w:tab w:val="left" w:pos="480"/>
        </w:tabs>
        <w:rPr>
          <w:rFonts w:eastAsia="Times New Roman" w:cs="Times New Roman"/>
          <w:shd w:val="clear" w:color="auto" w:fill="FFFFFF"/>
        </w:rPr>
      </w:pPr>
      <w:r>
        <w:rPr>
          <w:rFonts w:cs="Times New Roman"/>
        </w:rPr>
        <w:t>Stark e</w:t>
      </w:r>
      <w:ins w:id="288" w:author="Helen  Meskhidze" w:date="2016-02-12T19:31:00Z">
        <w:r w:rsidR="00542F85">
          <w:rPr>
            <w:rFonts w:cs="Times New Roman"/>
          </w:rPr>
          <w:t>t</w:t>
        </w:r>
      </w:ins>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ins w:id="289" w:author="Helen  Meskhidze" w:date="2016-02-18T19:26:00Z">
        <w:r w:rsidR="008D1225">
          <w:rPr>
            <w:rFonts w:cs="Times New Roman"/>
          </w:rPr>
          <w:t xml:space="preserve"> (Table 2)</w:t>
        </w:r>
      </w:ins>
      <w:ins w:id="290" w:author="Helen  Meskhidze" w:date="2016-02-12T19:39:00Z">
        <w:r w:rsidR="00CF187C">
          <w:rPr>
            <w:rFonts w:cs="Times New Roman"/>
          </w:rPr>
          <w:t xml:space="preserve">. They calculate </w:t>
        </w:r>
      </w:ins>
      <w:ins w:id="291" w:author="Helen  Meskhidze" w:date="2016-02-12T19:38:00Z">
        <w:r w:rsidR="00CF187C">
          <w:rPr>
            <w:rFonts w:cs="Times New Roman"/>
          </w:rPr>
          <w:t>a mean</w:t>
        </w:r>
      </w:ins>
      <w:ins w:id="292" w:author="Helen  Meskhidze" w:date="2016-02-12T19:37:00Z">
        <w:r w:rsidR="00CF187C">
          <w:rPr>
            <w:rFonts w:cs="Times New Roman"/>
          </w:rPr>
          <w:t xml:space="preserve"> </w:t>
        </w:r>
      </w:ins>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ins w:id="293" w:author="Helen  Meskhidze" w:date="2016-02-12T19:40:00Z">
        <w:r w:rsidR="00CF187C">
          <w:rPr>
            <w:rFonts w:cs="Times New Roman"/>
          </w:rPr>
          <w:t xml:space="preserve">equivalent width </w:t>
        </w:r>
      </w:ins>
      <w:ins w:id="294" w:author="Helen  Meskhidze" w:date="2016-02-12T19:39:00Z">
        <w:r w:rsidR="00CF187C">
          <w:rPr>
            <w:rFonts w:cs="Times New Roman"/>
          </w:rPr>
          <w:t>of</w:t>
        </w:r>
      </w:ins>
      <w:r w:rsidR="003541FF" w:rsidRPr="003541FF">
        <w:rPr>
          <w:rFonts w:cs="Times New Roman"/>
        </w:rPr>
        <w:t xml:space="preserve"> ~ </w:t>
      </w:r>
      <w:ins w:id="295" w:author="Helen  Meskhidze" w:date="2016-02-12T19:37:00Z">
        <w:r w:rsidR="00EF76D1">
          <w:rPr>
            <w:rFonts w:cs="Times New Roman"/>
          </w:rPr>
          <w:t>1.13</w:t>
        </w:r>
      </w:ins>
      <w:r w:rsidR="003541FF" w:rsidRPr="003541FF">
        <w:rPr>
          <w:rFonts w:cs="Times New Roman"/>
        </w:rPr>
        <w:t xml:space="preserve"> </w:t>
      </w:r>
      <w:r w:rsidR="003541FF" w:rsidRPr="003541FF">
        <w:rPr>
          <w:rFonts w:eastAsia="Times New Roman" w:cs="Times New Roman"/>
          <w:shd w:val="clear" w:color="auto" w:fill="FFFFFF"/>
        </w:rPr>
        <w:t>Å</w:t>
      </w:r>
      <w:ins w:id="296" w:author="Helen  Meskhidze" w:date="2016-02-12T19:39:00Z">
        <w:r w:rsidR="00CF187C">
          <w:rPr>
            <w:rFonts w:eastAsia="Times New Roman" w:cs="Times New Roman"/>
            <w:shd w:val="clear" w:color="auto" w:fill="FFFFFF"/>
          </w:rPr>
          <w:t>.</w:t>
        </w:r>
      </w:ins>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ins w:id="297" w:author="Helen  Meskhidze" w:date="2016-02-18T19:20:00Z">
        <w:r w:rsidR="00EF76D1">
          <w:rPr>
            <w:rFonts w:eastAsia="Times New Roman" w:cs="Times New Roman"/>
            <w:shd w:val="clear" w:color="auto" w:fill="FFFFFF"/>
          </w:rPr>
          <w:t xml:space="preserve">a much higher </w:t>
        </w:r>
      </w:ins>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298"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w:t>
      </w:r>
      <w:ins w:id="299" w:author="Helen  Meskhidze" w:date="2016-02-18T19:21:00Z">
        <w:r w:rsidR="00EF76D1">
          <w:rPr>
            <w:rFonts w:cs="Times New Roman"/>
          </w:rPr>
          <w:t xml:space="preserve"> with typical emission around</w:t>
        </w:r>
      </w:ins>
      <w:ins w:id="300" w:author="Helen  Meskhidze" w:date="2016-02-18T19:22:00Z">
        <w:r w:rsidR="00EF76D1">
          <w:rPr>
            <w:rFonts w:cs="Times New Roman"/>
          </w:rPr>
          <w:t xml:space="preserve">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w:t>
        </w:r>
      </w:ins>
      <w:ins w:id="301" w:author="Helen  Meskhidze" w:date="2016-02-12T19:41:00Z">
        <w:r w:rsidR="00EF76D1">
          <w:rPr>
            <w:rFonts w:cs="Times New Roman"/>
          </w:rPr>
          <w:t>. In our</w:t>
        </w:r>
      </w:ins>
      <w:r w:rsidR="00ED7CBB">
        <w:rPr>
          <w:rFonts w:cs="Times New Roman"/>
        </w:rPr>
        <w:t xml:space="preserve"> </w:t>
      </w:r>
      <w:ins w:id="302" w:author="Helen  Meskhidze" w:date="2016-02-12T19:41:00Z">
        <w:r w:rsidR="00CF187C">
          <w:rPr>
            <w:rFonts w:cs="Times New Roman"/>
          </w:rPr>
          <w:t xml:space="preserve">dusty </w:t>
        </w:r>
      </w:ins>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ins w:id="303" w:author="Helen  Meskhidze" w:date="2016-02-12T19:41:00Z">
        <w:r w:rsidR="00CF187C">
          <w:rPr>
            <w:rFonts w:cs="Times New Roman"/>
          </w:rPr>
          <w:t xml:space="preserve"> simulation</w:t>
        </w:r>
      </w:ins>
      <w:r w:rsidR="00ED7CBB">
        <w:rPr>
          <w:rFonts w:cs="Times New Roman"/>
        </w:rPr>
        <w:t xml:space="preserve">, </w:t>
      </w:r>
      <w:ins w:id="304" w:author="Helen  Meskhidze" w:date="2016-02-18T19:23:00Z">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ins>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ins w:id="305" w:author="Helen  Meskhidze" w:date="2016-02-18T19:24:00Z">
        <w:r w:rsidR="003016A8">
          <w:rPr>
            <w:rFonts w:eastAsia="Times New Roman" w:cs="Times New Roman"/>
            <w:shd w:val="clear" w:color="auto" w:fill="FFFFFF"/>
          </w:rPr>
          <w:t xml:space="preserve">little </w:t>
        </w:r>
      </w:ins>
      <w:ins w:id="306" w:author="Helen  Meskhidze" w:date="2016-02-18T19:25:00Z">
        <w:r w:rsidR="008D1225" w:rsidRPr="00F87F55">
          <w:rPr>
            <w:rFonts w:cs="Times New Roman"/>
          </w:rPr>
          <w:t xml:space="preserve">O III] </w:t>
        </w:r>
        <w:r w:rsidR="008D1225">
          <w:rPr>
            <w:rFonts w:eastAsia="Symbol" w:cs="Times New Roman"/>
            <w:color w:val="000000"/>
          </w:rPr>
          <w:t xml:space="preserve">λλ1661, 1666 and </w:t>
        </w:r>
      </w:ins>
      <w:ins w:id="307" w:author="Helen  Meskhidze" w:date="2016-02-12T19:43:00Z">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ins>
      <w:r>
        <w:rPr>
          <w:rFonts w:eastAsia="Symbol" w:cs="Times New Roman"/>
          <w:color w:val="000000"/>
        </w:rPr>
        <w:t>C III] λ1909</w:t>
      </w:r>
      <w:ins w:id="308" w:author="Helen  Meskhidze" w:date="2016-02-12T19:43:00Z">
        <w:r w:rsidR="0026003F">
          <w:rPr>
            <w:rFonts w:eastAsia="Symbol" w:cs="Times New Roman"/>
            <w:color w:val="000000"/>
          </w:rPr>
          <w:t xml:space="preserve"> </w:t>
        </w:r>
      </w:ins>
      <w:r>
        <w:rPr>
          <w:rFonts w:eastAsia="Symbol" w:cs="Times New Roman"/>
          <w:color w:val="000000"/>
        </w:rPr>
        <w:t>emission</w:t>
      </w:r>
      <w:ins w:id="309" w:author="Helen  Meskhidze" w:date="2016-02-18T19:26:00Z">
        <w:r w:rsidR="008D1225">
          <w:rPr>
            <w:rFonts w:eastAsia="Symbol" w:cs="Times New Roman"/>
            <w:color w:val="000000"/>
          </w:rPr>
          <w:t xml:space="preserve"> (Table 2)</w:t>
        </w:r>
      </w:ins>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ins w:id="310" w:author="Helen  Meskhidze" w:date="2016-02-12T19:44:00Z">
        <w:r w:rsidR="0026003F">
          <w:rPr>
            <w:rFonts w:eastAsia="Symbol" w:cs="Times New Roman"/>
            <w:color w:val="000000"/>
          </w:rPr>
          <w:t xml:space="preserve"> respectively</w:t>
        </w:r>
      </w:ins>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4A288F17" w:rsidR="00FE2B4C" w:rsidRDefault="00F560F7" w:rsidP="00F87F55">
      <w:pPr>
        <w:tabs>
          <w:tab w:val="left" w:pos="480"/>
        </w:tabs>
        <w:rPr>
          <w:ins w:id="311" w:author="Helen  Meskhidze" w:date="2016-02-12T20:26: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ins w:id="312" w:author="Helen  Meskhidze" w:date="2016-02-12T20:26:00Z">
        <w:r w:rsidR="00FE2B4C">
          <w:rPr>
            <w:rFonts w:cs="Times New Roman"/>
          </w:rPr>
          <w:t>,</w:t>
        </w:r>
      </w:ins>
      <w:r>
        <w:rPr>
          <w:rFonts w:cs="Times New Roman"/>
        </w:rPr>
        <w:t xml:space="preserve"> find a </w:t>
      </w:r>
      <w:r w:rsidRPr="00F560F7">
        <w:rPr>
          <w:rFonts w:cs="Times New Roman"/>
        </w:rPr>
        <w:t xml:space="preserve">N IV] λ1486 emitter </w:t>
      </w:r>
      <w:ins w:id="313" w:author="Helen  Meskhidze" w:date="2016-02-12T20:27:00Z">
        <w:r w:rsidR="00FE2B4C">
          <w:rPr>
            <w:rFonts w:cs="Times New Roman"/>
          </w:rPr>
          <w:t xml:space="preserve">at </w:t>
        </w:r>
      </w:ins>
      <w:r w:rsidRPr="00F560F7">
        <w:rPr>
          <w:rFonts w:cs="Times New Roman"/>
        </w:rPr>
        <w:t>z = 5.563</w:t>
      </w:r>
      <w:ins w:id="314" w:author="Helen  Meskhidze" w:date="2016-02-12T20:27:00Z">
        <w:r w:rsidR="00FE2B4C">
          <w:rPr>
            <w:rFonts w:cs="Times New Roman"/>
          </w:rPr>
          <w:t xml:space="preserve"> whose peak </w:t>
        </w:r>
      </w:ins>
      <w:ins w:id="315" w:author="Helen  Meskhidze" w:date="2016-02-18T19:26:00Z">
        <w:r w:rsidR="008D1225">
          <w:rPr>
            <w:rFonts w:cs="Times New Roman"/>
          </w:rPr>
          <w:t>log(</w:t>
        </w:r>
      </w:ins>
      <w:ins w:id="316" w:author="Helen  Meskhidze" w:date="2016-02-12T20:27:00Z">
        <w:r w:rsidR="00FE2B4C" w:rsidRPr="00E72BFC">
          <w:rPr>
            <w:rFonts w:cs="Times New Roman"/>
          </w:rPr>
          <w:t>W</w:t>
        </w:r>
        <w:r w:rsidR="00FE2B4C" w:rsidRPr="00E72BFC">
          <w:rPr>
            <w:rFonts w:cs="Times New Roman"/>
            <w:vertAlign w:val="subscript"/>
          </w:rPr>
          <w:t>λ</w:t>
        </w:r>
      </w:ins>
      <w:ins w:id="317" w:author="Helen  Meskhidze" w:date="2016-02-18T19:26:00Z">
        <w:r w:rsidR="008D1225">
          <w:rPr>
            <w:rFonts w:cs="Times New Roman"/>
          </w:rPr>
          <w:t xml:space="preserve">) </w:t>
        </w:r>
      </w:ins>
      <w:ins w:id="318" w:author="Helen  Meskhidze" w:date="2016-02-12T20:27:00Z">
        <w:r w:rsidR="00FE2B4C">
          <w:rPr>
            <w:rFonts w:cs="Times New Roman"/>
          </w:rPr>
          <w:t xml:space="preserve">= </w:t>
        </w:r>
      </w:ins>
      <w:ins w:id="319" w:author="Helen  Meskhidze" w:date="2016-02-18T19:26:00Z">
        <w:r w:rsidR="008D1225">
          <w:rPr>
            <w:rFonts w:cs="Times New Roman"/>
          </w:rPr>
          <w:t>1.34</w:t>
        </w:r>
      </w:ins>
      <w:ins w:id="320" w:author="Helen  Meskhidze" w:date="2016-02-18T19:27:00Z">
        <w:r w:rsidR="008D1225">
          <w:rPr>
            <w:rFonts w:cs="Times New Roman"/>
          </w:rPr>
          <w:t xml:space="preserve"> 9 (Table 2)</w:t>
        </w:r>
      </w:ins>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475FC132"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ins w:id="321" w:author="Helen  Meskhidze" w:date="2016-02-12T22:43:00Z">
        <w:r w:rsidR="00C019B8">
          <w:rPr>
            <w:rFonts w:cs="Times New Roman"/>
          </w:rPr>
          <w:t xml:space="preserve">C IV </w:t>
        </w:r>
        <w:r w:rsidR="00C019B8" w:rsidRPr="00945F70">
          <w:rPr>
            <w:rFonts w:cs="Times New Roman"/>
          </w:rPr>
          <w:t>λ</w:t>
        </w:r>
        <w:r w:rsidR="00C019B8">
          <w:rPr>
            <w:rFonts w:cs="Times New Roman"/>
          </w:rPr>
          <w:t>1549</w:t>
        </w:r>
      </w:ins>
      <w:r w:rsidR="008A2AB8">
        <w:rPr>
          <w:rFonts w:cs="Times New Roman"/>
        </w:rPr>
        <w:t xml:space="preserve"> to serve as a useful diagnostic</w:t>
      </w:r>
      <w:r w:rsidR="0025612B">
        <w:rPr>
          <w:rFonts w:cs="Times New Roman"/>
        </w:rPr>
        <w:t>s</w:t>
      </w:r>
      <w:r w:rsidR="008A2AB8">
        <w:rPr>
          <w:rFonts w:cs="Times New Roman"/>
        </w:rPr>
        <w:t>.</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ins w:id="322" w:author="Helen  Meskhidze" w:date="2016-02-18T19:28:00Z">
        <w:r w:rsidR="008D1225">
          <w:rPr>
            <w:rFonts w:cs="Times New Roman"/>
          </w:rPr>
          <w:t>Ly</w:t>
        </w:r>
        <w:r w:rsidR="008D1225">
          <w:rPr>
            <w:rFonts w:eastAsiaTheme="minorEastAsia" w:cs="Times New Roman"/>
            <w:kern w:val="0"/>
            <w:lang w:eastAsia="en-US" w:bidi="ar-SA"/>
          </w:rPr>
          <w:t xml:space="preserve">α and </w:t>
        </w:r>
      </w:ins>
      <w:ins w:id="323" w:author="Helen  Meskhidze" w:date="2016-02-18T19:27:00Z">
        <w:r w:rsidR="008D1225">
          <w:rPr>
            <w:rFonts w:eastAsia="Times New Roman" w:cs="Times New Roman"/>
            <w:shd w:val="clear" w:color="auto" w:fill="FFFFFF"/>
          </w:rPr>
          <w:t>C III]</w:t>
        </w:r>
      </w:ins>
      <w:r w:rsidRPr="00945F70">
        <w:rPr>
          <w:rFonts w:eastAsia="Times New Roman" w:cs="Times New Roman"/>
          <w:shd w:val="clear" w:color="auto" w:fill="FFFFFF"/>
        </w:rPr>
        <w:t xml:space="preserve"> </w:t>
      </w:r>
      <w:r w:rsidRPr="00945F70">
        <w:rPr>
          <w:rFonts w:eastAsia="Symbol" w:cs="Times New Roman"/>
        </w:rPr>
        <w:t>λ</w:t>
      </w:r>
      <w:ins w:id="324" w:author="Helen  Meskhidze" w:date="2016-02-18T19:27:00Z">
        <w:r w:rsidR="008D1225">
          <w:rPr>
            <w:rFonts w:eastAsia="Symbol" w:cs="Times New Roman"/>
          </w:rPr>
          <w:t>1909</w:t>
        </w:r>
      </w:ins>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ins w:id="325" w:author="Helen  Meskhidze" w:date="2016-02-18T19:28:00Z">
        <w:r w:rsidR="008D1225">
          <w:rPr>
            <w:rFonts w:eastAsia="Symbol" w:cs="Times New Roman"/>
            <w:color w:val="000000"/>
          </w:rPr>
          <w:t xml:space="preserve"> and </w:t>
        </w:r>
        <w:r w:rsidR="008D1225" w:rsidRPr="003541FF">
          <w:rPr>
            <w:rFonts w:eastAsia="Symbol" w:cs="Times New Roman"/>
            <w:color w:val="000000"/>
          </w:rPr>
          <w:t>λ</w:t>
        </w:r>
      </w:ins>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010F2225"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ins w:id="326" w:author="Helen  Meskhidze" w:date="2016-02-12T20:30:00Z">
        <w:r w:rsidR="00FE2B4C">
          <w:rPr>
            <w:rFonts w:eastAsia="Symbol" w:cs="Times New Roman"/>
          </w:rPr>
          <w:t xml:space="preserve">dust </w:t>
        </w:r>
      </w:ins>
      <w:r>
        <w:rPr>
          <w:rFonts w:eastAsia="Symbol" w:cs="Times New Roman"/>
        </w:rPr>
        <w:t>diagnostic</w:t>
      </w:r>
      <w:ins w:id="327" w:author="Helen  Meskhidze" w:date="2016-02-12T20:30:00Z">
        <w:r w:rsidR="00FE2B4C">
          <w:rPr>
            <w:rFonts w:eastAsia="Symbol" w:cs="Times New Roman"/>
          </w:rPr>
          <w:t>s</w:t>
        </w:r>
      </w:ins>
      <w:r>
        <w:rPr>
          <w:rFonts w:eastAsia="Symbol" w:cs="Times New Roman"/>
        </w:rPr>
        <w:t xml:space="preserve"> (see Figure 7a). For example, N V </w:t>
      </w:r>
      <w:r w:rsidRPr="00945F70">
        <w:rPr>
          <w:rFonts w:cs="Times New Roman"/>
        </w:rPr>
        <w:t>λ</w:t>
      </w:r>
      <w:r w:rsidRPr="008A2AB8">
        <w:rPr>
          <w:rFonts w:eastAsia="Symbol" w:cs="Times New Roman"/>
        </w:rPr>
        <w:t>1240</w:t>
      </w:r>
      <w:r>
        <w:rPr>
          <w:rFonts w:eastAsia="Symbol" w:cs="Times New Roman"/>
        </w:rPr>
        <w:t xml:space="preserve"> and </w:t>
      </w:r>
      <w:ins w:id="328" w:author="Helen  Meskhidze" w:date="2016-02-12T22:49:00Z">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ins>
      <w:r>
        <w:rPr>
          <w:rFonts w:eastAsia="Symbol" w:cs="Times New Roman"/>
        </w:rPr>
        <w:t>increases 0.4 dex</w:t>
      </w:r>
      <w:ins w:id="329" w:author="Helen  Meskhidze" w:date="2016-02-12T22:49:00Z">
        <w:r w:rsidR="00C019B8">
          <w:rPr>
            <w:rFonts w:eastAsia="Symbol" w:cs="Times New Roman"/>
          </w:rPr>
          <w:t xml:space="preserve"> and 0.5 respectively</w:t>
        </w:r>
      </w:ins>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330" w:author="Chris Richardson" w:date="2016-02-04T19:21:00Z"/>
          <w:rFonts w:eastAsia="Symbol" w:cs="Times New Roman"/>
        </w:rPr>
      </w:pPr>
    </w:p>
    <w:p w14:paraId="2EDF8FF0" w14:textId="77777777" w:rsidR="002A5373" w:rsidRDefault="00D71E5C" w:rsidP="00A44D0A">
      <w:pPr>
        <w:rPr>
          <w:ins w:id="331" w:author="Helen  Meskhidze" w:date="2016-02-12T22:35:00Z"/>
          <w:rFonts w:eastAsia="Symbol" w:cs="Times New Roman"/>
        </w:rPr>
      </w:pPr>
      <w:ins w:id="332" w:author="Chris Richardson" w:date="2016-02-04T19:21:00Z">
        <w:r w:rsidRPr="00A71816">
          <w:rPr>
            <w:rFonts w:eastAsia="Symbol" w:cs="Times New Roman"/>
            <w:highlight w:val="yellow"/>
          </w:rPr>
          <w:t>[WHAT DO YOU THINK ABOUT REPLACING N III 991 WITH O IV 1549</w:t>
        </w:r>
      </w:ins>
      <w:ins w:id="333" w:author="Chris Richardson" w:date="2016-02-05T22:50:00Z">
        <w:r w:rsidR="004755A9">
          <w:rPr>
            <w:rFonts w:eastAsia="Symbol" w:cs="Times New Roman"/>
            <w:highlight w:val="yellow"/>
          </w:rPr>
          <w:t xml:space="preserve"> BELOW? IT SHOWS GREATER CHANGE, STRONGER EMISSION, AND IS COMMONLY MENTIONED IN LITERATURE</w:t>
        </w:r>
      </w:ins>
      <w:ins w:id="334" w:author="Chris Richardson" w:date="2016-02-04T19:21:00Z">
        <w:r w:rsidRPr="00A71816">
          <w:rPr>
            <w:rFonts w:eastAsia="Symbol" w:cs="Times New Roman"/>
            <w:highlight w:val="yellow"/>
          </w:rPr>
          <w:t>]</w:t>
        </w:r>
      </w:ins>
      <w:ins w:id="335" w:author="Helen  Meskhidze" w:date="2016-02-12T22:35:00Z">
        <w:r w:rsidR="002A5373">
          <w:rPr>
            <w:rFonts w:eastAsia="Symbol" w:cs="Times New Roman"/>
          </w:rPr>
          <w:t xml:space="preserve"> </w:t>
        </w:r>
      </w:ins>
    </w:p>
    <w:p w14:paraId="433DF0FF" w14:textId="77777777" w:rsidR="002A5373" w:rsidRDefault="002A5373" w:rsidP="00A44D0A">
      <w:pPr>
        <w:rPr>
          <w:ins w:id="336" w:author="Helen  Meskhidze" w:date="2016-02-12T22:35:00Z"/>
          <w:rFonts w:eastAsia="Symbol" w:cs="Times New Roman"/>
        </w:rPr>
      </w:pPr>
    </w:p>
    <w:p w14:paraId="5CC5DAC4" w14:textId="0D418BEB" w:rsidR="00D71E5C" w:rsidRDefault="002A5373" w:rsidP="00A44D0A">
      <w:pPr>
        <w:rPr>
          <w:ins w:id="337" w:author="Chris Richardson" w:date="2016-02-04T19:21:00Z"/>
          <w:rFonts w:eastAsia="Symbol" w:cs="Times New Roman"/>
        </w:rPr>
      </w:pPr>
      <w:ins w:id="338" w:author="Helen  Meskhidze" w:date="2016-02-12T22:35:00Z">
        <w:r w:rsidRPr="002A5373">
          <w:rPr>
            <w:rFonts w:eastAsia="Symbol" w:cs="Times New Roman"/>
            <w:highlight w:val="cyan"/>
          </w:rPr>
          <w:t>[</w:t>
        </w:r>
      </w:ins>
      <w:ins w:id="339" w:author="Helen  Meskhidze" w:date="2016-02-12T22:40:00Z">
        <w:r>
          <w:rPr>
            <w:rFonts w:eastAsia="Symbol" w:cs="Times New Roman"/>
            <w:highlight w:val="cyan"/>
          </w:rPr>
          <w:t>I assume you mean C IV</w:t>
        </w:r>
      </w:ins>
      <w:ins w:id="340" w:author="Helen  Meskhidze" w:date="2016-02-12T22:35:00Z">
        <w:r>
          <w:rPr>
            <w:rFonts w:eastAsia="Symbol" w:cs="Times New Roman"/>
            <w:highlight w:val="cyan"/>
          </w:rPr>
          <w:t xml:space="preserve"> 1549? That</w:t>
        </w:r>
      </w:ins>
      <w:ins w:id="341" w:author="Helen  Meskhidze" w:date="2016-02-12T22:40:00Z">
        <w:r>
          <w:rPr>
            <w:rFonts w:eastAsia="Symbol" w:cs="Times New Roman"/>
            <w:highlight w:val="cyan"/>
          </w:rPr>
          <w:t>’s fine; I’ve changed the analysis. Is it ok that both of the lines we now suggest are carbon though?</w:t>
        </w:r>
      </w:ins>
      <w:ins w:id="342" w:author="Helen  Meskhidze" w:date="2016-02-12T22:36:00Z">
        <w:r w:rsidRPr="002A5373">
          <w:rPr>
            <w:rFonts w:eastAsia="Symbol" w:cs="Times New Roman"/>
            <w:highlight w:val="cyan"/>
          </w:rPr>
          <w:t xml:space="preserve"> </w:t>
        </w:r>
      </w:ins>
      <w:ins w:id="343" w:author="Helen  Meskhidze" w:date="2016-02-12T23:11:00Z">
        <w:r w:rsidR="00135FA2">
          <w:rPr>
            <w:rFonts w:eastAsia="Symbol" w:cs="Times New Roman"/>
            <w:highlight w:val="cyan"/>
          </w:rPr>
          <w:t xml:space="preserve">Also we have to keep our JWST plots cut at 17, else we end up contradicting ourselves. </w:t>
        </w:r>
      </w:ins>
      <w:ins w:id="344" w:author="Helen  Meskhidze" w:date="2016-02-12T22:35:00Z">
        <w:r w:rsidRPr="002A5373">
          <w:rPr>
            <w:rFonts w:eastAsia="Symbol" w:cs="Times New Roman"/>
            <w:highlight w:val="cyan"/>
          </w:rPr>
          <w:t>– Helen]</w:t>
        </w:r>
      </w:ins>
    </w:p>
    <w:p w14:paraId="2D667370" w14:textId="77777777" w:rsidR="00D71E5C" w:rsidRDefault="00D71E5C" w:rsidP="00A44D0A">
      <w:pPr>
        <w:rPr>
          <w:rFonts w:eastAsia="Symbol" w:cs="Times New Roman"/>
        </w:rPr>
      </w:pPr>
    </w:p>
    <w:p w14:paraId="05769F2D" w14:textId="1CCBE5E1"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ins w:id="345" w:author="Helen  Meskhidze" w:date="2016-02-12T22:41:00Z">
        <w:r w:rsidR="002A5373">
          <w:rPr>
            <w:rFonts w:cs="Times New Roman"/>
          </w:rPr>
          <w:t xml:space="preserve">C IV </w:t>
        </w:r>
        <w:r w:rsidR="002A5373" w:rsidRPr="00945F70">
          <w:rPr>
            <w:rFonts w:cs="Times New Roman"/>
          </w:rPr>
          <w:t>λ</w:t>
        </w:r>
        <w:r w:rsidR="002A5373">
          <w:rPr>
            <w:rFonts w:cs="Times New Roman"/>
          </w:rPr>
          <w:t xml:space="preserve">1549 </w:t>
        </w:r>
      </w:ins>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ins w:id="346" w:author="Helen  Meskhidze" w:date="2016-02-12T21:20:00Z">
        <w:r w:rsidR="00D221EE">
          <w:rPr>
            <w:rFonts w:eastAsia="Times New Roman" w:cs="Times New Roman"/>
            <w:kern w:val="0"/>
            <w:lang w:val="en-CA" w:eastAsia="en-US" w:bidi="ar-SA"/>
          </w:rPr>
          <w:t xml:space="preserve"> with JWST,</w:t>
        </w:r>
      </w:ins>
      <w:ins w:id="347" w:author="Helen  Meskhidze" w:date="2016-02-12T22:42:00Z">
        <w:r w:rsidR="002A5373">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we </w:t>
      </w:r>
      <w:ins w:id="348" w:author="Helen  Meskhidze" w:date="2016-02-12T21:20:00Z">
        <w:r w:rsidR="00D221EE">
          <w:rPr>
            <w:rFonts w:eastAsia="Times New Roman" w:cs="Times New Roman"/>
            <w:kern w:val="0"/>
            <w:lang w:val="en-CA" w:eastAsia="en-US" w:bidi="ar-SA"/>
          </w:rPr>
          <w:t xml:space="preserve">will be </w:t>
        </w:r>
      </w:ins>
      <w:r w:rsidR="00ED5522">
        <w:rPr>
          <w:rFonts w:eastAsia="Times New Roman" w:cs="Times New Roman"/>
          <w:kern w:val="0"/>
          <w:lang w:val="en-CA" w:eastAsia="en-US" w:bidi="ar-SA"/>
        </w:rPr>
        <w:t xml:space="preserve">looking </w:t>
      </w:r>
      <w:ins w:id="349" w:author="Helen  Meskhidze" w:date="2016-02-12T21:20:00Z">
        <w:r w:rsidR="00D221EE">
          <w:rPr>
            <w:rFonts w:eastAsia="Times New Roman" w:cs="Times New Roman"/>
            <w:kern w:val="0"/>
            <w:lang w:val="en-CA" w:eastAsia="en-US" w:bidi="ar-SA"/>
          </w:rPr>
          <w:t>at the early universe</w:t>
        </w:r>
      </w:ins>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ins w:id="350" w:author="Helen  Meskhidze" w:date="2016-01-15T13:24:00Z">
        <w:r w:rsidR="006546C5" w:rsidRPr="00D221EE">
          <w:rPr>
            <w:rFonts w:cs="Times New Roman"/>
          </w:rPr>
          <w:t>(</w:t>
        </w:r>
      </w:ins>
      <w:ins w:id="351" w:author="Helen  Meskhidze" w:date="2016-02-12T21:21:00Z">
        <w:r w:rsidR="00D221EE" w:rsidRPr="00A71816">
          <w:rPr>
            <w:rFonts w:cs="Times New Roman"/>
          </w:rPr>
          <w:t>AGN3</w:t>
        </w:r>
      </w:ins>
      <w:ins w:id="352" w:author="Helen  Meskhidze" w:date="2016-01-15T13:24:00Z">
        <w:r w:rsidR="006546C5" w:rsidRPr="00A71816">
          <w:rPr>
            <w:rFonts w:cs="Times New Roman"/>
          </w:rPr>
          <w:t>)</w:t>
        </w:r>
        <w:r w:rsidR="006546C5" w:rsidRPr="00D221EE">
          <w:rPr>
            <w:rFonts w:cs="Times New Roman"/>
          </w:rPr>
          <w:t>.</w:t>
        </w:r>
      </w:ins>
      <w:r w:rsidR="00ED5522">
        <w:rPr>
          <w:rFonts w:cs="Times New Roman"/>
        </w:rPr>
        <w:t xml:space="preserve"> </w:t>
      </w:r>
      <w:ins w:id="353" w:author="Helen  Meskhidze" w:date="2016-02-12T21:21:00Z">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ins>
      <w:r w:rsidR="00ED5522">
        <w:rPr>
          <w:rFonts w:cs="Times New Roman"/>
        </w:rPr>
        <w:t>temperature-sensitive</w:t>
      </w:r>
      <w:r w:rsidR="00ED5522" w:rsidRPr="00250047">
        <w:rPr>
          <w:rFonts w:cs="Times New Roman"/>
        </w:rPr>
        <w:t xml:space="preserve"> </w:t>
      </w:r>
      <w:ins w:id="354" w:author="Helen  Meskhidze" w:date="2016-02-18T19:33:00Z">
        <w:r w:rsidR="008D1225">
          <w:rPr>
            <w:rFonts w:cs="Times New Roman"/>
          </w:rPr>
          <w:t xml:space="preserve">collisionally excited </w:t>
        </w:r>
      </w:ins>
      <w:r w:rsidR="00ED5522" w:rsidRPr="00250047">
        <w:rPr>
          <w:rFonts w:cs="Times New Roman"/>
        </w:rPr>
        <w:t>FUV line</w:t>
      </w:r>
      <w:ins w:id="355" w:author="Helen  Meskhidze" w:date="2016-02-12T21:21:00Z">
        <w:r w:rsidR="00D221EE">
          <w:rPr>
            <w:rFonts w:cs="Times New Roman"/>
          </w:rPr>
          <w:t>,</w:t>
        </w:r>
      </w:ins>
      <w:r w:rsidR="00ED5522" w:rsidRPr="00250047">
        <w:rPr>
          <w:rFonts w:cs="Times New Roman"/>
        </w:rPr>
        <w:t xml:space="preserve"> </w:t>
      </w:r>
      <w:ins w:id="356" w:author="Helen  Meskhidze" w:date="2016-02-18T19:32:00Z">
        <w:r w:rsidR="008D1225">
          <w:rPr>
            <w:rFonts w:cs="Times New Roman"/>
          </w:rPr>
          <w:t>has</w:t>
        </w:r>
        <w:r w:rsidR="008D1225" w:rsidRPr="00250047">
          <w:rPr>
            <w:rFonts w:cs="Times New Roman"/>
          </w:rPr>
          <w:t xml:space="preserve"> </w:t>
        </w:r>
      </w:ins>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w:t>
      </w:r>
      <w:ins w:id="357" w:author="Helen  Meskhidze" w:date="2016-02-18T19:35:00Z">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ins w:id="358" w:author="Helen  Meskhidze" w:date="2016-02-18T19:32:00Z">
        <w:r w:rsidR="008D1225">
          <w:rPr>
            <w:rFonts w:cs="Times New Roman"/>
          </w:rPr>
          <w:t>.</w:t>
        </w:r>
        <w:r w:rsidR="00BB4262">
          <w:rPr>
            <w:rFonts w:cs="Times New Roman"/>
          </w:rPr>
          <w:t xml:space="preserve"> </w:t>
        </w:r>
      </w:ins>
      <w:r w:rsidR="00ED5522">
        <w:rPr>
          <w:rFonts w:cs="Times New Roman"/>
        </w:rPr>
        <w:t xml:space="preserve">C III </w:t>
      </w:r>
      <w:r w:rsidR="00ED5522" w:rsidRPr="00945F70">
        <w:rPr>
          <w:rFonts w:cs="Times New Roman"/>
        </w:rPr>
        <w:t>λ</w:t>
      </w:r>
      <w:r w:rsidR="00ED5522">
        <w:rPr>
          <w:rFonts w:cs="Times New Roman"/>
        </w:rPr>
        <w:t xml:space="preserve">977 and </w:t>
      </w:r>
      <w:ins w:id="359" w:author="Helen  Meskhidze" w:date="2016-02-12T22:50:00Z">
        <w:r w:rsidR="00C019B8">
          <w:rPr>
            <w:rFonts w:cs="Times New Roman"/>
          </w:rPr>
          <w:t xml:space="preserve">C IV </w:t>
        </w:r>
        <w:r w:rsidR="00C019B8" w:rsidRPr="00945F70">
          <w:rPr>
            <w:rFonts w:cs="Times New Roman"/>
          </w:rPr>
          <w:t>λ</w:t>
        </w:r>
        <w:r w:rsidR="00C019B8">
          <w:rPr>
            <w:rFonts w:cs="Times New Roman"/>
          </w:rPr>
          <w:t xml:space="preserve">1549 </w:t>
        </w:r>
      </w:ins>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553EA7E7"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ins w:id="360" w:author="Helen  Meskhidze" w:date="2016-02-12T22:58:00Z">
        <w:r w:rsidR="00851E1B">
          <w:rPr>
            <w:rFonts w:cs="Times New Roman"/>
          </w:rPr>
          <w:t>47.9</w:t>
        </w:r>
      </w:ins>
      <w:r w:rsidR="009F5A46">
        <w:rPr>
          <w:rFonts w:cs="Times New Roman"/>
        </w:rPr>
        <w:t xml:space="preserve"> eV</w:t>
      </w:r>
      <w:r w:rsidR="0025612B">
        <w:rPr>
          <w:rFonts w:cs="Times New Roman"/>
        </w:rPr>
        <w:t xml:space="preserve"> and </w:t>
      </w:r>
      <w:ins w:id="361" w:author="Helen  Meskhidze" w:date="2016-02-12T22:53:00Z">
        <w:r w:rsidR="00851E1B">
          <w:rPr>
            <w:rFonts w:cs="Times New Roman"/>
          </w:rPr>
          <w:t>64.5</w:t>
        </w:r>
      </w:ins>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ins w:id="362" w:author="Helen  Meskhidze" w:date="2016-02-12T22:58:00Z">
        <w:r w:rsidR="00851E1B">
          <w:rPr>
            <w:rFonts w:cs="Times New Roman"/>
          </w:rPr>
          <w:t xml:space="preserve">C IV </w:t>
        </w:r>
        <w:r w:rsidR="00851E1B" w:rsidRPr="00945F70">
          <w:rPr>
            <w:rFonts w:cs="Times New Roman"/>
          </w:rPr>
          <w:t>λ</w:t>
        </w:r>
        <w:r w:rsidR="00851E1B">
          <w:rPr>
            <w:rFonts w:cs="Times New Roman"/>
          </w:rPr>
          <w:t xml:space="preserve">1549 </w:t>
        </w:r>
      </w:ins>
      <w:r w:rsidR="00F010FB">
        <w:rPr>
          <w:rFonts w:cs="Times New Roman"/>
        </w:rPr>
        <w:t>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ins w:id="363" w:author="Helen  Meskhidze" w:date="2016-02-12T23:57:00Z">
        <w:r w:rsidR="00965C49">
          <w:rPr>
            <w:rFonts w:cs="Menlo Regular"/>
          </w:rPr>
          <w:t>1.3</w:t>
        </w:r>
      </w:ins>
      <w:r w:rsidR="00F010FB">
        <w:rPr>
          <w:rFonts w:cs="Menlo Regular"/>
        </w:rPr>
        <w:t xml:space="preserve"> and </w:t>
      </w:r>
      <w:ins w:id="364" w:author="Helen  Meskhidze" w:date="2016-02-12T23:57:00Z">
        <w:r w:rsidR="00965C49">
          <w:rPr>
            <w:rFonts w:cs="Menlo Regular"/>
          </w:rPr>
          <w:t>1.4</w:t>
        </w:r>
      </w:ins>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ins w:id="365" w:author="Helen  Meskhidze" w:date="2016-02-12T22:59:00Z">
        <w:r w:rsidR="00965C49">
          <w:rPr>
            <w:rFonts w:cs="Times New Roman"/>
          </w:rPr>
          <w:t>2</w:t>
        </w:r>
      </w:ins>
      <w:r w:rsidR="00F010FB">
        <w:rPr>
          <w:rFonts w:cs="Times New Roman"/>
        </w:rPr>
        <w:t xml:space="preserve"> and </w:t>
      </w:r>
      <w:ins w:id="366" w:author="Helen  Meskhidze" w:date="2016-02-12T23:00:00Z">
        <w:r w:rsidR="00851E1B">
          <w:rPr>
            <w:rFonts w:cs="Times New Roman"/>
          </w:rPr>
          <w:t>3.</w:t>
        </w:r>
        <w:r w:rsidR="00965C49">
          <w:rPr>
            <w:rFonts w:cs="Times New Roman"/>
          </w:rPr>
          <w:t xml:space="preserve">0 </w:t>
        </w:r>
      </w:ins>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ins w:id="367" w:author="Helen  Meskhidze" w:date="2016-02-12T23:57:00Z">
        <w:r w:rsidR="00965C49">
          <w:rPr>
            <w:rFonts w:eastAsia="Symbol" w:cs="Times New Roman"/>
            <w:color w:val="000000"/>
          </w:rPr>
          <w:t xml:space="preserve"> in the dust-free case</w:t>
        </w:r>
      </w:ins>
      <w:ins w:id="368" w:author="Helen  Meskhidze" w:date="2016-02-18T19:36:00Z">
        <w:r w:rsidR="00BB4262">
          <w:rPr>
            <w:rFonts w:eastAsia="Symbol" w:cs="Times New Roman"/>
            <w:color w:val="000000"/>
          </w:rPr>
          <w:t xml:space="preserve"> (</w:t>
        </w:r>
      </w:ins>
      <w:ins w:id="369" w:author="Helen  Meskhidze" w:date="2016-02-18T19:37:00Z">
        <w:r w:rsidR="00BB4262">
          <w:rPr>
            <w:rFonts w:eastAsia="Symbol" w:cs="Times New Roman"/>
            <w:color w:val="000000"/>
          </w:rPr>
          <w:t xml:space="preserve">1.0 &lt; </w:t>
        </w:r>
      </w:ins>
      <w:ins w:id="370" w:author="Helen  Meskhidze" w:date="2016-02-18T19:36:00Z">
        <w:r w:rsidR="00BB4262">
          <w:rPr>
            <w:rFonts w:eastAsia="Symbol" w:cs="Times New Roman"/>
            <w:color w:val="000000"/>
          </w:rPr>
          <w:t>log(</w:t>
        </w:r>
      </w:ins>
      <w:ins w:id="371" w:author="Helen  Meskhidze" w:date="2016-02-18T19:37:00Z">
        <w:r w:rsidR="00BB4262" w:rsidRPr="000D29C2">
          <w:rPr>
            <w:rFonts w:cs="Times New Roman"/>
          </w:rPr>
          <w:t>W</w:t>
        </w:r>
        <w:r w:rsidR="00BB4262" w:rsidRPr="000A6EB6">
          <w:rPr>
            <w:rFonts w:cs="Times New Roman"/>
            <w:vertAlign w:val="subscript"/>
          </w:rPr>
          <w:t>λ</w:t>
        </w:r>
      </w:ins>
      <w:ins w:id="372" w:author="Helen  Meskhidze" w:date="2016-02-18T19:36:00Z">
        <w:r w:rsidR="00BB4262">
          <w:rPr>
            <w:rFonts w:eastAsia="Symbol" w:cs="Times New Roman"/>
            <w:color w:val="000000"/>
          </w:rPr>
          <w:t>) &lt; 2.0)</w:t>
        </w:r>
      </w:ins>
      <w:r w:rsidR="006C1EE2">
        <w:rPr>
          <w:rFonts w:eastAsia="Symbol" w:cs="Times New Roman"/>
          <w:color w:val="000000"/>
        </w:rPr>
        <w:t xml:space="preserve">. </w:t>
      </w:r>
      <w:ins w:id="373" w:author="Helen  Meskhidze" w:date="2016-02-18T19:38:00Z">
        <w:r w:rsidR="00BB4262">
          <w:rPr>
            <w:rFonts w:eastAsia="Symbol" w:cs="Times New Roman"/>
            <w:color w:val="000000"/>
          </w:rPr>
          <w:t xml:space="preserve">We predict that </w:t>
        </w:r>
      </w:ins>
      <w:r>
        <w:rPr>
          <w:rFonts w:eastAsia="Symbol" w:cs="Times New Roman"/>
        </w:rPr>
        <w:t xml:space="preserve">JWST’s MIRI should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68BCF5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ins w:id="374" w:author="Helen  Meskhidze" w:date="2016-02-18T19:41:00Z">
        <w:r w:rsidR="00BB4262">
          <w:rPr>
            <w:rFonts w:cs="Times New Roman"/>
          </w:rPr>
          <w:t>increased</w:t>
        </w:r>
        <w:r w:rsidR="00BB4262" w:rsidRPr="00546E59">
          <w:rPr>
            <w:rFonts w:cs="Times New Roman"/>
          </w:rPr>
          <w:t xml:space="preserve"> </w:t>
        </w:r>
      </w:ins>
      <w:r w:rsidR="00546E59" w:rsidRPr="00546E59">
        <w:rPr>
          <w:rFonts w:cs="Times New Roman"/>
        </w:rPr>
        <w:t xml:space="preserve">with dust </w:t>
      </w:r>
      <w:ins w:id="375" w:author="Helen  Meskhidze" w:date="2016-02-18T19:41:00Z">
        <w:r w:rsidR="00BB4262">
          <w:rPr>
            <w:rFonts w:cs="Times New Roman"/>
          </w:rPr>
          <w:t>removal</w:t>
        </w:r>
        <w:r w:rsidR="00BB4262" w:rsidRPr="00546E59">
          <w:rPr>
            <w:rFonts w:cs="Times New Roman"/>
          </w:rPr>
          <w:t xml:space="preserve"> </w:t>
        </w:r>
      </w:ins>
      <w:ins w:id="376" w:author="Helen  Meskhidze" w:date="2016-02-18T19:39:00Z">
        <w:r w:rsidR="00BB4262">
          <w:rPr>
            <w:rFonts w:cs="Times New Roman"/>
          </w:rPr>
          <w:t>(</w:t>
        </w:r>
      </w:ins>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ins w:id="377" w:author="Helen  Meskhidze" w:date="2016-02-18T19:39:00Z">
        <w:r w:rsidR="00BB4262">
          <w:rPr>
            <w:rFonts w:cs="Times New Roman"/>
          </w:rPr>
          <w:t>)</w:t>
        </w:r>
      </w:ins>
      <w:r>
        <w:rPr>
          <w:rFonts w:cs="Times New Roman"/>
        </w:rPr>
        <w:t>.</w:t>
      </w:r>
      <w:ins w:id="378" w:author="Helen  Meskhidze" w:date="2016-02-18T19:40:00Z">
        <w:r w:rsidR="00BB4262">
          <w:rPr>
            <w:rFonts w:cs="Times New Roman"/>
          </w:rPr>
          <w:t xml:space="preserve"> Shorter-wavelength UV lines increased in emission with increasing metallicity but longer-wavelength UV emission lines decreased in emission with increasing metallicity.</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ins w:id="379" w:author="Helen  Meskhidze" w:date="2016-02-18T19:41:00Z">
        <w:r w:rsidR="00BB4262">
          <w:rPr>
            <w:rFonts w:cs="Times New Roman"/>
          </w:rPr>
          <w:t xml:space="preserve">were </w:t>
        </w:r>
      </w:ins>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ins w:id="380" w:author="Helen  Meskhidze" w:date="2016-02-18T19:42:00Z">
        <w:r w:rsidR="00BB4262">
          <w:rPr>
            <w:rFonts w:cs="Times New Roman"/>
          </w:rPr>
          <w:t xml:space="preserve"> age</w:t>
        </w:r>
      </w:ins>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C9E99DF"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ins w:id="381" w:author="Helen  Meskhidze" w:date="2016-02-12T21:23:00Z">
        <w:r w:rsidR="00FA150D">
          <w:rPr>
            <w:rFonts w:cs="Times New Roman"/>
          </w:rPr>
          <w:t>d</w:t>
        </w:r>
      </w:ins>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ins w:id="382" w:author="Helen  Meskhidze" w:date="2016-02-12T23:15:00Z">
        <w:r w:rsidR="00A1199A">
          <w:rPr>
            <w:rFonts w:cs="Times New Roman"/>
          </w:rPr>
          <w:t xml:space="preserve">and C IV </w:t>
        </w:r>
        <w:r w:rsidR="00A1199A" w:rsidRPr="00945F70">
          <w:rPr>
            <w:rFonts w:cs="Times New Roman"/>
          </w:rPr>
          <w:t>λ</w:t>
        </w:r>
        <w:r w:rsidR="00A1199A">
          <w:rPr>
            <w:rFonts w:cs="Times New Roman"/>
          </w:rPr>
          <w:t>1549</w:t>
        </w:r>
      </w:ins>
      <w:r w:rsidR="00546E59" w:rsidRPr="009E014D">
        <w:rPr>
          <w:rFonts w:cs="Times New Roman"/>
        </w:rPr>
        <w:t xml:space="preserve"> will be </w:t>
      </w:r>
      <w:r w:rsidR="00546E59" w:rsidRPr="00956F5C">
        <w:rPr>
          <w:rFonts w:cs="Times New Roman"/>
        </w:rPr>
        <w:t xml:space="preserve">useful </w:t>
      </w:r>
      <w:ins w:id="383" w:author="Helen  Meskhidze" w:date="2016-02-18T19:42:00Z">
        <w:r w:rsidR="00BB4262">
          <w:rPr>
            <w:rFonts w:cs="Times New Roman"/>
          </w:rPr>
          <w:t>diagnostics for excitation mechanisms in</w:t>
        </w:r>
      </w:ins>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ins w:id="384" w:author="Helen  Meskhidze" w:date="2016-02-12T21:27:00Z">
        <w:r w:rsidR="00FA150D">
          <w:rPr>
            <w:rFonts w:cs="Times New Roman"/>
          </w:rPr>
          <w:t xml:space="preserve">. </w:t>
        </w:r>
      </w:ins>
      <w:ins w:id="385" w:author="Helen  Meskhidze" w:date="2016-02-12T21:30:00Z">
        <w:r w:rsidR="00FA150D">
          <w:rPr>
            <w:rFonts w:cs="Times New Roman"/>
          </w:rPr>
          <w:t xml:space="preserve">The </w:t>
        </w:r>
      </w:ins>
      <w:ins w:id="386" w:author="Helen  Meskhidze" w:date="2016-02-12T21:27:00Z">
        <w:r w:rsidR="00FA150D">
          <w:rPr>
            <w:rFonts w:cs="Times New Roman"/>
          </w:rPr>
          <w:t>high-</w:t>
        </w:r>
        <w:r w:rsidR="00FA150D">
          <w:rPr>
            <w:rFonts w:cs="Times New Roman"/>
            <w:i/>
          </w:rPr>
          <w:t>z</w:t>
        </w:r>
        <w:r w:rsidR="00FA150D">
          <w:rPr>
            <w:rFonts w:cs="Times New Roman"/>
          </w:rPr>
          <w:t xml:space="preserve"> range</w:t>
        </w:r>
      </w:ins>
      <w:ins w:id="387" w:author="Helen  Meskhidze" w:date="2016-02-12T21:30:00Z">
        <w:r w:rsidR="00FA150D">
          <w:rPr>
            <w:rFonts w:cs="Times New Roman"/>
          </w:rPr>
          <w:t xml:space="preserve"> in which JWST will be observing is</w:t>
        </w:r>
      </w:ins>
      <w:ins w:id="388" w:author="Helen  Meskhidze" w:date="2016-02-12T21:24:00Z">
        <w:r w:rsidR="00FA150D">
          <w:rPr>
            <w:rFonts w:cs="Times New Roman"/>
          </w:rPr>
          <w:t xml:space="preserve"> characterized by little dust, low metallicity, and little AGN contribution</w:t>
        </w:r>
      </w:ins>
      <w:r>
        <w:rPr>
          <w:rFonts w:cs="Times New Roman"/>
        </w:rPr>
        <w:t xml:space="preserve">. </w:t>
      </w:r>
      <w:ins w:id="389" w:author="Helen  Meskhidze" w:date="2016-02-12T21:32:00Z">
        <w:r w:rsidR="005E0A58">
          <w:rPr>
            <w:rFonts w:cs="Times New Roman"/>
          </w:rPr>
          <w:t>While these lines</w:t>
        </w:r>
      </w:ins>
      <w:ins w:id="390" w:author="Helen  Meskhidze" w:date="2016-02-12T21:25:00Z">
        <w:r w:rsidR="00FA150D">
          <w:rPr>
            <w:rFonts w:cs="Times New Roman"/>
          </w:rPr>
          <w:t xml:space="preserve"> do not emit in the local range, </w:t>
        </w:r>
      </w:ins>
      <w:ins w:id="391" w:author="Helen  Meskhidze" w:date="2016-02-12T21:32:00Z">
        <w:r w:rsidR="005E0A58">
          <w:rPr>
            <w:rFonts w:cs="Times New Roman"/>
          </w:rPr>
          <w:t>they</w:t>
        </w:r>
      </w:ins>
      <w:ins w:id="392" w:author="Helen  Meskhidze" w:date="2016-02-12T21:31:00Z">
        <w:r w:rsidR="00FA150D">
          <w:rPr>
            <w:rFonts w:cs="Times New Roman"/>
          </w:rPr>
          <w:t xml:space="preserve"> do </w:t>
        </w:r>
      </w:ins>
      <w:ins w:id="393" w:author="Helen  Meskhidze" w:date="2016-02-12T21:25:00Z">
        <w:r w:rsidR="00FA150D">
          <w:rPr>
            <w:rFonts w:cs="Times New Roman"/>
          </w:rPr>
          <w:t xml:space="preserve">emit under </w:t>
        </w:r>
      </w:ins>
      <w:ins w:id="394" w:author="Helen  Meskhidze" w:date="2016-02-18T19:43:00Z">
        <w:r w:rsidR="00BB4262">
          <w:rPr>
            <w:rFonts w:cs="Times New Roman"/>
          </w:rPr>
          <w:t xml:space="preserve">precisely </w:t>
        </w:r>
      </w:ins>
      <w:ins w:id="395" w:author="Helen  Meskhidze" w:date="2016-02-12T21:32:00Z">
        <w:r w:rsidR="00FA150D">
          <w:rPr>
            <w:rFonts w:cs="Times New Roman"/>
          </w:rPr>
          <w:t>the</w:t>
        </w:r>
      </w:ins>
      <w:ins w:id="396" w:author="Helen  Meskhidze" w:date="2016-02-12T21:31:00Z">
        <w:r w:rsidR="00FA150D">
          <w:rPr>
            <w:rFonts w:cs="Times New Roman"/>
          </w:rPr>
          <w:t xml:space="preserve"> conditions </w:t>
        </w:r>
      </w:ins>
      <w:ins w:id="397" w:author="Helen  Meskhidze" w:date="2016-02-12T21:32:00Z">
        <w:r w:rsidR="00FA150D">
          <w:rPr>
            <w:rFonts w:cs="Times New Roman"/>
          </w:rPr>
          <w:t xml:space="preserve">typical of the </w:t>
        </w:r>
      </w:ins>
      <w:ins w:id="398" w:author="Helen  Meskhidze" w:date="2016-02-12T21:25:00Z">
        <w:r w:rsidR="00FA150D">
          <w:rPr>
            <w:rFonts w:cs="Times New Roman"/>
          </w:rPr>
          <w:t xml:space="preserve">early universe. </w:t>
        </w:r>
      </w:ins>
      <w:ins w:id="399" w:author="Helen  Meskhidze" w:date="2016-02-12T21:26:00Z">
        <w:r w:rsidR="00FA150D">
          <w:rPr>
            <w:rFonts w:cs="Times New Roman"/>
          </w:rPr>
          <w:t xml:space="preserve">Given their </w:t>
        </w:r>
      </w:ins>
      <w:r w:rsidR="00252831">
        <w:rPr>
          <w:rFonts w:cs="Times New Roman"/>
        </w:rPr>
        <w:t xml:space="preserve">moderate </w:t>
      </w:r>
      <w:r w:rsidR="00252831" w:rsidRPr="00F2070D">
        <w:rPr>
          <w:rFonts w:cs="Times New Roman"/>
        </w:rPr>
        <w:t>ionization potentials</w:t>
      </w:r>
      <w:ins w:id="400" w:author="Helen  Meskhidze" w:date="2016-02-12T21:26:00Z">
        <w:r w:rsidR="00FA150D">
          <w:rPr>
            <w:rFonts w:cs="Times New Roman"/>
          </w:rPr>
          <w:t xml:space="preserve"> and strong emission in the </w:t>
        </w:r>
      </w:ins>
      <w:ins w:id="401" w:author="Helen  Meskhidze" w:date="2016-02-12T21:27:00Z">
        <w:r w:rsidR="00FA150D">
          <w:rPr>
            <w:rFonts w:cs="Times New Roman"/>
          </w:rPr>
          <w:t>absence</w:t>
        </w:r>
      </w:ins>
      <w:ins w:id="402" w:author="Helen  Meskhidze" w:date="2016-02-12T21:26:00Z">
        <w:r w:rsidR="00FA150D">
          <w:rPr>
            <w:rFonts w:cs="Times New Roman"/>
          </w:rPr>
          <w:t xml:space="preserve"> of dust, we predict that </w:t>
        </w:r>
        <w:r w:rsidR="00FA150D" w:rsidRPr="009E014D">
          <w:rPr>
            <w:rFonts w:cs="Times New Roman"/>
          </w:rPr>
          <w:t xml:space="preserve">C III λ977 and </w:t>
        </w:r>
      </w:ins>
      <w:ins w:id="403" w:author="Helen  Meskhidze" w:date="2016-02-12T23:15:00Z">
        <w:r w:rsidR="00A1199A">
          <w:rPr>
            <w:rFonts w:cs="Times New Roman"/>
          </w:rPr>
          <w:t xml:space="preserve">C IV </w:t>
        </w:r>
        <w:r w:rsidR="00A1199A" w:rsidRPr="00945F70">
          <w:rPr>
            <w:rFonts w:cs="Times New Roman"/>
          </w:rPr>
          <w:t>λ</w:t>
        </w:r>
        <w:r w:rsidR="00A1199A">
          <w:rPr>
            <w:rFonts w:cs="Times New Roman"/>
          </w:rPr>
          <w:t>1549</w:t>
        </w:r>
      </w:ins>
      <w:ins w:id="404" w:author="Helen  Meskhidze" w:date="2016-02-12T21:26:00Z">
        <w:r w:rsidR="00FA150D" w:rsidRPr="009E014D">
          <w:rPr>
            <w:rFonts w:cs="Times New Roman"/>
          </w:rPr>
          <w:t xml:space="preserve"> </w:t>
        </w:r>
        <w:r w:rsidR="00FA150D">
          <w:rPr>
            <w:rFonts w:cs="Times New Roman"/>
          </w:rPr>
          <w:t>will be</w:t>
        </w:r>
      </w:ins>
      <w:ins w:id="405" w:author="Helen  Meskhidze" w:date="2016-02-12T21:24:00Z">
        <w:r w:rsidR="00FA150D">
          <w:rPr>
            <w:rFonts w:cs="Times New Roman"/>
          </w:rPr>
          <w:t xml:space="preserve"> po</w:t>
        </w:r>
        <w:bookmarkStart w:id="406" w:name="_GoBack"/>
        <w:bookmarkEnd w:id="406"/>
        <w:r w:rsidR="00FA150D">
          <w:rPr>
            <w:rFonts w:cs="Times New Roman"/>
          </w:rPr>
          <w:t>werful</w:t>
        </w:r>
      </w:ins>
      <w:r w:rsidR="00252831">
        <w:rPr>
          <w:rFonts w:cs="Times New Roman"/>
        </w:rPr>
        <w:t xml:space="preserve"> </w:t>
      </w:r>
      <w:ins w:id="407" w:author="Helen  Meskhidze" w:date="2016-02-18T19:43:00Z">
        <w:r w:rsidR="00BB4262">
          <w:rPr>
            <w:rFonts w:cs="Times New Roman"/>
          </w:rPr>
          <w:t xml:space="preserve">excitation mechanism </w:t>
        </w:r>
      </w:ins>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ins w:id="408" w:author="Helen  Meskhidze" w:date="2016-02-12T21:24:00Z">
        <w:r w:rsidR="00FA150D">
          <w:rPr>
            <w:rFonts w:cs="Times New Roman"/>
          </w:rPr>
          <w:t xml:space="preserve">. </w:t>
        </w:r>
      </w:ins>
    </w:p>
    <w:p w14:paraId="7CF4ADD5" w14:textId="77777777" w:rsidR="00C47A8C" w:rsidRDefault="00C47A8C">
      <w:pPr>
        <w:widowControl/>
        <w:suppressAutoHyphens w:val="0"/>
        <w:rPr>
          <w:rFonts w:cs="Times New Roman"/>
        </w:rPr>
      </w:pPr>
    </w:p>
    <w:p w14:paraId="32E78574" w14:textId="17F1806A" w:rsidR="006546C5" w:rsidRPr="00543B95" w:rsidRDefault="005E0A58">
      <w:pPr>
        <w:widowControl/>
        <w:suppressAutoHyphens w:val="0"/>
        <w:rPr>
          <w:rFonts w:cs="Times New Roman"/>
          <w:b/>
        </w:rPr>
      </w:pPr>
      <w:ins w:id="409" w:author="Helen  Meskhidze" w:date="2016-02-12T21:37:00Z">
        <w:r>
          <w:rPr>
            <w:rFonts w:cs="Times New Roman"/>
            <w:b/>
          </w:rPr>
          <w:t xml:space="preserve">7. </w:t>
        </w:r>
      </w:ins>
      <w:r w:rsidR="006546C5"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6D81A2E" w:rsidR="00EE37D9" w:rsidRPr="005E0A58" w:rsidRDefault="006546C5" w:rsidP="00466A41">
      <w:pPr>
        <w:widowControl/>
        <w:suppressAutoHyphens w:val="0"/>
        <w:spacing w:line="276" w:lineRule="auto"/>
        <w:contextualSpacing/>
        <w:rPr>
          <w:b/>
        </w:rPr>
      </w:pPr>
      <w:r>
        <w:rPr>
          <w:rFonts w:cs="Times New Roman"/>
        </w:rPr>
        <w:br w:type="page"/>
      </w:r>
      <w:ins w:id="410" w:author="Helen  Meskhidze" w:date="2016-02-12T21:37:00Z">
        <w:r w:rsidR="005E0A58" w:rsidRPr="005E0A58">
          <w:rPr>
            <w:rFonts w:cs="Times New Roman"/>
            <w:b/>
          </w:rPr>
          <w:t xml:space="preserve">8. </w:t>
        </w:r>
      </w:ins>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ins w:id="411" w:author="Helen  Meskhidze" w:date="2016-02-13T00:32:00Z"/>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ins w:id="412" w:author="Helen  Meskhidze" w:date="2016-02-13T00:35:00Z"/>
          <w:rFonts w:cs="Times New Roman"/>
        </w:rPr>
      </w:pPr>
      <w:ins w:id="413" w:author="Helen  Meskhidze" w:date="2016-02-13T00:35:00Z">
        <w:r w:rsidRPr="00A50109">
          <w:rPr>
            <w:rFonts w:cs="Times New Roman"/>
          </w:rPr>
          <w:t xml:space="preserve">Levesque Emily M., Leitherer C., Ekstrom S., Meynet G. </w:t>
        </w:r>
        <w:r>
          <w:rPr>
            <w:rFonts w:cs="Times New Roman"/>
          </w:rPr>
          <w:t>and Schaerer D. 2012 ApJ 751 67</w:t>
        </w:r>
      </w:ins>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ins w:id="414" w:author="Helen  Meskhidze" w:date="2016-02-13T00:19:00Z">
        <w:r w:rsidRPr="00065750">
          <w:rPr>
            <w:rFonts w:cs="Times New Roman"/>
          </w:rPr>
          <w:t>Madau P., Dickinson M., 2014, ARA&amp;A, 52, 415</w:t>
        </w:r>
      </w:ins>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ins w:id="415" w:author="Helen  Meskhidze" w:date="2016-02-17T23:07:00Z">
        <w:r w:rsidR="00261966">
          <w:rPr>
            <w:rFonts w:cs="Times New Roman"/>
          </w:rPr>
          <w:t>3</w:t>
        </w:r>
      </w:ins>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247C5C7F" w14:textId="0EAB220E" w:rsidR="00C96D9E" w:rsidRPr="00C96D9E" w:rsidRDefault="00ED6591" w:rsidP="00466A41">
      <w:pPr>
        <w:spacing w:after="115" w:line="276" w:lineRule="auto"/>
        <w:contextualSpacing/>
        <w:rPr>
          <w:rFonts w:eastAsia="Times New Roman" w:cs="Times New Roman"/>
        </w:rPr>
      </w:pPr>
      <w:r w:rsidRPr="00C0714A">
        <w:rPr>
          <w:rFonts w:cs="Times New Roman"/>
        </w:rPr>
        <w:t xml:space="preserve">Richardson C. T., Allen J. T., Baldwin J. A., </w:t>
      </w:r>
      <w:r w:rsidR="00C96D9E">
        <w:rPr>
          <w:rFonts w:cs="Times New Roman"/>
        </w:rPr>
        <w:t xml:space="preserve">Hewett, P. C., Ferland, G. J., Crider, A., Meskhidze, H., </w:t>
      </w:r>
      <w:r w:rsidRPr="00C0714A">
        <w:rPr>
          <w:rFonts w:cs="Times New Roman"/>
        </w:rPr>
        <w:t xml:space="preserve">2015, </w:t>
      </w:r>
      <w:ins w:id="416" w:author="Helen  Meskhidze" w:date="2016-02-13T00:27:00Z">
        <w:r w:rsidR="005D6A6B">
          <w:rPr>
            <w:rFonts w:cs="Times New Roman"/>
          </w:rPr>
          <w:t xml:space="preserve">MNRAS, </w:t>
        </w:r>
        <w:r w:rsidR="005D6A6B" w:rsidRPr="005D6A6B">
          <w:rPr>
            <w:rFonts w:cs="Times New Roman"/>
            <w:highlight w:val="cyan"/>
          </w:rPr>
          <w:t>MN-15-2235-MJ.R1</w:t>
        </w:r>
      </w:ins>
      <w:ins w:id="417" w:author="Helen  Meskhidze" w:date="2016-02-13T00:26:00Z">
        <w:r w:rsidR="005D6A6B" w:rsidRPr="005D6A6B">
          <w:rPr>
            <w:rFonts w:cs="Times New Roman"/>
            <w:highlight w:val="cyan"/>
          </w:rPr>
          <w:t xml:space="preserve"> [update</w:t>
        </w:r>
        <w:r w:rsidR="005D6A6B">
          <w:rPr>
            <w:rFonts w:cs="Times New Roman"/>
          </w:rPr>
          <w:t>]</w:t>
        </w:r>
      </w:ins>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ins w:id="418" w:author="Helen  Meskhidze" w:date="2016-02-12T12:29:00Z"/>
          <w:rFonts w:cs="Times New Roman"/>
        </w:rPr>
      </w:pPr>
      <w:ins w:id="419" w:author="Helen  Meskhidze" w:date="2016-02-12T12:29:00Z">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ins>
    </w:p>
    <w:p w14:paraId="18DC1C42" w14:textId="32960C89" w:rsidR="00FB55AC" w:rsidRDefault="001B26EA" w:rsidP="00466A41">
      <w:pPr>
        <w:spacing w:after="115" w:line="276" w:lineRule="auto"/>
        <w:contextualSpacing/>
        <w:rPr>
          <w:ins w:id="420" w:author="Helen  Meskhidze" w:date="2016-02-12T12:29:00Z"/>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ins w:id="421" w:author="Helen  Meskhidze" w:date="2016-02-12T21:36:00Z"/>
          <w:rFonts w:cs="Times New Roman"/>
          <w:b/>
        </w:rPr>
      </w:pPr>
      <w:ins w:id="422" w:author="Helen  Meskhidze" w:date="2016-02-12T21:37:00Z">
        <w:r w:rsidRPr="005E0A58">
          <w:rPr>
            <w:rFonts w:cs="Times New Roman"/>
            <w:b/>
          </w:rPr>
          <w:t xml:space="preserve">9. </w:t>
        </w:r>
      </w:ins>
      <w:ins w:id="423" w:author="Helen  Meskhidze" w:date="2016-02-12T21:36:00Z">
        <w:r w:rsidRPr="005E0A58">
          <w:rPr>
            <w:rFonts w:cs="Times New Roman"/>
            <w:b/>
          </w:rPr>
          <w:t>Appendix</w:t>
        </w:r>
      </w:ins>
    </w:p>
    <w:p w14:paraId="157576EF" w14:textId="77777777" w:rsidR="005E0A58" w:rsidRPr="000B5B5C" w:rsidRDefault="005E0A58" w:rsidP="005E0A58">
      <w:pPr>
        <w:rPr>
          <w:ins w:id="424" w:author="Helen  Meskhidze" w:date="2016-02-12T21:36:00Z"/>
          <w:rFonts w:cs="Times New Roman"/>
        </w:rPr>
      </w:pPr>
    </w:p>
    <w:p w14:paraId="56606AD7" w14:textId="313FF681" w:rsidR="005E0A58" w:rsidRPr="000B5B5C" w:rsidRDefault="005E0A58" w:rsidP="005E0A58">
      <w:pPr>
        <w:rPr>
          <w:ins w:id="425" w:author="Helen  Meskhidze" w:date="2016-02-12T21:36:00Z"/>
          <w:rFonts w:cs="Times New Roman"/>
        </w:rPr>
      </w:pPr>
      <w:ins w:id="426" w:author="Helen  Meskhidze" w:date="2016-02-12T21:36:00Z">
        <w:r>
          <w:rPr>
            <w:rFonts w:cs="Times New Roman"/>
          </w:rPr>
          <w:t xml:space="preserve">Appendix A – A </w:t>
        </w:r>
        <w:r w:rsidRPr="000B5B5C">
          <w:rPr>
            <w:rFonts w:cs="Times New Roman"/>
          </w:rPr>
          <w:t xml:space="preserve">list of all the emission lines we </w:t>
        </w:r>
      </w:ins>
      <w:ins w:id="427" w:author="Helen  Meskhidze" w:date="2016-02-12T21:37:00Z">
        <w:r>
          <w:rPr>
            <w:rFonts w:cs="Times New Roman"/>
          </w:rPr>
          <w:t xml:space="preserve">track. </w:t>
        </w:r>
      </w:ins>
    </w:p>
    <w:p w14:paraId="4BEFA6E7" w14:textId="77777777" w:rsidR="005E0A58" w:rsidRPr="000B5B5C" w:rsidRDefault="005E0A58" w:rsidP="005E0A58">
      <w:pPr>
        <w:rPr>
          <w:ins w:id="428" w:author="Helen  Meskhidze" w:date="2016-02-12T21:36:00Z"/>
          <w:rFonts w:cs="Times New Roman"/>
        </w:rPr>
      </w:pPr>
    </w:p>
    <w:p w14:paraId="43E2BBDE" w14:textId="77777777" w:rsidR="005E0A58" w:rsidRPr="000B5B5C" w:rsidRDefault="005E0A58" w:rsidP="005E0A58">
      <w:pPr>
        <w:rPr>
          <w:ins w:id="429" w:author="Helen  Meskhidze" w:date="2016-02-12T21:36:00Z"/>
          <w:rFonts w:cs="Times New Roman"/>
        </w:rPr>
      </w:pPr>
      <w:ins w:id="430" w:author="Helen  Meskhidze" w:date="2016-02-12T21:36:00Z">
        <w:r w:rsidRPr="000B5B5C">
          <w:rPr>
            <w:rFonts w:cs="Times New Roman"/>
          </w:rPr>
          <w:t xml:space="preserve">C III 977 Å </w:t>
        </w:r>
      </w:ins>
    </w:p>
    <w:p w14:paraId="6C4E0638" w14:textId="77777777" w:rsidR="005E0A58" w:rsidRPr="000B5B5C" w:rsidRDefault="005E0A58" w:rsidP="005E0A58">
      <w:pPr>
        <w:rPr>
          <w:ins w:id="431" w:author="Helen  Meskhidze" w:date="2016-02-12T21:36:00Z"/>
          <w:rFonts w:cs="Times New Roman"/>
        </w:rPr>
      </w:pPr>
      <w:ins w:id="432" w:author="Helen  Meskhidze" w:date="2016-02-12T21:36:00Z">
        <w:r w:rsidRPr="000B5B5C">
          <w:rPr>
            <w:rFonts w:cs="Times New Roman"/>
          </w:rPr>
          <w:t xml:space="preserve">N III 991 Å </w:t>
        </w:r>
      </w:ins>
    </w:p>
    <w:p w14:paraId="085172A1" w14:textId="77777777" w:rsidR="005E0A58" w:rsidRPr="000B5B5C" w:rsidRDefault="005E0A58" w:rsidP="005E0A58">
      <w:pPr>
        <w:rPr>
          <w:ins w:id="433" w:author="Helen  Meskhidze" w:date="2016-02-12T21:36:00Z"/>
          <w:rFonts w:cs="Times New Roman"/>
        </w:rPr>
      </w:pPr>
      <w:ins w:id="434" w:author="Helen  Meskhidze" w:date="2016-02-12T21:36:00Z">
        <w:r w:rsidRPr="000B5B5C">
          <w:rPr>
            <w:rFonts w:cs="Times New Roman"/>
          </w:rPr>
          <w:t xml:space="preserve">H I 1026 Å </w:t>
        </w:r>
      </w:ins>
    </w:p>
    <w:p w14:paraId="37A74DB3" w14:textId="77777777" w:rsidR="005E0A58" w:rsidRPr="000B5B5C" w:rsidRDefault="005E0A58" w:rsidP="005E0A58">
      <w:pPr>
        <w:rPr>
          <w:ins w:id="435" w:author="Helen  Meskhidze" w:date="2016-02-12T21:36:00Z"/>
          <w:rFonts w:cs="Times New Roman"/>
        </w:rPr>
      </w:pPr>
      <w:ins w:id="436" w:author="Helen  Meskhidze" w:date="2016-02-12T21:36:00Z">
        <w:r w:rsidRPr="000B5B5C">
          <w:rPr>
            <w:rFonts w:cs="Times New Roman"/>
          </w:rPr>
          <w:t>O IV 1035 Å</w:t>
        </w:r>
      </w:ins>
    </w:p>
    <w:p w14:paraId="285CA33F" w14:textId="77777777" w:rsidR="005E0A58" w:rsidRPr="000B5B5C" w:rsidRDefault="005E0A58" w:rsidP="005E0A58">
      <w:pPr>
        <w:rPr>
          <w:ins w:id="437" w:author="Helen  Meskhidze" w:date="2016-02-12T21:36:00Z"/>
          <w:rFonts w:cs="Times New Roman"/>
        </w:rPr>
      </w:pPr>
      <w:ins w:id="438" w:author="Helen  Meskhidze" w:date="2016-02-12T21:36:00Z">
        <w:r w:rsidRPr="000B5B5C">
          <w:rPr>
            <w:rFonts w:cs="Times New Roman"/>
          </w:rPr>
          <w:t xml:space="preserve">Incident 1215 Å </w:t>
        </w:r>
      </w:ins>
    </w:p>
    <w:p w14:paraId="04EF6BDA" w14:textId="77777777" w:rsidR="005E0A58" w:rsidRPr="000B5B5C" w:rsidRDefault="005E0A58" w:rsidP="005E0A58">
      <w:pPr>
        <w:rPr>
          <w:ins w:id="439" w:author="Helen  Meskhidze" w:date="2016-02-12T21:36:00Z"/>
          <w:rFonts w:cs="Times New Roman"/>
        </w:rPr>
      </w:pPr>
      <w:ins w:id="440" w:author="Helen  Meskhidze" w:date="2016-02-12T21:36:00Z">
        <w:r w:rsidRPr="000B5B5C">
          <w:rPr>
            <w:rFonts w:cs="Times New Roman"/>
          </w:rPr>
          <w:t xml:space="preserve">H I 1216 Å </w:t>
        </w:r>
      </w:ins>
    </w:p>
    <w:p w14:paraId="70093401" w14:textId="77777777" w:rsidR="005E0A58" w:rsidRPr="000B5B5C" w:rsidRDefault="005E0A58" w:rsidP="005E0A58">
      <w:pPr>
        <w:rPr>
          <w:ins w:id="441" w:author="Helen  Meskhidze" w:date="2016-02-12T21:36:00Z"/>
          <w:rFonts w:cs="Times New Roman"/>
        </w:rPr>
      </w:pPr>
      <w:ins w:id="442" w:author="Helen  Meskhidze" w:date="2016-02-12T21:36:00Z">
        <w:r w:rsidRPr="000B5B5C">
          <w:rPr>
            <w:rFonts w:cs="Times New Roman"/>
          </w:rPr>
          <w:t xml:space="preserve">[O V] 1218 Å </w:t>
        </w:r>
      </w:ins>
    </w:p>
    <w:p w14:paraId="2C1CF1D7" w14:textId="77777777" w:rsidR="005E0A58" w:rsidRPr="000B5B5C" w:rsidRDefault="005E0A58" w:rsidP="005E0A58">
      <w:pPr>
        <w:rPr>
          <w:ins w:id="443" w:author="Helen  Meskhidze" w:date="2016-02-12T21:36:00Z"/>
          <w:rFonts w:cs="Times New Roman"/>
        </w:rPr>
      </w:pPr>
      <w:ins w:id="444" w:author="Helen  Meskhidze" w:date="2016-02-12T21:36:00Z">
        <w:r w:rsidRPr="000B5B5C">
          <w:rPr>
            <w:rFonts w:cs="Times New Roman"/>
          </w:rPr>
          <w:t xml:space="preserve">N V 1239 Å </w:t>
        </w:r>
      </w:ins>
    </w:p>
    <w:p w14:paraId="6D769919" w14:textId="77777777" w:rsidR="005E0A58" w:rsidRPr="000B5B5C" w:rsidRDefault="005E0A58" w:rsidP="005E0A58">
      <w:pPr>
        <w:rPr>
          <w:ins w:id="445" w:author="Helen  Meskhidze" w:date="2016-02-12T21:36:00Z"/>
          <w:rFonts w:cs="Times New Roman"/>
        </w:rPr>
      </w:pPr>
      <w:ins w:id="446" w:author="Helen  Meskhidze" w:date="2016-02-12T21:36:00Z">
        <w:r w:rsidRPr="000B5B5C">
          <w:rPr>
            <w:rFonts w:cs="Times New Roman"/>
          </w:rPr>
          <w:t xml:space="preserve">N V 1240 Å </w:t>
        </w:r>
      </w:ins>
    </w:p>
    <w:p w14:paraId="79DC45AC" w14:textId="77777777" w:rsidR="005E0A58" w:rsidRPr="000B5B5C" w:rsidRDefault="005E0A58" w:rsidP="005E0A58">
      <w:pPr>
        <w:rPr>
          <w:ins w:id="447" w:author="Helen  Meskhidze" w:date="2016-02-12T21:36:00Z"/>
          <w:rFonts w:cs="Times New Roman"/>
        </w:rPr>
      </w:pPr>
      <w:ins w:id="448" w:author="Helen  Meskhidze" w:date="2016-02-12T21:36:00Z">
        <w:r w:rsidRPr="000B5B5C">
          <w:rPr>
            <w:rFonts w:cs="Times New Roman"/>
          </w:rPr>
          <w:t xml:space="preserve">N V 1243 Å </w:t>
        </w:r>
      </w:ins>
    </w:p>
    <w:p w14:paraId="1269BF6A" w14:textId="77777777" w:rsidR="005E0A58" w:rsidRPr="000B5B5C" w:rsidRDefault="005E0A58" w:rsidP="005E0A58">
      <w:pPr>
        <w:rPr>
          <w:ins w:id="449" w:author="Helen  Meskhidze" w:date="2016-02-12T21:36:00Z"/>
          <w:rFonts w:cs="Times New Roman"/>
        </w:rPr>
      </w:pPr>
      <w:ins w:id="450" w:author="Helen  Meskhidze" w:date="2016-02-12T21:36:00Z">
        <w:r w:rsidRPr="000B5B5C">
          <w:rPr>
            <w:rFonts w:cs="Times New Roman"/>
          </w:rPr>
          <w:t xml:space="preserve">Si II 1263 Å </w:t>
        </w:r>
      </w:ins>
    </w:p>
    <w:p w14:paraId="7DE0F695" w14:textId="77777777" w:rsidR="005E0A58" w:rsidRPr="000B5B5C" w:rsidRDefault="005E0A58" w:rsidP="005E0A58">
      <w:pPr>
        <w:rPr>
          <w:ins w:id="451" w:author="Helen  Meskhidze" w:date="2016-02-12T21:36:00Z"/>
          <w:rFonts w:cs="Times New Roman"/>
        </w:rPr>
      </w:pPr>
      <w:ins w:id="452" w:author="Helen  Meskhidze" w:date="2016-02-12T21:36:00Z">
        <w:r w:rsidRPr="000B5B5C">
          <w:rPr>
            <w:rFonts w:cs="Times New Roman"/>
          </w:rPr>
          <w:t xml:space="preserve">O I 1304 Å </w:t>
        </w:r>
      </w:ins>
    </w:p>
    <w:p w14:paraId="3A60B15C" w14:textId="77777777" w:rsidR="005E0A58" w:rsidRPr="000B5B5C" w:rsidRDefault="005E0A58" w:rsidP="005E0A58">
      <w:pPr>
        <w:rPr>
          <w:ins w:id="453" w:author="Helen  Meskhidze" w:date="2016-02-12T21:36:00Z"/>
          <w:rFonts w:cs="Times New Roman"/>
        </w:rPr>
      </w:pPr>
      <w:ins w:id="454" w:author="Helen  Meskhidze" w:date="2016-02-12T21:36:00Z">
        <w:r w:rsidRPr="000B5B5C">
          <w:rPr>
            <w:rFonts w:cs="Times New Roman"/>
          </w:rPr>
          <w:t xml:space="preserve">Si II 1308 Å </w:t>
        </w:r>
      </w:ins>
    </w:p>
    <w:p w14:paraId="2A80DA62" w14:textId="77777777" w:rsidR="005E0A58" w:rsidRPr="000B5B5C" w:rsidRDefault="005E0A58" w:rsidP="005E0A58">
      <w:pPr>
        <w:rPr>
          <w:ins w:id="455" w:author="Helen  Meskhidze" w:date="2016-02-12T21:36:00Z"/>
          <w:rFonts w:cs="Times New Roman"/>
        </w:rPr>
      </w:pPr>
      <w:ins w:id="456" w:author="Helen  Meskhidze" w:date="2016-02-12T21:36:00Z">
        <w:r w:rsidRPr="000B5B5C">
          <w:rPr>
            <w:rFonts w:cs="Times New Roman"/>
          </w:rPr>
          <w:t xml:space="preserve">Si IV 1397 Å </w:t>
        </w:r>
      </w:ins>
    </w:p>
    <w:p w14:paraId="2C46B1C7" w14:textId="77777777" w:rsidR="005E0A58" w:rsidRPr="000B5B5C" w:rsidRDefault="005E0A58" w:rsidP="005E0A58">
      <w:pPr>
        <w:rPr>
          <w:ins w:id="457" w:author="Helen  Meskhidze" w:date="2016-02-12T21:36:00Z"/>
          <w:rFonts w:cs="Times New Roman"/>
        </w:rPr>
      </w:pPr>
      <w:ins w:id="458" w:author="Helen  Meskhidze" w:date="2016-02-12T21:36:00Z">
        <w:r w:rsidRPr="000B5B5C">
          <w:rPr>
            <w:rFonts w:cs="Times New Roman"/>
          </w:rPr>
          <w:t xml:space="preserve">O IV] 1402 Å </w:t>
        </w:r>
      </w:ins>
    </w:p>
    <w:p w14:paraId="2F1EE068" w14:textId="77777777" w:rsidR="005E0A58" w:rsidRPr="000B5B5C" w:rsidRDefault="005E0A58" w:rsidP="005E0A58">
      <w:pPr>
        <w:rPr>
          <w:ins w:id="459" w:author="Helen  Meskhidze" w:date="2016-02-12T21:36:00Z"/>
          <w:rFonts w:cs="Times New Roman"/>
        </w:rPr>
      </w:pPr>
      <w:ins w:id="460" w:author="Helen  Meskhidze" w:date="2016-02-12T21:36:00Z">
        <w:r w:rsidRPr="000B5B5C">
          <w:rPr>
            <w:rFonts w:cs="Times New Roman"/>
          </w:rPr>
          <w:t xml:space="preserve">S IV 1406 Å </w:t>
        </w:r>
      </w:ins>
    </w:p>
    <w:p w14:paraId="4E93C9B3" w14:textId="77777777" w:rsidR="005E0A58" w:rsidRPr="000B5B5C" w:rsidRDefault="005E0A58" w:rsidP="005E0A58">
      <w:pPr>
        <w:rPr>
          <w:ins w:id="461" w:author="Helen  Meskhidze" w:date="2016-02-12T21:36:00Z"/>
          <w:rFonts w:cs="Times New Roman"/>
        </w:rPr>
      </w:pPr>
      <w:ins w:id="462" w:author="Helen  Meskhidze" w:date="2016-02-12T21:36:00Z">
        <w:r w:rsidRPr="000B5B5C">
          <w:rPr>
            <w:rFonts w:cs="Times New Roman"/>
          </w:rPr>
          <w:t xml:space="preserve">N IV 1485 Å </w:t>
        </w:r>
      </w:ins>
    </w:p>
    <w:p w14:paraId="16ADC2A7" w14:textId="77777777" w:rsidR="005E0A58" w:rsidRPr="000B5B5C" w:rsidRDefault="005E0A58" w:rsidP="005E0A58">
      <w:pPr>
        <w:rPr>
          <w:ins w:id="463" w:author="Helen  Meskhidze" w:date="2016-02-12T21:36:00Z"/>
          <w:rFonts w:cs="Times New Roman"/>
        </w:rPr>
      </w:pPr>
      <w:ins w:id="464" w:author="Helen  Meskhidze" w:date="2016-02-12T21:36:00Z">
        <w:r w:rsidRPr="000B5B5C">
          <w:rPr>
            <w:rFonts w:cs="Times New Roman"/>
          </w:rPr>
          <w:t xml:space="preserve">N IV 1486 Å </w:t>
        </w:r>
      </w:ins>
    </w:p>
    <w:p w14:paraId="2311465A" w14:textId="77777777" w:rsidR="005E0A58" w:rsidRPr="000B5B5C" w:rsidRDefault="005E0A58" w:rsidP="005E0A58">
      <w:pPr>
        <w:rPr>
          <w:ins w:id="465" w:author="Helen  Meskhidze" w:date="2016-02-12T21:36:00Z"/>
          <w:rFonts w:cs="Times New Roman"/>
        </w:rPr>
      </w:pPr>
      <w:ins w:id="466" w:author="Helen  Meskhidze" w:date="2016-02-12T21:36:00Z">
        <w:r w:rsidRPr="000B5B5C">
          <w:rPr>
            <w:rFonts w:cs="Times New Roman"/>
          </w:rPr>
          <w:t xml:space="preserve">Si II 1531 Å </w:t>
        </w:r>
      </w:ins>
    </w:p>
    <w:p w14:paraId="68C4C1AF" w14:textId="77777777" w:rsidR="005E0A58" w:rsidRPr="000B5B5C" w:rsidRDefault="005E0A58" w:rsidP="005E0A58">
      <w:pPr>
        <w:rPr>
          <w:ins w:id="467" w:author="Helen  Meskhidze" w:date="2016-02-12T21:36:00Z"/>
          <w:rFonts w:cs="Times New Roman"/>
        </w:rPr>
      </w:pPr>
      <w:ins w:id="468" w:author="Helen  Meskhidze" w:date="2016-02-12T21:36:00Z">
        <w:r w:rsidRPr="000B5B5C">
          <w:rPr>
            <w:rFonts w:cs="Times New Roman"/>
          </w:rPr>
          <w:t xml:space="preserve">C IV 1549 Å </w:t>
        </w:r>
      </w:ins>
    </w:p>
    <w:p w14:paraId="5F47525B" w14:textId="77777777" w:rsidR="005E0A58" w:rsidRPr="000B5B5C" w:rsidRDefault="005E0A58" w:rsidP="005E0A58">
      <w:pPr>
        <w:rPr>
          <w:ins w:id="469" w:author="Helen  Meskhidze" w:date="2016-02-12T21:36:00Z"/>
          <w:rFonts w:cs="Times New Roman"/>
        </w:rPr>
      </w:pPr>
      <w:ins w:id="470" w:author="Helen  Meskhidze" w:date="2016-02-12T21:36:00Z">
        <w:r w:rsidRPr="000B5B5C">
          <w:rPr>
            <w:rFonts w:cs="Times New Roman"/>
          </w:rPr>
          <w:t xml:space="preserve">He II 1640 Å </w:t>
        </w:r>
      </w:ins>
    </w:p>
    <w:p w14:paraId="4E2F4998" w14:textId="77777777" w:rsidR="005E0A58" w:rsidRPr="000B5B5C" w:rsidRDefault="005E0A58" w:rsidP="005E0A58">
      <w:pPr>
        <w:rPr>
          <w:ins w:id="471" w:author="Helen  Meskhidze" w:date="2016-02-12T21:36:00Z"/>
          <w:rFonts w:cs="Times New Roman"/>
        </w:rPr>
      </w:pPr>
      <w:ins w:id="472" w:author="Helen  Meskhidze" w:date="2016-02-12T21:36:00Z">
        <w:r w:rsidRPr="000B5B5C">
          <w:rPr>
            <w:rFonts w:cs="Times New Roman"/>
          </w:rPr>
          <w:t xml:space="preserve">O III 1661 Å </w:t>
        </w:r>
      </w:ins>
    </w:p>
    <w:p w14:paraId="07273293" w14:textId="77777777" w:rsidR="005E0A58" w:rsidRPr="000B5B5C" w:rsidRDefault="005E0A58" w:rsidP="005E0A58">
      <w:pPr>
        <w:rPr>
          <w:ins w:id="473" w:author="Helen  Meskhidze" w:date="2016-02-12T21:36:00Z"/>
          <w:rFonts w:cs="Times New Roman"/>
        </w:rPr>
      </w:pPr>
      <w:ins w:id="474" w:author="Helen  Meskhidze" w:date="2016-02-12T21:36:00Z">
        <w:r w:rsidRPr="000B5B5C">
          <w:rPr>
            <w:rFonts w:cs="Times New Roman"/>
          </w:rPr>
          <w:t xml:space="preserve">O III] 1665 Å </w:t>
        </w:r>
      </w:ins>
    </w:p>
    <w:p w14:paraId="05CBE987" w14:textId="77777777" w:rsidR="005E0A58" w:rsidRPr="000B5B5C" w:rsidRDefault="005E0A58" w:rsidP="005E0A58">
      <w:pPr>
        <w:rPr>
          <w:ins w:id="475" w:author="Helen  Meskhidze" w:date="2016-02-12T21:36:00Z"/>
          <w:rFonts w:cs="Times New Roman"/>
        </w:rPr>
      </w:pPr>
      <w:ins w:id="476" w:author="Helen  Meskhidze" w:date="2016-02-12T21:36:00Z">
        <w:r w:rsidRPr="000B5B5C">
          <w:rPr>
            <w:rFonts w:cs="Times New Roman"/>
          </w:rPr>
          <w:t xml:space="preserve">O III 1666 Å </w:t>
        </w:r>
      </w:ins>
    </w:p>
    <w:p w14:paraId="7ACA9563" w14:textId="77777777" w:rsidR="005E0A58" w:rsidRPr="000B5B5C" w:rsidRDefault="005E0A58" w:rsidP="005E0A58">
      <w:pPr>
        <w:rPr>
          <w:ins w:id="477" w:author="Helen  Meskhidze" w:date="2016-02-12T21:36:00Z"/>
          <w:rFonts w:cs="Times New Roman"/>
        </w:rPr>
      </w:pPr>
      <w:ins w:id="478" w:author="Helen  Meskhidze" w:date="2016-02-12T21:36:00Z">
        <w:r w:rsidRPr="000B5B5C">
          <w:rPr>
            <w:rFonts w:cs="Times New Roman"/>
          </w:rPr>
          <w:t xml:space="preserve">Al II 1671 Å </w:t>
        </w:r>
      </w:ins>
    </w:p>
    <w:p w14:paraId="48D203C1" w14:textId="77777777" w:rsidR="005E0A58" w:rsidRPr="000B5B5C" w:rsidRDefault="005E0A58" w:rsidP="005E0A58">
      <w:pPr>
        <w:rPr>
          <w:ins w:id="479" w:author="Helen  Meskhidze" w:date="2016-02-12T21:36:00Z"/>
          <w:rFonts w:cs="Times New Roman"/>
        </w:rPr>
      </w:pPr>
      <w:ins w:id="480" w:author="Helen  Meskhidze" w:date="2016-02-12T21:36:00Z">
        <w:r w:rsidRPr="000B5B5C">
          <w:rPr>
            <w:rFonts w:cs="Times New Roman"/>
          </w:rPr>
          <w:t xml:space="preserve">N IV 1719 Å </w:t>
        </w:r>
      </w:ins>
    </w:p>
    <w:p w14:paraId="3BE6E8A4" w14:textId="77777777" w:rsidR="005E0A58" w:rsidRPr="000B5B5C" w:rsidRDefault="005E0A58" w:rsidP="005E0A58">
      <w:pPr>
        <w:rPr>
          <w:ins w:id="481" w:author="Helen  Meskhidze" w:date="2016-02-12T21:36:00Z"/>
          <w:rFonts w:cs="Times New Roman"/>
        </w:rPr>
      </w:pPr>
      <w:ins w:id="482" w:author="Helen  Meskhidze" w:date="2016-02-12T21:36:00Z">
        <w:r w:rsidRPr="000B5B5C">
          <w:rPr>
            <w:rFonts w:cs="Times New Roman"/>
          </w:rPr>
          <w:t xml:space="preserve">N III] 1750 Å </w:t>
        </w:r>
      </w:ins>
    </w:p>
    <w:p w14:paraId="2477BA24" w14:textId="77777777" w:rsidR="005E0A58" w:rsidRPr="000B5B5C" w:rsidRDefault="005E0A58" w:rsidP="005E0A58">
      <w:pPr>
        <w:rPr>
          <w:ins w:id="483" w:author="Helen  Meskhidze" w:date="2016-02-12T21:36:00Z"/>
          <w:rFonts w:cs="Times New Roman"/>
        </w:rPr>
      </w:pPr>
      <w:ins w:id="484" w:author="Helen  Meskhidze" w:date="2016-02-12T21:36:00Z">
        <w:r w:rsidRPr="000B5B5C">
          <w:rPr>
            <w:rFonts w:cs="Times New Roman"/>
          </w:rPr>
          <w:t xml:space="preserve">Al III 1860 Å </w:t>
        </w:r>
      </w:ins>
    </w:p>
    <w:p w14:paraId="202CB366" w14:textId="77777777" w:rsidR="005E0A58" w:rsidRPr="000B5B5C" w:rsidRDefault="005E0A58" w:rsidP="005E0A58">
      <w:pPr>
        <w:rPr>
          <w:ins w:id="485" w:author="Helen  Meskhidze" w:date="2016-02-12T21:36:00Z"/>
          <w:rFonts w:cs="Times New Roman"/>
        </w:rPr>
      </w:pPr>
      <w:ins w:id="486" w:author="Helen  Meskhidze" w:date="2016-02-12T21:36:00Z">
        <w:r w:rsidRPr="000B5B5C">
          <w:rPr>
            <w:rFonts w:cs="Times New Roman"/>
          </w:rPr>
          <w:t xml:space="preserve">Si III] 1888 Å </w:t>
        </w:r>
      </w:ins>
    </w:p>
    <w:p w14:paraId="6DEB0BFF" w14:textId="56DEE583" w:rsidR="005E0A58" w:rsidRPr="000B5B5C" w:rsidRDefault="005E0A58" w:rsidP="005E0A58">
      <w:pPr>
        <w:rPr>
          <w:ins w:id="487" w:author="Helen  Meskhidze" w:date="2016-02-12T21:36:00Z"/>
          <w:rFonts w:cs="Times New Roman"/>
        </w:rPr>
      </w:pPr>
      <w:ins w:id="488" w:author="Helen  Meskhidze" w:date="2016-02-12T21:36:00Z">
        <w:r w:rsidRPr="000B5B5C">
          <w:rPr>
            <w:rFonts w:cs="Times New Roman"/>
          </w:rPr>
          <w:t xml:space="preserve">Si III 1892 Å </w:t>
        </w:r>
      </w:ins>
    </w:p>
    <w:p w14:paraId="6D381B76" w14:textId="77777777" w:rsidR="005E0A58" w:rsidRPr="000B5B5C" w:rsidRDefault="005E0A58" w:rsidP="005E0A58">
      <w:pPr>
        <w:rPr>
          <w:ins w:id="489" w:author="Helen  Meskhidze" w:date="2016-02-12T21:36:00Z"/>
          <w:rFonts w:cs="Times New Roman"/>
        </w:rPr>
      </w:pPr>
      <w:ins w:id="490" w:author="Helen  Meskhidze" w:date="2016-02-12T21:36:00Z">
        <w:r w:rsidRPr="000B5B5C">
          <w:rPr>
            <w:rFonts w:cs="Times New Roman"/>
          </w:rPr>
          <w:t xml:space="preserve">C III] 1907 Å </w:t>
        </w:r>
      </w:ins>
    </w:p>
    <w:p w14:paraId="1C827861" w14:textId="77777777" w:rsidR="005E0A58" w:rsidRPr="000B5B5C" w:rsidRDefault="005E0A58" w:rsidP="005E0A58">
      <w:pPr>
        <w:rPr>
          <w:ins w:id="491" w:author="Helen  Meskhidze" w:date="2016-02-12T21:36:00Z"/>
          <w:rFonts w:cs="Times New Roman"/>
        </w:rPr>
      </w:pPr>
      <w:ins w:id="492" w:author="Helen  Meskhidze" w:date="2016-02-12T21:36:00Z">
        <w:r w:rsidRPr="000B5B5C">
          <w:rPr>
            <w:rFonts w:cs="Times New Roman"/>
          </w:rPr>
          <w:t>TOTL 1909 Å (C III] 1908.73 + [C III])</w:t>
        </w:r>
      </w:ins>
    </w:p>
    <w:p w14:paraId="5450D41D" w14:textId="77777777" w:rsidR="005E0A58" w:rsidRPr="000B5B5C" w:rsidRDefault="005E0A58" w:rsidP="005E0A58">
      <w:pPr>
        <w:rPr>
          <w:ins w:id="493" w:author="Helen  Meskhidze" w:date="2016-02-12T21:36:00Z"/>
          <w:rFonts w:cs="Times New Roman"/>
        </w:rPr>
      </w:pPr>
      <w:ins w:id="494" w:author="Helen  Meskhidze" w:date="2016-02-12T21:36:00Z">
        <w:r w:rsidRPr="000B5B5C">
          <w:rPr>
            <w:rFonts w:cs="Times New Roman"/>
          </w:rPr>
          <w:t xml:space="preserve">C III 2297 Å </w:t>
        </w:r>
      </w:ins>
    </w:p>
    <w:p w14:paraId="3BE64330" w14:textId="77777777" w:rsidR="005E0A58" w:rsidRPr="000B5B5C" w:rsidRDefault="005E0A58" w:rsidP="005E0A58">
      <w:pPr>
        <w:rPr>
          <w:ins w:id="495" w:author="Helen  Meskhidze" w:date="2016-02-12T21:36:00Z"/>
          <w:rFonts w:cs="Times New Roman"/>
        </w:rPr>
      </w:pPr>
      <w:ins w:id="496" w:author="Helen  Meskhidze" w:date="2016-02-12T21:36:00Z">
        <w:r w:rsidRPr="000B5B5C">
          <w:rPr>
            <w:rFonts w:cs="Times New Roman"/>
          </w:rPr>
          <w:t xml:space="preserve">[O III] 2321 Å </w:t>
        </w:r>
      </w:ins>
    </w:p>
    <w:p w14:paraId="0BAC5C70" w14:textId="77777777" w:rsidR="005E0A58" w:rsidRPr="000B5B5C" w:rsidRDefault="005E0A58" w:rsidP="005E0A58">
      <w:pPr>
        <w:rPr>
          <w:ins w:id="497" w:author="Helen  Meskhidze" w:date="2016-02-12T21:36:00Z"/>
          <w:rFonts w:cs="Times New Roman"/>
        </w:rPr>
      </w:pPr>
      <w:ins w:id="498" w:author="Helen  Meskhidze" w:date="2016-02-12T21:36:00Z">
        <w:r w:rsidRPr="000B5B5C">
          <w:rPr>
            <w:rFonts w:cs="Times New Roman"/>
          </w:rPr>
          <w:t xml:space="preserve">[O II] 2471 Å </w:t>
        </w:r>
      </w:ins>
    </w:p>
    <w:p w14:paraId="6E62D98D" w14:textId="77777777" w:rsidR="005E0A58" w:rsidRPr="000B5B5C" w:rsidRDefault="005E0A58" w:rsidP="005E0A58">
      <w:pPr>
        <w:rPr>
          <w:ins w:id="499" w:author="Helen  Meskhidze" w:date="2016-02-12T21:36:00Z"/>
          <w:rFonts w:cs="Times New Roman"/>
        </w:rPr>
      </w:pPr>
      <w:ins w:id="500" w:author="Helen  Meskhidze" w:date="2016-02-12T21:36:00Z">
        <w:r w:rsidRPr="000B5B5C">
          <w:rPr>
            <w:rFonts w:cs="Times New Roman"/>
          </w:rPr>
          <w:t xml:space="preserve">C II] 2326 Å </w:t>
        </w:r>
      </w:ins>
    </w:p>
    <w:p w14:paraId="6140DE26" w14:textId="77777777" w:rsidR="005E0A58" w:rsidRPr="000B5B5C" w:rsidRDefault="005E0A58" w:rsidP="005E0A58">
      <w:pPr>
        <w:rPr>
          <w:ins w:id="501" w:author="Helen  Meskhidze" w:date="2016-02-12T21:36:00Z"/>
          <w:rFonts w:cs="Times New Roman"/>
        </w:rPr>
      </w:pPr>
      <w:ins w:id="502" w:author="Helen  Meskhidze" w:date="2016-02-12T21:36:00Z">
        <w:r w:rsidRPr="000B5B5C">
          <w:rPr>
            <w:rFonts w:cs="Times New Roman"/>
          </w:rPr>
          <w:t xml:space="preserve">Si II] 2335 Å </w:t>
        </w:r>
      </w:ins>
    </w:p>
    <w:p w14:paraId="10972F40" w14:textId="77777777" w:rsidR="005E0A58" w:rsidRPr="000B5B5C" w:rsidRDefault="005E0A58" w:rsidP="005E0A58">
      <w:pPr>
        <w:rPr>
          <w:ins w:id="503" w:author="Helen  Meskhidze" w:date="2016-02-12T21:36:00Z"/>
          <w:rFonts w:cs="Times New Roman"/>
        </w:rPr>
      </w:pPr>
      <w:ins w:id="504" w:author="Helen  Meskhidze" w:date="2016-02-12T21:36:00Z">
        <w:r w:rsidRPr="000B5B5C">
          <w:rPr>
            <w:rFonts w:cs="Times New Roman"/>
          </w:rPr>
          <w:t xml:space="preserve">Al II] 2665 Å </w:t>
        </w:r>
      </w:ins>
    </w:p>
    <w:p w14:paraId="12FC5CC1" w14:textId="77777777" w:rsidR="005E0A58" w:rsidRPr="000B5B5C" w:rsidRDefault="005E0A58" w:rsidP="005E0A58">
      <w:pPr>
        <w:rPr>
          <w:ins w:id="505" w:author="Helen  Meskhidze" w:date="2016-02-12T21:36:00Z"/>
          <w:rFonts w:cs="Times New Roman"/>
        </w:rPr>
      </w:pPr>
      <w:ins w:id="506" w:author="Helen  Meskhidze" w:date="2016-02-12T21:36:00Z">
        <w:r w:rsidRPr="000B5B5C">
          <w:rPr>
            <w:rFonts w:cs="Times New Roman"/>
          </w:rPr>
          <w:t xml:space="preserve">Mg II 2798 Å </w:t>
        </w:r>
      </w:ins>
    </w:p>
    <w:p w14:paraId="767F1BEC" w14:textId="77777777" w:rsidR="005E0A58" w:rsidRPr="000B5B5C" w:rsidRDefault="005E0A58" w:rsidP="005E0A58">
      <w:pPr>
        <w:rPr>
          <w:ins w:id="507" w:author="Helen  Meskhidze" w:date="2016-02-12T21:36:00Z"/>
          <w:rFonts w:cs="Times New Roman"/>
        </w:rPr>
      </w:pPr>
      <w:ins w:id="508" w:author="Helen  Meskhidze" w:date="2016-02-12T21:36:00Z">
        <w:r w:rsidRPr="000B5B5C">
          <w:rPr>
            <w:rFonts w:cs="Times New Roman"/>
          </w:rPr>
          <w:t xml:space="preserve">Mg II 2803 Å </w:t>
        </w:r>
      </w:ins>
    </w:p>
    <w:p w14:paraId="055F1557" w14:textId="77777777" w:rsidR="005E0A58" w:rsidRPr="000B5B5C" w:rsidRDefault="005E0A58" w:rsidP="005E0A58">
      <w:pPr>
        <w:rPr>
          <w:ins w:id="509" w:author="Helen  Meskhidze" w:date="2016-02-12T21:36:00Z"/>
          <w:rFonts w:cs="Times New Roman"/>
        </w:rPr>
      </w:pPr>
      <w:ins w:id="510" w:author="Helen  Meskhidze" w:date="2016-02-12T21:36:00Z">
        <w:r w:rsidRPr="000B5B5C">
          <w:rPr>
            <w:rFonts w:cs="Times New Roman"/>
          </w:rPr>
          <w:t xml:space="preserve">[Ne III] 3343 Å </w:t>
        </w:r>
      </w:ins>
    </w:p>
    <w:p w14:paraId="2BC24D99" w14:textId="77777777" w:rsidR="005E0A58" w:rsidRPr="000B5B5C" w:rsidRDefault="005E0A58" w:rsidP="005E0A58">
      <w:pPr>
        <w:rPr>
          <w:ins w:id="511" w:author="Helen  Meskhidze" w:date="2016-02-12T21:36:00Z"/>
          <w:rFonts w:cs="Times New Roman"/>
        </w:rPr>
      </w:pPr>
      <w:ins w:id="512" w:author="Helen  Meskhidze" w:date="2016-02-12T21:36:00Z">
        <w:r w:rsidRPr="000B5B5C">
          <w:rPr>
            <w:rFonts w:cs="Times New Roman"/>
          </w:rPr>
          <w:t xml:space="preserve">[Ne V] 3426 Å </w:t>
        </w:r>
      </w:ins>
    </w:p>
    <w:p w14:paraId="5827B9C0" w14:textId="77777777" w:rsidR="005E0A58" w:rsidRPr="000B5B5C" w:rsidRDefault="005E0A58" w:rsidP="005E0A58">
      <w:pPr>
        <w:rPr>
          <w:ins w:id="513" w:author="Helen  Meskhidze" w:date="2016-02-12T21:36:00Z"/>
          <w:rFonts w:cs="Times New Roman"/>
        </w:rPr>
      </w:pPr>
      <w:ins w:id="514" w:author="Helen  Meskhidze" w:date="2016-02-12T21:36:00Z">
        <w:r w:rsidRPr="000B5B5C">
          <w:rPr>
            <w:rFonts w:cs="Times New Roman"/>
          </w:rPr>
          <w:t>Balmer Cont. (</w:t>
        </w:r>
        <w:r>
          <w:rPr>
            <w:rFonts w:cs="Times New Roman"/>
          </w:rPr>
          <w:t>Ba</w:t>
        </w:r>
        <w:r w:rsidRPr="000B5B5C">
          <w:rPr>
            <w:rFonts w:cs="Times New Roman"/>
          </w:rPr>
          <w:t xml:space="preserve"> C 0)</w:t>
        </w:r>
      </w:ins>
    </w:p>
    <w:p w14:paraId="070DEC6C" w14:textId="77777777" w:rsidR="005E0A58" w:rsidRPr="000B5B5C" w:rsidRDefault="005E0A58" w:rsidP="005E0A58">
      <w:pPr>
        <w:rPr>
          <w:ins w:id="515" w:author="Helen  Meskhidze" w:date="2016-02-12T21:36:00Z"/>
          <w:rFonts w:eastAsia="Times New Roman" w:cs="Times New Roman"/>
          <w:lang w:val="en-CA"/>
        </w:rPr>
      </w:pPr>
      <w:ins w:id="516" w:author="Helen  Meskhidze" w:date="2016-02-12T21:36:00Z">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ins>
    </w:p>
    <w:p w14:paraId="3C338D67" w14:textId="77777777" w:rsidR="005E0A58" w:rsidRPr="000B5B5C" w:rsidRDefault="005E0A58" w:rsidP="005E0A58">
      <w:pPr>
        <w:rPr>
          <w:ins w:id="517" w:author="Helen  Meskhidze" w:date="2016-02-12T21:36:00Z"/>
          <w:rFonts w:cs="Times New Roman"/>
        </w:rPr>
      </w:pPr>
      <w:ins w:id="518" w:author="Helen  Meskhidze" w:date="2016-02-12T21:36:00Z">
        <w:r w:rsidRPr="000B5B5C">
          <w:rPr>
            <w:rFonts w:cs="Times New Roman"/>
          </w:rPr>
          <w:t xml:space="preserve">[O II] 3726 Å </w:t>
        </w:r>
      </w:ins>
    </w:p>
    <w:p w14:paraId="20C47BAA" w14:textId="77777777" w:rsidR="005E0A58" w:rsidRPr="000B5B5C" w:rsidRDefault="005E0A58" w:rsidP="005E0A58">
      <w:pPr>
        <w:rPr>
          <w:ins w:id="519" w:author="Helen  Meskhidze" w:date="2016-02-12T21:36:00Z"/>
          <w:rFonts w:cs="Times New Roman"/>
        </w:rPr>
      </w:pPr>
      <w:ins w:id="520" w:author="Helen  Meskhidze" w:date="2016-02-12T21:36:00Z">
        <w:r w:rsidRPr="000B5B5C">
          <w:rPr>
            <w:rFonts w:cs="Times New Roman"/>
          </w:rPr>
          <w:t xml:space="preserve">[O II] 3727 Å </w:t>
        </w:r>
      </w:ins>
    </w:p>
    <w:p w14:paraId="2CC8FB08" w14:textId="77777777" w:rsidR="005E0A58" w:rsidRPr="000B5B5C" w:rsidRDefault="005E0A58" w:rsidP="005E0A58">
      <w:pPr>
        <w:rPr>
          <w:ins w:id="521" w:author="Helen  Meskhidze" w:date="2016-02-12T21:36:00Z"/>
          <w:rFonts w:cs="Times New Roman"/>
        </w:rPr>
      </w:pPr>
      <w:ins w:id="522" w:author="Helen  Meskhidze" w:date="2016-02-12T21:36:00Z">
        <w:r w:rsidRPr="000B5B5C">
          <w:rPr>
            <w:rFonts w:cs="Times New Roman"/>
          </w:rPr>
          <w:t xml:space="preserve">[O II] 3729 Å </w:t>
        </w:r>
      </w:ins>
    </w:p>
    <w:p w14:paraId="35532651" w14:textId="77777777" w:rsidR="005E0A58" w:rsidRPr="000B5B5C" w:rsidRDefault="005E0A58" w:rsidP="005E0A58">
      <w:pPr>
        <w:rPr>
          <w:ins w:id="523" w:author="Helen  Meskhidze" w:date="2016-02-12T21:36:00Z"/>
          <w:rFonts w:cs="Times New Roman"/>
        </w:rPr>
      </w:pPr>
      <w:ins w:id="524" w:author="Helen  Meskhidze" w:date="2016-02-12T21:36:00Z">
        <w:r w:rsidRPr="000B5B5C">
          <w:rPr>
            <w:rFonts w:cs="Times New Roman"/>
          </w:rPr>
          <w:t xml:space="preserve">[Ne III] 3869 Å </w:t>
        </w:r>
      </w:ins>
    </w:p>
    <w:p w14:paraId="51F1C50C" w14:textId="77777777" w:rsidR="005E0A58" w:rsidRPr="000B5B5C" w:rsidRDefault="005E0A58" w:rsidP="005E0A58">
      <w:pPr>
        <w:rPr>
          <w:ins w:id="525" w:author="Helen  Meskhidze" w:date="2016-02-12T21:36:00Z"/>
          <w:rFonts w:cs="Times New Roman"/>
        </w:rPr>
      </w:pPr>
      <w:ins w:id="526" w:author="Helen  Meskhidze" w:date="2016-02-12T21:36:00Z">
        <w:r w:rsidRPr="000B5B5C">
          <w:rPr>
            <w:rFonts w:cs="Times New Roman"/>
          </w:rPr>
          <w:t xml:space="preserve">H I 3889 Å </w:t>
        </w:r>
      </w:ins>
    </w:p>
    <w:p w14:paraId="43212C1C" w14:textId="77777777" w:rsidR="005E0A58" w:rsidRPr="000B5B5C" w:rsidRDefault="005E0A58" w:rsidP="005E0A58">
      <w:pPr>
        <w:rPr>
          <w:ins w:id="527" w:author="Helen  Meskhidze" w:date="2016-02-12T21:36:00Z"/>
          <w:rFonts w:cs="Times New Roman"/>
        </w:rPr>
      </w:pPr>
      <w:ins w:id="528" w:author="Helen  Meskhidze" w:date="2016-02-12T21:36:00Z">
        <w:r w:rsidRPr="000B5B5C">
          <w:rPr>
            <w:rFonts w:cs="Times New Roman"/>
          </w:rPr>
          <w:t xml:space="preserve">Ca II 3933 Å </w:t>
        </w:r>
      </w:ins>
    </w:p>
    <w:p w14:paraId="6AA60456" w14:textId="77777777" w:rsidR="005E0A58" w:rsidRPr="000B5B5C" w:rsidRDefault="005E0A58" w:rsidP="005E0A58">
      <w:pPr>
        <w:rPr>
          <w:ins w:id="529" w:author="Helen  Meskhidze" w:date="2016-02-12T21:36:00Z"/>
          <w:rFonts w:cs="Times New Roman"/>
        </w:rPr>
      </w:pPr>
      <w:ins w:id="530" w:author="Helen  Meskhidze" w:date="2016-02-12T21:36:00Z">
        <w:r w:rsidRPr="000B5B5C">
          <w:rPr>
            <w:rFonts w:cs="Times New Roman"/>
          </w:rPr>
          <w:t xml:space="preserve">He I 4026 Å </w:t>
        </w:r>
      </w:ins>
    </w:p>
    <w:p w14:paraId="7E015318" w14:textId="77777777" w:rsidR="005E0A58" w:rsidRPr="000B5B5C" w:rsidRDefault="005E0A58" w:rsidP="005E0A58">
      <w:pPr>
        <w:rPr>
          <w:ins w:id="531" w:author="Helen  Meskhidze" w:date="2016-02-12T21:36:00Z"/>
          <w:rFonts w:cs="Times New Roman"/>
        </w:rPr>
      </w:pPr>
      <w:ins w:id="532" w:author="Helen  Meskhidze" w:date="2016-02-12T21:36:00Z">
        <w:r w:rsidRPr="000B5B5C">
          <w:rPr>
            <w:rFonts w:cs="Times New Roman"/>
          </w:rPr>
          <w:t xml:space="preserve">[S II] 4070 Å </w:t>
        </w:r>
      </w:ins>
    </w:p>
    <w:p w14:paraId="13DDC997" w14:textId="77777777" w:rsidR="005E0A58" w:rsidRPr="000B5B5C" w:rsidRDefault="005E0A58" w:rsidP="005E0A58">
      <w:pPr>
        <w:rPr>
          <w:ins w:id="533" w:author="Helen  Meskhidze" w:date="2016-02-12T21:36:00Z"/>
          <w:rFonts w:cs="Times New Roman"/>
        </w:rPr>
      </w:pPr>
      <w:ins w:id="534" w:author="Helen  Meskhidze" w:date="2016-02-12T21:36:00Z">
        <w:r w:rsidRPr="000B5B5C">
          <w:rPr>
            <w:rFonts w:cs="Times New Roman"/>
          </w:rPr>
          <w:t xml:space="preserve">[S II] 4074 Å </w:t>
        </w:r>
      </w:ins>
    </w:p>
    <w:p w14:paraId="3E8B61B9" w14:textId="77777777" w:rsidR="005E0A58" w:rsidRPr="000B5B5C" w:rsidRDefault="005E0A58" w:rsidP="005E0A58">
      <w:pPr>
        <w:rPr>
          <w:ins w:id="535" w:author="Helen  Meskhidze" w:date="2016-02-12T21:36:00Z"/>
          <w:rFonts w:cs="Times New Roman"/>
        </w:rPr>
      </w:pPr>
      <w:ins w:id="536" w:author="Helen  Meskhidze" w:date="2016-02-12T21:36:00Z">
        <w:r w:rsidRPr="000B5B5C">
          <w:rPr>
            <w:rFonts w:cs="Times New Roman"/>
          </w:rPr>
          <w:t xml:space="preserve">[S II] 4078 Å </w:t>
        </w:r>
      </w:ins>
    </w:p>
    <w:p w14:paraId="0430D512" w14:textId="77777777" w:rsidR="005E0A58" w:rsidRPr="000B5B5C" w:rsidRDefault="005E0A58" w:rsidP="005E0A58">
      <w:pPr>
        <w:rPr>
          <w:ins w:id="537" w:author="Helen  Meskhidze" w:date="2016-02-12T21:36:00Z"/>
          <w:rFonts w:cs="Times New Roman"/>
        </w:rPr>
      </w:pPr>
      <w:ins w:id="538" w:author="Helen  Meskhidze" w:date="2016-02-12T21:36:00Z">
        <w:r w:rsidRPr="000B5B5C">
          <w:rPr>
            <w:rFonts w:cs="Times New Roman"/>
          </w:rPr>
          <w:t xml:space="preserve">H I 4102 Å </w:t>
        </w:r>
      </w:ins>
    </w:p>
    <w:p w14:paraId="606AC55D" w14:textId="77777777" w:rsidR="005E0A58" w:rsidRPr="000B5B5C" w:rsidRDefault="005E0A58" w:rsidP="005E0A58">
      <w:pPr>
        <w:rPr>
          <w:ins w:id="539" w:author="Helen  Meskhidze" w:date="2016-02-12T21:36:00Z"/>
          <w:rFonts w:cs="Times New Roman"/>
        </w:rPr>
      </w:pPr>
      <w:ins w:id="540" w:author="Helen  Meskhidze" w:date="2016-02-12T21:36:00Z">
        <w:r w:rsidRPr="000B5B5C">
          <w:rPr>
            <w:rFonts w:cs="Times New Roman"/>
          </w:rPr>
          <w:t xml:space="preserve">Ni 12 4231 Å </w:t>
        </w:r>
      </w:ins>
    </w:p>
    <w:p w14:paraId="7B2278F8" w14:textId="77777777" w:rsidR="005E0A58" w:rsidRPr="000B5B5C" w:rsidRDefault="005E0A58" w:rsidP="005E0A58">
      <w:pPr>
        <w:rPr>
          <w:ins w:id="541" w:author="Helen  Meskhidze" w:date="2016-02-12T21:36:00Z"/>
          <w:rFonts w:cs="Times New Roman"/>
        </w:rPr>
      </w:pPr>
      <w:ins w:id="542" w:author="Helen  Meskhidze" w:date="2016-02-12T21:36:00Z">
        <w:r w:rsidRPr="000B5B5C">
          <w:rPr>
            <w:rFonts w:cs="Times New Roman"/>
          </w:rPr>
          <w:t xml:space="preserve">H I 4340 Å </w:t>
        </w:r>
      </w:ins>
    </w:p>
    <w:p w14:paraId="7487A96B" w14:textId="77777777" w:rsidR="005E0A58" w:rsidRPr="000B5B5C" w:rsidRDefault="005E0A58" w:rsidP="005E0A58">
      <w:pPr>
        <w:rPr>
          <w:ins w:id="543" w:author="Helen  Meskhidze" w:date="2016-02-12T21:36:00Z"/>
          <w:rFonts w:cs="Times New Roman"/>
        </w:rPr>
      </w:pPr>
      <w:ins w:id="544" w:author="Helen  Meskhidze" w:date="2016-02-12T21:36:00Z">
        <w:r w:rsidRPr="000B5B5C">
          <w:rPr>
            <w:rFonts w:cs="Times New Roman"/>
          </w:rPr>
          <w:t xml:space="preserve">[O III] 4363 Å </w:t>
        </w:r>
      </w:ins>
    </w:p>
    <w:p w14:paraId="137B5A4C" w14:textId="77777777" w:rsidR="005E0A58" w:rsidRPr="000B5B5C" w:rsidRDefault="005E0A58" w:rsidP="005E0A58">
      <w:pPr>
        <w:rPr>
          <w:ins w:id="545" w:author="Helen  Meskhidze" w:date="2016-02-12T21:36:00Z"/>
          <w:rFonts w:cs="Times New Roman"/>
        </w:rPr>
      </w:pPr>
      <w:ins w:id="546" w:author="Helen  Meskhidze" w:date="2016-02-12T21:36:00Z">
        <w:r w:rsidRPr="000B5B5C">
          <w:rPr>
            <w:rFonts w:cs="Times New Roman"/>
          </w:rPr>
          <w:t xml:space="preserve">He II 4686 Å </w:t>
        </w:r>
      </w:ins>
    </w:p>
    <w:p w14:paraId="7E43C2CA" w14:textId="77777777" w:rsidR="005E0A58" w:rsidRPr="000B5B5C" w:rsidRDefault="005E0A58" w:rsidP="005E0A58">
      <w:pPr>
        <w:rPr>
          <w:ins w:id="547" w:author="Helen  Meskhidze" w:date="2016-02-12T21:36:00Z"/>
          <w:rFonts w:cs="Times New Roman"/>
        </w:rPr>
      </w:pPr>
      <w:ins w:id="548" w:author="Helen  Meskhidze" w:date="2016-02-12T21:36:00Z">
        <w:r>
          <w:rPr>
            <w:rFonts w:cs="Times New Roman"/>
          </w:rPr>
          <w:t xml:space="preserve">Ca B 4686 </w:t>
        </w:r>
        <w:r w:rsidRPr="000B5B5C">
          <w:rPr>
            <w:rFonts w:cs="Times New Roman"/>
          </w:rPr>
          <w:t xml:space="preserve">Å </w:t>
        </w:r>
        <w:r>
          <w:rPr>
            <w:rFonts w:cs="Times New Roman"/>
          </w:rPr>
          <w:t>(Case B approximation of He II)</w:t>
        </w:r>
      </w:ins>
    </w:p>
    <w:p w14:paraId="0894AD88" w14:textId="77777777" w:rsidR="005E0A58" w:rsidRPr="000B5B5C" w:rsidRDefault="005E0A58" w:rsidP="005E0A58">
      <w:pPr>
        <w:rPr>
          <w:ins w:id="549" w:author="Helen  Meskhidze" w:date="2016-02-12T21:36:00Z"/>
          <w:rFonts w:cs="Times New Roman"/>
        </w:rPr>
      </w:pPr>
      <w:ins w:id="550" w:author="Helen  Meskhidze" w:date="2016-02-12T21:36:00Z">
        <w:r w:rsidRPr="000B5B5C">
          <w:rPr>
            <w:rFonts w:cs="Times New Roman"/>
          </w:rPr>
          <w:t xml:space="preserve">[Ar IV] 4711 Å </w:t>
        </w:r>
      </w:ins>
    </w:p>
    <w:p w14:paraId="4AD1EE7B" w14:textId="77777777" w:rsidR="005E0A58" w:rsidRPr="000B5B5C" w:rsidRDefault="005E0A58" w:rsidP="005E0A58">
      <w:pPr>
        <w:rPr>
          <w:ins w:id="551" w:author="Helen  Meskhidze" w:date="2016-02-12T21:36:00Z"/>
          <w:rFonts w:cs="Times New Roman"/>
        </w:rPr>
      </w:pPr>
      <w:ins w:id="552" w:author="Helen  Meskhidze" w:date="2016-02-12T21:36:00Z">
        <w:r w:rsidRPr="000B5B5C">
          <w:rPr>
            <w:rFonts w:cs="Times New Roman"/>
          </w:rPr>
          <w:t xml:space="preserve">[Ne IV] 4720 Å </w:t>
        </w:r>
      </w:ins>
    </w:p>
    <w:p w14:paraId="72B6C7BC" w14:textId="77777777" w:rsidR="005E0A58" w:rsidRPr="000B5B5C" w:rsidRDefault="005E0A58" w:rsidP="005E0A58">
      <w:pPr>
        <w:rPr>
          <w:ins w:id="553" w:author="Helen  Meskhidze" w:date="2016-02-12T21:36:00Z"/>
          <w:rFonts w:cs="Times New Roman"/>
        </w:rPr>
      </w:pPr>
      <w:ins w:id="554" w:author="Helen  Meskhidze" w:date="2016-02-12T21:36:00Z">
        <w:r w:rsidRPr="000B5B5C">
          <w:rPr>
            <w:rFonts w:cs="Times New Roman"/>
          </w:rPr>
          <w:t xml:space="preserve">[Ar IV] 4740 Å </w:t>
        </w:r>
      </w:ins>
    </w:p>
    <w:p w14:paraId="69197C71" w14:textId="77777777" w:rsidR="005E0A58" w:rsidRPr="000B5B5C" w:rsidRDefault="005E0A58" w:rsidP="005E0A58">
      <w:pPr>
        <w:rPr>
          <w:ins w:id="555" w:author="Helen  Meskhidze" w:date="2016-02-12T21:36:00Z"/>
          <w:rFonts w:cs="Times New Roman"/>
        </w:rPr>
      </w:pPr>
      <w:ins w:id="556" w:author="Helen  Meskhidze" w:date="2016-02-12T21:36:00Z">
        <w:r w:rsidRPr="000B5B5C">
          <w:rPr>
            <w:rFonts w:cs="Times New Roman"/>
          </w:rPr>
          <w:t xml:space="preserve">Incident 4860 Å </w:t>
        </w:r>
      </w:ins>
    </w:p>
    <w:p w14:paraId="11C7F2B7" w14:textId="77777777" w:rsidR="005E0A58" w:rsidRPr="000B5B5C" w:rsidRDefault="005E0A58" w:rsidP="005E0A58">
      <w:pPr>
        <w:rPr>
          <w:ins w:id="557" w:author="Helen  Meskhidze" w:date="2016-02-12T21:36:00Z"/>
          <w:rFonts w:cs="Times New Roman"/>
        </w:rPr>
      </w:pPr>
      <w:ins w:id="558" w:author="Helen  Meskhidze" w:date="2016-02-12T21:36:00Z">
        <w:r w:rsidRPr="000B5B5C">
          <w:rPr>
            <w:rFonts w:cs="Times New Roman"/>
          </w:rPr>
          <w:t xml:space="preserve">Hβ 4861 Å </w:t>
        </w:r>
      </w:ins>
    </w:p>
    <w:p w14:paraId="3EB70D07" w14:textId="77777777" w:rsidR="005E0A58" w:rsidRPr="000B5B5C" w:rsidRDefault="005E0A58" w:rsidP="005E0A58">
      <w:pPr>
        <w:rPr>
          <w:ins w:id="559" w:author="Helen  Meskhidze" w:date="2016-02-12T21:36:00Z"/>
          <w:rFonts w:cs="Times New Roman"/>
        </w:rPr>
      </w:pPr>
      <w:ins w:id="560" w:author="Helen  Meskhidze" w:date="2016-02-12T21:36:00Z">
        <w:r w:rsidRPr="000B5B5C">
          <w:rPr>
            <w:rFonts w:cs="Times New Roman"/>
          </w:rPr>
          <w:t xml:space="preserve">[O III] 4959 Å </w:t>
        </w:r>
      </w:ins>
    </w:p>
    <w:p w14:paraId="0F7BA860" w14:textId="77777777" w:rsidR="005E0A58" w:rsidRPr="000B5B5C" w:rsidRDefault="005E0A58" w:rsidP="005E0A58">
      <w:pPr>
        <w:rPr>
          <w:ins w:id="561" w:author="Helen  Meskhidze" w:date="2016-02-12T21:36:00Z"/>
          <w:rFonts w:cs="Times New Roman"/>
        </w:rPr>
      </w:pPr>
      <w:ins w:id="562" w:author="Helen  Meskhidze" w:date="2016-02-12T21:36:00Z">
        <w:r w:rsidRPr="000B5B5C">
          <w:rPr>
            <w:rFonts w:cs="Times New Roman"/>
          </w:rPr>
          <w:t xml:space="preserve">[O III] 5007 Å </w:t>
        </w:r>
      </w:ins>
    </w:p>
    <w:p w14:paraId="15F734C2" w14:textId="77777777" w:rsidR="005E0A58" w:rsidRPr="000B5B5C" w:rsidRDefault="005E0A58" w:rsidP="005E0A58">
      <w:pPr>
        <w:rPr>
          <w:ins w:id="563" w:author="Helen  Meskhidze" w:date="2016-02-12T21:36:00Z"/>
          <w:rFonts w:cs="Times New Roman"/>
        </w:rPr>
      </w:pPr>
      <w:ins w:id="564" w:author="Helen  Meskhidze" w:date="2016-02-12T21:36:00Z">
        <w:r w:rsidRPr="000B5B5C">
          <w:rPr>
            <w:rFonts w:cs="Times New Roman"/>
          </w:rPr>
          <w:t xml:space="preserve">Co 11 5168 Å </w:t>
        </w:r>
      </w:ins>
    </w:p>
    <w:p w14:paraId="47AFADB3" w14:textId="77777777" w:rsidR="005E0A58" w:rsidRPr="000B5B5C" w:rsidRDefault="005E0A58" w:rsidP="005E0A58">
      <w:pPr>
        <w:rPr>
          <w:ins w:id="565" w:author="Helen  Meskhidze" w:date="2016-02-12T21:36:00Z"/>
          <w:rFonts w:cs="Times New Roman"/>
        </w:rPr>
      </w:pPr>
      <w:ins w:id="566" w:author="Helen  Meskhidze" w:date="2016-02-12T21:36:00Z">
        <w:r w:rsidRPr="000B5B5C">
          <w:rPr>
            <w:rFonts w:cs="Times New Roman"/>
          </w:rPr>
          <w:t xml:space="preserve">[N I] 5200 Å </w:t>
        </w:r>
      </w:ins>
    </w:p>
    <w:p w14:paraId="39A780D9" w14:textId="77777777" w:rsidR="005E0A58" w:rsidRDefault="005E0A58" w:rsidP="005E0A58">
      <w:pPr>
        <w:rPr>
          <w:rFonts w:cs="Times New Roman"/>
        </w:rPr>
      </w:pPr>
      <w:ins w:id="567" w:author="Helen  Meskhidze" w:date="2016-02-12T21:36:00Z">
        <w:r w:rsidRPr="000B5B5C">
          <w:rPr>
            <w:rFonts w:cs="Times New Roman"/>
          </w:rPr>
          <w:t xml:space="preserve">Fe 14 5303Å </w:t>
        </w:r>
      </w:ins>
    </w:p>
    <w:p w14:paraId="5318D12B" w14:textId="4EA431AF" w:rsidR="005138EB" w:rsidRPr="000B5B5C" w:rsidRDefault="005138EB" w:rsidP="005E0A58">
      <w:pPr>
        <w:rPr>
          <w:ins w:id="568" w:author="Helen  Meskhidze" w:date="2016-02-12T21:36:00Z"/>
          <w:rFonts w:cs="Times New Roman"/>
        </w:rPr>
      </w:pPr>
      <w:ins w:id="569" w:author="Helen  Meskhidze" w:date="2016-02-12T21:36:00Z">
        <w:r w:rsidRPr="000B5B5C">
          <w:rPr>
            <w:rFonts w:cs="Times New Roman"/>
          </w:rPr>
          <w:t xml:space="preserve">Ar 10 5534 Å </w:t>
        </w:r>
      </w:ins>
    </w:p>
    <w:p w14:paraId="6A06CFFC" w14:textId="77777777" w:rsidR="005E0A58" w:rsidRPr="000B5B5C" w:rsidRDefault="005E0A58" w:rsidP="005E0A58">
      <w:pPr>
        <w:rPr>
          <w:ins w:id="570" w:author="Helen  Meskhidze" w:date="2016-02-12T21:36:00Z"/>
          <w:rFonts w:cs="Times New Roman"/>
        </w:rPr>
      </w:pPr>
      <w:ins w:id="571" w:author="Helen  Meskhidze" w:date="2016-02-12T21:36:00Z">
        <w:r w:rsidRPr="000B5B5C">
          <w:rPr>
            <w:rFonts w:cs="Times New Roman"/>
          </w:rPr>
          <w:t xml:space="preserve">[O I] 5577 Å </w:t>
        </w:r>
      </w:ins>
    </w:p>
    <w:p w14:paraId="2265D782" w14:textId="77777777" w:rsidR="005E0A58" w:rsidRPr="000B5B5C" w:rsidRDefault="005E0A58" w:rsidP="005E0A58">
      <w:pPr>
        <w:rPr>
          <w:ins w:id="572" w:author="Helen  Meskhidze" w:date="2016-02-12T21:36:00Z"/>
          <w:rFonts w:cs="Times New Roman"/>
        </w:rPr>
      </w:pPr>
      <w:ins w:id="573" w:author="Helen  Meskhidze" w:date="2016-02-12T21:36:00Z">
        <w:r w:rsidRPr="000B5B5C">
          <w:rPr>
            <w:rFonts w:cs="Times New Roman"/>
          </w:rPr>
          <w:t xml:space="preserve">[N II] 5755 Å </w:t>
        </w:r>
      </w:ins>
    </w:p>
    <w:p w14:paraId="38094B5A" w14:textId="77777777" w:rsidR="005E0A58" w:rsidRPr="000B5B5C" w:rsidRDefault="005E0A58" w:rsidP="005E0A58">
      <w:pPr>
        <w:rPr>
          <w:ins w:id="574" w:author="Helen  Meskhidze" w:date="2016-02-12T21:36:00Z"/>
          <w:rFonts w:cs="Times New Roman"/>
        </w:rPr>
      </w:pPr>
      <w:ins w:id="575" w:author="Helen  Meskhidze" w:date="2016-02-12T21:36:00Z">
        <w:r w:rsidRPr="000B5B5C">
          <w:rPr>
            <w:rFonts w:cs="Times New Roman"/>
          </w:rPr>
          <w:t xml:space="preserve">He I 5876 Å </w:t>
        </w:r>
      </w:ins>
    </w:p>
    <w:p w14:paraId="579C8D37" w14:textId="77777777" w:rsidR="005E0A58" w:rsidRPr="000B5B5C" w:rsidRDefault="005E0A58" w:rsidP="005E0A58">
      <w:pPr>
        <w:rPr>
          <w:ins w:id="576" w:author="Helen  Meskhidze" w:date="2016-02-12T21:36:00Z"/>
          <w:rFonts w:cs="Times New Roman"/>
        </w:rPr>
      </w:pPr>
      <w:ins w:id="577" w:author="Helen  Meskhidze" w:date="2016-02-12T21:36:00Z">
        <w:r w:rsidRPr="000B5B5C">
          <w:rPr>
            <w:rFonts w:cs="Times New Roman"/>
          </w:rPr>
          <w:t xml:space="preserve">[O I] 6300 Å </w:t>
        </w:r>
      </w:ins>
    </w:p>
    <w:p w14:paraId="2BE268CC" w14:textId="77777777" w:rsidR="005E0A58" w:rsidRPr="000B5B5C" w:rsidRDefault="005E0A58" w:rsidP="005E0A58">
      <w:pPr>
        <w:rPr>
          <w:ins w:id="578" w:author="Helen  Meskhidze" w:date="2016-02-12T21:36:00Z"/>
          <w:rFonts w:cs="Times New Roman"/>
        </w:rPr>
      </w:pPr>
      <w:ins w:id="579" w:author="Helen  Meskhidze" w:date="2016-02-12T21:36:00Z">
        <w:r w:rsidRPr="000B5B5C">
          <w:rPr>
            <w:rFonts w:cs="Times New Roman"/>
          </w:rPr>
          <w:t xml:space="preserve">[S III] 6312 Å </w:t>
        </w:r>
      </w:ins>
    </w:p>
    <w:p w14:paraId="27DB3094" w14:textId="77777777" w:rsidR="005E0A58" w:rsidRPr="000B5B5C" w:rsidRDefault="005E0A58" w:rsidP="005E0A58">
      <w:pPr>
        <w:rPr>
          <w:ins w:id="580" w:author="Helen  Meskhidze" w:date="2016-02-12T21:36:00Z"/>
          <w:rFonts w:cs="Times New Roman"/>
        </w:rPr>
      </w:pPr>
      <w:ins w:id="581" w:author="Helen  Meskhidze" w:date="2016-02-12T21:36:00Z">
        <w:r w:rsidRPr="000B5B5C">
          <w:rPr>
            <w:rFonts w:cs="Times New Roman"/>
          </w:rPr>
          <w:t xml:space="preserve">[O I] 6363 Å </w:t>
        </w:r>
      </w:ins>
    </w:p>
    <w:p w14:paraId="1EE368C5" w14:textId="77777777" w:rsidR="005E0A58" w:rsidRPr="000B5B5C" w:rsidRDefault="005E0A58" w:rsidP="005E0A58">
      <w:pPr>
        <w:rPr>
          <w:ins w:id="582" w:author="Helen  Meskhidze" w:date="2016-02-12T21:36:00Z"/>
          <w:rFonts w:cs="Times New Roman"/>
        </w:rPr>
      </w:pPr>
      <w:ins w:id="583" w:author="Helen  Meskhidze" w:date="2016-02-12T21:36:00Z">
        <w:r w:rsidRPr="000B5B5C">
          <w:rPr>
            <w:rFonts w:cs="Times New Roman"/>
          </w:rPr>
          <w:t xml:space="preserve">Hα 6563 Å </w:t>
        </w:r>
      </w:ins>
    </w:p>
    <w:p w14:paraId="15372097" w14:textId="77777777" w:rsidR="005E0A58" w:rsidRPr="000B5B5C" w:rsidRDefault="005E0A58" w:rsidP="005E0A58">
      <w:pPr>
        <w:rPr>
          <w:ins w:id="584" w:author="Helen  Meskhidze" w:date="2016-02-12T21:36:00Z"/>
          <w:rFonts w:cs="Times New Roman"/>
        </w:rPr>
      </w:pPr>
      <w:ins w:id="585" w:author="Helen  Meskhidze" w:date="2016-02-12T21:36:00Z">
        <w:r w:rsidRPr="000B5B5C">
          <w:rPr>
            <w:rFonts w:cs="Times New Roman"/>
          </w:rPr>
          <w:t xml:space="preserve">[N II] 6584 Å </w:t>
        </w:r>
      </w:ins>
    </w:p>
    <w:p w14:paraId="7EE9FE38" w14:textId="77777777" w:rsidR="005E0A58" w:rsidRPr="000B5B5C" w:rsidRDefault="005E0A58" w:rsidP="005E0A58">
      <w:pPr>
        <w:rPr>
          <w:ins w:id="586" w:author="Helen  Meskhidze" w:date="2016-02-12T21:36:00Z"/>
          <w:rFonts w:cs="Times New Roman"/>
        </w:rPr>
      </w:pPr>
      <w:ins w:id="587" w:author="Helen  Meskhidze" w:date="2016-02-12T21:36:00Z">
        <w:r w:rsidRPr="000B5B5C">
          <w:rPr>
            <w:rFonts w:cs="Times New Roman"/>
          </w:rPr>
          <w:t xml:space="preserve">[S II] 6716 Å </w:t>
        </w:r>
      </w:ins>
    </w:p>
    <w:p w14:paraId="71CAA17A" w14:textId="77777777" w:rsidR="005E0A58" w:rsidRPr="000B5B5C" w:rsidRDefault="005E0A58" w:rsidP="005E0A58">
      <w:pPr>
        <w:rPr>
          <w:ins w:id="588" w:author="Helen  Meskhidze" w:date="2016-02-12T21:36:00Z"/>
          <w:rFonts w:cs="Times New Roman"/>
        </w:rPr>
      </w:pPr>
      <w:ins w:id="589" w:author="Helen  Meskhidze" w:date="2016-02-12T21:36:00Z">
        <w:r w:rsidRPr="000B5B5C">
          <w:rPr>
            <w:rFonts w:cs="Times New Roman"/>
          </w:rPr>
          <w:t xml:space="preserve">[S II] 6720 Å </w:t>
        </w:r>
      </w:ins>
    </w:p>
    <w:p w14:paraId="05A1BE55" w14:textId="77777777" w:rsidR="005E0A58" w:rsidRPr="000B5B5C" w:rsidRDefault="005E0A58" w:rsidP="005E0A58">
      <w:pPr>
        <w:rPr>
          <w:ins w:id="590" w:author="Helen  Meskhidze" w:date="2016-02-12T21:36:00Z"/>
          <w:rFonts w:cs="Times New Roman"/>
        </w:rPr>
      </w:pPr>
      <w:ins w:id="591" w:author="Helen  Meskhidze" w:date="2016-02-12T21:36:00Z">
        <w:r w:rsidRPr="000B5B5C">
          <w:rPr>
            <w:rFonts w:cs="Times New Roman"/>
          </w:rPr>
          <w:t xml:space="preserve">[S II] 6731 Å </w:t>
        </w:r>
      </w:ins>
    </w:p>
    <w:p w14:paraId="290F83D8" w14:textId="77777777" w:rsidR="005E0A58" w:rsidRPr="000B5B5C" w:rsidRDefault="005E0A58" w:rsidP="005E0A58">
      <w:pPr>
        <w:rPr>
          <w:ins w:id="592" w:author="Helen  Meskhidze" w:date="2016-02-12T21:36:00Z"/>
          <w:rFonts w:cs="Times New Roman"/>
        </w:rPr>
      </w:pPr>
      <w:ins w:id="593" w:author="Helen  Meskhidze" w:date="2016-02-12T21:36:00Z">
        <w:r>
          <w:rPr>
            <w:rFonts w:cs="Times New Roman"/>
          </w:rPr>
          <w:t>Ar V</w:t>
        </w:r>
        <w:r w:rsidRPr="000B5B5C">
          <w:rPr>
            <w:rFonts w:cs="Times New Roman"/>
          </w:rPr>
          <w:t xml:space="preserve"> 7005 Å </w:t>
        </w:r>
      </w:ins>
    </w:p>
    <w:p w14:paraId="5341BB73" w14:textId="77777777" w:rsidR="005E0A58" w:rsidRPr="000B5B5C" w:rsidRDefault="005E0A58" w:rsidP="005E0A58">
      <w:pPr>
        <w:rPr>
          <w:ins w:id="594" w:author="Helen  Meskhidze" w:date="2016-02-12T21:36:00Z"/>
          <w:rFonts w:cs="Times New Roman"/>
        </w:rPr>
      </w:pPr>
      <w:ins w:id="595" w:author="Helen  Meskhidze" w:date="2016-02-12T21:36:00Z">
        <w:r w:rsidRPr="000B5B5C">
          <w:rPr>
            <w:rFonts w:cs="Times New Roman"/>
          </w:rPr>
          <w:t xml:space="preserve">[Ar III] 7135 Å </w:t>
        </w:r>
      </w:ins>
    </w:p>
    <w:p w14:paraId="1BC11DA5" w14:textId="77777777" w:rsidR="005E0A58" w:rsidRPr="000B5B5C" w:rsidRDefault="005E0A58" w:rsidP="005E0A58">
      <w:pPr>
        <w:rPr>
          <w:ins w:id="596" w:author="Helen  Meskhidze" w:date="2016-02-12T21:36:00Z"/>
          <w:rFonts w:cs="Times New Roman"/>
        </w:rPr>
      </w:pPr>
      <w:ins w:id="597" w:author="Helen  Meskhidze" w:date="2016-02-12T21:36:00Z">
        <w:r w:rsidRPr="000B5B5C">
          <w:rPr>
            <w:rFonts w:cs="Times New Roman"/>
          </w:rPr>
          <w:t xml:space="preserve">[O II] 7325 Å </w:t>
        </w:r>
      </w:ins>
    </w:p>
    <w:p w14:paraId="5A9B07E0" w14:textId="77777777" w:rsidR="005E0A58" w:rsidRPr="000B5B5C" w:rsidRDefault="005E0A58" w:rsidP="005E0A58">
      <w:pPr>
        <w:rPr>
          <w:ins w:id="598" w:author="Helen  Meskhidze" w:date="2016-02-12T21:36:00Z"/>
          <w:rFonts w:cs="Times New Roman"/>
        </w:rPr>
      </w:pPr>
      <w:ins w:id="599" w:author="Helen  Meskhidze" w:date="2016-02-12T21:36:00Z">
        <w:r w:rsidRPr="000B5B5C">
          <w:rPr>
            <w:rFonts w:cs="Times New Roman"/>
          </w:rPr>
          <w:t xml:space="preserve">[Ar IV] 7331 Å </w:t>
        </w:r>
      </w:ins>
    </w:p>
    <w:p w14:paraId="0889FA6A" w14:textId="77777777" w:rsidR="005E0A58" w:rsidRPr="000B5B5C" w:rsidRDefault="005E0A58" w:rsidP="005E0A58">
      <w:pPr>
        <w:rPr>
          <w:ins w:id="600" w:author="Helen  Meskhidze" w:date="2016-02-12T21:36:00Z"/>
          <w:rFonts w:cs="Times New Roman"/>
        </w:rPr>
      </w:pPr>
      <w:ins w:id="601" w:author="Helen  Meskhidze" w:date="2016-02-12T21:36:00Z">
        <w:r w:rsidRPr="000B5B5C">
          <w:rPr>
            <w:rFonts w:cs="Times New Roman"/>
          </w:rPr>
          <w:t xml:space="preserve">[Ar III] 7751 Å </w:t>
        </w:r>
      </w:ins>
    </w:p>
    <w:p w14:paraId="30586669" w14:textId="77777777" w:rsidR="005E0A58" w:rsidRPr="000B5B5C" w:rsidRDefault="005E0A58" w:rsidP="005E0A58">
      <w:pPr>
        <w:rPr>
          <w:ins w:id="602" w:author="Helen  Meskhidze" w:date="2016-02-12T21:36:00Z"/>
          <w:rFonts w:cs="Times New Roman"/>
        </w:rPr>
      </w:pPr>
      <w:ins w:id="603" w:author="Helen  Meskhidze" w:date="2016-02-12T21:36:00Z">
        <w:r w:rsidRPr="000B5B5C">
          <w:rPr>
            <w:rFonts w:cs="Times New Roman"/>
          </w:rPr>
          <w:t xml:space="preserve">Mn 9 7968 Å </w:t>
        </w:r>
      </w:ins>
    </w:p>
    <w:p w14:paraId="4A5DA2EF" w14:textId="77777777" w:rsidR="005E0A58" w:rsidRPr="000B5B5C" w:rsidRDefault="005E0A58" w:rsidP="005E0A58">
      <w:pPr>
        <w:rPr>
          <w:ins w:id="604" w:author="Helen  Meskhidze" w:date="2016-02-12T21:36:00Z"/>
          <w:rFonts w:cs="Times New Roman"/>
        </w:rPr>
      </w:pPr>
      <w:ins w:id="605" w:author="Helen  Meskhidze" w:date="2016-02-12T21:36:00Z">
        <w:r w:rsidRPr="000B5B5C">
          <w:rPr>
            <w:rFonts w:cs="Times New Roman"/>
          </w:rPr>
          <w:t xml:space="preserve">O I 8446 Å </w:t>
        </w:r>
      </w:ins>
    </w:p>
    <w:p w14:paraId="05408E08" w14:textId="77777777" w:rsidR="005E0A58" w:rsidRPr="000B5B5C" w:rsidRDefault="005E0A58" w:rsidP="005E0A58">
      <w:pPr>
        <w:rPr>
          <w:ins w:id="606" w:author="Helen  Meskhidze" w:date="2016-02-12T21:36:00Z"/>
          <w:rFonts w:cs="Times New Roman"/>
        </w:rPr>
      </w:pPr>
      <w:ins w:id="607" w:author="Helen  Meskhidze" w:date="2016-02-12T21:36:00Z">
        <w:r w:rsidRPr="000B5B5C">
          <w:rPr>
            <w:rFonts w:cs="Times New Roman"/>
          </w:rPr>
          <w:t xml:space="preserve">Ca II 8498 Å </w:t>
        </w:r>
      </w:ins>
    </w:p>
    <w:p w14:paraId="18958F44" w14:textId="77777777" w:rsidR="005E0A58" w:rsidRPr="000B5B5C" w:rsidRDefault="005E0A58" w:rsidP="005E0A58">
      <w:pPr>
        <w:rPr>
          <w:ins w:id="608" w:author="Helen  Meskhidze" w:date="2016-02-12T21:36:00Z"/>
          <w:rFonts w:cs="Times New Roman"/>
        </w:rPr>
      </w:pPr>
      <w:ins w:id="609" w:author="Helen  Meskhidze" w:date="2016-02-12T21:36:00Z">
        <w:r w:rsidRPr="000B5B5C">
          <w:rPr>
            <w:rFonts w:cs="Times New Roman"/>
          </w:rPr>
          <w:t xml:space="preserve">Ca II 8542 Å </w:t>
        </w:r>
      </w:ins>
    </w:p>
    <w:p w14:paraId="3CA5ECAF" w14:textId="77777777" w:rsidR="005E0A58" w:rsidRPr="000B5B5C" w:rsidRDefault="005E0A58" w:rsidP="005E0A58">
      <w:pPr>
        <w:rPr>
          <w:ins w:id="610" w:author="Helen  Meskhidze" w:date="2016-02-12T21:36:00Z"/>
          <w:rFonts w:cs="Times New Roman"/>
        </w:rPr>
      </w:pPr>
      <w:ins w:id="611" w:author="Helen  Meskhidze" w:date="2016-02-12T21:36:00Z">
        <w:r w:rsidRPr="000B5B5C">
          <w:rPr>
            <w:rFonts w:cs="Times New Roman"/>
          </w:rPr>
          <w:t xml:space="preserve">Ca II 8662 Å </w:t>
        </w:r>
      </w:ins>
    </w:p>
    <w:p w14:paraId="4475CC44" w14:textId="77777777" w:rsidR="005E0A58" w:rsidRPr="000B5B5C" w:rsidRDefault="005E0A58" w:rsidP="005E0A58">
      <w:pPr>
        <w:rPr>
          <w:ins w:id="612" w:author="Helen  Meskhidze" w:date="2016-02-12T21:36:00Z"/>
          <w:rFonts w:cs="Times New Roman"/>
        </w:rPr>
      </w:pPr>
      <w:ins w:id="613" w:author="Helen  Meskhidze" w:date="2016-02-12T21:36:00Z">
        <w:r w:rsidRPr="000B5B5C">
          <w:rPr>
            <w:rFonts w:cs="Times New Roman"/>
          </w:rPr>
          <w:t xml:space="preserve">Ca II  8579 Å </w:t>
        </w:r>
      </w:ins>
    </w:p>
    <w:p w14:paraId="762A2C9C" w14:textId="77777777" w:rsidR="005E0A58" w:rsidRPr="000B5B5C" w:rsidRDefault="005E0A58" w:rsidP="005E0A58">
      <w:pPr>
        <w:rPr>
          <w:ins w:id="614" w:author="Helen  Meskhidze" w:date="2016-02-12T21:36:00Z"/>
          <w:rFonts w:cs="Times New Roman"/>
        </w:rPr>
      </w:pPr>
      <w:ins w:id="615" w:author="Helen  Meskhidze" w:date="2016-02-12T21:36:00Z">
        <w:r w:rsidRPr="000B5B5C">
          <w:rPr>
            <w:rFonts w:cs="Times New Roman"/>
          </w:rPr>
          <w:t xml:space="preserve">[S III] 9069 Å </w:t>
        </w:r>
      </w:ins>
    </w:p>
    <w:p w14:paraId="4AFE49B1" w14:textId="77777777" w:rsidR="005E0A58" w:rsidRPr="000B5B5C" w:rsidRDefault="005E0A58" w:rsidP="005E0A58">
      <w:pPr>
        <w:rPr>
          <w:ins w:id="616" w:author="Helen  Meskhidze" w:date="2016-02-12T21:36:00Z"/>
          <w:rFonts w:cs="Times New Roman"/>
        </w:rPr>
      </w:pPr>
      <w:ins w:id="617" w:author="Helen  Meskhidze" w:date="2016-02-12T21:36:00Z">
        <w:r w:rsidRPr="000B5B5C">
          <w:rPr>
            <w:rFonts w:cs="Times New Roman"/>
          </w:rPr>
          <w:t xml:space="preserve">Pa 9 9229 Å </w:t>
        </w:r>
      </w:ins>
    </w:p>
    <w:p w14:paraId="185DF03B" w14:textId="77777777" w:rsidR="005E0A58" w:rsidRPr="000B5B5C" w:rsidRDefault="005E0A58" w:rsidP="005E0A58">
      <w:pPr>
        <w:rPr>
          <w:ins w:id="618" w:author="Helen  Meskhidze" w:date="2016-02-12T21:36:00Z"/>
          <w:rFonts w:cs="Times New Roman"/>
        </w:rPr>
      </w:pPr>
      <w:ins w:id="619" w:author="Helen  Meskhidze" w:date="2016-02-12T21:36:00Z">
        <w:r w:rsidRPr="000B5B5C">
          <w:rPr>
            <w:rFonts w:cs="Times New Roman"/>
          </w:rPr>
          <w:t xml:space="preserve">[S III] 9532 Å </w:t>
        </w:r>
      </w:ins>
    </w:p>
    <w:p w14:paraId="66D5D49C" w14:textId="77777777" w:rsidR="005E0A58" w:rsidRDefault="005E0A58" w:rsidP="005E0A58">
      <w:pPr>
        <w:rPr>
          <w:rFonts w:cs="Times New Roman"/>
        </w:rPr>
      </w:pPr>
      <w:ins w:id="620" w:author="Helen  Meskhidze" w:date="2016-02-12T21:36:00Z">
        <w:r w:rsidRPr="000B5B5C">
          <w:rPr>
            <w:rFonts w:cs="Times New Roman"/>
          </w:rPr>
          <w:t xml:space="preserve">Pa ε 9546 Å </w:t>
        </w:r>
      </w:ins>
    </w:p>
    <w:p w14:paraId="26A42646" w14:textId="49DEC013" w:rsidR="005138EB" w:rsidRDefault="005138EB" w:rsidP="005E0A58">
      <w:pPr>
        <w:rPr>
          <w:rFonts w:cs="Times New Roman"/>
        </w:rPr>
      </w:pPr>
      <w:ins w:id="621" w:author="Helen  Meskhidze" w:date="2016-02-12T21:36:00Z">
        <w:r w:rsidRPr="000B5B5C">
          <w:rPr>
            <w:rFonts w:cs="Times New Roman"/>
          </w:rPr>
          <w:t xml:space="preserve">S  8  9914 Å </w:t>
        </w:r>
      </w:ins>
    </w:p>
    <w:p w14:paraId="79609B03" w14:textId="77777777" w:rsidR="005138EB" w:rsidRDefault="005138EB" w:rsidP="005E0A58">
      <w:pPr>
        <w:rPr>
          <w:rFonts w:cs="Times New Roman"/>
        </w:rPr>
      </w:pPr>
    </w:p>
    <w:p w14:paraId="4E5F32C9" w14:textId="5A9C2F22" w:rsidR="0039368B" w:rsidRPr="000B5B5C" w:rsidRDefault="0039368B" w:rsidP="005E0A58">
      <w:pPr>
        <w:rPr>
          <w:ins w:id="622" w:author="Helen  Meskhidze" w:date="2016-02-12T21:36:00Z"/>
          <w:rFonts w:cs="Times New Roman"/>
        </w:rPr>
      </w:pPr>
      <w:ins w:id="623" w:author="Helen  Meskhidze" w:date="2016-02-12T21:36:00Z">
        <w:r w:rsidRPr="000B5B5C">
          <w:rPr>
            <w:rFonts w:cs="Times New Roman"/>
          </w:rPr>
          <w:t>H I 1.005 μm</w:t>
        </w:r>
      </w:ins>
    </w:p>
    <w:p w14:paraId="344A41F5" w14:textId="77777777" w:rsidR="005E0A58" w:rsidRDefault="005E0A58" w:rsidP="005E0A58">
      <w:pPr>
        <w:rPr>
          <w:rFonts w:cs="Times New Roman"/>
        </w:rPr>
      </w:pPr>
      <w:ins w:id="624" w:author="Helen  Meskhidze" w:date="2016-02-12T21:36:00Z">
        <w:r w:rsidRPr="000B5B5C">
          <w:rPr>
            <w:rFonts w:cs="Times New Roman"/>
          </w:rPr>
          <w:t>He I 1.083 μm</w:t>
        </w:r>
      </w:ins>
    </w:p>
    <w:p w14:paraId="4545C85C" w14:textId="34C913CD" w:rsidR="0039368B" w:rsidRDefault="0039368B" w:rsidP="005E0A58">
      <w:pPr>
        <w:rPr>
          <w:rFonts w:cs="Times New Roman"/>
        </w:rPr>
      </w:pPr>
      <w:ins w:id="625" w:author="Helen  Meskhidze" w:date="2016-02-12T21:36:00Z">
        <w:r w:rsidRPr="000B5B5C">
          <w:rPr>
            <w:rFonts w:cs="Times New Roman"/>
          </w:rPr>
          <w:t>H I 1.094 μm</w:t>
        </w:r>
      </w:ins>
    </w:p>
    <w:p w14:paraId="566748EA" w14:textId="21098142" w:rsidR="0039368B" w:rsidRPr="000B5B5C" w:rsidRDefault="0039368B" w:rsidP="005E0A58">
      <w:pPr>
        <w:rPr>
          <w:ins w:id="626" w:author="Helen  Meskhidze" w:date="2016-02-12T21:36:00Z"/>
          <w:rFonts w:cs="Times New Roman"/>
        </w:rPr>
      </w:pPr>
      <w:ins w:id="627" w:author="Helen  Meskhidze" w:date="2016-02-12T21:36:00Z">
        <w:r w:rsidRPr="000B5B5C">
          <w:rPr>
            <w:rFonts w:cs="Times New Roman"/>
          </w:rPr>
          <w:t xml:space="preserve">H I 1.282 μm </w:t>
        </w:r>
      </w:ins>
    </w:p>
    <w:p w14:paraId="1FD13351" w14:textId="77777777" w:rsidR="005E0A58" w:rsidRDefault="005E0A58" w:rsidP="005E0A58">
      <w:pPr>
        <w:rPr>
          <w:rFonts w:cs="Times New Roman"/>
        </w:rPr>
      </w:pPr>
      <w:ins w:id="628" w:author="Helen  Meskhidze" w:date="2016-02-12T21:36:00Z">
        <w:r w:rsidRPr="000B5B5C">
          <w:rPr>
            <w:rFonts w:cs="Times New Roman"/>
          </w:rPr>
          <w:t xml:space="preserve">H I 1.875 μm </w:t>
        </w:r>
      </w:ins>
    </w:p>
    <w:p w14:paraId="04D28A82" w14:textId="77777777" w:rsidR="0039368B" w:rsidRPr="000B5B5C" w:rsidRDefault="0039368B" w:rsidP="0039368B">
      <w:pPr>
        <w:rPr>
          <w:ins w:id="629" w:author="Helen  Meskhidze" w:date="2016-02-12T21:36:00Z"/>
          <w:rFonts w:cs="Times New Roman"/>
        </w:rPr>
      </w:pPr>
      <w:ins w:id="630" w:author="Helen  Meskhidze" w:date="2016-02-12T21:36:00Z">
        <w:r w:rsidRPr="000B5B5C">
          <w:rPr>
            <w:rFonts w:cs="Times New Roman"/>
          </w:rPr>
          <w:t>H I 2.625 μm</w:t>
        </w:r>
      </w:ins>
    </w:p>
    <w:p w14:paraId="5DB4C6FF" w14:textId="61629F32" w:rsidR="0039368B" w:rsidRDefault="005E0A58" w:rsidP="0039368B">
      <w:pPr>
        <w:rPr>
          <w:rFonts w:cs="Times New Roman"/>
        </w:rPr>
      </w:pPr>
      <w:ins w:id="631" w:author="Helen  Meskhidze" w:date="2016-02-12T21:36:00Z">
        <w:r w:rsidRPr="000B5B5C">
          <w:rPr>
            <w:rFonts w:cs="Times New Roman"/>
          </w:rPr>
          <w:t>H I 4.051 μm</w:t>
        </w:r>
      </w:ins>
    </w:p>
    <w:p w14:paraId="51D262BB" w14:textId="3C49C8B3" w:rsidR="0039368B" w:rsidRDefault="0039368B" w:rsidP="0039368B">
      <w:pPr>
        <w:rPr>
          <w:rFonts w:cs="Times New Roman"/>
        </w:rPr>
      </w:pPr>
      <w:ins w:id="632" w:author="Helen  Meskhidze" w:date="2016-02-12T21:36:00Z">
        <w:r w:rsidRPr="000B5B5C">
          <w:rPr>
            <w:rFonts w:cs="Times New Roman"/>
          </w:rPr>
          <w:t>Na III 7.320 μm</w:t>
        </w:r>
      </w:ins>
    </w:p>
    <w:p w14:paraId="732DA1DC" w14:textId="75A55BE8" w:rsidR="0039368B" w:rsidRDefault="0039368B" w:rsidP="0039368B">
      <w:pPr>
        <w:rPr>
          <w:rFonts w:cs="Times New Roman"/>
        </w:rPr>
      </w:pPr>
      <w:ins w:id="633" w:author="Helen  Meskhidze" w:date="2016-02-12T21:36:00Z">
        <w:r w:rsidRPr="000B5B5C">
          <w:rPr>
            <w:rFonts w:cs="Times New Roman"/>
          </w:rPr>
          <w:t>Ne VI 7.652 μm</w:t>
        </w:r>
      </w:ins>
    </w:p>
    <w:p w14:paraId="152F7FAE" w14:textId="77777777" w:rsidR="0039368B" w:rsidRDefault="0039368B" w:rsidP="0039368B">
      <w:pPr>
        <w:rPr>
          <w:rFonts w:cs="Times New Roman"/>
        </w:rPr>
      </w:pPr>
      <w:ins w:id="634" w:author="Helen  Meskhidze" w:date="2016-02-12T21:36:00Z">
        <w:r w:rsidRPr="000B5B5C">
          <w:rPr>
            <w:rFonts w:cs="Times New Roman"/>
          </w:rPr>
          <w:t>Ne II 12.81 μm</w:t>
        </w:r>
      </w:ins>
    </w:p>
    <w:p w14:paraId="72F2287C" w14:textId="1F823887" w:rsidR="0039368B" w:rsidRPr="000B5B5C" w:rsidRDefault="0039368B" w:rsidP="0039368B">
      <w:pPr>
        <w:rPr>
          <w:ins w:id="635" w:author="Helen  Meskhidze" w:date="2016-02-12T21:36:00Z"/>
          <w:rFonts w:cs="Times New Roman"/>
        </w:rPr>
      </w:pPr>
      <w:ins w:id="636" w:author="Helen  Meskhidze" w:date="2016-02-12T21:36:00Z">
        <w:r w:rsidRPr="000B5B5C">
          <w:rPr>
            <w:rFonts w:cs="Times New Roman"/>
          </w:rPr>
          <w:t>[Ne V] 14.3 μm</w:t>
        </w:r>
      </w:ins>
    </w:p>
    <w:p w14:paraId="2EB46AD8" w14:textId="77777777" w:rsidR="0039368B" w:rsidRPr="000B5B5C" w:rsidRDefault="0039368B" w:rsidP="0039368B">
      <w:pPr>
        <w:rPr>
          <w:ins w:id="637" w:author="Helen  Meskhidze" w:date="2016-02-12T21:36:00Z"/>
          <w:rFonts w:cs="Times New Roman"/>
        </w:rPr>
      </w:pPr>
      <w:ins w:id="638" w:author="Helen  Meskhidze" w:date="2016-02-12T21:36:00Z">
        <w:r w:rsidRPr="000B5B5C">
          <w:rPr>
            <w:rFonts w:cs="Times New Roman"/>
          </w:rPr>
          <w:t>Ne III 15.55 μm</w:t>
        </w:r>
      </w:ins>
    </w:p>
    <w:p w14:paraId="682CAE81" w14:textId="61BF5414" w:rsidR="0039368B" w:rsidRDefault="0039368B" w:rsidP="0039368B">
      <w:pPr>
        <w:rPr>
          <w:rFonts w:cs="Times New Roman"/>
        </w:rPr>
      </w:pPr>
      <w:ins w:id="639" w:author="Helen  Meskhidze" w:date="2016-02-12T21:36:00Z">
        <w:r w:rsidRPr="000B5B5C">
          <w:rPr>
            <w:rFonts w:cs="Times New Roman"/>
          </w:rPr>
          <w:t>Ne V 24.31 μm</w:t>
        </w:r>
      </w:ins>
    </w:p>
    <w:p w14:paraId="45134455" w14:textId="73DAE62E" w:rsidR="0039368B" w:rsidRDefault="0039368B" w:rsidP="0039368B">
      <w:pPr>
        <w:rPr>
          <w:rFonts w:cs="Times New Roman"/>
        </w:rPr>
      </w:pPr>
      <w:ins w:id="640" w:author="Helen  Meskhidze" w:date="2016-02-12T21:36:00Z">
        <w:r w:rsidRPr="000B5B5C">
          <w:rPr>
            <w:rFonts w:cs="Times New Roman"/>
          </w:rPr>
          <w:t>O IV 25.88 μm</w:t>
        </w:r>
      </w:ins>
    </w:p>
    <w:p w14:paraId="76F9CCA4" w14:textId="04097696" w:rsidR="0039368B" w:rsidRDefault="0039368B" w:rsidP="0039368B">
      <w:pPr>
        <w:rPr>
          <w:rFonts w:cs="Times New Roman"/>
        </w:rPr>
      </w:pPr>
      <w:ins w:id="641" w:author="Helen  Meskhidze" w:date="2016-02-12T21:36:00Z">
        <w:r w:rsidRPr="000B5B5C">
          <w:rPr>
            <w:rFonts w:cs="Times New Roman"/>
          </w:rPr>
          <w:t>Ne III 36.01 μm</w:t>
        </w:r>
      </w:ins>
    </w:p>
    <w:p w14:paraId="5CD416D3" w14:textId="2FBD7802" w:rsidR="0039368B" w:rsidRDefault="0039368B" w:rsidP="0039368B">
      <w:pPr>
        <w:rPr>
          <w:rFonts w:cs="Times New Roman"/>
        </w:rPr>
      </w:pPr>
      <w:ins w:id="642" w:author="Helen  Meskhidze" w:date="2016-02-12T21:36:00Z">
        <w:r w:rsidRPr="000B5B5C">
          <w:rPr>
            <w:rFonts w:cs="Times New Roman"/>
          </w:rPr>
          <w:t>O III 51.80 μm</w:t>
        </w:r>
      </w:ins>
    </w:p>
    <w:p w14:paraId="36FB312B" w14:textId="77777777" w:rsidR="0039368B" w:rsidRPr="000B5B5C" w:rsidRDefault="0039368B" w:rsidP="0039368B">
      <w:pPr>
        <w:rPr>
          <w:ins w:id="643" w:author="Helen  Meskhidze" w:date="2016-02-12T21:36:00Z"/>
          <w:rFonts w:cs="Times New Roman"/>
        </w:rPr>
      </w:pPr>
      <w:ins w:id="644" w:author="Helen  Meskhidze" w:date="2016-02-12T21:36:00Z">
        <w:r w:rsidRPr="000B5B5C">
          <w:rPr>
            <w:rFonts w:cs="Times New Roman"/>
          </w:rPr>
          <w:t>[N III] 57.2 μm</w:t>
        </w:r>
      </w:ins>
    </w:p>
    <w:p w14:paraId="41A35E61" w14:textId="77777777" w:rsidR="0039368B" w:rsidRPr="000B5B5C" w:rsidRDefault="0039368B" w:rsidP="0039368B">
      <w:pPr>
        <w:rPr>
          <w:ins w:id="645" w:author="Helen  Meskhidze" w:date="2016-02-12T21:36:00Z"/>
          <w:rFonts w:cs="Times New Roman"/>
        </w:rPr>
      </w:pPr>
      <w:ins w:id="646" w:author="Helen  Meskhidze" w:date="2016-02-12T21:36:00Z">
        <w:r w:rsidRPr="000B5B5C">
          <w:rPr>
            <w:rFonts w:cs="Times New Roman"/>
          </w:rPr>
          <w:t>[O I] 63 μm</w:t>
        </w:r>
      </w:ins>
    </w:p>
    <w:p w14:paraId="51E77187" w14:textId="12B1C3F7" w:rsidR="0039368B" w:rsidRDefault="0039368B" w:rsidP="0039368B">
      <w:pPr>
        <w:rPr>
          <w:rFonts w:cs="Times New Roman"/>
        </w:rPr>
      </w:pPr>
      <w:ins w:id="647" w:author="Helen  Meskhidze" w:date="2016-02-12T21:36:00Z">
        <w:r w:rsidRPr="000B5B5C">
          <w:rPr>
            <w:rFonts w:cs="Times New Roman"/>
          </w:rPr>
          <w:t>[O III] 88 μm</w:t>
        </w:r>
      </w:ins>
    </w:p>
    <w:p w14:paraId="5735FD75" w14:textId="77777777" w:rsidR="0039368B" w:rsidRPr="000B5B5C" w:rsidRDefault="0039368B" w:rsidP="0039368B">
      <w:pPr>
        <w:rPr>
          <w:ins w:id="648" w:author="Helen  Meskhidze" w:date="2016-02-12T21:36:00Z"/>
          <w:rFonts w:cs="Times New Roman"/>
        </w:rPr>
      </w:pPr>
      <w:ins w:id="649" w:author="Helen  Meskhidze" w:date="2016-02-12T21:36:00Z">
        <w:r w:rsidRPr="000B5B5C">
          <w:rPr>
            <w:rFonts w:cs="Times New Roman"/>
          </w:rPr>
          <w:t>N II 121.7 μm</w:t>
        </w:r>
      </w:ins>
    </w:p>
    <w:p w14:paraId="26EFC3C4" w14:textId="48B78909" w:rsidR="0039368B" w:rsidRPr="000B5B5C" w:rsidRDefault="0039368B" w:rsidP="0039368B">
      <w:pPr>
        <w:rPr>
          <w:ins w:id="650" w:author="Helen  Meskhidze" w:date="2016-02-12T21:36:00Z"/>
          <w:rFonts w:cs="Times New Roman"/>
        </w:rPr>
      </w:pPr>
      <w:ins w:id="651" w:author="Helen  Meskhidze" w:date="2016-02-12T21:36:00Z">
        <w:r w:rsidRPr="000B5B5C">
          <w:rPr>
            <w:rFonts w:cs="Times New Roman"/>
          </w:rPr>
          <w:t>[O I] 145.5 μm</w:t>
        </w:r>
      </w:ins>
    </w:p>
    <w:p w14:paraId="79DC6082" w14:textId="77777777" w:rsidR="005E0A58" w:rsidRPr="000B5B5C" w:rsidRDefault="005E0A58" w:rsidP="005E0A58">
      <w:pPr>
        <w:rPr>
          <w:ins w:id="652" w:author="Helen  Meskhidze" w:date="2016-02-12T21:36:00Z"/>
          <w:rFonts w:cs="Times New Roman"/>
        </w:rPr>
      </w:pPr>
      <w:ins w:id="653" w:author="Helen  Meskhidze" w:date="2016-02-12T21:36:00Z">
        <w:r w:rsidRPr="000B5B5C">
          <w:rPr>
            <w:rFonts w:cs="Times New Roman"/>
          </w:rPr>
          <w:t>C II 157.6 μm</w:t>
        </w:r>
      </w:ins>
    </w:p>
    <w:p w14:paraId="45D781F4" w14:textId="77777777" w:rsidR="005E0A58" w:rsidRDefault="005E0A58" w:rsidP="005E0A58">
      <w:pPr>
        <w:rPr>
          <w:rFonts w:cs="Times New Roman"/>
        </w:rPr>
      </w:pPr>
      <w:ins w:id="654" w:author="Helen  Meskhidze" w:date="2016-02-12T21:36:00Z">
        <w:r w:rsidRPr="000B5B5C">
          <w:rPr>
            <w:rFonts w:cs="Times New Roman"/>
          </w:rPr>
          <w:t>N II 205.4 μm</w:t>
        </w:r>
      </w:ins>
    </w:p>
    <w:p w14:paraId="441101D9" w14:textId="77777777" w:rsidR="0039368B" w:rsidRDefault="0039368B" w:rsidP="005E0A58">
      <w:pPr>
        <w:rPr>
          <w:rFonts w:cs="Times New Roman"/>
        </w:rPr>
      </w:pPr>
    </w:p>
    <w:p w14:paraId="4DFB2ABE" w14:textId="77777777" w:rsidR="0039368B" w:rsidRPr="000B5B5C" w:rsidRDefault="0039368B" w:rsidP="0039368B">
      <w:pPr>
        <w:rPr>
          <w:ins w:id="655" w:author="Helen  Meskhidze" w:date="2016-02-12T21:36:00Z"/>
          <w:rFonts w:cs="Times New Roman"/>
        </w:rPr>
      </w:pPr>
      <w:ins w:id="656" w:author="Helen  Meskhidze" w:date="2016-02-12T21:36:00Z">
        <w:r w:rsidRPr="000B5B5C">
          <w:rPr>
            <w:rFonts w:cs="Times New Roman"/>
          </w:rPr>
          <w:t>Cr 8 1.011 m</w:t>
        </w:r>
      </w:ins>
    </w:p>
    <w:p w14:paraId="378B590E" w14:textId="77777777" w:rsidR="0039368B" w:rsidRDefault="0039368B" w:rsidP="0039368B">
      <w:pPr>
        <w:rPr>
          <w:rFonts w:cs="Times New Roman"/>
        </w:rPr>
      </w:pPr>
      <w:ins w:id="657" w:author="Helen  Meskhidze" w:date="2016-02-12T21:36:00Z">
        <w:r w:rsidRPr="000B5B5C">
          <w:rPr>
            <w:rFonts w:cs="Times New Roman"/>
          </w:rPr>
          <w:t>S  9 1.252 m</w:t>
        </w:r>
      </w:ins>
    </w:p>
    <w:p w14:paraId="2CA7EB69" w14:textId="77777777" w:rsidR="0039368B" w:rsidRPr="000B5B5C" w:rsidRDefault="0039368B" w:rsidP="0039368B">
      <w:pPr>
        <w:rPr>
          <w:ins w:id="658" w:author="Helen  Meskhidze" w:date="2016-02-12T21:36:00Z"/>
          <w:rFonts w:cs="Times New Roman"/>
        </w:rPr>
      </w:pPr>
      <w:ins w:id="659" w:author="Helen  Meskhidze" w:date="2016-02-12T21:36:00Z">
        <w:r w:rsidRPr="000B5B5C">
          <w:rPr>
            <w:rFonts w:cs="Times New Roman"/>
          </w:rPr>
          <w:t>V 7 1.304 m</w:t>
        </w:r>
      </w:ins>
    </w:p>
    <w:p w14:paraId="1B09061B" w14:textId="77777777" w:rsidR="0039368B" w:rsidRPr="000B5B5C" w:rsidRDefault="0039368B" w:rsidP="0039368B">
      <w:pPr>
        <w:rPr>
          <w:ins w:id="660" w:author="Helen  Meskhidze" w:date="2016-02-12T21:36:00Z"/>
          <w:rFonts w:cs="Times New Roman"/>
        </w:rPr>
      </w:pPr>
      <w:ins w:id="661" w:author="Helen  Meskhidze" w:date="2016-02-12T21:36:00Z">
        <w:r w:rsidRPr="000B5B5C">
          <w:rPr>
            <w:rFonts w:cs="Times New Roman"/>
          </w:rPr>
          <w:t>S 11 1.393 m</w:t>
        </w:r>
      </w:ins>
    </w:p>
    <w:p w14:paraId="5DEB76ED" w14:textId="77777777" w:rsidR="0039368B" w:rsidRPr="000B5B5C" w:rsidRDefault="0039368B" w:rsidP="0039368B">
      <w:pPr>
        <w:rPr>
          <w:ins w:id="662" w:author="Helen  Meskhidze" w:date="2016-02-12T21:36:00Z"/>
          <w:rFonts w:cs="Times New Roman"/>
        </w:rPr>
      </w:pPr>
      <w:ins w:id="663" w:author="Helen  Meskhidze" w:date="2016-02-12T21:36:00Z">
        <w:r w:rsidRPr="000B5B5C">
          <w:rPr>
            <w:rFonts w:cs="Times New Roman"/>
          </w:rPr>
          <w:t>Si 10 1.430 m</w:t>
        </w:r>
      </w:ins>
    </w:p>
    <w:p w14:paraId="34A71373" w14:textId="77777777" w:rsidR="0039368B" w:rsidRDefault="0039368B" w:rsidP="0039368B">
      <w:pPr>
        <w:rPr>
          <w:rFonts w:cs="Times New Roman"/>
        </w:rPr>
      </w:pPr>
      <w:ins w:id="664" w:author="Helen  Meskhidze" w:date="2016-02-12T21:36:00Z">
        <w:r w:rsidRPr="000B5B5C">
          <w:rPr>
            <w:rFonts w:cs="Times New Roman"/>
          </w:rPr>
          <w:t>Ti 6 1.715 m</w:t>
        </w:r>
      </w:ins>
    </w:p>
    <w:p w14:paraId="00160D44" w14:textId="08A1EE89" w:rsidR="0039368B" w:rsidRDefault="0039368B" w:rsidP="0039368B">
      <w:pPr>
        <w:rPr>
          <w:rFonts w:cs="Times New Roman"/>
        </w:rPr>
      </w:pPr>
      <w:ins w:id="665" w:author="Helen  Meskhidze" w:date="2016-02-12T21:36:00Z">
        <w:r w:rsidRPr="000B5B5C">
          <w:rPr>
            <w:rFonts w:cs="Times New Roman"/>
          </w:rPr>
          <w:t>H I 1.945 m</w:t>
        </w:r>
      </w:ins>
    </w:p>
    <w:p w14:paraId="4DA2B1CE" w14:textId="27B610F5" w:rsidR="0039368B" w:rsidRDefault="0039368B" w:rsidP="0039368B">
      <w:pPr>
        <w:rPr>
          <w:rFonts w:cs="Times New Roman"/>
        </w:rPr>
      </w:pPr>
      <w:ins w:id="666" w:author="Helen  Meskhidze" w:date="2016-02-12T21:36:00Z">
        <w:r w:rsidRPr="000B5B5C">
          <w:rPr>
            <w:rFonts w:cs="Times New Roman"/>
          </w:rPr>
          <w:t>S 11 1.920 m</w:t>
        </w:r>
      </w:ins>
    </w:p>
    <w:p w14:paraId="5993E004" w14:textId="47B94EDD" w:rsidR="0039368B" w:rsidRPr="000B5B5C" w:rsidRDefault="0039368B" w:rsidP="0039368B">
      <w:pPr>
        <w:rPr>
          <w:ins w:id="667" w:author="Helen  Meskhidze" w:date="2016-02-12T21:36:00Z"/>
          <w:rFonts w:cs="Times New Roman"/>
        </w:rPr>
      </w:pPr>
      <w:ins w:id="668" w:author="Helen  Meskhidze" w:date="2016-02-12T21:36:00Z">
        <w:r w:rsidRPr="000B5B5C">
          <w:rPr>
            <w:rFonts w:cs="Times New Roman"/>
          </w:rPr>
          <w:t>Si 6 1.963 m</w:t>
        </w:r>
      </w:ins>
    </w:p>
    <w:p w14:paraId="07AC8279" w14:textId="7A16FA82" w:rsidR="0039368B" w:rsidRDefault="0039368B" w:rsidP="005E0A58">
      <w:pPr>
        <w:rPr>
          <w:rFonts w:cs="Times New Roman"/>
        </w:rPr>
      </w:pPr>
      <w:ins w:id="669" w:author="Helen  Meskhidze" w:date="2016-02-12T21:36:00Z">
        <w:r w:rsidRPr="000B5B5C">
          <w:rPr>
            <w:rFonts w:cs="Times New Roman"/>
          </w:rPr>
          <w:t>H I 2.166 m</w:t>
        </w:r>
      </w:ins>
    </w:p>
    <w:p w14:paraId="2CDBD5F8" w14:textId="77777777" w:rsidR="0039368B" w:rsidRPr="000B5B5C" w:rsidRDefault="0039368B" w:rsidP="0039368B">
      <w:pPr>
        <w:rPr>
          <w:ins w:id="670" w:author="Helen  Meskhidze" w:date="2016-02-12T21:36:00Z"/>
          <w:rFonts w:cs="Times New Roman"/>
        </w:rPr>
      </w:pPr>
      <w:ins w:id="671" w:author="Helen  Meskhidze" w:date="2016-02-12T21:36:00Z">
        <w:r>
          <w:rPr>
            <w:rFonts w:cs="Times New Roman"/>
          </w:rPr>
          <w:t>Sc V</w:t>
        </w:r>
        <w:r w:rsidRPr="000B5B5C">
          <w:rPr>
            <w:rFonts w:cs="Times New Roman"/>
          </w:rPr>
          <w:t xml:space="preserve"> 2.310 m</w:t>
        </w:r>
      </w:ins>
    </w:p>
    <w:p w14:paraId="177D1A49" w14:textId="3A53DA60" w:rsidR="0039368B" w:rsidRDefault="0039368B" w:rsidP="005E0A58">
      <w:pPr>
        <w:rPr>
          <w:rFonts w:cs="Times New Roman"/>
        </w:rPr>
      </w:pPr>
      <w:ins w:id="672" w:author="Helen  Meskhidze" w:date="2016-02-12T21:36:00Z">
        <w:r w:rsidRPr="000B5B5C">
          <w:rPr>
            <w:rFonts w:cs="Times New Roman"/>
          </w:rPr>
          <w:t>Ca 8 2.321 m</w:t>
        </w:r>
      </w:ins>
    </w:p>
    <w:p w14:paraId="30A9E33D" w14:textId="77777777" w:rsidR="0039368B" w:rsidRDefault="0039368B" w:rsidP="0039368B">
      <w:pPr>
        <w:rPr>
          <w:rFonts w:cs="Times New Roman"/>
        </w:rPr>
      </w:pPr>
      <w:ins w:id="673" w:author="Helen  Meskhidze" w:date="2016-02-12T21:36:00Z">
        <w:r w:rsidRPr="000B5B5C">
          <w:rPr>
            <w:rFonts w:cs="Times New Roman"/>
          </w:rPr>
          <w:t>Si 7 2.481 m</w:t>
        </w:r>
      </w:ins>
    </w:p>
    <w:p w14:paraId="16527E7E" w14:textId="3DED57F0" w:rsidR="0039368B" w:rsidRPr="000B5B5C" w:rsidRDefault="0039368B" w:rsidP="0039368B">
      <w:pPr>
        <w:rPr>
          <w:ins w:id="674" w:author="Helen  Meskhidze" w:date="2016-02-12T21:36:00Z"/>
          <w:rFonts w:cs="Times New Roman"/>
        </w:rPr>
      </w:pPr>
      <w:ins w:id="675" w:author="Helen  Meskhidze" w:date="2016-02-12T21:36:00Z">
        <w:r w:rsidRPr="000B5B5C">
          <w:rPr>
            <w:rFonts w:cs="Times New Roman"/>
          </w:rPr>
          <w:t>Si 9 2.584 m</w:t>
        </w:r>
      </w:ins>
    </w:p>
    <w:p w14:paraId="3AECFCC5" w14:textId="55535B77" w:rsidR="0039368B" w:rsidRDefault="0039368B" w:rsidP="005E0A58">
      <w:pPr>
        <w:rPr>
          <w:rFonts w:cs="Times New Roman"/>
        </w:rPr>
      </w:pPr>
      <w:ins w:id="676" w:author="Helen  Meskhidze" w:date="2016-02-12T21:36:00Z">
        <w:r w:rsidRPr="000B5B5C">
          <w:rPr>
            <w:rFonts w:cs="Times New Roman"/>
          </w:rPr>
          <w:t>Ar 11 2.595 m</w:t>
        </w:r>
      </w:ins>
    </w:p>
    <w:p w14:paraId="1AF7EFED" w14:textId="38BD0D70" w:rsidR="0039368B" w:rsidRDefault="0039368B" w:rsidP="005E0A58">
      <w:pPr>
        <w:rPr>
          <w:rFonts w:cs="Times New Roman"/>
        </w:rPr>
      </w:pPr>
      <w:ins w:id="677" w:author="Helen  Meskhidze" w:date="2016-02-12T21:36:00Z">
        <w:r w:rsidRPr="000B5B5C">
          <w:rPr>
            <w:rFonts w:cs="Times New Roman"/>
          </w:rPr>
          <w:t>Al 5 2.905 m</w:t>
        </w:r>
      </w:ins>
    </w:p>
    <w:p w14:paraId="7A95C3F2" w14:textId="77777777" w:rsidR="0039368B" w:rsidRDefault="0039368B" w:rsidP="0039368B">
      <w:pPr>
        <w:rPr>
          <w:rFonts w:cs="Times New Roman"/>
        </w:rPr>
      </w:pPr>
      <w:ins w:id="678" w:author="Helen  Meskhidze" w:date="2016-02-12T21:36:00Z">
        <w:r w:rsidRPr="000B5B5C">
          <w:rPr>
            <w:rFonts w:cs="Times New Roman"/>
          </w:rPr>
          <w:t>Mg 8 3.030 m</w:t>
        </w:r>
      </w:ins>
    </w:p>
    <w:p w14:paraId="68863802" w14:textId="7E28CA64" w:rsidR="0039368B" w:rsidRDefault="0039368B" w:rsidP="0039368B">
      <w:pPr>
        <w:rPr>
          <w:rFonts w:cs="Times New Roman"/>
        </w:rPr>
      </w:pPr>
      <w:ins w:id="679" w:author="Helen  Meskhidze" w:date="2016-02-12T21:36:00Z">
        <w:r w:rsidRPr="000B5B5C">
          <w:rPr>
            <w:rFonts w:cs="Times New Roman"/>
          </w:rPr>
          <w:t>Ca</w:t>
        </w:r>
        <w:r>
          <w:rPr>
            <w:rFonts w:cs="Times New Roman"/>
          </w:rPr>
          <w:t xml:space="preserve"> IV</w:t>
        </w:r>
        <w:r w:rsidRPr="000B5B5C">
          <w:rPr>
            <w:rFonts w:cs="Times New Roman"/>
          </w:rPr>
          <w:t xml:space="preserve"> 3.210 m </w:t>
        </w:r>
      </w:ins>
    </w:p>
    <w:p w14:paraId="18D5E0DE" w14:textId="77777777" w:rsidR="0039368B" w:rsidRDefault="0039368B" w:rsidP="0039368B">
      <w:pPr>
        <w:rPr>
          <w:rFonts w:cs="Times New Roman"/>
        </w:rPr>
      </w:pPr>
      <w:ins w:id="680" w:author="Helen  Meskhidze" w:date="2016-02-12T21:36:00Z">
        <w:r w:rsidRPr="000B5B5C">
          <w:rPr>
            <w:rFonts w:cs="Times New Roman"/>
          </w:rPr>
          <w:t>Al 6 3.660 m</w:t>
        </w:r>
      </w:ins>
    </w:p>
    <w:p w14:paraId="597D4A06" w14:textId="77777777" w:rsidR="0039368B" w:rsidRDefault="0039368B" w:rsidP="0039368B">
      <w:pPr>
        <w:rPr>
          <w:rFonts w:cs="Times New Roman"/>
        </w:rPr>
      </w:pPr>
      <w:ins w:id="681" w:author="Helen  Meskhidze" w:date="2016-02-12T21:36:00Z">
        <w:r w:rsidRPr="000B5B5C">
          <w:rPr>
            <w:rFonts w:cs="Times New Roman"/>
          </w:rPr>
          <w:t>Al 8 3.690 m</w:t>
        </w:r>
      </w:ins>
    </w:p>
    <w:p w14:paraId="29BDCCB0" w14:textId="43BB2936" w:rsidR="0039368B" w:rsidRDefault="0039368B" w:rsidP="0039368B">
      <w:pPr>
        <w:rPr>
          <w:rFonts w:cs="Times New Roman"/>
        </w:rPr>
      </w:pPr>
      <w:ins w:id="682" w:author="Helen  Meskhidze" w:date="2016-02-12T21:36:00Z">
        <w:r w:rsidRPr="000B5B5C">
          <w:rPr>
            <w:rFonts w:cs="Times New Roman"/>
          </w:rPr>
          <w:t>S  9 3.754 m</w:t>
        </w:r>
      </w:ins>
    </w:p>
    <w:p w14:paraId="4D6C64F0" w14:textId="77777777" w:rsidR="0039368B" w:rsidRPr="000B5B5C" w:rsidRDefault="0039368B" w:rsidP="0039368B">
      <w:pPr>
        <w:rPr>
          <w:ins w:id="683" w:author="Helen  Meskhidze" w:date="2016-02-12T21:36:00Z"/>
          <w:rFonts w:cs="Times New Roman"/>
        </w:rPr>
      </w:pPr>
      <w:ins w:id="684" w:author="Helen  Meskhidze" w:date="2016-02-12T21:36:00Z">
        <w:r w:rsidRPr="000B5B5C">
          <w:rPr>
            <w:rFonts w:cs="Times New Roman"/>
          </w:rPr>
          <w:t>Si 9 3.929 m</w:t>
        </w:r>
      </w:ins>
    </w:p>
    <w:p w14:paraId="321792ED" w14:textId="54510860" w:rsidR="0039368B" w:rsidRPr="000B5B5C" w:rsidRDefault="0039368B" w:rsidP="0039368B">
      <w:pPr>
        <w:rPr>
          <w:ins w:id="685" w:author="Helen  Meskhidze" w:date="2016-02-12T21:36:00Z"/>
          <w:rFonts w:cs="Times New Roman"/>
        </w:rPr>
      </w:pPr>
      <w:ins w:id="686" w:author="Helen  Meskhidze" w:date="2016-02-12T21:36:00Z">
        <w:r w:rsidRPr="000B5B5C">
          <w:rPr>
            <w:rFonts w:cs="Times New Roman"/>
          </w:rPr>
          <w:t>Ca</w:t>
        </w:r>
        <w:r>
          <w:rPr>
            <w:rFonts w:cs="Times New Roman"/>
          </w:rPr>
          <w:t xml:space="preserve"> V </w:t>
        </w:r>
        <w:r w:rsidRPr="000B5B5C">
          <w:rPr>
            <w:rFonts w:cs="Times New Roman"/>
          </w:rPr>
          <w:t>4.157 m</w:t>
        </w:r>
      </w:ins>
    </w:p>
    <w:p w14:paraId="50C7B775" w14:textId="79E8D6CB" w:rsidR="0039368B" w:rsidRPr="000B5B5C" w:rsidRDefault="0039368B" w:rsidP="0039368B">
      <w:pPr>
        <w:rPr>
          <w:ins w:id="687" w:author="Helen  Meskhidze" w:date="2016-02-12T21:36:00Z"/>
          <w:rFonts w:cs="Times New Roman"/>
        </w:rPr>
      </w:pPr>
      <w:ins w:id="688" w:author="Helen  Meskhidze" w:date="2016-02-12T21:36:00Z">
        <w:r w:rsidRPr="000B5B5C">
          <w:rPr>
            <w:rFonts w:cs="Times New Roman"/>
          </w:rPr>
          <w:t>Mg 4 4.485 m</w:t>
        </w:r>
      </w:ins>
    </w:p>
    <w:p w14:paraId="0E6CAF82" w14:textId="3CD0FE6A" w:rsidR="0039368B" w:rsidRDefault="0039368B" w:rsidP="0039368B">
      <w:pPr>
        <w:tabs>
          <w:tab w:val="left" w:pos="2176"/>
        </w:tabs>
        <w:rPr>
          <w:rFonts w:cs="Times New Roman"/>
        </w:rPr>
      </w:pPr>
      <w:ins w:id="689" w:author="Helen  Meskhidze" w:date="2016-02-12T21:36:00Z">
        <w:r w:rsidRPr="000B5B5C">
          <w:rPr>
            <w:rFonts w:cs="Times New Roman"/>
          </w:rPr>
          <w:t>Ar</w:t>
        </w:r>
        <w:r>
          <w:rPr>
            <w:rFonts w:cs="Times New Roman"/>
          </w:rPr>
          <w:t xml:space="preserve"> 6</w:t>
        </w:r>
        <w:r w:rsidRPr="000B5B5C">
          <w:rPr>
            <w:rFonts w:cs="Times New Roman"/>
          </w:rPr>
          <w:t xml:space="preserve"> 4.530 m</w:t>
        </w:r>
      </w:ins>
      <w:r>
        <w:rPr>
          <w:rFonts w:cs="Times New Roman"/>
        </w:rPr>
        <w:tab/>
      </w:r>
    </w:p>
    <w:p w14:paraId="15247C4D" w14:textId="60856CE8" w:rsidR="0039368B" w:rsidRDefault="0039368B" w:rsidP="005E0A58">
      <w:pPr>
        <w:rPr>
          <w:rFonts w:cs="Times New Roman"/>
        </w:rPr>
      </w:pPr>
      <w:ins w:id="690" w:author="Helen  Meskhidze" w:date="2016-02-12T21:36:00Z">
        <w:r w:rsidRPr="000B5B5C">
          <w:rPr>
            <w:rFonts w:cs="Times New Roman"/>
          </w:rPr>
          <w:t>Mg 7 5.503 m</w:t>
        </w:r>
      </w:ins>
    </w:p>
    <w:p w14:paraId="76C4EE3B" w14:textId="6661973D" w:rsidR="0039368B" w:rsidRDefault="0039368B" w:rsidP="005E0A58">
      <w:pPr>
        <w:rPr>
          <w:rFonts w:cs="Times New Roman"/>
        </w:rPr>
      </w:pPr>
      <w:ins w:id="691" w:author="Helen  Meskhidze" w:date="2016-02-12T21:36:00Z">
        <w:r w:rsidRPr="000B5B5C">
          <w:rPr>
            <w:rFonts w:cs="Times New Roman"/>
          </w:rPr>
          <w:t>Mg 5 5.610 m</w:t>
        </w:r>
      </w:ins>
    </w:p>
    <w:p w14:paraId="7C1A3323" w14:textId="79AFDB9E" w:rsidR="0039368B" w:rsidRDefault="0039368B" w:rsidP="005E0A58">
      <w:pPr>
        <w:rPr>
          <w:rFonts w:cs="Times New Roman"/>
        </w:rPr>
      </w:pPr>
      <w:ins w:id="692" w:author="Helen  Meskhidze" w:date="2016-02-12T21:36:00Z">
        <w:r w:rsidRPr="000B5B5C">
          <w:rPr>
            <w:rFonts w:cs="Times New Roman"/>
          </w:rPr>
          <w:t>Al 8 5.848 m</w:t>
        </w:r>
      </w:ins>
    </w:p>
    <w:p w14:paraId="5FF8432F" w14:textId="77777777" w:rsidR="0039368B" w:rsidRDefault="0039368B" w:rsidP="0039368B">
      <w:pPr>
        <w:rPr>
          <w:rFonts w:cs="Times New Roman"/>
        </w:rPr>
      </w:pPr>
      <w:ins w:id="693" w:author="Helen  Meskhidze" w:date="2016-02-12T21:36:00Z">
        <w:r w:rsidRPr="000B5B5C">
          <w:rPr>
            <w:rFonts w:cs="Times New Roman"/>
          </w:rPr>
          <w:t>Si 7 6.492 m</w:t>
        </w:r>
      </w:ins>
    </w:p>
    <w:p w14:paraId="30D5E75A" w14:textId="3F97C799" w:rsidR="0039368B" w:rsidRPr="000B5B5C" w:rsidRDefault="0039368B" w:rsidP="0039368B">
      <w:pPr>
        <w:rPr>
          <w:ins w:id="694" w:author="Helen  Meskhidze" w:date="2016-02-12T21:36:00Z"/>
          <w:rFonts w:cs="Times New Roman"/>
        </w:rPr>
      </w:pPr>
      <w:ins w:id="695" w:author="Helen  Meskhidze" w:date="2016-02-12T21:36:00Z">
        <w:r w:rsidRPr="000B5B5C">
          <w:rPr>
            <w:rFonts w:cs="Times New Roman"/>
          </w:rPr>
          <w:t>Ar</w:t>
        </w:r>
        <w:r>
          <w:rPr>
            <w:rFonts w:cs="Times New Roman"/>
          </w:rPr>
          <w:t xml:space="preserve"> II</w:t>
        </w:r>
        <w:r w:rsidRPr="000B5B5C">
          <w:rPr>
            <w:rFonts w:cs="Times New Roman"/>
          </w:rPr>
          <w:t xml:space="preserve"> 6.980 m</w:t>
        </w:r>
      </w:ins>
    </w:p>
    <w:p w14:paraId="7A3BB769" w14:textId="11D5512C" w:rsidR="0039368B" w:rsidRDefault="0039368B" w:rsidP="005E0A58">
      <w:pPr>
        <w:rPr>
          <w:rFonts w:cs="Times New Roman"/>
        </w:rPr>
      </w:pPr>
      <w:ins w:id="696" w:author="Helen  Meskhidze" w:date="2016-02-12T21:36:00Z">
        <w:r w:rsidRPr="000B5B5C">
          <w:rPr>
            <w:rFonts w:cs="Times New Roman"/>
          </w:rPr>
          <w:t>Ar</w:t>
        </w:r>
        <w:r>
          <w:rPr>
            <w:rFonts w:cs="Times New Roman"/>
          </w:rPr>
          <w:t xml:space="preserve"> V</w:t>
        </w:r>
        <w:r w:rsidRPr="000B5B5C">
          <w:rPr>
            <w:rFonts w:cs="Times New Roman"/>
          </w:rPr>
          <w:t xml:space="preserve"> 8.000 m</w:t>
        </w:r>
      </w:ins>
    </w:p>
    <w:p w14:paraId="55BEBFD4" w14:textId="6A892658" w:rsidR="0039368B" w:rsidRDefault="0039368B" w:rsidP="0039368B">
      <w:pPr>
        <w:rPr>
          <w:rFonts w:cs="Times New Roman"/>
        </w:rPr>
      </w:pPr>
      <w:ins w:id="697" w:author="Helen  Meskhidze" w:date="2016-02-12T21:36:00Z">
        <w:r w:rsidRPr="000B5B5C">
          <w:rPr>
            <w:rFonts w:cs="Times New Roman"/>
          </w:rPr>
          <w:t>Na 6 8.611 m</w:t>
        </w:r>
      </w:ins>
    </w:p>
    <w:p w14:paraId="05F6484A" w14:textId="11A569B7" w:rsidR="0039368B" w:rsidRPr="000B5B5C" w:rsidRDefault="0039368B" w:rsidP="0039368B">
      <w:pPr>
        <w:rPr>
          <w:ins w:id="698" w:author="Helen  Meskhidze" w:date="2016-02-12T21:36:00Z"/>
          <w:rFonts w:cs="Times New Roman"/>
        </w:rPr>
      </w:pPr>
      <w:ins w:id="699" w:author="Helen  Meskhidze" w:date="2016-02-12T21:36:00Z">
        <w:r w:rsidRPr="000B5B5C">
          <w:rPr>
            <w:rFonts w:cs="Times New Roman"/>
          </w:rPr>
          <w:t>Ar</w:t>
        </w:r>
        <w:r>
          <w:rPr>
            <w:rFonts w:cs="Times New Roman"/>
          </w:rPr>
          <w:t xml:space="preserve"> III </w:t>
        </w:r>
        <w:r w:rsidRPr="000B5B5C">
          <w:rPr>
            <w:rFonts w:cs="Times New Roman"/>
          </w:rPr>
          <w:t>9.000 m</w:t>
        </w:r>
      </w:ins>
    </w:p>
    <w:p w14:paraId="507388AB" w14:textId="2A90F82E" w:rsidR="0039368B" w:rsidRPr="000B5B5C" w:rsidRDefault="0039368B" w:rsidP="0039368B">
      <w:pPr>
        <w:tabs>
          <w:tab w:val="left" w:pos="1888"/>
        </w:tabs>
        <w:rPr>
          <w:ins w:id="700" w:author="Helen  Meskhidze" w:date="2016-02-12T21:36:00Z"/>
          <w:rFonts w:cs="Times New Roman"/>
        </w:rPr>
      </w:pPr>
      <w:ins w:id="701" w:author="Helen  Meskhidze" w:date="2016-02-12T21:36:00Z">
        <w:r w:rsidRPr="000B5B5C">
          <w:rPr>
            <w:rFonts w:cs="Times New Roman"/>
          </w:rPr>
          <w:t>Mg 7 9.033 m</w:t>
        </w:r>
      </w:ins>
      <w:r>
        <w:rPr>
          <w:rFonts w:cs="Times New Roman"/>
        </w:rPr>
        <w:tab/>
      </w:r>
    </w:p>
    <w:p w14:paraId="6D8B289B" w14:textId="77777777" w:rsidR="005E0A58" w:rsidRDefault="005E0A58" w:rsidP="005E0A58">
      <w:pPr>
        <w:rPr>
          <w:rFonts w:cs="Times New Roman"/>
        </w:rPr>
      </w:pPr>
      <w:ins w:id="702" w:author="Helen  Meskhidze" w:date="2016-02-12T21:36:00Z">
        <w:r w:rsidRPr="000B5B5C">
          <w:rPr>
            <w:rFonts w:cs="Times New Roman"/>
          </w:rPr>
          <w:t>Na 4 9.039 m</w:t>
        </w:r>
      </w:ins>
    </w:p>
    <w:p w14:paraId="14146D1A" w14:textId="168DBA01" w:rsidR="0039368B" w:rsidRDefault="0039368B" w:rsidP="005E0A58">
      <w:pPr>
        <w:rPr>
          <w:rFonts w:cs="Times New Roman"/>
        </w:rPr>
      </w:pPr>
      <w:ins w:id="703" w:author="Helen  Meskhidze" w:date="2016-02-12T21:36:00Z">
        <w:r w:rsidRPr="000B5B5C">
          <w:rPr>
            <w:rFonts w:cs="Times New Roman"/>
          </w:rPr>
          <w:t>Al 6 9.116 m</w:t>
        </w:r>
      </w:ins>
    </w:p>
    <w:p w14:paraId="59C64C0B" w14:textId="77777777" w:rsidR="0039368B" w:rsidRDefault="0039368B" w:rsidP="0039368B">
      <w:pPr>
        <w:rPr>
          <w:rFonts w:cs="Times New Roman"/>
        </w:rPr>
      </w:pPr>
      <w:ins w:id="704" w:author="Helen  Meskhidze" w:date="2016-02-12T21:36:00Z">
        <w:r>
          <w:rPr>
            <w:rFonts w:cs="Times New Roman"/>
          </w:rPr>
          <w:t>S  IV</w:t>
        </w:r>
        <w:r w:rsidRPr="000B5B5C">
          <w:rPr>
            <w:rFonts w:cs="Times New Roman"/>
          </w:rPr>
          <w:t xml:space="preserve"> 10.51 m</w:t>
        </w:r>
      </w:ins>
    </w:p>
    <w:p w14:paraId="0849D449" w14:textId="25D283A9" w:rsidR="0039368B" w:rsidRPr="000B5B5C" w:rsidRDefault="0039368B" w:rsidP="0039368B">
      <w:pPr>
        <w:rPr>
          <w:ins w:id="705" w:author="Helen  Meskhidze" w:date="2016-02-12T21:36:00Z"/>
          <w:rFonts w:cs="Times New Roman"/>
        </w:rPr>
      </w:pPr>
      <w:ins w:id="706" w:author="Helen  Meskhidze" w:date="2016-02-12T21:36:00Z">
        <w:r w:rsidRPr="000B5B5C">
          <w:rPr>
            <w:rFonts w:cs="Times New Roman"/>
          </w:rPr>
          <w:t>Ca</w:t>
        </w:r>
        <w:r>
          <w:rPr>
            <w:rFonts w:cs="Times New Roman"/>
          </w:rPr>
          <w:t xml:space="preserve"> V</w:t>
        </w:r>
        <w:r w:rsidRPr="000B5B5C">
          <w:rPr>
            <w:rFonts w:cs="Times New Roman"/>
          </w:rPr>
          <w:t xml:space="preserve"> 11.48 m</w:t>
        </w:r>
      </w:ins>
    </w:p>
    <w:p w14:paraId="112F2C61" w14:textId="1811C3DD" w:rsidR="0039368B" w:rsidRDefault="0039368B" w:rsidP="005E0A58">
      <w:pPr>
        <w:rPr>
          <w:rFonts w:cs="Times New Roman"/>
        </w:rPr>
      </w:pPr>
      <w:ins w:id="707" w:author="Helen  Meskhidze" w:date="2016-02-12T21:36:00Z">
        <w:r w:rsidRPr="000B5B5C">
          <w:rPr>
            <w:rFonts w:cs="Times New Roman"/>
          </w:rPr>
          <w:t>Ar</w:t>
        </w:r>
        <w:r>
          <w:rPr>
            <w:rFonts w:cs="Times New Roman"/>
          </w:rPr>
          <w:t xml:space="preserve"> V</w:t>
        </w:r>
        <w:r w:rsidRPr="000B5B5C">
          <w:rPr>
            <w:rFonts w:cs="Times New Roman"/>
          </w:rPr>
          <w:t xml:space="preserve"> 13.10 m</w:t>
        </w:r>
      </w:ins>
    </w:p>
    <w:p w14:paraId="5824FEEC" w14:textId="5625822B" w:rsidR="0039368B" w:rsidRDefault="0039368B" w:rsidP="005E0A58">
      <w:pPr>
        <w:rPr>
          <w:rFonts w:cs="Times New Roman"/>
        </w:rPr>
      </w:pPr>
      <w:ins w:id="708" w:author="Helen  Meskhidze" w:date="2016-02-12T21:36:00Z">
        <w:r w:rsidRPr="000B5B5C">
          <w:rPr>
            <w:rFonts w:cs="Times New Roman"/>
          </w:rPr>
          <w:t>Mg 5 13.52 m</w:t>
        </w:r>
      </w:ins>
    </w:p>
    <w:p w14:paraId="1DB4AA25" w14:textId="77FF823C" w:rsidR="0039368B" w:rsidRDefault="0039368B" w:rsidP="005E0A58">
      <w:pPr>
        <w:rPr>
          <w:rFonts w:cs="Times New Roman"/>
        </w:rPr>
      </w:pPr>
      <w:ins w:id="709" w:author="Helen  Meskhidze" w:date="2016-02-12T21:36:00Z">
        <w:r w:rsidRPr="000B5B5C">
          <w:rPr>
            <w:rFonts w:cs="Times New Roman"/>
          </w:rPr>
          <w:t>Na 6 14.40 m</w:t>
        </w:r>
      </w:ins>
    </w:p>
    <w:p w14:paraId="0873F15A" w14:textId="7C93A41D" w:rsidR="0039368B" w:rsidRPr="000B5B5C" w:rsidRDefault="0039368B" w:rsidP="005E0A58">
      <w:pPr>
        <w:rPr>
          <w:ins w:id="710" w:author="Helen  Meskhidze" w:date="2016-02-12T21:36:00Z"/>
          <w:rFonts w:cs="Times New Roman"/>
        </w:rPr>
      </w:pPr>
      <w:ins w:id="711" w:author="Helen  Meskhidze" w:date="2016-02-12T21:36:00Z">
        <w:r>
          <w:rPr>
            <w:rFonts w:cs="Times New Roman"/>
          </w:rPr>
          <w:t>S III</w:t>
        </w:r>
        <w:r w:rsidRPr="000B5B5C">
          <w:rPr>
            <w:rFonts w:cs="Times New Roman"/>
          </w:rPr>
          <w:t xml:space="preserve"> 18.67 m </w:t>
        </w:r>
      </w:ins>
    </w:p>
    <w:p w14:paraId="2034371A" w14:textId="31A4FB0F" w:rsidR="0039368B" w:rsidRDefault="005E0A58" w:rsidP="005E0A58">
      <w:pPr>
        <w:rPr>
          <w:rFonts w:cs="Times New Roman"/>
        </w:rPr>
      </w:pPr>
      <w:ins w:id="712" w:author="Helen  Meskhidze" w:date="2016-02-12T21:36:00Z">
        <w:r w:rsidRPr="000B5B5C">
          <w:rPr>
            <w:rFonts w:cs="Times New Roman"/>
          </w:rPr>
          <w:t>Na 4 21.29 m</w:t>
        </w:r>
      </w:ins>
    </w:p>
    <w:p w14:paraId="3BB461EE" w14:textId="77777777" w:rsidR="0039368B" w:rsidRPr="000B5B5C" w:rsidRDefault="0039368B" w:rsidP="0039368B">
      <w:pPr>
        <w:rPr>
          <w:ins w:id="713" w:author="Helen  Meskhidze" w:date="2016-02-12T21:36:00Z"/>
          <w:rFonts w:cs="Times New Roman"/>
        </w:rPr>
      </w:pPr>
      <w:ins w:id="714" w:author="Helen  Meskhidze" w:date="2016-02-12T21:36:00Z">
        <w:r w:rsidRPr="000B5B5C">
          <w:rPr>
            <w:rFonts w:cs="Times New Roman"/>
          </w:rPr>
          <w:t>Ar</w:t>
        </w:r>
        <w:r>
          <w:rPr>
            <w:rFonts w:cs="Times New Roman"/>
          </w:rPr>
          <w:t xml:space="preserve"> III</w:t>
        </w:r>
        <w:r w:rsidRPr="000B5B5C">
          <w:rPr>
            <w:rFonts w:cs="Times New Roman"/>
          </w:rPr>
          <w:t xml:space="preserve"> 21.83 m</w:t>
        </w:r>
      </w:ins>
    </w:p>
    <w:p w14:paraId="6C08B0FC" w14:textId="470BDA88" w:rsidR="0039368B" w:rsidRPr="000B5B5C" w:rsidRDefault="0039368B" w:rsidP="005E0A58">
      <w:pPr>
        <w:rPr>
          <w:ins w:id="715" w:author="Helen  Meskhidze" w:date="2016-02-12T21:36:00Z"/>
          <w:rFonts w:cs="Times New Roman"/>
        </w:rPr>
      </w:pPr>
      <w:ins w:id="716" w:author="Helen  Meskhidze" w:date="2016-02-12T21:36:00Z">
        <w:r w:rsidRPr="000B5B5C">
          <w:rPr>
            <w:rFonts w:cs="Times New Roman"/>
          </w:rPr>
          <w:t xml:space="preserve">S  </w:t>
        </w:r>
        <w:r>
          <w:rPr>
            <w:rFonts w:cs="Times New Roman"/>
          </w:rPr>
          <w:t>III</w:t>
        </w:r>
        <w:r w:rsidRPr="000B5B5C">
          <w:rPr>
            <w:rFonts w:cs="Times New Roman"/>
          </w:rPr>
          <w:t xml:space="preserve"> 33.47 m</w:t>
        </w:r>
      </w:ins>
    </w:p>
    <w:p w14:paraId="3806EA66" w14:textId="2B135193" w:rsidR="006826BE" w:rsidRPr="00C0714A" w:rsidRDefault="005E0A58" w:rsidP="0039368B">
      <w:pPr>
        <w:rPr>
          <w:rFonts w:cs="Times New Roman"/>
        </w:rPr>
      </w:pPr>
      <w:ins w:id="717" w:author="Helen  Meskhidze" w:date="2016-02-12T21:36:00Z">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8D1225" w:rsidRDefault="008D1225" w:rsidP="00763E32">
      <w:r>
        <w:separator/>
      </w:r>
    </w:p>
  </w:endnote>
  <w:endnote w:type="continuationSeparator" w:id="0">
    <w:p w14:paraId="6AE02D31" w14:textId="77777777" w:rsidR="008D1225" w:rsidRDefault="008D1225"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8D1225" w:rsidRDefault="008D1225"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8D1225" w:rsidRDefault="008D12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8D1225" w:rsidRDefault="008D1225"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29C2">
      <w:rPr>
        <w:rStyle w:val="PageNumber"/>
        <w:noProof/>
      </w:rPr>
      <w:t>1</w:t>
    </w:r>
    <w:r>
      <w:rPr>
        <w:rStyle w:val="PageNumber"/>
      </w:rPr>
      <w:fldChar w:fldCharType="end"/>
    </w:r>
  </w:p>
  <w:p w14:paraId="5F0CCF3E" w14:textId="77777777" w:rsidR="008D1225" w:rsidRDefault="008D12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8D1225" w:rsidRDefault="008D1225" w:rsidP="00763E32">
      <w:r>
        <w:separator/>
      </w:r>
    </w:p>
  </w:footnote>
  <w:footnote w:type="continuationSeparator" w:id="0">
    <w:p w14:paraId="451CF4DF" w14:textId="77777777" w:rsidR="008D1225" w:rsidRDefault="008D1225" w:rsidP="00763E32">
      <w:r>
        <w:continuationSeparator/>
      </w:r>
    </w:p>
  </w:footnote>
  <w:footnote w:id="1">
    <w:p w14:paraId="57E02BF9" w14:textId="1D0B59AC" w:rsidR="008D1225" w:rsidRDefault="008D1225" w:rsidP="00763E32">
      <w:pPr>
        <w:pStyle w:val="FootnoteText"/>
        <w:rPr>
          <w:color w:val="000000"/>
        </w:rPr>
      </w:pPr>
      <w:r>
        <w:rPr>
          <w:rStyle w:val="FootnoteCharacters"/>
        </w:rPr>
        <w:t>*</w:t>
      </w:r>
      <w:r>
        <w:rPr>
          <w:color w:val="000000"/>
        </w:rPr>
        <w:tab/>
        <w:t>crichardson17@elon.edu</w:t>
      </w:r>
    </w:p>
  </w:footnote>
  <w:footnote w:id="2">
    <w:p w14:paraId="3F518214" w14:textId="221D4F94" w:rsidR="008D1225" w:rsidRDefault="008D1225">
      <w:pPr>
        <w:pStyle w:val="FootnoteText"/>
      </w:pPr>
      <w:r>
        <w:rPr>
          <w:rStyle w:val="FootnoteReference"/>
        </w:rPr>
        <w:footnoteRef/>
      </w:r>
      <w:r>
        <w:t xml:space="preserve"> </w:t>
      </w:r>
      <w:r w:rsidRPr="00945F70">
        <w:t>http://www.stsci.edu/jwst/instruments/miri</w:t>
      </w:r>
    </w:p>
  </w:footnote>
  <w:footnote w:id="3">
    <w:p w14:paraId="5DC4B751" w14:textId="4FDA46B1" w:rsidR="008D1225" w:rsidRPr="00F33CAB" w:rsidRDefault="008D1225"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8D1225" w:rsidRDefault="008D122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6CF0"/>
    <w:rsid w:val="0004723D"/>
    <w:rsid w:val="0005097A"/>
    <w:rsid w:val="00052E3F"/>
    <w:rsid w:val="0005351B"/>
    <w:rsid w:val="00053EEA"/>
    <w:rsid w:val="00062213"/>
    <w:rsid w:val="00065750"/>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534"/>
    <w:rsid w:val="000C38D8"/>
    <w:rsid w:val="000C5D20"/>
    <w:rsid w:val="000C7626"/>
    <w:rsid w:val="000D29C2"/>
    <w:rsid w:val="000D3360"/>
    <w:rsid w:val="000D6F99"/>
    <w:rsid w:val="000E0B1F"/>
    <w:rsid w:val="000E10A1"/>
    <w:rsid w:val="000E179D"/>
    <w:rsid w:val="000E572B"/>
    <w:rsid w:val="000E7DD9"/>
    <w:rsid w:val="000F40A4"/>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5373"/>
    <w:rsid w:val="002A663B"/>
    <w:rsid w:val="002B1456"/>
    <w:rsid w:val="002B1F7B"/>
    <w:rsid w:val="002B31C4"/>
    <w:rsid w:val="002B3C8F"/>
    <w:rsid w:val="002B7502"/>
    <w:rsid w:val="002B77EA"/>
    <w:rsid w:val="002C0270"/>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16A8"/>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66766"/>
    <w:rsid w:val="00374B7A"/>
    <w:rsid w:val="00375519"/>
    <w:rsid w:val="00377271"/>
    <w:rsid w:val="00380408"/>
    <w:rsid w:val="00381CD0"/>
    <w:rsid w:val="0038220E"/>
    <w:rsid w:val="00383465"/>
    <w:rsid w:val="00387780"/>
    <w:rsid w:val="00391321"/>
    <w:rsid w:val="00391B60"/>
    <w:rsid w:val="00391D29"/>
    <w:rsid w:val="0039368B"/>
    <w:rsid w:val="00394A67"/>
    <w:rsid w:val="00394EE3"/>
    <w:rsid w:val="003A31FB"/>
    <w:rsid w:val="003A6563"/>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A41"/>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3F20"/>
    <w:rsid w:val="004C5720"/>
    <w:rsid w:val="004C7817"/>
    <w:rsid w:val="004C7B00"/>
    <w:rsid w:val="004D2F91"/>
    <w:rsid w:val="004D4B14"/>
    <w:rsid w:val="004D4F3F"/>
    <w:rsid w:val="004D516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1061"/>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A274D"/>
    <w:rsid w:val="007A362D"/>
    <w:rsid w:val="007A48B9"/>
    <w:rsid w:val="007B46AB"/>
    <w:rsid w:val="007B717F"/>
    <w:rsid w:val="007C15BB"/>
    <w:rsid w:val="007C1982"/>
    <w:rsid w:val="007C49EC"/>
    <w:rsid w:val="007C53EE"/>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58B1"/>
    <w:rsid w:val="008403F1"/>
    <w:rsid w:val="0084106F"/>
    <w:rsid w:val="00841E8A"/>
    <w:rsid w:val="00851E1B"/>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67A6"/>
    <w:rsid w:val="008B08DF"/>
    <w:rsid w:val="008B2F32"/>
    <w:rsid w:val="008B3821"/>
    <w:rsid w:val="008B55D6"/>
    <w:rsid w:val="008B7B5A"/>
    <w:rsid w:val="008C27D5"/>
    <w:rsid w:val="008C55FD"/>
    <w:rsid w:val="008C6698"/>
    <w:rsid w:val="008D1225"/>
    <w:rsid w:val="008D5E81"/>
    <w:rsid w:val="008E3C50"/>
    <w:rsid w:val="008E3CE2"/>
    <w:rsid w:val="008E41E0"/>
    <w:rsid w:val="008E53CD"/>
    <w:rsid w:val="008E6650"/>
    <w:rsid w:val="008E7EF0"/>
    <w:rsid w:val="008F1B3B"/>
    <w:rsid w:val="008F1D0A"/>
    <w:rsid w:val="008F20CE"/>
    <w:rsid w:val="008F28AD"/>
    <w:rsid w:val="008F5290"/>
    <w:rsid w:val="00903B26"/>
    <w:rsid w:val="0090627C"/>
    <w:rsid w:val="00907273"/>
    <w:rsid w:val="009138C3"/>
    <w:rsid w:val="009237FE"/>
    <w:rsid w:val="009268CC"/>
    <w:rsid w:val="00927401"/>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BCC"/>
    <w:rsid w:val="00960DC7"/>
    <w:rsid w:val="00962D00"/>
    <w:rsid w:val="00963882"/>
    <w:rsid w:val="00964032"/>
    <w:rsid w:val="00964892"/>
    <w:rsid w:val="00965A32"/>
    <w:rsid w:val="00965C49"/>
    <w:rsid w:val="009677A7"/>
    <w:rsid w:val="00973AF6"/>
    <w:rsid w:val="009759EC"/>
    <w:rsid w:val="00975A56"/>
    <w:rsid w:val="00982A45"/>
    <w:rsid w:val="0098324F"/>
    <w:rsid w:val="00986843"/>
    <w:rsid w:val="00993742"/>
    <w:rsid w:val="00995BCF"/>
    <w:rsid w:val="00996731"/>
    <w:rsid w:val="009B7428"/>
    <w:rsid w:val="009B7621"/>
    <w:rsid w:val="009C1F04"/>
    <w:rsid w:val="009C4FF9"/>
    <w:rsid w:val="009C5435"/>
    <w:rsid w:val="009C65F2"/>
    <w:rsid w:val="009D27D2"/>
    <w:rsid w:val="009D4A2E"/>
    <w:rsid w:val="009D771F"/>
    <w:rsid w:val="009E014D"/>
    <w:rsid w:val="009F0B1E"/>
    <w:rsid w:val="009F5A46"/>
    <w:rsid w:val="009F5A72"/>
    <w:rsid w:val="009F5B74"/>
    <w:rsid w:val="009F6566"/>
    <w:rsid w:val="00A1199A"/>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7D01"/>
    <w:rsid w:val="00B84159"/>
    <w:rsid w:val="00B84E09"/>
    <w:rsid w:val="00B863ED"/>
    <w:rsid w:val="00B8754B"/>
    <w:rsid w:val="00B90FAB"/>
    <w:rsid w:val="00B91755"/>
    <w:rsid w:val="00B92FEF"/>
    <w:rsid w:val="00BA3403"/>
    <w:rsid w:val="00BA7BA8"/>
    <w:rsid w:val="00BB3017"/>
    <w:rsid w:val="00BB4262"/>
    <w:rsid w:val="00BC3281"/>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6733"/>
    <w:rsid w:val="00C46D21"/>
    <w:rsid w:val="00C47A8C"/>
    <w:rsid w:val="00C50EFC"/>
    <w:rsid w:val="00C525EB"/>
    <w:rsid w:val="00C53276"/>
    <w:rsid w:val="00C64D03"/>
    <w:rsid w:val="00C67987"/>
    <w:rsid w:val="00C7015B"/>
    <w:rsid w:val="00C73C74"/>
    <w:rsid w:val="00C741FD"/>
    <w:rsid w:val="00C75BD3"/>
    <w:rsid w:val="00C75D6F"/>
    <w:rsid w:val="00C92C3E"/>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70D1"/>
    <w:rsid w:val="00D90E8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D54"/>
    <w:rsid w:val="00DD0C2E"/>
    <w:rsid w:val="00DD1FB7"/>
    <w:rsid w:val="00DD370F"/>
    <w:rsid w:val="00DD573E"/>
    <w:rsid w:val="00DD5EB6"/>
    <w:rsid w:val="00DE0418"/>
    <w:rsid w:val="00DE0C8D"/>
    <w:rsid w:val="00DE32B4"/>
    <w:rsid w:val="00DE7E50"/>
    <w:rsid w:val="00DF0CF6"/>
    <w:rsid w:val="00DF34A8"/>
    <w:rsid w:val="00DF4AA9"/>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87F55"/>
    <w:rsid w:val="00F96002"/>
    <w:rsid w:val="00FA150D"/>
    <w:rsid w:val="00FA4A4E"/>
    <w:rsid w:val="00FA566A"/>
    <w:rsid w:val="00FA6E1D"/>
    <w:rsid w:val="00FA70D3"/>
    <w:rsid w:val="00FB0B9F"/>
    <w:rsid w:val="00FB1207"/>
    <w:rsid w:val="00FB39D2"/>
    <w:rsid w:val="00FB55AC"/>
    <w:rsid w:val="00FC052D"/>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69071-BF47-3D4E-A7F0-077DBBBF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29</Pages>
  <Words>12501</Words>
  <Characters>71256</Characters>
  <Application>Microsoft Macintosh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20</cp:revision>
  <cp:lastPrinted>2016-02-13T05:11:00Z</cp:lastPrinted>
  <dcterms:created xsi:type="dcterms:W3CDTF">2016-02-13T05:11:00Z</dcterms:created>
  <dcterms:modified xsi:type="dcterms:W3CDTF">2016-02-19T01:07:00Z</dcterms:modified>
</cp:coreProperties>
</file>