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630FC554"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r w:rsidR="00535147">
        <w:rPr>
          <w:rFonts w:cs="Times New Roman"/>
        </w:rPr>
        <w:t xml:space="preserve"> to be approximately </w:t>
      </w:r>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61AB882D"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50917210"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42D792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15DC2641"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r w:rsidR="00010B0D">
        <w:rPr>
          <w:rFonts w:cs="Times New Roman"/>
        </w:rPr>
        <w:t>,</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010B0D">
        <w:rPr>
          <w:rFonts w:cs="Times New Roman"/>
        </w:rPr>
        <w:t>,</w:t>
      </w:r>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r w:rsidRPr="000A6EB6">
        <w:rPr>
          <w:rFonts w:cs="Times New Roman"/>
        </w:rPr>
        <w:t xml:space="preserve"> and </w:t>
      </w:r>
      <w:r w:rsidR="00527555">
        <w:rPr>
          <w:rFonts w:cs="Times New Roman"/>
        </w:rPr>
        <w:t>log(</w:t>
      </w:r>
      <w:r w:rsidR="00010B0D">
        <w:rPr>
          <w:rFonts w:cs="Times New Roman"/>
          <w:i/>
        </w:rPr>
        <w:t>n</w:t>
      </w:r>
      <w:r w:rsidR="00527555" w:rsidRPr="000A6EB6">
        <w:rPr>
          <w:rFonts w:cs="Times New Roman"/>
          <w:vertAlign w:val="subscript"/>
        </w:rPr>
        <w:t>cr</w:t>
      </w:r>
      <w:r w:rsidR="00010B0D">
        <w:rPr>
          <w:rFonts w:cs="Times New Roman"/>
          <w:vertAlign w:val="subscript"/>
        </w:rPr>
        <w:t>it</w:t>
      </w:r>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r w:rsidR="00E45146">
        <w:rPr>
          <w:rFonts w:cs="Times New Roman"/>
          <w:i/>
        </w:rPr>
        <w:t>n</w:t>
      </w:r>
      <w:r w:rsidR="00482A77" w:rsidRPr="000A6EB6">
        <w:rPr>
          <w:rFonts w:cs="Times New Roman"/>
          <w:vertAlign w:val="subscript"/>
        </w:rPr>
        <w:t>cr</w:t>
      </w:r>
      <w:r w:rsidR="00E45146">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5EEBA661"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r w:rsidR="00D206AE">
        <w:rPr>
          <w:rFonts w:cs="Times New Roman"/>
        </w:rPr>
        <w:t>understand the nature of</w:t>
      </w:r>
      <w:r w:rsidR="00D206AE" w:rsidRPr="000A6EB6">
        <w:rPr>
          <w:rFonts w:cs="Times New Roman"/>
        </w:rPr>
        <w:t xml:space="preserve"> </w:t>
      </w:r>
      <w:r w:rsidRPr="000A6EB6">
        <w:rPr>
          <w:rFonts w:cs="Times New Roman"/>
        </w:rPr>
        <w:t>high ionization emission lines</w:t>
      </w:r>
      <w:r w:rsidR="00D206AE">
        <w:rPr>
          <w:rFonts w:cs="Times New Roman"/>
        </w:rPr>
        <w:t xml:space="preserve"> observations</w:t>
      </w:r>
      <w:r w:rsidRPr="000A6EB6">
        <w:rPr>
          <w:rFonts w:cs="Times New Roman"/>
        </w:rPr>
        <w:t>,</w:t>
      </w:r>
      <w:r w:rsidR="00D206AE">
        <w:rPr>
          <w:rFonts w:cs="Times New Roman"/>
        </w:rPr>
        <w:t xml:space="preserve"> at high-</w:t>
      </w:r>
      <w:r w:rsidR="00D206AE">
        <w:rPr>
          <w:rFonts w:cs="Times New Roman"/>
          <w:i/>
        </w:rPr>
        <w:t>z</w:t>
      </w:r>
      <w:r w:rsidR="00D206AE">
        <w:rPr>
          <w:rFonts w:cs="Times New Roman"/>
        </w:rPr>
        <w:t xml:space="preserve"> in particular </w:t>
      </w:r>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r w:rsidR="00D206AE">
        <w:rPr>
          <w:rFonts w:cs="Times New Roman"/>
        </w:rPr>
        <w:t>,</w:t>
      </w:r>
      <w:r w:rsidRPr="000A6EB6">
        <w:rPr>
          <w:rFonts w:cs="Times New Roman"/>
        </w:rPr>
        <w:t xml:space="preserve"> we </w:t>
      </w:r>
      <w:r w:rsidR="00D206AE">
        <w:rPr>
          <w:rFonts w:cs="Times New Roman"/>
        </w:rPr>
        <w:t>extend</w:t>
      </w:r>
      <w:r w:rsidR="00D206AE" w:rsidRPr="000A6EB6">
        <w:rPr>
          <w:rFonts w:cs="Times New Roman"/>
        </w:rPr>
        <w:t xml:space="preserve"> </w:t>
      </w:r>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r w:rsidR="00D206AE">
        <w:rPr>
          <w:rFonts w:cs="Times New Roman"/>
        </w:rPr>
        <w:t>ly used in simulations of H II regions and starburst galaxies.</w:t>
      </w:r>
      <w:r w:rsidRPr="000A6EB6">
        <w:rPr>
          <w:rFonts w:cs="Times New Roman"/>
        </w:rPr>
        <w:t xml:space="preserve">. </w:t>
      </w:r>
    </w:p>
    <w:p w14:paraId="3A4832D6" w14:textId="77777777" w:rsidR="00194078" w:rsidRDefault="00194078" w:rsidP="00194078">
      <w:pPr>
        <w:rPr>
          <w:ins w:id="0" w:author="Helen  Meskhidze" w:date="2016-01-15T14:20:00Z"/>
          <w:rFonts w:cs="Times New Roman"/>
        </w:rPr>
      </w:pPr>
    </w:p>
    <w:p w14:paraId="56ED76B0" w14:textId="7CAF3D70" w:rsidR="003A7C7C" w:rsidRPr="003A7C7C" w:rsidRDefault="003A7C7C" w:rsidP="00194078">
      <w:pPr>
        <w:rPr>
          <w:ins w:id="1" w:author="Helen  Meskhidze" w:date="2016-01-15T14:20:00Z"/>
          <w:rFonts w:cs="Times New Roman"/>
          <w:i/>
        </w:rPr>
      </w:pPr>
      <w:ins w:id="2" w:author="Helen  Meskhidze" w:date="2016-01-15T14:20:00Z">
        <w:r w:rsidRPr="00C41639">
          <w:rPr>
            <w:rFonts w:cs="Times New Roman"/>
            <w:i/>
            <w:highlight w:val="yellow"/>
            <w:rPrChange w:id="3" w:author="Chris Richardson" w:date="2016-01-23T22:02:00Z">
              <w:rPr>
                <w:rFonts w:cs="Times New Roman"/>
                <w:i/>
              </w:rPr>
            </w:rPrChange>
          </w:rPr>
          <w:t>3.1.5 Alternative Representations of Our Parameter Space</w:t>
        </w:r>
      </w:ins>
      <w:ins w:id="4" w:author="Chris Richardson" w:date="2016-01-23T22:01:00Z">
        <w:r w:rsidR="00C41639" w:rsidRPr="00C41639">
          <w:rPr>
            <w:rFonts w:cs="Times New Roman"/>
            <w:i/>
            <w:highlight w:val="yellow"/>
            <w:rPrChange w:id="5"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115AB281"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r w:rsidR="00296083">
        <w:rPr>
          <w:rFonts w:cs="Times New Roman"/>
        </w:rPr>
        <w:t xml:space="preserve"> in equation (1).</w:t>
      </w:r>
    </w:p>
    <w:p w14:paraId="38DA5EC5" w14:textId="77777777" w:rsidR="007D7D41" w:rsidRDefault="007D7D41" w:rsidP="008403F1">
      <w:pPr>
        <w:rPr>
          <w:rFonts w:cs="Times New Roman"/>
        </w:rPr>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45DB8CAF"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r w:rsidR="00296083">
        <w:rPr>
          <w:rFonts w:cs="Times New Roman"/>
        </w:rPr>
        <w:t>3</w:t>
      </w:r>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1F8BA313" w14:textId="77777777" w:rsidR="007410FB" w:rsidRDefault="007410FB" w:rsidP="00194078">
      <w:pPr>
        <w:rPr>
          <w:rFonts w:cs="Times New Roman"/>
        </w:rPr>
      </w:pPr>
    </w:p>
    <w:p w14:paraId="09B862C3" w14:textId="7B2837C1" w:rsidR="00194078" w:rsidRPr="000A6EB6" w:rsidRDefault="00194078" w:rsidP="00194078">
      <w:pPr>
        <w:rPr>
          <w:rFonts w:cs="Times New Roman"/>
        </w:rPr>
      </w:pPr>
      <w:r w:rsidRPr="000A6EB6">
        <w:rPr>
          <w:rFonts w:cs="Times New Roman"/>
        </w:rPr>
        <w:t>In the following, we explore the general trends found across the different emission line grids.</w:t>
      </w:r>
      <w:r w:rsidR="004E73C1">
        <w:rPr>
          <w:rFonts w:cs="Times New Roman"/>
        </w:rPr>
        <w:t xml:space="preserve"> </w:t>
      </w: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50EFE7C4"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393BBF1A"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Collisionally excited lines, such as C IV λ1549 (represented as Totl 1549 on our grids),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46447AA3"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r w:rsidRPr="000A6EB6">
        <w:rPr>
          <w:rFonts w:cs="Times New Roman"/>
        </w:rPr>
        <w:t xml:space="preserve">. </w:t>
      </w:r>
    </w:p>
    <w:p w14:paraId="633AADE2" w14:textId="77777777" w:rsidR="00194078" w:rsidRPr="000A6EB6" w:rsidRDefault="00194078" w:rsidP="00194078">
      <w:pPr>
        <w:rPr>
          <w:rFonts w:cs="Times New Roman"/>
        </w:rPr>
      </w:pPr>
    </w:p>
    <w:p w14:paraId="5D2DA399" w14:textId="3EC8CD77"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del w:id="6" w:author="Helen  Meskhidze" w:date="2016-02-12T11:01:00Z">
        <w:r w:rsidRPr="000A6EB6" w:rsidDel="00DC2B59">
          <w:rPr>
            <w:rFonts w:cs="Times New Roman"/>
          </w:rPr>
          <w:delText xml:space="preserve"> (represented as Totl 2798 on our grid)</w:delText>
        </w:r>
      </w:del>
      <w:bookmarkStart w:id="7" w:name="_GoBack"/>
      <w:bookmarkEnd w:id="7"/>
      <w:r w:rsidRPr="000A6EB6">
        <w:rPr>
          <w:rFonts w:cs="Times New Roman"/>
        </w:rPr>
        <w:t xml:space="preserve">.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8" w:author="Helen  Meskhidze" w:date="2016-02-12T10:53:00Z"/>
          <w:rFonts w:cs="Times New Roman"/>
          <w:i/>
        </w:rPr>
      </w:pPr>
    </w:p>
    <w:p w14:paraId="295205E0" w14:textId="39F338CD" w:rsidR="00DC2B59" w:rsidRPr="00DC2B59" w:rsidRDefault="00DC2B59" w:rsidP="00DC2B59">
      <w:pPr>
        <w:rPr>
          <w:ins w:id="9" w:author="Helen  Meskhidze" w:date="2016-02-12T11:00:00Z"/>
          <w:rFonts w:cs="Times New Roman"/>
        </w:rPr>
      </w:pPr>
      <w:ins w:id="10" w:author="Helen  Meskhidze" w:date="2016-02-12T11:00:00Z">
        <w:r>
          <w:rPr>
            <w:rFonts w:cs="Times New Roman"/>
          </w:rPr>
          <w:t>The detection of the He II</w:t>
        </w:r>
        <w:r w:rsidRPr="00DC2B59">
          <w:rPr>
            <w:rFonts w:cs="Times New Roman"/>
          </w:rPr>
          <w:t xml:space="preserve"> λ1640 line indicates a significant</w:t>
        </w:r>
        <w:r>
          <w:rPr>
            <w:rFonts w:cs="Times New Roman"/>
          </w:rPr>
          <w:t xml:space="preserve"> </w:t>
        </w:r>
        <w:r w:rsidRPr="00DC2B59">
          <w:rPr>
            <w:rFonts w:cs="Times New Roman"/>
          </w:rPr>
          <w:t>number of high energy photons in the ionizing spectrum. This</w:t>
        </w:r>
      </w:ins>
    </w:p>
    <w:p w14:paraId="4AB83937" w14:textId="77777777" w:rsidR="00DC2B59" w:rsidRPr="00DC2B59" w:rsidRDefault="00DC2B59" w:rsidP="00DC2B59">
      <w:pPr>
        <w:rPr>
          <w:ins w:id="11" w:author="Helen  Meskhidze" w:date="2016-02-12T11:00:00Z"/>
          <w:rFonts w:cs="Times New Roman"/>
        </w:rPr>
      </w:pPr>
      <w:ins w:id="12" w:author="Helen  Meskhidze" w:date="2016-02-12T11:00:00Z">
        <w:r w:rsidRPr="00DC2B59">
          <w:rPr>
            <w:rFonts w:cs="Times New Roman"/>
          </w:rPr>
          <w:t>line has therefore been sought, but not detected so far at high-z</w:t>
        </w:r>
      </w:ins>
    </w:p>
    <w:p w14:paraId="1877E0D4" w14:textId="77777777" w:rsidR="00DC2B59" w:rsidRPr="00DC2B59" w:rsidRDefault="00DC2B59" w:rsidP="00DC2B59">
      <w:pPr>
        <w:rPr>
          <w:ins w:id="13" w:author="Helen  Meskhidze" w:date="2016-02-12T11:00:00Z"/>
          <w:rFonts w:cs="Times New Roman"/>
        </w:rPr>
      </w:pPr>
      <w:ins w:id="14" w:author="Helen  Meskhidze" w:date="2016-02-12T11:00:00Z">
        <w:r w:rsidRPr="00DC2B59">
          <w:rPr>
            <w:rFonts w:cs="Times New Roman"/>
          </w:rPr>
          <w:t>(Nagao 2008). Prescott et al. (2009) have detected this line from</w:t>
        </w:r>
      </w:ins>
    </w:p>
    <w:p w14:paraId="49F8E36E" w14:textId="77777777" w:rsidR="00DC2B59" w:rsidRPr="00DC2B59" w:rsidRDefault="00DC2B59" w:rsidP="00DC2B59">
      <w:pPr>
        <w:rPr>
          <w:ins w:id="15" w:author="Helen  Meskhidze" w:date="2016-02-12T11:00:00Z"/>
          <w:rFonts w:cs="Times New Roman"/>
        </w:rPr>
      </w:pPr>
      <w:ins w:id="16" w:author="Helen  Meskhidze" w:date="2016-02-12T11:00:00Z">
        <w:r w:rsidRPr="00DC2B59">
          <w:rPr>
            <w:rFonts w:cs="Times New Roman"/>
          </w:rPr>
          <w:t>a z = 1.67 spatially extended nebula (or Lyα blob) but have not</w:t>
        </w:r>
      </w:ins>
    </w:p>
    <w:p w14:paraId="6C39D890" w14:textId="77777777" w:rsidR="00DC2B59" w:rsidRPr="00DC2B59" w:rsidRDefault="00DC2B59" w:rsidP="00DC2B59">
      <w:pPr>
        <w:rPr>
          <w:ins w:id="17" w:author="Helen  Meskhidze" w:date="2016-02-12T11:00:00Z"/>
          <w:rFonts w:cs="Times New Roman"/>
        </w:rPr>
      </w:pPr>
      <w:ins w:id="18" w:author="Helen  Meskhidze" w:date="2016-02-12T11:00:00Z">
        <w:r w:rsidRPr="00DC2B59">
          <w:rPr>
            <w:rFonts w:cs="Times New Roman"/>
          </w:rPr>
          <w:t>been able to determine the nature of the ionizing source. We find</w:t>
        </w:r>
      </w:ins>
    </w:p>
    <w:p w14:paraId="0235F1D8" w14:textId="77777777" w:rsidR="00DC2B59" w:rsidRPr="00DC2B59" w:rsidRDefault="00DC2B59" w:rsidP="00DC2B59">
      <w:pPr>
        <w:rPr>
          <w:ins w:id="19" w:author="Helen  Meskhidze" w:date="2016-02-12T11:00:00Z"/>
          <w:rFonts w:cs="Times New Roman"/>
        </w:rPr>
      </w:pPr>
      <w:ins w:id="20" w:author="Helen  Meskhidze" w:date="2016-02-12T11:00:00Z">
        <w:r w:rsidRPr="00DC2B59">
          <w:rPr>
            <w:rFonts w:cs="Times New Roman"/>
          </w:rPr>
          <w:t>that the line (and therefore the equivalent width) could be fainter</w:t>
        </w:r>
      </w:ins>
    </w:p>
    <w:p w14:paraId="6A8BA3BD" w14:textId="77777777" w:rsidR="00DC2B59" w:rsidRPr="00DC2B59" w:rsidRDefault="00DC2B59" w:rsidP="00DC2B59">
      <w:pPr>
        <w:rPr>
          <w:ins w:id="21" w:author="Helen  Meskhidze" w:date="2016-02-12T11:00:00Z"/>
          <w:rFonts w:cs="Times New Roman"/>
        </w:rPr>
      </w:pPr>
      <w:ins w:id="22" w:author="Helen  Meskhidze" w:date="2016-02-12T11:00:00Z">
        <w:r w:rsidRPr="00DC2B59">
          <w:rPr>
            <w:rFonts w:cs="Times New Roman"/>
          </w:rPr>
          <w:t>than expected previously, due to its dependence on the ionization</w:t>
        </w:r>
      </w:ins>
    </w:p>
    <w:p w14:paraId="0A157351" w14:textId="77777777" w:rsidR="00DC2B59" w:rsidRPr="00DC2B59" w:rsidRDefault="00DC2B59" w:rsidP="00DC2B59">
      <w:pPr>
        <w:rPr>
          <w:ins w:id="23" w:author="Helen  Meskhidze" w:date="2016-02-12T11:00:00Z"/>
          <w:rFonts w:cs="Times New Roman"/>
        </w:rPr>
      </w:pPr>
      <w:ins w:id="24" w:author="Helen  Meskhidze" w:date="2016-02-12T11:00:00Z">
        <w:r w:rsidRPr="00DC2B59">
          <w:rPr>
            <w:rFonts w:cs="Times New Roman"/>
          </w:rPr>
          <w:t>parameter. This suggests that deeper observations will be needed</w:t>
        </w:r>
      </w:ins>
    </w:p>
    <w:p w14:paraId="73F592E2" w14:textId="77777777" w:rsidR="00DC2B59" w:rsidRPr="00DC2B59" w:rsidRDefault="00DC2B59" w:rsidP="00DC2B59">
      <w:pPr>
        <w:rPr>
          <w:ins w:id="25" w:author="Helen  Meskhidze" w:date="2016-02-12T11:00:00Z"/>
          <w:rFonts w:cs="Times New Roman"/>
        </w:rPr>
      </w:pPr>
      <w:ins w:id="26" w:author="Helen  Meskhidze" w:date="2016-02-12T11:00:00Z">
        <w:r w:rsidRPr="00DC2B59">
          <w:rPr>
            <w:rFonts w:cs="Times New Roman"/>
          </w:rPr>
          <w:t>to detect it. Additionally, another difficulty comes from the fact</w:t>
        </w:r>
      </w:ins>
    </w:p>
    <w:p w14:paraId="2F10EB9A" w14:textId="77777777" w:rsidR="00DC2B59" w:rsidRPr="00DC2B59" w:rsidRDefault="00DC2B59" w:rsidP="00DC2B59">
      <w:pPr>
        <w:rPr>
          <w:ins w:id="27" w:author="Helen  Meskhidze" w:date="2016-02-12T11:00:00Z"/>
          <w:rFonts w:cs="Times New Roman"/>
        </w:rPr>
      </w:pPr>
      <w:ins w:id="28" w:author="Helen  Meskhidze" w:date="2016-02-12T11:00:00Z">
        <w:r w:rsidRPr="00DC2B59">
          <w:rPr>
            <w:rFonts w:cs="Times New Roman"/>
          </w:rPr>
          <w:t>that for the hottest (the highest Q(He+)/Q(H)) ratio) stars the</w:t>
        </w:r>
      </w:ins>
    </w:p>
    <w:p w14:paraId="372B4465" w14:textId="77777777" w:rsidR="00DC2B59" w:rsidRPr="00DC2B59" w:rsidRDefault="00DC2B59" w:rsidP="00DC2B59">
      <w:pPr>
        <w:rPr>
          <w:ins w:id="29" w:author="Helen  Meskhidze" w:date="2016-02-12T11:00:00Z"/>
          <w:rFonts w:cs="Times New Roman"/>
        </w:rPr>
      </w:pPr>
      <w:ins w:id="30" w:author="Helen  Meskhidze" w:date="2016-02-12T11:00:00Z">
        <w:r w:rsidRPr="00DC2B59">
          <w:rPr>
            <w:rFonts w:cs="Times New Roman"/>
          </w:rPr>
          <w:t>strongest enhancement in 2γ continuum is predicted which further</w:t>
        </w:r>
      </w:ins>
    </w:p>
    <w:p w14:paraId="11EB9B2E" w14:textId="77777777" w:rsidR="00DC2B59" w:rsidRPr="00DC2B59" w:rsidRDefault="00DC2B59" w:rsidP="00DC2B59">
      <w:pPr>
        <w:rPr>
          <w:ins w:id="31" w:author="Helen  Meskhidze" w:date="2016-02-12T11:00:00Z"/>
          <w:rFonts w:cs="Times New Roman"/>
        </w:rPr>
      </w:pPr>
      <w:ins w:id="32" w:author="Helen  Meskhidze" w:date="2016-02-12T11:00:00Z">
        <w:r w:rsidRPr="00DC2B59">
          <w:rPr>
            <w:rFonts w:cs="Times New Roman"/>
          </w:rPr>
          <w:t>decreases the measured W(1640). However, if Pop III stars</w:t>
        </w:r>
      </w:ins>
    </w:p>
    <w:p w14:paraId="16ACE7F0" w14:textId="77777777" w:rsidR="00DC2B59" w:rsidRPr="00DC2B59" w:rsidRDefault="00DC2B59" w:rsidP="00DC2B59">
      <w:pPr>
        <w:rPr>
          <w:ins w:id="33" w:author="Helen  Meskhidze" w:date="2016-02-12T11:00:00Z"/>
          <w:rFonts w:cs="Times New Roman"/>
        </w:rPr>
      </w:pPr>
      <w:ins w:id="34" w:author="Helen  Meskhidze" w:date="2016-02-12T11:00:00Z">
        <w:r w:rsidRPr="00DC2B59">
          <w:rPr>
            <w:rFonts w:cs="Times New Roman"/>
          </w:rPr>
          <w:t>are present in objects with significant escape fractions in the</w:t>
        </w:r>
      </w:ins>
    </w:p>
    <w:p w14:paraId="024AACD2" w14:textId="77777777" w:rsidR="00DC2B59" w:rsidRPr="00DC2B59" w:rsidRDefault="00DC2B59" w:rsidP="00DC2B59">
      <w:pPr>
        <w:rPr>
          <w:ins w:id="35" w:author="Helen  Meskhidze" w:date="2016-02-12T11:00:00Z"/>
          <w:rFonts w:cs="Times New Roman"/>
        </w:rPr>
      </w:pPr>
      <w:ins w:id="36" w:author="Helen  Meskhidze" w:date="2016-02-12T11:00:00Z">
        <w:r w:rsidRPr="00DC2B59">
          <w:rPr>
            <w:rFonts w:cs="Times New Roman"/>
          </w:rPr>
          <w:t>Lyman continuum, the He ii λ1640 equivalent width may again</w:t>
        </w:r>
      </w:ins>
    </w:p>
    <w:p w14:paraId="3F51F0C3" w14:textId="05D4A479" w:rsidR="005815C2" w:rsidRDefault="00DC2B59" w:rsidP="00DC2B59">
      <w:pPr>
        <w:rPr>
          <w:ins w:id="37" w:author="Helen  Meskhidze" w:date="2016-02-12T10:56:00Z"/>
          <w:rFonts w:cs="Times New Roman"/>
        </w:rPr>
      </w:pPr>
      <w:ins w:id="38" w:author="Helen  Meskhidze" w:date="2016-02-12T11:00:00Z">
        <w:r w:rsidRPr="00DC2B59">
          <w:rPr>
            <w:rFonts w:cs="Times New Roman"/>
          </w:rPr>
          <w:t>be stronger, due to the reduced nebular continuum (cf. Sect. 6.1).</w:t>
        </w:r>
      </w:ins>
    </w:p>
    <w:p w14:paraId="458E4441" w14:textId="77777777" w:rsidR="005815C2" w:rsidRPr="008403F1" w:rsidRDefault="005815C2" w:rsidP="00194078">
      <w:pPr>
        <w:rPr>
          <w:ins w:id="39" w:author="Chris Richardson" w:date="2015-06-18T15:40:00Z"/>
          <w:rFonts w:cs="Times New Roman"/>
          <w:rPrChange w:id="40" w:author="Helen  Meskhidze" w:date="2016-02-12T10:53:00Z">
            <w:rPr>
              <w:ins w:id="41" w:author="Chris Richardson" w:date="2015-06-18T15:40:00Z"/>
              <w:rFonts w:cs="Times New Roman"/>
              <w:i/>
            </w:rPr>
          </w:rPrChange>
        </w:rPr>
      </w:pPr>
    </w:p>
    <w:p w14:paraId="55262C12" w14:textId="5E79CC1C" w:rsidR="0022641F" w:rsidRPr="006546C5" w:rsidRDefault="0022641F" w:rsidP="00194078">
      <w:pPr>
        <w:rPr>
          <w:ins w:id="42" w:author="Chris Richardson" w:date="2015-06-18T15:40:00Z"/>
          <w:rFonts w:cs="Times New Roman"/>
        </w:rPr>
      </w:pPr>
      <w:ins w:id="43" w:author="Chris Richardson" w:date="2015-06-18T15:40:00Z">
        <w:r w:rsidRPr="006546C5">
          <w:rPr>
            <w:rFonts w:cs="Times New Roman"/>
            <w:highlight w:val="yellow"/>
          </w:rPr>
          <w:t xml:space="preserve">[LOOK AT RAITER, SCHAERER, AND </w:t>
        </w:r>
      </w:ins>
      <w:ins w:id="44"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86EF1DD"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00194078"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54EA5F4B"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 Consequently, selectively emphasizing these different parts of the grid give different ratios that are then used in</w:t>
      </w:r>
      <w:r w:rsidR="008E41E0">
        <w:rPr>
          <w:rFonts w:cs="Times New Roman"/>
        </w:rPr>
        <w:t xml:space="preserve"> the</w:t>
      </w:r>
      <w:r w:rsidRPr="000A6EB6">
        <w:rPr>
          <w:rFonts w:cs="Times New Roman"/>
        </w:rPr>
        <w:t xml:space="preserve"> BPT diagram</w:t>
      </w:r>
      <w:r w:rsidR="008E41E0">
        <w:rPr>
          <w:rFonts w:cs="Times New Roman"/>
        </w:rPr>
        <w:t xml:space="preserve"> and other similar diagnostic diagrams</w:t>
      </w:r>
      <w:r w:rsidRPr="000A6EB6">
        <w:rPr>
          <w:rFonts w:cs="Times New Roman"/>
        </w:rPr>
        <w:t xml:space="preserve">. </w:t>
      </w:r>
    </w:p>
    <w:p w14:paraId="345214BB" w14:textId="77777777" w:rsidR="00194078" w:rsidRPr="000A6EB6" w:rsidRDefault="00194078" w:rsidP="00194078">
      <w:pPr>
        <w:rPr>
          <w:rFonts w:cs="Times New Roman"/>
        </w:rPr>
      </w:pPr>
    </w:p>
    <w:p w14:paraId="4BF21337" w14:textId="04CA9E1A"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r w:rsidR="002D5477" w:rsidRPr="000A6EB6">
        <w:rPr>
          <w:rFonts w:cs="Times New Roman"/>
          <w:i/>
        </w:rPr>
        <w:t>n</w:t>
      </w:r>
      <w:r w:rsidR="002D5477" w:rsidRPr="005815C2">
        <w:rPr>
          <w:rFonts w:cs="Times New Roman"/>
          <w:i/>
          <w:vertAlign w:val="subscript"/>
        </w:rPr>
        <w:t>e</w:t>
      </w:r>
      <w:r w:rsidR="002D5477" w:rsidRPr="000A6EB6" w:rsidDel="002D5477">
        <w:rPr>
          <w:rFonts w:cs="Times New Roman"/>
        </w:rPr>
        <w:t xml:space="preserve"> </w:t>
      </w:r>
      <w:r w:rsidRPr="000A6EB6">
        <w:rPr>
          <w:rFonts w:cs="Times New Roman"/>
        </w:rPr>
        <w:t xml:space="preserve">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w:t>
      </w:r>
      <w:r w:rsidRPr="007A362D">
        <w:rPr>
          <w:rFonts w:cs="Times New Roman"/>
          <w:highlight w:val="green"/>
          <w:rPrChange w:id="45" w:author="Chris Richardson" w:date="2016-01-24T15:51:00Z">
            <w:rPr>
              <w:rFonts w:cs="Times New Roman"/>
            </w:rPr>
          </w:rPrChange>
        </w:rPr>
        <w:t xml:space="preserve">The double peak feature is more evident in the higher metallicity simulations (§ </w:t>
      </w:r>
      <w:r w:rsidR="005F1275" w:rsidRPr="007A362D">
        <w:rPr>
          <w:rFonts w:cs="Times New Roman"/>
          <w:highlight w:val="green"/>
          <w:rPrChange w:id="46" w:author="Chris Richardson" w:date="2016-01-24T15:51:00Z">
            <w:rPr>
              <w:rFonts w:cs="Times New Roman"/>
            </w:rPr>
          </w:rPrChange>
        </w:rPr>
        <w:t>4</w:t>
      </w:r>
      <w:r w:rsidRPr="007A362D">
        <w:rPr>
          <w:rFonts w:cs="Times New Roman"/>
          <w:highlight w:val="green"/>
          <w:rPrChange w:id="47" w:author="Chris Richardson" w:date="2016-01-24T15:51:00Z">
            <w:rPr>
              <w:rFonts w:cs="Times New Roman"/>
            </w:rPr>
          </w:rPrChange>
        </w:rPr>
        <w:t>.</w:t>
      </w:r>
      <w:r w:rsidR="005F1275" w:rsidRPr="007A362D">
        <w:rPr>
          <w:rFonts w:cs="Times New Roman"/>
          <w:highlight w:val="green"/>
          <w:rPrChange w:id="48" w:author="Chris Richardson" w:date="2016-01-24T15:51:00Z">
            <w:rPr>
              <w:rFonts w:cs="Times New Roman"/>
            </w:rPr>
          </w:rPrChange>
        </w:rPr>
        <w:t>2</w:t>
      </w:r>
      <w:r w:rsidRPr="007A362D">
        <w:rPr>
          <w:rFonts w:cs="Times New Roman"/>
          <w:highlight w:val="green"/>
          <w:rPrChange w:id="49" w:author="Chris Richardson" w:date="2016-01-24T15:51:00Z">
            <w:rPr>
              <w:rFonts w:cs="Times New Roman"/>
            </w:rPr>
          </w:rPrChange>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712849DA"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 xml:space="preserve">hough grains influence IR emission, grains in HII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759BE335"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Since we determine</w:t>
      </w:r>
      <w:r w:rsidR="00DB1A29">
        <w:rPr>
          <w:rFonts w:cs="Times New Roman"/>
        </w:rPr>
        <w:t>d</w:t>
      </w:r>
      <w:r w:rsidRPr="000A6EB6">
        <w:rPr>
          <w:rFonts w:cs="Times New Roman"/>
        </w:rPr>
        <w:t xml:space="preserve"> 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w:t>
      </w:r>
      <w:r w:rsidR="002D4284">
        <w:rPr>
          <w:rFonts w:cs="Times New Roman"/>
        </w:rPr>
        <w:t>F</w:t>
      </w:r>
      <w:r w:rsidRPr="000A6EB6">
        <w:rPr>
          <w:rFonts w:cs="Times New Roman"/>
        </w:rPr>
        <w:t xml:space="preserve">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61C4CA3A"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 xml:space="preserve">3.0. </w:t>
      </w:r>
    </w:p>
    <w:p w14:paraId="6B972E0D" w14:textId="77777777" w:rsidR="00194078" w:rsidRPr="000A6EB6" w:rsidRDefault="00194078" w:rsidP="00194078">
      <w:pPr>
        <w:rPr>
          <w:rFonts w:cs="Times New Roman"/>
        </w:rPr>
      </w:pPr>
    </w:p>
    <w:p w14:paraId="21CEA555" w14:textId="67B331D9"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5815C2"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0831174D"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306A12">
        <w:rPr>
          <w:rFonts w:cs="Times New Roman"/>
        </w:rPr>
        <w:t xml:space="preserve"> and these can contribute to excitation</w:t>
      </w:r>
      <w:r w:rsidR="00194078" w:rsidRPr="000A6EB6">
        <w:rPr>
          <w:rFonts w:cs="Times New Roman"/>
        </w:rPr>
        <w:t>. In the following</w:t>
      </w:r>
      <w:r w:rsidR="00817167">
        <w:rPr>
          <w:rFonts w:cs="Times New Roman"/>
        </w:rPr>
        <w:t xml:space="preserve"> paragraphs</w:t>
      </w:r>
      <w:r w:rsidR="00194078" w:rsidRPr="000A6EB6">
        <w:rPr>
          <w:rFonts w:cs="Times New Roman"/>
        </w:rPr>
        <w:t xml:space="preserve"> 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DC18317" w14:textId="71CC3680" w:rsidR="00903B26" w:rsidRDefault="00E1273A" w:rsidP="00903B26">
      <w:pPr>
        <w:rPr>
          <w:rFonts w:cs="Times New Roman"/>
        </w:rPr>
      </w:pPr>
      <w:r>
        <w:rPr>
          <w:rFonts w:cs="Times New Roman"/>
        </w:rPr>
        <w:t>First, o</w:t>
      </w:r>
      <w:r w:rsidR="00194078" w:rsidRPr="000A6EB6">
        <w:rPr>
          <w:rFonts w:cs="Times New Roman"/>
        </w:rPr>
        <w:t>ur high-resolution simulations show that with increasing metallicity, there is a distinct pocket of very little emission at low</w:t>
      </w:r>
      <w:r w:rsidR="00391321">
        <w:rPr>
          <w:rFonts w:cs="Times New Roman"/>
        </w:rPr>
        <w:t xml:space="preserve">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and low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This bottom left corner of the LOC plane is an area that past </w:t>
      </w:r>
      <w:r w:rsidR="00391321">
        <w:rPr>
          <w:rFonts w:cs="Times New Roman"/>
        </w:rPr>
        <w:t>researchers have studied</w:t>
      </w:r>
      <w:r w:rsidR="00194078" w:rsidRPr="000A6EB6">
        <w:rPr>
          <w:rFonts w:cs="Times New Roman"/>
        </w:rPr>
        <w:t xml:space="preserve"> extensively (see §</w:t>
      </w:r>
      <w:r w:rsidR="00861D78">
        <w:rPr>
          <w:rFonts w:cs="Times New Roman"/>
        </w:rPr>
        <w:t>3.1.4</w:t>
      </w:r>
      <w:r w:rsidR="00194078"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sidR="00194078">
        <w:rPr>
          <w:rFonts w:cs="Times New Roman"/>
        </w:rPr>
        <w:t>, but was present across all the emission lines (including metals) from the UV to the IR.</w:t>
      </w:r>
      <w:r w:rsidR="004E04F7">
        <w:rPr>
          <w:rFonts w:cs="Times New Roman"/>
        </w:rPr>
        <w:t xml:space="preserve"> </w:t>
      </w:r>
      <w:r w:rsidR="00903B26">
        <w:rPr>
          <w:rFonts w:cs="Times New Roman"/>
        </w:rPr>
        <w:t>The trend seems to be caused by metals becoming a greater source of opacity in this region, resulting in decreased ionization.</w:t>
      </w:r>
    </w:p>
    <w:p w14:paraId="0152D3AC" w14:textId="77777777" w:rsidR="00194078" w:rsidRPr="000A6EB6" w:rsidRDefault="00194078" w:rsidP="00194078">
      <w:pPr>
        <w:rPr>
          <w:rFonts w:cs="Times New Roman"/>
        </w:rPr>
      </w:pPr>
    </w:p>
    <w:p w14:paraId="618F2754" w14:textId="4253C822"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194078" w:rsidRPr="000A6EB6">
        <w:rPr>
          <w:rFonts w:cs="Times New Roman"/>
        </w:rPr>
        <w:t xml:space="preserve">distinct with increasing </w:t>
      </w:r>
      <w:r w:rsidR="00903B26">
        <w:rPr>
          <w:rFonts w:cs="Times New Roman"/>
        </w:rPr>
        <w:t>metallicity</w:t>
      </w:r>
      <w:r w:rsidR="00194078" w:rsidRPr="000A6EB6">
        <w:rPr>
          <w:rFonts w:cs="Times New Roman"/>
        </w:rPr>
        <w:t>.</w:t>
      </w:r>
      <w:r w:rsidR="00194078">
        <w:rPr>
          <w:rFonts w:cs="Times New Roman"/>
        </w:rPr>
        <w:t xml:space="preserve"> Taking out grains with </w:t>
      </w:r>
      <w:r w:rsidR="00903B26">
        <w:rPr>
          <w:rFonts w:cs="Times New Roman"/>
        </w:rPr>
        <w:t xml:space="preserve">our </w:t>
      </w:r>
      <w:r w:rsidR="00194078">
        <w:rPr>
          <w:rFonts w:cs="Times New Roman"/>
        </w:rPr>
        <w:t xml:space="preserve">step function </w:t>
      </w:r>
      <w:r w:rsidR="00194078"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sidR="00194078">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00E317C" w:rsidR="00723B24" w:rsidRDefault="00E26396" w:rsidP="00A36456">
      <w:pPr>
        <w:rPr>
          <w:rFonts w:cs="Times New Roman"/>
        </w:rPr>
      </w:pPr>
      <w:ins w:id="50" w:author="Chris Richardson" w:date="2016-02-04T19:07:00Z">
        <w:r>
          <w:rPr>
            <w:rFonts w:cs="Times New Roman"/>
          </w:rPr>
          <w:t xml:space="preserve">Figure 5a displays the equivalent widths across the LOC plane for selected </w:t>
        </w:r>
      </w:ins>
      <w:ins w:id="51" w:author="Chris Richardson" w:date="2016-02-04T19:08:00Z">
        <w:r>
          <w:rPr>
            <w:rFonts w:cs="Times New Roman"/>
          </w:rPr>
          <w:t>UV</w:t>
        </w:r>
      </w:ins>
      <w:ins w:id="52" w:author="Chris Richardson" w:date="2016-02-04T19:07:00Z">
        <w:r>
          <w:rPr>
            <w:rFonts w:cs="Times New Roman"/>
          </w:rPr>
          <w:t xml:space="preserve"> emission lines</w:t>
        </w:r>
      </w:ins>
      <w:ins w:id="53" w:author="Chris Richardson" w:date="2016-02-04T19:08:00Z">
        <w:r>
          <w:rPr>
            <w:rFonts w:cs="Times New Roman"/>
          </w:rPr>
          <w:t xml:space="preserve"> as function of metallicity</w:t>
        </w:r>
      </w:ins>
      <w:ins w:id="54" w:author="Chris Richardson" w:date="2016-02-04T19:07:00Z">
        <w:r>
          <w:rPr>
            <w:rFonts w:cs="Times New Roman"/>
          </w:rPr>
          <w:t>.</w:t>
        </w:r>
      </w:ins>
      <w:ins w:id="55" w:author="Chris Richardson" w:date="2016-02-04T19:08:00Z">
        <w:r>
          <w:rPr>
            <w:rFonts w:cs="Times New Roman"/>
          </w:rPr>
          <w:t xml:space="preserve"> </w:t>
        </w:r>
      </w:ins>
      <w:del w:id="56" w:author="Chris Richardson" w:date="2016-01-28T19:58:00Z">
        <w:r w:rsidR="00194078" w:rsidRPr="000A6EB6" w:rsidDel="0032294C">
          <w:rPr>
            <w:rFonts w:cs="Times New Roman"/>
          </w:rPr>
          <w:delText>We begin with a discussion of metallicity effects on the UV emission lines.</w:delText>
        </w:r>
        <w:r w:rsidR="00A36456" w:rsidDel="0032294C">
          <w:rPr>
            <w:rFonts w:cs="Times New Roman"/>
          </w:rPr>
          <w:delText xml:space="preserve"> </w:delText>
        </w:r>
      </w:del>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00194078" w:rsidRPr="000A6EB6">
        <w:rPr>
          <w:rFonts w:cs="Times New Roman"/>
        </w:rPr>
        <w:t>with increasing metallicity</w:t>
      </w:r>
      <w:r w:rsidR="00A36456">
        <w:rPr>
          <w:rFonts w:cs="Times New Roman"/>
        </w:rPr>
        <w:t>.</w:t>
      </w:r>
      <w:ins w:id="57" w:author="Chris Richardson" w:date="2016-01-31T16:33:00Z">
        <w:r w:rsidR="00290B99">
          <w:rPr>
            <w:rFonts w:cs="Times New Roman"/>
          </w:rPr>
          <w:t xml:space="preserve"> </w:t>
        </w:r>
        <w:r w:rsidR="00290B99" w:rsidRPr="00CE7861">
          <w:rPr>
            <w:rFonts w:cs="Times New Roman"/>
            <w:highlight w:val="yellow"/>
            <w:rPrChange w:id="58" w:author="Chris Richardson" w:date="2016-01-31T16:44:00Z">
              <w:rPr>
                <w:rFonts w:cs="Times New Roman"/>
              </w:rPr>
            </w:rPrChange>
          </w:rPr>
          <w:t xml:space="preserve">[IS IT TRUE THAT </w:t>
        </w:r>
        <w:r w:rsidR="00CE7861" w:rsidRPr="00CE7861">
          <w:rPr>
            <w:rFonts w:cs="Times New Roman"/>
            <w:highlight w:val="yellow"/>
            <w:rPrChange w:id="59" w:author="Chris Richardson" w:date="2016-01-31T16:44:00Z">
              <w:rPr>
                <w:rFonts w:cs="Times New Roman"/>
              </w:rPr>
            </w:rPrChange>
          </w:rPr>
          <w:t>ALL OF THE LINES INCREASE IN EMISSION ARE EITHER FROM NITROGEN OR ELEMENTS HAVE RELATIVELY LOW ABUNDANCE?]</w:t>
        </w:r>
      </w:ins>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AD71D6B"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ins w:id="60" w:author="Chris Richardson" w:date="2016-02-05T14:08:00Z">
        <w:r w:rsidR="007C1982">
          <w:rPr>
            <w:rFonts w:cs="Times New Roman"/>
            <w:vertAlign w:val="subscript"/>
          </w:rPr>
          <w:t xml:space="preserve">N </w:t>
        </w:r>
      </w:ins>
      <w:ins w:id="61" w:author="Chris Richardson" w:date="2016-02-05T14:09:00Z">
        <w:r w:rsidR="007C1982">
          <w:rPr>
            <w:rFonts w:cs="Times New Roman"/>
            <w:vertAlign w:val="subscript"/>
          </w:rPr>
          <w:t>III</w:t>
        </w:r>
      </w:ins>
      <w:del w:id="62" w:author="Chris Richardson" w:date="2016-02-05T14:08:00Z">
        <w:r w:rsidRPr="000A6EB6" w:rsidDel="007C1982">
          <w:rPr>
            <w:rFonts w:cs="Times New Roman"/>
            <w:vertAlign w:val="subscript"/>
          </w:rPr>
          <w:delText>λ</w:delText>
        </w:r>
      </w:del>
      <w:del w:id="63" w:author="Chris Richardson" w:date="2016-01-28T19:59:00Z">
        <w:r w:rsidRPr="0032294C" w:rsidDel="0032294C">
          <w:rPr>
            <w:rFonts w:cs="Times New Roman"/>
            <w:vertAlign w:val="subscript"/>
            <w:rPrChange w:id="64" w:author="Chris Richardson" w:date="2016-01-28T19:59:00Z">
              <w:rPr>
                <w:rFonts w:cs="Times New Roman"/>
              </w:rPr>
            </w:rPrChange>
          </w:rPr>
          <w:delText xml:space="preserve"> N III </w:delText>
        </w:r>
        <w:r w:rsidRPr="0032294C" w:rsidDel="0032294C">
          <w:rPr>
            <w:rFonts w:eastAsia="Times New Roman" w:cs="Times New Roman"/>
            <w:color w:val="000000"/>
            <w:shd w:val="clear" w:color="auto" w:fill="FFFFFF"/>
            <w:vertAlign w:val="subscript"/>
            <w:rPrChange w:id="65" w:author="Chris Richardson" w:date="2016-01-28T19:59:00Z">
              <w:rPr>
                <w:rFonts w:eastAsia="Times New Roman" w:cs="Times New Roman"/>
                <w:color w:val="000000"/>
                <w:shd w:val="clear" w:color="auto" w:fill="FFFFFF"/>
              </w:rPr>
            </w:rPrChange>
          </w:rPr>
          <w:delText>λ</w:delText>
        </w:r>
      </w:del>
      <w:del w:id="66" w:author="Chris Richardson" w:date="2016-02-05T14:08:00Z">
        <w:r w:rsidRPr="0032294C" w:rsidDel="007C1982">
          <w:rPr>
            <w:rFonts w:eastAsia="Times New Roman" w:cs="Times New Roman"/>
            <w:color w:val="000000"/>
            <w:shd w:val="clear" w:color="auto" w:fill="FFFFFF"/>
            <w:vertAlign w:val="subscript"/>
            <w:rPrChange w:id="67" w:author="Chris Richardson" w:date="2016-01-28T19:59:00Z">
              <w:rPr>
                <w:rFonts w:eastAsia="Times New Roman" w:cs="Times New Roman"/>
                <w:color w:val="000000"/>
                <w:shd w:val="clear" w:color="auto" w:fill="FFFFFF"/>
              </w:rPr>
            </w:rPrChange>
          </w:rPr>
          <w:delText>991</w:delText>
        </w:r>
      </w:del>
      <w:r>
        <w:rPr>
          <w:rFonts w:eastAsia="Times New Roman" w:cs="Times New Roman"/>
          <w:color w:val="000000"/>
          <w:shd w:val="clear" w:color="auto" w:fill="FFFFFF"/>
        </w:rPr>
        <w:t xml:space="preserve">)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3AC890C"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dominate the cooling in the more ionized regions of the </w:t>
      </w:r>
      <w:del w:id="68" w:author="Chris Richardson" w:date="2016-01-28T20:00:00Z">
        <w:r w:rsidR="000A5C09" w:rsidRPr="000A6EB6" w:rsidDel="0032294C">
          <w:rPr>
            <w:rFonts w:eastAsia="Times New Roman" w:cs="Times New Roman"/>
            <w:color w:val="000000"/>
            <w:shd w:val="clear" w:color="auto" w:fill="FFFFFF"/>
          </w:rPr>
          <w:delText>could</w:delText>
        </w:r>
      </w:del>
      <w:ins w:id="69" w:author="Chris Richardson" w:date="2016-01-28T20:00:00Z">
        <w:r w:rsidR="0032294C" w:rsidRPr="000A6EB6">
          <w:rPr>
            <w:rFonts w:eastAsia="Times New Roman" w:cs="Times New Roman"/>
            <w:color w:val="000000"/>
            <w:shd w:val="clear" w:color="auto" w:fill="FFFFFF"/>
          </w:rPr>
          <w:t>c</w:t>
        </w:r>
        <w:r w:rsidR="0032294C">
          <w:rPr>
            <w:rFonts w:eastAsia="Times New Roman" w:cs="Times New Roman"/>
            <w:color w:val="000000"/>
            <w:shd w:val="clear" w:color="auto" w:fill="FFFFFF"/>
          </w:rPr>
          <w:t>loud</w:t>
        </w:r>
      </w:ins>
      <w:r w:rsidR="000A5C09" w:rsidRPr="000A6EB6">
        <w:rPr>
          <w:rFonts w:eastAsia="Times New Roman" w:cs="Times New Roman"/>
          <w:color w:val="000000"/>
          <w:shd w:val="clear" w:color="auto" w:fill="FFFFFF"/>
        </w:rPr>
        <w:t>.</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the temperature climbs</w:t>
      </w:r>
      <w:ins w:id="70" w:author="Chris Richardson" w:date="2016-01-31T16:32:00Z">
        <w:r w:rsidR="00290B99">
          <w:rPr>
            <w:rFonts w:cs="Times New Roman"/>
          </w:rPr>
          <w:t xml:space="preserve"> </w:t>
        </w:r>
        <w:r w:rsidR="00290B99" w:rsidRPr="00290B99">
          <w:rPr>
            <w:rFonts w:cs="Times New Roman"/>
            <w:highlight w:val="yellow"/>
            <w:rPrChange w:id="71" w:author="Chris Richardson" w:date="2016-01-31T16:32:00Z">
              <w:rPr>
                <w:rFonts w:cs="Times New Roman"/>
              </w:rPr>
            </w:rPrChange>
          </w:rPr>
          <w:t>[WHY WOULD THE TEMPERATURE CLIMB WITH INCREASING METALLICITY?</w:t>
        </w:r>
      </w:ins>
      <w:ins w:id="72" w:author="Chris Richardson" w:date="2016-01-31T16:47:00Z">
        <w:r w:rsidR="00A23DCD">
          <w:rPr>
            <w:rFonts w:cs="Times New Roman"/>
            <w:highlight w:val="yellow"/>
          </w:rPr>
          <w:t xml:space="preserve"> THIS CONTRADICTS WHAT WE SAY IN THE IR SECTION</w:t>
        </w:r>
      </w:ins>
      <w:ins w:id="73" w:author="Chris Richardson" w:date="2016-01-31T16:32:00Z">
        <w:r w:rsidR="00290B99" w:rsidRPr="00290B99">
          <w:rPr>
            <w:rFonts w:cs="Times New Roman"/>
            <w:highlight w:val="yellow"/>
            <w:rPrChange w:id="74" w:author="Chris Richardson" w:date="2016-01-31T16:32:00Z">
              <w:rPr>
                <w:rFonts w:cs="Times New Roman"/>
              </w:rPr>
            </w:rPrChange>
          </w:rPr>
          <w:t>]</w:t>
        </w:r>
      </w:ins>
      <w:r w:rsidR="00332C39">
        <w:rPr>
          <w:rFonts w:cs="Times New Roman"/>
        </w:rPr>
        <w:t xml:space="preserve">,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d="75" w:author="Chris Richardson" w:date="2016-01-28T20:00:00Z">
        <w:r w:rsidR="0032294C">
          <w:rPr>
            <w:rFonts w:ascii="Times" w:eastAsia="Times New Roman" w:hAnsi="Times" w:cs="Times New Roman"/>
            <w:color w:val="000000"/>
            <w:shd w:val="clear" w:color="auto" w:fill="FFFFFF"/>
          </w:rPr>
          <w:t>O</w:t>
        </w:r>
      </w:ins>
      <w:del w:id="76" w:author="Chris Richardson" w:date="2016-01-28T20:00:00Z">
        <w:r w:rsidR="00332C39" w:rsidDel="0032294C">
          <w:rPr>
            <w:rFonts w:ascii="Times" w:eastAsia="Times New Roman" w:hAnsi="Times" w:cs="Times New Roman"/>
            <w:color w:val="000000"/>
            <w:shd w:val="clear" w:color="auto" w:fill="FFFFFF"/>
          </w:rPr>
          <w:delText>For example, o</w:delText>
        </w:r>
      </w:del>
      <w:r w:rsidR="00332C39">
        <w:rPr>
          <w:rFonts w:ascii="Times" w:eastAsia="Times New Roman" w:hAnsi="Times" w:cs="Times New Roman"/>
          <w:color w:val="000000"/>
          <w:shd w:val="clear" w:color="auto" w:fill="FFFFFF"/>
        </w:rPr>
        <w:t xml:space="preserve">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66F51A45" w:rsidR="00194078" w:rsidRDefault="00332C39" w:rsidP="00194078">
      <w:pPr>
        <w:rPr>
          <w:rFonts w:cs="Times New Roman"/>
        </w:rPr>
      </w:pPr>
      <w:r w:rsidRPr="000A6EB6">
        <w:rPr>
          <w:rFonts w:cs="Times New Roman"/>
        </w:rPr>
        <w:t xml:space="preserve">Lastly, as Ferland et al. (1996) </w:t>
      </w:r>
      <w:del w:id="77" w:author="Chris Richardson" w:date="2016-01-28T20:00:00Z">
        <w:r w:rsidRPr="000A6EB6" w:rsidDel="0032294C">
          <w:rPr>
            <w:rFonts w:cs="Times New Roman"/>
          </w:rPr>
          <w:delText>predict</w:delText>
        </w:r>
      </w:del>
      <w:ins w:id="78" w:author="Chris Richardson" w:date="2016-01-28T20:00:00Z">
        <w:r w:rsidR="0032294C">
          <w:rPr>
            <w:rFonts w:cs="Times New Roman"/>
          </w:rPr>
          <w:t>discusses</w:t>
        </w:r>
      </w:ins>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3F4BAE9D" w:rsidR="00F20B7D" w:rsidRDefault="00E26396" w:rsidP="002B1456">
      <w:pPr>
        <w:rPr>
          <w:rFonts w:cs="Times New Roman"/>
        </w:rPr>
      </w:pPr>
      <w:r>
        <w:rPr>
          <w:rFonts w:cs="Times New Roman"/>
        </w:rPr>
        <w:t xml:space="preserve">Figure 5b displays the equivalent widths across the LOC plane for selected optical emission lines as function of metallicity </w:t>
      </w:r>
      <w:r w:rsidR="00F20B7D">
        <w:rPr>
          <w:rFonts w:cs="Times New Roman"/>
        </w:rPr>
        <w:t>Contrary to the</w:t>
      </w:r>
      <w:r w:rsidR="00194078" w:rsidRPr="000A6EB6">
        <w:rPr>
          <w:rFonts w:cs="Times New Roman"/>
        </w:rPr>
        <w:t xml:space="preserve"> trend in the UV, many of the optical emission lines </w:t>
      </w:r>
      <w:r w:rsidR="00F20B7D">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00F20B7D" w:rsidRPr="000A6EB6">
        <w:rPr>
          <w:rFonts w:cs="Times New Roman"/>
        </w:rPr>
        <w:t xml:space="preserve">This can 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3CCAFF9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ins w:id="79" w:author="Chris Richardson" w:date="2016-01-31T16:14:00Z">
        <w:r w:rsidR="008219C2" w:rsidRPr="008219C2">
          <w:rPr>
            <w:rFonts w:cs="Times New Roman"/>
            <w:highlight w:val="yellow"/>
            <w:rPrChange w:id="80" w:author="Chris Richardson" w:date="2016-01-31T16:14:00Z">
              <w:rPr>
                <w:rFonts w:cs="Times New Roman"/>
              </w:rPr>
            </w:rPrChange>
          </w:rPr>
          <w:t>[WHERE DOES THIS ANALYSIS COME FROM?]</w:t>
        </w:r>
      </w:ins>
    </w:p>
    <w:p w14:paraId="14F3001D" w14:textId="77777777" w:rsidR="00105E22" w:rsidRDefault="00105E22" w:rsidP="00194078">
      <w:pPr>
        <w:rPr>
          <w:rFonts w:cs="Times New Roman"/>
        </w:rPr>
      </w:pPr>
    </w:p>
    <w:p w14:paraId="3BB00F0C" w14:textId="297214A0"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ins w:id="81" w:author="Chris Richardson" w:date="2016-01-31T16:16:00Z">
        <w:r w:rsidR="00BC3281" w:rsidRPr="00BC3281">
          <w:rPr>
            <w:rFonts w:cs="Times New Roman"/>
            <w:highlight w:val="yellow"/>
            <w:rPrChange w:id="82" w:author="Chris Richardson" w:date="2016-01-31T16:17:00Z">
              <w:rPr>
                <w:rFonts w:cs="Times New Roman"/>
              </w:rPr>
            </w:rPrChange>
          </w:rPr>
          <w:t>[WHAT CONTRADICTORY TREND ARE YOU REFERRING TO HERE?]</w:t>
        </w:r>
      </w:ins>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6868D052" w:rsidR="00194078" w:rsidRDefault="00E26396" w:rsidP="006E7DDA">
      <w:pPr>
        <w:rPr>
          <w:rFonts w:cs="Times New Roman"/>
        </w:rPr>
      </w:pPr>
      <w:r>
        <w:rPr>
          <w:rFonts w:cs="Times New Roman"/>
        </w:rPr>
        <w:t>Figure 5a displays the equivalent widths across the LOC plane for selected IR emission lines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 xml:space="preserve">. </w:t>
      </w:r>
      <w:r w:rsidR="004712EC">
        <w:rPr>
          <w:rFonts w:cs="Times New Roman"/>
        </w:rPr>
        <w:t>Specifically, the mid and far-IR lines dominate the gas cooling (</w:t>
      </w:r>
      <w:r w:rsidR="000866D3">
        <w:t>Cormier</w:t>
      </w:r>
      <w:r w:rsidR="006D09EA">
        <w:t xml:space="preserve"> </w:t>
      </w:r>
      <w:r w:rsidR="004712EC">
        <w:rPr>
          <w:rFonts w:cs="Times New Roman"/>
        </w:rPr>
        <w:t xml:space="preserve">et al.,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35CB8573"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ins w:id="83" w:author="Chris Richardson" w:date="2016-01-31T17:06:00Z">
        <w:r w:rsidR="00A27A22">
          <w:rPr>
            <w:rFonts w:cs="Times New Roman"/>
          </w:rPr>
          <w:t xml:space="preserve"> </w:t>
        </w:r>
        <w:r w:rsidR="00A27A22" w:rsidRPr="00A27A22">
          <w:rPr>
            <w:rFonts w:cs="Times New Roman"/>
            <w:highlight w:val="yellow"/>
            <w:rPrChange w:id="84" w:author="Chris Richardson" w:date="2016-01-31T17:06:00Z">
              <w:rPr>
                <w:rFonts w:cs="Times New Roman"/>
              </w:rPr>
            </w:rPrChange>
          </w:rPr>
          <w:t>[I’M NOT SURE THE LAST TWO SENTENCES ARE TRUE…]</w:t>
        </w:r>
      </w:ins>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0245C3"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3C3B7EC8"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517B9BB8"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Default="00394A67" w:rsidP="0036632D">
      <w:pPr>
        <w:rPr>
          <w:ins w:id="85" w:author="Chris Richardson" w:date="2016-02-04T18:06:00Z"/>
          <w:rFonts w:cs="Times New Roman"/>
          <w:b/>
        </w:rPr>
      </w:pPr>
    </w:p>
    <w:p w14:paraId="7F6AF144" w14:textId="13EC10E5" w:rsidR="003459E9" w:rsidRPr="005815C2" w:rsidRDefault="00DE0C8D" w:rsidP="0036632D">
      <w:pPr>
        <w:rPr>
          <w:ins w:id="86" w:author="Chris Richardson" w:date="2016-02-04T18:06:00Z"/>
          <w:rFonts w:cs="Times New Roman"/>
        </w:rPr>
      </w:pPr>
      <w:ins w:id="87" w:author="Chris Richardson" w:date="2016-02-04T18:06:00Z">
        <w:r w:rsidRPr="00755FB7">
          <w:rPr>
            <w:rFonts w:cs="Times New Roman"/>
            <w:highlight w:val="yellow"/>
          </w:rPr>
          <w:t>[WHAT HAPPENS AT</w:t>
        </w:r>
        <w:r w:rsidR="003459E9" w:rsidRPr="005815C2">
          <w:rPr>
            <w:rFonts w:cs="Times New Roman"/>
            <w:highlight w:val="yellow"/>
          </w:rPr>
          <w:t xml:space="preserve"> 2-4 MYR?]</w:t>
        </w:r>
      </w:ins>
    </w:p>
    <w:p w14:paraId="44B6B789" w14:textId="77777777" w:rsidR="003459E9" w:rsidRPr="001459E8" w:rsidRDefault="003459E9"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6DA9E33B"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stellar wind lines dominate the emission in the wavelength region from 1200 to 2000</w:t>
      </w:r>
      <w:r w:rsidR="0046526F">
        <w:rPr>
          <w:rFonts w:cs="Times New Roman"/>
        </w:rPr>
        <w:t xml:space="preserve"> </w:t>
      </w:r>
      <w:r w:rsidR="0046526F">
        <w:rPr>
          <w:rFonts w:ascii="angstrom" w:hAnsi="angstrom" w:cs="Times New Roman"/>
        </w:rPr>
        <w:t>Å</w:t>
      </w:r>
      <w:r w:rsidR="0046526F">
        <w:rPr>
          <w:rFonts w:cs="Times New Roman"/>
        </w:rPr>
        <w:t xml:space="preserve">, </w:t>
      </w:r>
      <w:r w:rsidR="001459E8" w:rsidRPr="00EC2D2B">
        <w:rPr>
          <w:rFonts w:cs="Times New Roman"/>
        </w:rPr>
        <w:t xml:space="preserv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ins w:id="88" w:author="Chris Richardson" w:date="2016-02-04T18:09:00Z">
        <w:r w:rsidR="00792E4C">
          <w:rPr>
            <w:rFonts w:cs="Times New Roman"/>
          </w:rPr>
          <w:t xml:space="preserve"> </w:t>
        </w:r>
        <w:r w:rsidR="00792E4C" w:rsidRPr="005815C2">
          <w:rPr>
            <w:rFonts w:cs="Times New Roman"/>
            <w:highlight w:val="yellow"/>
          </w:rPr>
          <w:t>[DO YOU MEAN FEATURES PRESENT FROM STELLAR ATMOSPHERES OR INTERSTELLAR CLOUDS?]</w:t>
        </w:r>
        <w:r w:rsidR="00792E4C">
          <w:rPr>
            <w:rFonts w:cs="Times New Roman"/>
          </w:rPr>
          <w:t xml:space="preserve"> </w:t>
        </w:r>
      </w:ins>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575342C6"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 xml:space="preserve">evolution tracks. The effect of age is </w:t>
      </w:r>
      <w:ins w:id="89" w:author="Chris Richardson" w:date="2016-02-04T18:22:00Z">
        <w:r w:rsidR="0036186E">
          <w:rPr>
            <w:rFonts w:eastAsia="Times New Roman" w:cs="Times New Roman"/>
          </w:rPr>
          <w:t xml:space="preserve">much </w:t>
        </w:r>
      </w:ins>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ins w:id="90" w:author="Chris Richardson" w:date="2016-02-04T18:24:00Z">
        <w:r w:rsidR="00CE0C5A">
          <w:rPr>
            <w:rFonts w:cs="Times New Roman"/>
            <w:i/>
          </w:rPr>
          <w:t>6-</w:t>
        </w:r>
      </w:ins>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97F4280"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CE0C5A">
        <w:rPr>
          <w:rFonts w:cs="Times New Roman"/>
          <w:highlight w:val="yellow"/>
        </w:rPr>
        <w:t>stellar</w:t>
      </w:r>
      <w:r w:rsidR="00582ACF" w:rsidRPr="005815C2">
        <w:rPr>
          <w:rFonts w:cs="Times New Roman"/>
          <w:highlight w:val="yellow"/>
        </w:rPr>
        <w:t>[?]</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9431A25" w:rsidR="00194C64" w:rsidRPr="003541FF"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as described in </w:t>
      </w:r>
      <w:r w:rsidRPr="003541FF">
        <w:rPr>
          <w:rFonts w:eastAsia="Times New Roman" w:cs="Times New Roman"/>
          <w:color w:val="000000"/>
          <w:kern w:val="0"/>
          <w:shd w:val="clear" w:color="auto" w:fill="FFFFFF"/>
          <w:lang w:eastAsia="en-US" w:bidi="ar-SA"/>
        </w:rPr>
        <w:t>§</w:t>
      </w:r>
      <w:r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 xml:space="preserve">Figures 7 (a)-(c) display the equivalent widths across the LOC plane for selected UV, optical, and IR emission lines, respectively, comparing our baseline model to an entirely dust-free model. </w:t>
      </w:r>
      <w:r w:rsidR="00B138BA" w:rsidRPr="003541FF">
        <w:rPr>
          <w:rFonts w:cs="Times New Roman"/>
        </w:rPr>
        <w:t xml:space="preserve">Note that for </w:t>
      </w:r>
      <w:r w:rsidR="001008CA">
        <w:rPr>
          <w:rFonts w:cs="Times New Roman"/>
        </w:rPr>
        <w:t>F</w:t>
      </w:r>
      <w:r w:rsidR="00B138BA" w:rsidRPr="003541FF">
        <w:rPr>
          <w:rFonts w:cs="Times New Roman"/>
        </w:rPr>
        <w:t>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xml:space="preserve">) ≤ 17 due to the effects of dust sublimation (discussed in §3.2). </w:t>
      </w:r>
      <w:r w:rsidR="001A28A6">
        <w:rPr>
          <w:rFonts w:cs="Times New Roman"/>
        </w:rPr>
        <w:t>This revised scale allows us to</w:t>
      </w:r>
      <w:r w:rsidR="00B138BA" w:rsidRPr="003541FF">
        <w:rPr>
          <w:rFonts w:cs="Times New Roman"/>
        </w:rPr>
        <w:t xml:space="preserve"> only </w:t>
      </w:r>
      <w:r w:rsidR="001A28A6">
        <w:rPr>
          <w:rFonts w:cs="Times New Roman"/>
        </w:rPr>
        <w:t xml:space="preserve">highlight </w:t>
      </w:r>
      <w:r w:rsidR="00B138BA" w:rsidRPr="003541FF">
        <w:rPr>
          <w:rFonts w:cs="Times New Roman"/>
        </w:rPr>
        <w:t>the regions</w:t>
      </w:r>
      <w:r w:rsidR="00225810">
        <w:rPr>
          <w:rFonts w:cs="Times New Roman"/>
        </w:rPr>
        <w:t xml:space="preserve"> where we adopt </w:t>
      </w:r>
      <w:r w:rsidR="00B138BA" w:rsidRPr="003541FF">
        <w:rPr>
          <w:rFonts w:cs="Times New Roman"/>
        </w:rPr>
        <w:t>full dust abundances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21B9D5ED"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ins w:id="91" w:author="Chris Richardson" w:date="2016-02-04T18:32:00Z">
        <w:r w:rsidR="00EB33CC">
          <w:rPr>
            <w:rFonts w:eastAsia="Times New Roman" w:cs="Times New Roman"/>
            <w:color w:val="000000"/>
            <w:kern w:val="0"/>
            <w:shd w:val="clear" w:color="auto" w:fill="FFFFFF"/>
            <w:lang w:eastAsia="en-US" w:bidi="ar-SA"/>
          </w:rPr>
          <w:t xml:space="preserve"> </w:t>
        </w:r>
        <w:r w:rsidR="00EB33CC" w:rsidRPr="00EB33CC">
          <w:rPr>
            <w:rFonts w:eastAsia="Times New Roman" w:cs="Times New Roman"/>
            <w:color w:val="000000"/>
            <w:kern w:val="0"/>
            <w:highlight w:val="yellow"/>
            <w:shd w:val="clear" w:color="auto" w:fill="FFFFFF"/>
            <w:lang w:eastAsia="en-US" w:bidi="ar-SA"/>
            <w:rPrChange w:id="92" w:author="Chris Richardson" w:date="2016-02-04T18:33:00Z">
              <w:rPr>
                <w:rFonts w:eastAsia="Times New Roman" w:cs="Times New Roman"/>
                <w:color w:val="000000"/>
                <w:kern w:val="0"/>
                <w:shd w:val="clear" w:color="auto" w:fill="FFFFFF"/>
                <w:lang w:eastAsia="en-US" w:bidi="ar-SA"/>
              </w:rPr>
            </w:rPrChange>
          </w:rPr>
          <w:t>[SPECIFICALLY, HOW DO THEY COMPARE?]</w:t>
        </w:r>
      </w:ins>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w:t>
      </w:r>
      <w:ins w:id="93" w:author="Chris Richardson" w:date="2016-02-04T18:46:00Z">
        <w:r w:rsidR="00A61FDE">
          <w:rPr>
            <w:rFonts w:eastAsia="Times New Roman" w:cs="Times New Roman"/>
            <w:color w:val="000000"/>
            <w:kern w:val="0"/>
            <w:shd w:val="clear" w:color="auto" w:fill="FFFFFF"/>
            <w:lang w:eastAsia="en-US" w:bidi="ar-SA"/>
          </w:rPr>
          <w:t xml:space="preserve"> </w:t>
        </w:r>
        <w:r w:rsidR="00A61FDE" w:rsidRPr="00A61FDE">
          <w:rPr>
            <w:rFonts w:eastAsia="Times New Roman" w:cs="Times New Roman"/>
            <w:color w:val="000000"/>
            <w:kern w:val="0"/>
            <w:highlight w:val="yellow"/>
            <w:shd w:val="clear" w:color="auto" w:fill="FFFFFF"/>
            <w:lang w:eastAsia="en-US" w:bidi="ar-SA"/>
            <w:rPrChange w:id="94" w:author="Chris Richardson" w:date="2016-02-04T18:46:00Z">
              <w:rPr>
                <w:rFonts w:eastAsia="Times New Roman" w:cs="Times New Roman"/>
                <w:color w:val="000000"/>
                <w:kern w:val="0"/>
                <w:shd w:val="clear" w:color="auto" w:fill="FFFFFF"/>
                <w:lang w:eastAsia="en-US" w:bidi="ar-SA"/>
              </w:rPr>
            </w:rPrChange>
          </w:rPr>
          <w:t>[IS THIS IN THE ACTUAL GAS CLOUD OR ALONG THE LINE OF SIGHT?]</w:t>
        </w:r>
      </w:ins>
      <w:r w:rsidR="00281090" w:rsidRPr="003541FF">
        <w:rPr>
          <w:rFonts w:eastAsia="Times New Roman" w:cs="Times New Roman"/>
          <w:color w:val="000000"/>
          <w:kern w:val="0"/>
          <w:shd w:val="clear" w:color="auto" w:fill="FFFFFF"/>
          <w:lang w:eastAsia="en-US" w:bidi="ar-SA"/>
        </w:rPr>
        <w:t>. 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r w:rsidR="00593424">
        <w:rPr>
          <w:rFonts w:eastAsia="Times New Roman" w:cs="Times New Roman"/>
          <w:color w:val="000000"/>
          <w:kern w:val="0"/>
          <w:shd w:val="clear" w:color="auto" w:fill="FFFFFF"/>
          <w:lang w:eastAsia="en-US" w:bidi="ar-SA"/>
        </w:rPr>
        <w:t xml:space="preserve">. </w:t>
      </w:r>
    </w:p>
    <w:p w14:paraId="1F7228AD" w14:textId="77777777" w:rsidR="00281090" w:rsidRDefault="00281090" w:rsidP="00281090">
      <w:pPr>
        <w:rPr>
          <w:ins w:id="95" w:author="Chris Richardson" w:date="2016-02-04T19:22:00Z"/>
          <w:rFonts w:cs="Times New Roman"/>
        </w:rPr>
      </w:pPr>
    </w:p>
    <w:p w14:paraId="6B490B43" w14:textId="1D8937E7" w:rsidR="00D71E5C" w:rsidRPr="00D71E5C" w:rsidRDefault="00D71E5C" w:rsidP="00281090">
      <w:pPr>
        <w:rPr>
          <w:ins w:id="96" w:author="Chris Richardson" w:date="2016-02-04T19:22:00Z"/>
          <w:rFonts w:cs="Times New Roman"/>
        </w:rPr>
      </w:pPr>
      <w:ins w:id="97" w:author="Chris Richardson" w:date="2016-02-04T19:22:00Z">
        <w:r w:rsidRPr="00D71E5C">
          <w:rPr>
            <w:rFonts w:cs="Times New Roman"/>
            <w:highlight w:val="yellow"/>
            <w:rPrChange w:id="98" w:author="Chris Richardson" w:date="2016-02-04T19:23:00Z">
              <w:rPr>
                <w:rFonts w:cs="Times New Roman"/>
              </w:rPr>
            </w:rPrChange>
          </w:rPr>
          <w:t xml:space="preserve">[IN GENERAL, I THINK THE NEXT THREE SECTIONS SHOULD BE IN REVERSE ORDER OF ANALYSIS. WE SHOULD TALK ABOUT </w:t>
        </w:r>
        <w:r w:rsidRPr="00D71E5C">
          <w:rPr>
            <w:rFonts w:cs="Times New Roman"/>
            <w:i/>
            <w:highlight w:val="yellow"/>
            <w:rPrChange w:id="99" w:author="Chris Richardson" w:date="2016-02-04T19:23:00Z">
              <w:rPr>
                <w:rFonts w:cs="Times New Roman"/>
                <w:i/>
              </w:rPr>
            </w:rPrChange>
          </w:rPr>
          <w:t>REMOVING</w:t>
        </w:r>
        <w:r w:rsidRPr="00D71E5C">
          <w:rPr>
            <w:rFonts w:cs="Times New Roman"/>
            <w:highlight w:val="yellow"/>
            <w:rPrChange w:id="100" w:author="Chris Richardson" w:date="2016-02-04T19:23:00Z">
              <w:rPr>
                <w:rFonts w:cs="Times New Roman"/>
              </w:rPr>
            </w:rPrChange>
          </w:rPr>
          <w:t xml:space="preserve"> DUST FROM THE BASELINE MODEL, INSTEAD OF </w:t>
        </w:r>
      </w:ins>
      <w:ins w:id="101" w:author="Chris Richardson" w:date="2016-02-04T19:23:00Z">
        <w:r w:rsidRPr="00D71E5C">
          <w:rPr>
            <w:rFonts w:cs="Times New Roman"/>
            <w:i/>
            <w:highlight w:val="yellow"/>
            <w:rPrChange w:id="102" w:author="Chris Richardson" w:date="2016-02-04T19:23:00Z">
              <w:rPr>
                <w:rFonts w:cs="Times New Roman"/>
                <w:i/>
              </w:rPr>
            </w:rPrChange>
          </w:rPr>
          <w:t xml:space="preserve">ADDING </w:t>
        </w:r>
        <w:r w:rsidRPr="00D71E5C">
          <w:rPr>
            <w:rFonts w:cs="Times New Roman"/>
            <w:highlight w:val="yellow"/>
            <w:rPrChange w:id="103" w:author="Chris Richardson" w:date="2016-02-04T19:23:00Z">
              <w:rPr>
                <w:rFonts w:cs="Times New Roman"/>
              </w:rPr>
            </w:rPrChange>
          </w:rPr>
          <w:t>DUST TO A DUST FREE MODEL]</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F50A46"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with the introduction of </w:t>
      </w:r>
      <w:r w:rsidR="008A0F0E">
        <w:rPr>
          <w:rFonts w:cs="Times New Roman"/>
        </w:rPr>
        <w:t>grains</w:t>
      </w:r>
      <w:r w:rsidR="000764BC">
        <w:rPr>
          <w:rFonts w:cs="Times New Roman"/>
        </w:rPr>
        <w:t xml:space="preserve">,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570C05">
        <w:rPr>
          <w:rFonts w:cs="Times New Roman"/>
        </w:rPr>
        <w:t xml:space="preserve"> with the introduction 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281090" w:rsidRPr="003541FF">
        <w:rPr>
          <w:rFonts w:cs="Times New Roman"/>
        </w:rPr>
        <w:t xml:space="preserve">.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23E03F97"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2426EE5F"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xml:space="preserve">. Thus, we agree with Satyapal et al.’s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6C217D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w:t>
      </w:r>
      <w:r w:rsidR="00814D58">
        <w:rPr>
          <w:rFonts w:cs="Times New Roman"/>
        </w:rPr>
        <w:t>under physical conditions present</w:t>
      </w:r>
      <w:r w:rsidR="004909AF">
        <w:rPr>
          <w:rFonts w:cs="Times New Roman"/>
        </w:rPr>
        <w:t xml:space="preserve"> </w:t>
      </w:r>
      <w:r w:rsidR="00814D58">
        <w:rPr>
          <w:rFonts w:cs="Times New Roman"/>
        </w:rPr>
        <w:t xml:space="preserve">a </w:t>
      </w:r>
      <w:r w:rsidR="004909AF">
        <w:rPr>
          <w:rFonts w:cs="Times New Roman"/>
        </w:rPr>
        <w:t>higher</w:t>
      </w:r>
      <w:r w:rsidR="00814D58">
        <w:rPr>
          <w:rFonts w:cs="Times New Roman"/>
        </w:rPr>
        <w:t>-</w:t>
      </w:r>
      <w:r w:rsidR="00814D58" w:rsidRPr="005815C2">
        <w:rPr>
          <w:rFonts w:cs="Times New Roman"/>
          <w:i/>
        </w:rPr>
        <w:t>z</w:t>
      </w:r>
      <w:del w:id="104" w:author="Chris Richardson" w:date="2016-02-04T23:11:00Z">
        <w:r w:rsidR="004909AF" w:rsidDel="00814D58">
          <w:rPr>
            <w:rFonts w:cs="Times New Roman"/>
          </w:rPr>
          <w:delText xml:space="preserve"> redshift range</w:delText>
        </w:r>
      </w:del>
      <w:r w:rsidR="004909AF">
        <w:rPr>
          <w:rFonts w:cs="Times New Roman"/>
        </w:rPr>
        <w:t xml:space="preserve">. </w:t>
      </w:r>
      <w:ins w:id="105" w:author="Chris Richardson" w:date="2016-02-04T23:11:00Z">
        <w:r w:rsidR="00814D58" w:rsidRPr="00814D58">
          <w:rPr>
            <w:rFonts w:cs="Times New Roman"/>
            <w:highlight w:val="yellow"/>
            <w:rPrChange w:id="106" w:author="Chris Richardson" w:date="2016-02-04T23:11:00Z">
              <w:rPr>
                <w:rFonts w:cs="Times New Roman"/>
              </w:rPr>
            </w:rPrChange>
          </w:rPr>
          <w:t>[THIS LAST SENTECNCE SEEMS TO HANG HERE]</w:t>
        </w:r>
      </w:ins>
    </w:p>
    <w:p w14:paraId="1BF8E89A" w14:textId="77777777" w:rsidR="00CC2FD6" w:rsidRDefault="00CC2FD6" w:rsidP="003541FF">
      <w:pPr>
        <w:rPr>
          <w:rFonts w:cs="Times New Roman"/>
        </w:rPr>
      </w:pPr>
    </w:p>
    <w:p w14:paraId="3C53A9F0" w14:textId="7F1885DD"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6918CC03"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7066D85D"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573F2A">
        <w:rPr>
          <w:rFonts w:eastAsia="Times New Roman" w:cs="Times New Roman"/>
          <w:color w:val="000000"/>
        </w:rPr>
        <w:t xml:space="preserve">, which is consistent with </w:t>
      </w:r>
      <w:r w:rsidR="002F5EA1">
        <w:rPr>
          <w:rFonts w:eastAsia="Times New Roman" w:cs="Times New Roman"/>
          <w:color w:val="000000"/>
        </w:rPr>
        <w:t xml:space="preserve">Kewley et al.’s (2013) cosmic BPT diagram </w:t>
      </w:r>
      <w:ins w:id="107" w:author="Chris Richardson" w:date="2016-02-05T14:01:00Z">
        <w:r w:rsidR="00573F2A">
          <w:rPr>
            <w:rFonts w:eastAsia="Times New Roman" w:cs="Times New Roman"/>
            <w:color w:val="000000"/>
          </w:rPr>
          <w:t xml:space="preserve">that </w:t>
        </w:r>
      </w:ins>
      <w:r w:rsidR="002F5EA1">
        <w:rPr>
          <w:rFonts w:eastAsia="Times New Roman" w:cs="Times New Roman"/>
          <w:color w:val="000000"/>
        </w:rPr>
        <w:t>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metallicity (emission at</w:t>
      </w:r>
      <w:del w:id="108" w:author="Chris Richardson" w:date="2016-02-05T14:05:00Z">
        <w:r w:rsidDel="005C4152">
          <w:rPr>
            <w:rFonts w:eastAsia="Symbol" w:cs="Times New Roman"/>
            <w:color w:val="000000"/>
          </w:rPr>
          <w:delText xml:space="preserve"> to</w:delText>
        </w:r>
      </w:del>
      <w:r>
        <w:rPr>
          <w:rFonts w:eastAsia="Symbol" w:cs="Times New Roman"/>
          <w:color w:val="000000"/>
        </w:rPr>
        <w:t xml:space="preserve">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w:t>
      </w:r>
      <w:ins w:id="109" w:author="Chris Richardson" w:date="2016-02-05T14:05:00Z">
        <w:r w:rsidR="005C4152">
          <w:rPr>
            <w:rFonts w:cs="Times New Roman"/>
          </w:rPr>
          <w:t xml:space="preserve"> </w:t>
        </w:r>
        <w:r w:rsidR="005C4152" w:rsidRPr="005C4152">
          <w:rPr>
            <w:rFonts w:cs="Times New Roman"/>
            <w:highlight w:val="yellow"/>
            <w:rPrChange w:id="110" w:author="Chris Richardson" w:date="2016-02-05T14:06:00Z">
              <w:rPr>
                <w:rFonts w:cs="Times New Roman"/>
              </w:rPr>
            </w:rPrChange>
          </w:rPr>
          <w:t>[FIGURE 5b SEEMS TO DISAGREE WITH THIS. WHICH ONE IS CORRECT?]</w:t>
        </w:r>
      </w:ins>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ins w:id="111" w:author="Chris Richardson" w:date="2016-02-05T14:06:00Z">
        <w:r w:rsidR="005C4152" w:rsidRPr="005C4152">
          <w:rPr>
            <w:rFonts w:cs="Times New Roman"/>
            <w:highlight w:val="yellow"/>
            <w:rPrChange w:id="112" w:author="Chris Richardson" w:date="2016-02-05T14:06:00Z">
              <w:rPr>
                <w:rFonts w:cs="Times New Roman"/>
              </w:rPr>
            </w:rPrChange>
          </w:rPr>
          <w:t>[FIGURE 7b SEEMS TO DISAGREE WITH THIS. WHICH ONE IS CORRECT?]</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4F66ABA0"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ins w:id="113" w:author="Chris Richardson" w:date="2016-02-05T14:19:00Z">
        <w:r w:rsidR="007D577A">
          <w:rPr>
            <w:rFonts w:eastAsia="Times New Roman" w:cs="Times New Roman"/>
            <w:shd w:val="clear" w:color="auto" w:fill="FFFFFF"/>
          </w:rPr>
          <w:t xml:space="preserve"> </w:t>
        </w:r>
        <w:r w:rsidR="007D577A" w:rsidRPr="007D577A">
          <w:rPr>
            <w:rFonts w:eastAsia="Times New Roman" w:cs="Times New Roman"/>
            <w:highlight w:val="yellow"/>
            <w:shd w:val="clear" w:color="auto" w:fill="FFFFFF"/>
            <w:rPrChange w:id="114" w:author="Chris Richardson" w:date="2016-02-05T14:19:00Z">
              <w:rPr>
                <w:rFonts w:eastAsia="Times New Roman" w:cs="Times New Roman"/>
                <w:shd w:val="clear" w:color="auto" w:fill="FFFFFF"/>
              </w:rPr>
            </w:rPrChange>
          </w:rPr>
          <w:t>[TABLE 2 DISAGREES WITH THIS VALUE]</w:t>
        </w:r>
      </w:ins>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115"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C</w:t>
      </w:r>
      <w:ins w:id="116" w:author="Chris Richardson" w:date="2016-02-05T14:20:00Z">
        <w:r w:rsidR="007D577A">
          <w:t> </w:t>
        </w:r>
      </w:ins>
      <w:del w:id="117" w:author="Chris Richardson" w:date="2016-02-05T14:20:00Z">
        <w:r w:rsidR="00ED7CBB" w:rsidDel="007D577A">
          <w:rPr>
            <w:rFonts w:cs="Times New Roman"/>
          </w:rPr>
          <w:delText xml:space="preserve"> </w:delText>
        </w:r>
      </w:del>
      <w:r w:rsidR="00ED7CBB">
        <w:rPr>
          <w:rFonts w:cs="Times New Roman"/>
        </w:rPr>
        <w:t xml:space="preserve">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λ1240, N</w:t>
      </w:r>
      <w:ins w:id="118" w:author="Chris Richardson" w:date="2016-02-05T14:20:00Z">
        <w:r w:rsidR="007D577A">
          <w:rPr>
            <w:rFonts w:eastAsia="Symbol" w:cs="Times New Roman"/>
            <w:color w:val="000000"/>
          </w:rPr>
          <w:t> </w:t>
        </w:r>
      </w:ins>
      <w:del w:id="119"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IV] λ1487, C IV λ1549, He II λ1640, </w:t>
      </w:r>
      <w:r w:rsidR="00ED7CBB" w:rsidRPr="003541FF">
        <w:rPr>
          <w:rFonts w:cs="Times New Roman"/>
        </w:rPr>
        <w:t xml:space="preserve">O III] </w:t>
      </w:r>
      <w:r w:rsidR="00ED7CBB" w:rsidRPr="003541FF">
        <w:rPr>
          <w:rFonts w:eastAsia="Symbol" w:cs="Times New Roman"/>
          <w:color w:val="000000"/>
        </w:rPr>
        <w:t>λλ1661,</w:t>
      </w:r>
      <w:del w:id="120"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1666, N III] λ1750, </w:t>
      </w:r>
      <w:r w:rsidR="00ED7CBB">
        <w:rPr>
          <w:rFonts w:eastAsia="Symbol" w:cs="Times New Roman"/>
          <w:color w:val="000000"/>
        </w:rPr>
        <w:t xml:space="preserve">and </w:t>
      </w:r>
      <w:r w:rsidR="00ED7CBB" w:rsidRPr="003541FF">
        <w:rPr>
          <w:rFonts w:eastAsia="Symbol" w:cs="Times New Roman"/>
          <w:color w:val="000000"/>
        </w:rPr>
        <w:t>[Si III] λ</w:t>
      </w:r>
      <w:ins w:id="121" w:author="Chris Richardson" w:date="2016-02-05T14:20:00Z">
        <w:r w:rsidR="007D577A" w:rsidRPr="003541FF">
          <w:rPr>
            <w:rFonts w:eastAsia="Symbol" w:cs="Times New Roman"/>
            <w:color w:val="000000"/>
          </w:rPr>
          <w:t>λ</w:t>
        </w:r>
      </w:ins>
      <w:r w:rsidR="00ED7CBB" w:rsidRPr="003541FF">
        <w:rPr>
          <w:rFonts w:eastAsia="Symbol" w:cs="Times New Roman"/>
          <w:color w:val="000000"/>
        </w:rPr>
        <w:t xml:space="preserve">1883, </w:t>
      </w:r>
      <w:del w:id="122" w:author="Chris Richardson" w:date="2016-02-05T14:20:00Z">
        <w:r w:rsidR="00ED7CBB" w:rsidRPr="003541FF" w:rsidDel="007D577A">
          <w:rPr>
            <w:rFonts w:eastAsia="Symbol" w:cs="Times New Roman"/>
            <w:color w:val="000000"/>
          </w:rPr>
          <w:delText>λ</w:delText>
        </w:r>
      </w:del>
      <w:r w:rsidR="00ED7CBB" w:rsidRPr="003541FF">
        <w:rPr>
          <w:rFonts w:eastAsia="Symbol" w:cs="Times New Roman"/>
          <w:color w:val="000000"/>
        </w:rPr>
        <w:t>1892</w:t>
      </w:r>
      <w:r w:rsidR="00ED7CBB">
        <w:rPr>
          <w:rFonts w:eastAsia="Symbol" w:cs="Times New Roman"/>
          <w:color w:val="000000"/>
        </w:rPr>
        <w:t xml:space="preserve">. These values can all be compared to our simulations in Table 2. </w:t>
      </w:r>
      <w:r w:rsidR="00F87F55">
        <w:rPr>
          <w:rFonts w:eastAsia="Symbol" w:cs="Times New Roman"/>
          <w:color w:val="000000"/>
        </w:rPr>
        <w:t xml:space="preserve">Overall, our </w:t>
      </w:r>
      <w:ins w:id="123" w:author="Chris Richardson" w:date="2016-02-05T14:16:00Z">
        <w:r w:rsidR="00755FB7">
          <w:rPr>
            <w:rFonts w:eastAsia="Symbol" w:cs="Times New Roman"/>
            <w:color w:val="000000"/>
          </w:rPr>
          <w:t xml:space="preserve">peak </w:t>
        </w:r>
      </w:ins>
      <w:r w:rsidR="00F87F55">
        <w:rPr>
          <w:rFonts w:eastAsia="Symbol" w:cs="Times New Roman"/>
          <w:color w:val="000000"/>
        </w:rPr>
        <w:t xml:space="preserve">values for the dust-free simulations for these emission lines range from 1 &lt; </w:t>
      </w:r>
      <w:del w:id="124" w:author="Chris Richardson" w:date="2016-02-05T14:16:00Z">
        <w:r w:rsidR="00F87F55" w:rsidDel="00755FB7">
          <w:rPr>
            <w:rFonts w:eastAsia="Symbol" w:cs="Times New Roman"/>
            <w:color w:val="000000"/>
          </w:rPr>
          <w:delText xml:space="preserve">peak </w:delText>
        </w:r>
      </w:del>
      <w:r w:rsidR="00F87F55">
        <w:rPr>
          <w:rFonts w:eastAsia="Symbol" w:cs="Times New Roman"/>
          <w:color w:val="000000"/>
        </w:rPr>
        <w:t>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ins w:id="125" w:author="Chris Richardson" w:date="2016-02-05T14:22:00Z">
        <w:r w:rsidR="00CB79CB" w:rsidRPr="0027602E">
          <w:rPr>
            <w:rFonts w:eastAsia="Times New Roman" w:cs="Times New Roman"/>
            <w:highlight w:val="yellow"/>
            <w:shd w:val="clear" w:color="auto" w:fill="FFFFFF"/>
          </w:rPr>
          <w:t>[</w:t>
        </w:r>
        <w:r w:rsidR="00CB79CB">
          <w:rPr>
            <w:rFonts w:eastAsia="Times New Roman" w:cs="Times New Roman"/>
            <w:highlight w:val="yellow"/>
            <w:shd w:val="clear" w:color="auto" w:fill="FFFFFF"/>
          </w:rPr>
          <w:t>YOU SHOULD DOUBLE CHECK THE LITERATURE VALUES IN THE TABLE 2, SOME OF THEM ARE WAY TOO HIGH.</w:t>
        </w:r>
        <w:r w:rsidR="00CB79CB" w:rsidRPr="0027602E">
          <w:rPr>
            <w:rFonts w:eastAsia="Times New Roman" w:cs="Times New Roman"/>
            <w:highlight w:val="yellow"/>
            <w:shd w:val="clear" w:color="auto" w:fill="FFFFFF"/>
          </w:rPr>
          <w:t>]</w:t>
        </w:r>
      </w:ins>
    </w:p>
    <w:p w14:paraId="222199B9" w14:textId="77777777" w:rsidR="00F87F55" w:rsidRDefault="00F87F55" w:rsidP="00E24A5A">
      <w:pPr>
        <w:tabs>
          <w:tab w:val="left" w:pos="480"/>
        </w:tabs>
        <w:rPr>
          <w:rFonts w:eastAsia="Times New Roman" w:cs="Times New Roman"/>
          <w:shd w:val="clear" w:color="auto" w:fill="FFFFFF"/>
        </w:rPr>
      </w:pPr>
    </w:p>
    <w:p w14:paraId="75119F3F" w14:textId="681E9357"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 xml:space="preserve">2.2 and </w:t>
      </w:r>
      <w:r w:rsidR="00841E8A" w:rsidRPr="00E67F8E">
        <w:rPr>
          <w:rFonts w:cs="Times New Roman"/>
        </w:rPr>
        <w:t>log(W</w:t>
      </w:r>
      <w:r w:rsidR="00841E8A">
        <w:rPr>
          <w:rFonts w:cs="Times New Roman"/>
          <w:vertAlign w:val="subscript"/>
        </w:rPr>
        <w:t>C</w:t>
      </w:r>
      <w:r w:rsidR="00841E8A" w:rsidRPr="0027602E">
        <w:rPr>
          <w:rFonts w:cs="Times New Roman"/>
          <w:vertAlign w:val="subscript"/>
        </w:rPr>
        <w:t xml:space="preserve"> III]</w:t>
      </w:r>
      <w:r w:rsidR="00841E8A" w:rsidRPr="00E67F8E">
        <w:rPr>
          <w:rFonts w:cs="Times New Roman"/>
        </w:rPr>
        <w:t>)</w:t>
      </w:r>
      <w:r w:rsidR="00841E8A">
        <w:rPr>
          <w:rFonts w:cs="Times New Roman"/>
        </w:rPr>
        <w:t xml:space="preserve"> = </w:t>
      </w:r>
      <w:r w:rsidRPr="00E67F8E">
        <w:rPr>
          <w:rFonts w:eastAsia="Symbol" w:cs="Times New Roman"/>
          <w:color w:val="000000"/>
        </w:rPr>
        <w:t xml:space="preserve">3.0.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71AA50A5"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id="126" w:author="Chris Richardson" w:date="2016-02-05T14:28:00Z">
        <w:r w:rsidR="00CA4D0E" w:rsidRPr="00CA4D0E">
          <w:rPr>
            <w:rFonts w:eastAsia="Symbol" w:cs="Times New Roman"/>
            <w:color w:val="000000"/>
            <w:highlight w:val="yellow"/>
            <w:rPrChange w:id="127" w:author="Chris Richardson" w:date="2016-02-05T14:29:00Z">
              <w:rPr>
                <w:rFonts w:eastAsia="Symbol" w:cs="Times New Roman"/>
                <w:color w:val="000000"/>
              </w:rPr>
            </w:rPrChange>
          </w:rPr>
          <w:t>[HOW DOES OUR VALUE COMPARE TO THEIRS?]</w:t>
        </w:r>
      </w:ins>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32D6D0D0"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w:t>
      </w:r>
    </w:p>
    <w:p w14:paraId="2F0D113B" w14:textId="7615807E"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w:t>
      </w:r>
      <w:r w:rsidR="001C5449">
        <w:rPr>
          <w:rFonts w:eastAsia="Symbol" w:cs="Times New Roman"/>
        </w:rPr>
        <w:t> </w:t>
      </w:r>
      <w:r w:rsidR="003541FF" w:rsidRPr="00945F70">
        <w:rPr>
          <w:rFonts w:eastAsia="Symbol" w:cs="Times New Roman"/>
        </w:rPr>
        <w:t>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31EF662C" w:rsidR="00D23B26" w:rsidRPr="00377271" w:rsidRDefault="00F010FB" w:rsidP="005C663C">
      <w:pPr>
        <w:rPr>
          <w:rFonts w:cs="Times New Roman"/>
        </w:rPr>
      </w:pPr>
      <w:r>
        <w:rPr>
          <w:rFonts w:cs="Times New Roman"/>
        </w:rPr>
        <w:t>Further</w:t>
      </w:r>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57EA4EAA" w:rsidR="008A2AB8" w:rsidRPr="008A2AB8" w:rsidRDefault="008A2AB8" w:rsidP="00A44D0A">
      <w:pPr>
        <w:rPr>
          <w:rFonts w:eastAsia="Symbol" w:cs="Times New Roman"/>
        </w:rPr>
      </w:pPr>
      <w:r>
        <w:rPr>
          <w:rFonts w:eastAsia="Symbol" w:cs="Times New Roman"/>
        </w:rPr>
        <w:t>Many of our UV emission lines are stronger in the dust-free simulations than the baseline model and could thus be used as a metallicity</w:t>
      </w:r>
      <w:r w:rsidR="00D23B26">
        <w:rPr>
          <w:rFonts w:eastAsia="Symbol" w:cs="Times New Roman"/>
        </w:rPr>
        <w:t xml:space="preserve"> </w:t>
      </w:r>
      <w:r w:rsidR="00D23B26" w:rsidRPr="005815C2">
        <w:rPr>
          <w:rFonts w:eastAsia="Symbol" w:cs="Times New Roman"/>
          <w:highlight w:val="yellow"/>
        </w:rPr>
        <w:t>[?]</w:t>
      </w:r>
      <w:r>
        <w:rPr>
          <w:rFonts w:eastAsia="Symbol" w:cs="Times New Roman"/>
        </w:rPr>
        <w:t xml:space="preserve">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455F4516" w14:textId="77777777" w:rsidR="008A2AB8" w:rsidRDefault="008A2AB8" w:rsidP="00A44D0A">
      <w:pPr>
        <w:rPr>
          <w:ins w:id="128" w:author="Chris Richardson" w:date="2016-02-04T19:21:00Z"/>
          <w:rFonts w:eastAsia="Symbol" w:cs="Times New Roman"/>
        </w:rPr>
      </w:pPr>
    </w:p>
    <w:p w14:paraId="5CC5DAC4" w14:textId="6DB3FCB1" w:rsidR="00D71E5C" w:rsidRDefault="00D71E5C" w:rsidP="00A44D0A">
      <w:pPr>
        <w:rPr>
          <w:ins w:id="129" w:author="Chris Richardson" w:date="2016-02-04T19:21:00Z"/>
          <w:rFonts w:eastAsia="Symbol" w:cs="Times New Roman"/>
        </w:rPr>
      </w:pPr>
      <w:ins w:id="130" w:author="Chris Richardson" w:date="2016-02-04T19:21:00Z">
        <w:r w:rsidRPr="00D71E5C">
          <w:rPr>
            <w:rFonts w:eastAsia="Symbol" w:cs="Times New Roman"/>
            <w:highlight w:val="yellow"/>
            <w:rPrChange w:id="131" w:author="Chris Richardson" w:date="2016-02-04T19:22:00Z">
              <w:rPr>
                <w:rFonts w:eastAsia="Symbol" w:cs="Times New Roman"/>
              </w:rPr>
            </w:rPrChange>
          </w:rPr>
          <w:t>[WHAT DO YOU THINK ABOUT REPLACING N III 991 WITH O IV 1549</w:t>
        </w:r>
      </w:ins>
      <w:ins w:id="132" w:author="Chris Richardson" w:date="2016-02-05T22:50:00Z">
        <w:r w:rsidR="004755A9">
          <w:rPr>
            <w:rFonts w:eastAsia="Symbol" w:cs="Times New Roman"/>
            <w:highlight w:val="yellow"/>
          </w:rPr>
          <w:t xml:space="preserve"> BELOW? IT SHOWS GREATER CHANGE, STRONGER EMISSION, AND IS COMMONLY MENTIONED IN LITERATURE</w:t>
        </w:r>
      </w:ins>
      <w:ins w:id="133" w:author="Chris Richardson" w:date="2016-02-04T19:21:00Z">
        <w:r w:rsidRPr="00D71E5C">
          <w:rPr>
            <w:rFonts w:eastAsia="Symbol" w:cs="Times New Roman"/>
            <w:highlight w:val="yellow"/>
            <w:rPrChange w:id="134" w:author="Chris Richardson" w:date="2016-02-04T19:22:00Z">
              <w:rPr>
                <w:rFonts w:eastAsia="Symbol" w:cs="Times New Roman"/>
              </w:rPr>
            </w:rPrChange>
          </w:rPr>
          <w:t>]</w:t>
        </w:r>
      </w:ins>
    </w:p>
    <w:p w14:paraId="2D667370" w14:textId="77777777" w:rsidR="00D71E5C" w:rsidRDefault="00D71E5C"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135"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w:t>
      </w:r>
      <w:del w:id="136" w:author="Chris Richardson" w:date="2016-02-05T22:51:00Z">
        <w:r w:rsidR="006C1EE2" w:rsidDel="007951E6">
          <w:rPr>
            <w:rFonts w:cs="Times New Roman"/>
          </w:rPr>
          <w:delText>,</w:delText>
        </w:r>
      </w:del>
      <w:r w:rsidR="006C1EE2">
        <w:rPr>
          <w:rFonts w:cs="Times New Roman"/>
        </w:rPr>
        <w:t xml:space="preserve">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ins w:id="137" w:author="Chris Richardson" w:date="2016-02-05T22:52:00Z">
        <w:r w:rsidR="007951E6">
          <w:rPr>
            <w:rFonts w:eastAsiaTheme="minorEastAsia" w:cs="Times New Roman"/>
            <w:kern w:val="0"/>
            <w:lang w:eastAsia="en-US" w:bidi="ar-SA"/>
          </w:rPr>
          <w:t>r</w:t>
        </w:r>
      </w:ins>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ins w:id="138" w:author="Chris Richardson" w:date="2016-02-05T22:54:00Z"/>
          <w:rFonts w:cs="Times New Roman"/>
        </w:rPr>
      </w:pPr>
    </w:p>
    <w:p w14:paraId="27CCF58B" w14:textId="51BDCA80" w:rsidR="00C47A8C" w:rsidRDefault="00C47A8C">
      <w:pPr>
        <w:widowControl/>
        <w:suppressAutoHyphens w:val="0"/>
        <w:rPr>
          <w:ins w:id="139" w:author="Chris Richardson" w:date="2016-02-05T22:54:00Z"/>
          <w:rFonts w:cs="Times New Roman"/>
        </w:rPr>
      </w:pPr>
      <w:ins w:id="140" w:author="Chris Richardson" w:date="2016-02-05T22:54:00Z">
        <w:r w:rsidRPr="00C47A8C">
          <w:rPr>
            <w:rFonts w:cs="Times New Roman"/>
            <w:highlight w:val="yellow"/>
            <w:rPrChange w:id="141" w:author="Chris Richardson" w:date="2016-02-05T22:54:00Z">
              <w:rPr>
                <w:rFonts w:cs="Times New Roman"/>
              </w:rPr>
            </w:rPrChange>
          </w:rPr>
          <w:t>[I THINK WE NEED A SENTENCE WITH A LITTLE MORE POWER AT THE END HERE]</w:t>
        </w:r>
      </w:ins>
    </w:p>
    <w:p w14:paraId="7CF4ADD5" w14:textId="77777777" w:rsidR="00C47A8C" w:rsidRDefault="00C47A8C">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5FA10537"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r w:rsidR="009C5435">
        <w:rPr>
          <w:rFonts w:cs="Times New Roman"/>
        </w:rPr>
        <w:t>s</w:t>
      </w:r>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7723BFFB" w:rsidR="006826BE" w:rsidRPr="00C0714A" w:rsidRDefault="00562C72" w:rsidP="00C0714A">
      <w:pPr>
        <w:spacing w:after="115"/>
        <w:rPr>
          <w:rFonts w:cs="Times New Roman"/>
        </w:rPr>
      </w:pPr>
      <w:ins w:id="142" w:author="Chris Richardson" w:date="2016-02-01T17:30:00Z">
        <w:r w:rsidRPr="00562C72">
          <w:rPr>
            <w:rFonts w:cs="Times New Roman"/>
            <w:highlight w:val="yellow"/>
            <w:rPrChange w:id="143" w:author="Chris Richardson" w:date="2016-02-01T17:30:00Z">
              <w:rPr>
                <w:rFonts w:cs="Times New Roman"/>
              </w:rPr>
            </w:rPrChange>
          </w:rPr>
          <w:t>[APPENDIX</w:t>
        </w:r>
      </w:ins>
      <w:ins w:id="144" w:author="Chris Richardson" w:date="2016-02-04T18:55:00Z">
        <w:r w:rsidR="008A0F0E">
          <w:rPr>
            <w:rFonts w:cs="Times New Roman"/>
            <w:highlight w:val="yellow"/>
          </w:rPr>
          <w:t xml:space="preserve"> WITH EMISSION LINES TRACKED AND INTERPRETATION OF THE EMISSION LINE HEADINGS</w:t>
        </w:r>
      </w:ins>
      <w:ins w:id="145" w:author="Chris Richardson" w:date="2016-02-01T17:30:00Z">
        <w:r w:rsidRPr="00562C72">
          <w:rPr>
            <w:rFonts w:cs="Times New Roman"/>
            <w:highlight w:val="yellow"/>
            <w:rPrChange w:id="146" w:author="Chris Richardson" w:date="2016-02-01T17:30:00Z">
              <w:rPr>
                <w:rFonts w:cs="Times New Roman"/>
              </w:rPr>
            </w:rPrChange>
          </w:rPr>
          <w:t>???]</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5815C2" w:rsidRDefault="005815C2" w:rsidP="00763E32">
      <w:r>
        <w:separator/>
      </w:r>
    </w:p>
  </w:endnote>
  <w:endnote w:type="continuationSeparator" w:id="0">
    <w:p w14:paraId="6AE02D31" w14:textId="77777777" w:rsidR="005815C2" w:rsidRDefault="005815C2"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5815C2" w:rsidRDefault="005815C2"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5815C2" w:rsidRDefault="005815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5815C2" w:rsidRDefault="005815C2"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2B59">
      <w:rPr>
        <w:rStyle w:val="PageNumber"/>
        <w:noProof/>
      </w:rPr>
      <w:t>1</w:t>
    </w:r>
    <w:r>
      <w:rPr>
        <w:rStyle w:val="PageNumber"/>
      </w:rPr>
      <w:fldChar w:fldCharType="end"/>
    </w:r>
  </w:p>
  <w:p w14:paraId="5F0CCF3E" w14:textId="77777777" w:rsidR="005815C2" w:rsidRDefault="005815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5815C2" w:rsidRDefault="005815C2" w:rsidP="00763E32">
      <w:r>
        <w:separator/>
      </w:r>
    </w:p>
  </w:footnote>
  <w:footnote w:type="continuationSeparator" w:id="0">
    <w:p w14:paraId="451CF4DF" w14:textId="77777777" w:rsidR="005815C2" w:rsidRDefault="005815C2" w:rsidP="00763E32">
      <w:r>
        <w:continuationSeparator/>
      </w:r>
    </w:p>
  </w:footnote>
  <w:footnote w:id="1">
    <w:p w14:paraId="57E02BF9" w14:textId="1D0B59AC" w:rsidR="005815C2" w:rsidRDefault="005815C2" w:rsidP="00763E32">
      <w:pPr>
        <w:pStyle w:val="FootnoteText"/>
        <w:rPr>
          <w:color w:val="000000"/>
        </w:rPr>
      </w:pPr>
      <w:r>
        <w:rPr>
          <w:rStyle w:val="FootnoteCharacters"/>
        </w:rPr>
        <w:t>*</w:t>
      </w:r>
      <w:r>
        <w:rPr>
          <w:color w:val="000000"/>
        </w:rPr>
        <w:tab/>
        <w:t>crichardson17@elon.edu</w:t>
      </w:r>
    </w:p>
  </w:footnote>
  <w:footnote w:id="2">
    <w:p w14:paraId="3F518214" w14:textId="221D4F94" w:rsidR="005815C2" w:rsidRDefault="005815C2">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6CF0"/>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179D"/>
    <w:rsid w:val="000E572B"/>
    <w:rsid w:val="000E7DD9"/>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74B7A"/>
    <w:rsid w:val="00375519"/>
    <w:rsid w:val="00377271"/>
    <w:rsid w:val="00380408"/>
    <w:rsid w:val="00381CD0"/>
    <w:rsid w:val="0038220E"/>
    <w:rsid w:val="00383465"/>
    <w:rsid w:val="00387780"/>
    <w:rsid w:val="00391321"/>
    <w:rsid w:val="00391B60"/>
    <w:rsid w:val="00391D29"/>
    <w:rsid w:val="00394A67"/>
    <w:rsid w:val="00394EE3"/>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D7E"/>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C7817"/>
    <w:rsid w:val="004C7B00"/>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2AD6"/>
    <w:rsid w:val="00562C72"/>
    <w:rsid w:val="00565868"/>
    <w:rsid w:val="00565B77"/>
    <w:rsid w:val="00570C05"/>
    <w:rsid w:val="00571291"/>
    <w:rsid w:val="005717E9"/>
    <w:rsid w:val="00573F2A"/>
    <w:rsid w:val="00575CF8"/>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7C50"/>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A274D"/>
    <w:rsid w:val="007A362D"/>
    <w:rsid w:val="007A48B9"/>
    <w:rsid w:val="007B46AB"/>
    <w:rsid w:val="007C15BB"/>
    <w:rsid w:val="007C1982"/>
    <w:rsid w:val="007C49EC"/>
    <w:rsid w:val="007C53EE"/>
    <w:rsid w:val="007D1A29"/>
    <w:rsid w:val="007D1D3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58B1"/>
    <w:rsid w:val="008403F1"/>
    <w:rsid w:val="0084106F"/>
    <w:rsid w:val="00841E8A"/>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67A6"/>
    <w:rsid w:val="008B08DF"/>
    <w:rsid w:val="008B2F32"/>
    <w:rsid w:val="008B3821"/>
    <w:rsid w:val="008B55D6"/>
    <w:rsid w:val="008B7B5A"/>
    <w:rsid w:val="008C27D5"/>
    <w:rsid w:val="008C55FD"/>
    <w:rsid w:val="008C6698"/>
    <w:rsid w:val="008D5E81"/>
    <w:rsid w:val="008E3C50"/>
    <w:rsid w:val="008E3CE2"/>
    <w:rsid w:val="008E41E0"/>
    <w:rsid w:val="008E6650"/>
    <w:rsid w:val="008E7EF0"/>
    <w:rsid w:val="008F1D0A"/>
    <w:rsid w:val="008F20CE"/>
    <w:rsid w:val="008F28AD"/>
    <w:rsid w:val="008F5290"/>
    <w:rsid w:val="00903B26"/>
    <w:rsid w:val="0090627C"/>
    <w:rsid w:val="00907273"/>
    <w:rsid w:val="009138C3"/>
    <w:rsid w:val="009237FE"/>
    <w:rsid w:val="009268CC"/>
    <w:rsid w:val="00927401"/>
    <w:rsid w:val="00932214"/>
    <w:rsid w:val="00932D5E"/>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DC7"/>
    <w:rsid w:val="00963882"/>
    <w:rsid w:val="00964032"/>
    <w:rsid w:val="00964892"/>
    <w:rsid w:val="00965A3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1564"/>
    <w:rsid w:val="00A54719"/>
    <w:rsid w:val="00A57EE0"/>
    <w:rsid w:val="00A61FDE"/>
    <w:rsid w:val="00A66018"/>
    <w:rsid w:val="00A7701E"/>
    <w:rsid w:val="00A85BF3"/>
    <w:rsid w:val="00A86721"/>
    <w:rsid w:val="00A92437"/>
    <w:rsid w:val="00A95A6A"/>
    <w:rsid w:val="00AA6281"/>
    <w:rsid w:val="00AA7DFD"/>
    <w:rsid w:val="00AB0A91"/>
    <w:rsid w:val="00AB2D55"/>
    <w:rsid w:val="00AB7062"/>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3281"/>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5651"/>
    <w:rsid w:val="00C0714A"/>
    <w:rsid w:val="00C07ABE"/>
    <w:rsid w:val="00C11E46"/>
    <w:rsid w:val="00C14998"/>
    <w:rsid w:val="00C226F8"/>
    <w:rsid w:val="00C24FA9"/>
    <w:rsid w:val="00C26647"/>
    <w:rsid w:val="00C35444"/>
    <w:rsid w:val="00C40F69"/>
    <w:rsid w:val="00C41639"/>
    <w:rsid w:val="00C46733"/>
    <w:rsid w:val="00C46D21"/>
    <w:rsid w:val="00C47A8C"/>
    <w:rsid w:val="00C50EFC"/>
    <w:rsid w:val="00C525EB"/>
    <w:rsid w:val="00C53276"/>
    <w:rsid w:val="00C64D03"/>
    <w:rsid w:val="00C67987"/>
    <w:rsid w:val="00C7015B"/>
    <w:rsid w:val="00C73C74"/>
    <w:rsid w:val="00C741FD"/>
    <w:rsid w:val="00C75BD3"/>
    <w:rsid w:val="00C75D6F"/>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46B"/>
    <w:rsid w:val="00CE4DC1"/>
    <w:rsid w:val="00CE4FEA"/>
    <w:rsid w:val="00CE5620"/>
    <w:rsid w:val="00CE5ECB"/>
    <w:rsid w:val="00CE7861"/>
    <w:rsid w:val="00CF093D"/>
    <w:rsid w:val="00CF3A0F"/>
    <w:rsid w:val="00CF4C0A"/>
    <w:rsid w:val="00CF4F87"/>
    <w:rsid w:val="00CF6636"/>
    <w:rsid w:val="00D010AD"/>
    <w:rsid w:val="00D064AE"/>
    <w:rsid w:val="00D06D4F"/>
    <w:rsid w:val="00D07A10"/>
    <w:rsid w:val="00D13C21"/>
    <w:rsid w:val="00D17FD3"/>
    <w:rsid w:val="00D20368"/>
    <w:rsid w:val="00D206AE"/>
    <w:rsid w:val="00D21FFF"/>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70D1"/>
    <w:rsid w:val="00D90E86"/>
    <w:rsid w:val="00D94F08"/>
    <w:rsid w:val="00D95307"/>
    <w:rsid w:val="00DA07B9"/>
    <w:rsid w:val="00DA35EC"/>
    <w:rsid w:val="00DA3710"/>
    <w:rsid w:val="00DA52CB"/>
    <w:rsid w:val="00DA6411"/>
    <w:rsid w:val="00DB12FD"/>
    <w:rsid w:val="00DB1A29"/>
    <w:rsid w:val="00DB1C09"/>
    <w:rsid w:val="00DB22F7"/>
    <w:rsid w:val="00DB2F34"/>
    <w:rsid w:val="00DB62E4"/>
    <w:rsid w:val="00DC13F0"/>
    <w:rsid w:val="00DC1917"/>
    <w:rsid w:val="00DC2B59"/>
    <w:rsid w:val="00DC5D54"/>
    <w:rsid w:val="00DD0C2E"/>
    <w:rsid w:val="00DD1FB7"/>
    <w:rsid w:val="00DD370F"/>
    <w:rsid w:val="00DD573E"/>
    <w:rsid w:val="00DD5EB6"/>
    <w:rsid w:val="00DE0418"/>
    <w:rsid w:val="00DE0C8D"/>
    <w:rsid w:val="00DE32B4"/>
    <w:rsid w:val="00DE7E50"/>
    <w:rsid w:val="00DF0CF6"/>
    <w:rsid w:val="00DF34A8"/>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3350"/>
    <w:rsid w:val="00F14F8F"/>
    <w:rsid w:val="00F20B7D"/>
    <w:rsid w:val="00F36025"/>
    <w:rsid w:val="00F41D21"/>
    <w:rsid w:val="00F427BF"/>
    <w:rsid w:val="00F431FF"/>
    <w:rsid w:val="00F43F2D"/>
    <w:rsid w:val="00F46434"/>
    <w:rsid w:val="00F46A5A"/>
    <w:rsid w:val="00F46D04"/>
    <w:rsid w:val="00F50EC6"/>
    <w:rsid w:val="00F5567C"/>
    <w:rsid w:val="00F560F7"/>
    <w:rsid w:val="00F60565"/>
    <w:rsid w:val="00F7442D"/>
    <w:rsid w:val="00F76794"/>
    <w:rsid w:val="00F87F55"/>
    <w:rsid w:val="00F96002"/>
    <w:rsid w:val="00FA4A4E"/>
    <w:rsid w:val="00FA566A"/>
    <w:rsid w:val="00FA6E1D"/>
    <w:rsid w:val="00FA70D3"/>
    <w:rsid w:val="00FB0B9F"/>
    <w:rsid w:val="00FB1207"/>
    <w:rsid w:val="00FB39D2"/>
    <w:rsid w:val="00FC052D"/>
    <w:rsid w:val="00FC2C14"/>
    <w:rsid w:val="00FC36A6"/>
    <w:rsid w:val="00FC5B03"/>
    <w:rsid w:val="00FC69EE"/>
    <w:rsid w:val="00FD342F"/>
    <w:rsid w:val="00FD417A"/>
    <w:rsid w:val="00FD4C3E"/>
    <w:rsid w:val="00FD73F0"/>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BDF8C-7725-9148-BF74-DDCAADE9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26</Pages>
  <Words>11970</Words>
  <Characters>68229</Characters>
  <Application>Microsoft Macintosh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105</cp:revision>
  <cp:lastPrinted>2015-11-16T21:11:00Z</cp:lastPrinted>
  <dcterms:created xsi:type="dcterms:W3CDTF">2016-01-24T00:49:00Z</dcterms:created>
  <dcterms:modified xsi:type="dcterms:W3CDTF">2016-02-12T16:01:00Z</dcterms:modified>
</cp:coreProperties>
</file>