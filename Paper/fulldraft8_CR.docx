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w:t>
      </w:r>
      <w:r>
        <w:rPr>
          <w:rFonts w:eastAsia="Times New Roman" w:cs="Times New Roman"/>
          <w:color w:val="000000"/>
        </w:rPr>
        <w:lastRenderedPageBreak/>
        <w:t xml:space="preserve">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w:t>
      </w:r>
      <w:r>
        <w:lastRenderedPageBreak/>
        <w:t>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886668"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77777777"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referring to our high metallicity, dusty simulations for reference. </w:t>
      </w:r>
    </w:p>
    <w:p w14:paraId="719D2183" w14:textId="77777777" w:rsidR="00190E8F" w:rsidRDefault="00190E8F" w:rsidP="003541FF">
      <w:pPr>
        <w:rPr>
          <w:rFonts w:cs="Times New Roman"/>
        </w:rPr>
      </w:pPr>
    </w:p>
    <w:p w14:paraId="209F5AFA" w14:textId="37F9E2B2"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ins w:id="27" w:author="Helen  Meskhidze" w:date="2015-11-15T14:42:00Z">
        <w:r w:rsidR="00190E8F">
          <w:rPr>
            <w:rFonts w:cs="Times New Roman"/>
          </w:rPr>
          <w:t>We note, however, that [Ne V] 14 µm and 24 µm</w:t>
        </w:r>
      </w:ins>
      <w:ins w:id="28" w:author="Helen  Meskhidze" w:date="2015-11-15T14:43:00Z">
        <w:r w:rsidR="00190E8F">
          <w:rPr>
            <w:rFonts w:cs="Times New Roman"/>
          </w:rPr>
          <w:t xml:space="preserve"> emission on our grids </w:t>
        </w:r>
        <w:r w:rsidR="004909AF">
          <w:rPr>
            <w:rFonts w:cs="Times New Roman"/>
          </w:rPr>
          <w:t xml:space="preserve">begin at </w:t>
        </w:r>
      </w:ins>
      <w:ins w:id="29" w:author="Helen  Meskhidze" w:date="2015-11-15T14:44: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which is above the range </w:t>
        </w:r>
      </w:ins>
      <w:ins w:id="30" w:author="Helen  Meskhidze" w:date="2015-11-15T14:45:00Z">
        <w:r w:rsidR="004909AF">
          <w:rPr>
            <w:rFonts w:cs="Times New Roman"/>
          </w:rPr>
          <w:t>of what is typically observed locally</w:t>
        </w:r>
      </w:ins>
      <w:ins w:id="31" w:author="Helen  Meskhidze" w:date="2015-11-15T14:47:00Z">
        <w:r w:rsidR="004909AF">
          <w:rPr>
            <w:rFonts w:cs="Times New Roman"/>
          </w:rPr>
          <w:t xml:space="preserve"> (log(</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w:t>
        </w:r>
        <w:r w:rsidR="004909AF">
          <w:rPr>
            <w:rFonts w:cs="Times New Roman"/>
          </w:rPr>
          <w:t>-3.0)</w:t>
        </w:r>
      </w:ins>
      <w:ins w:id="32" w:author="Helen  Meskhidze" w:date="2015-11-15T14:45:00Z">
        <w:r w:rsidR="004909AF">
          <w:rPr>
            <w:rFonts w:cs="Times New Roman"/>
          </w:rPr>
          <w:t xml:space="preserve">. Thus, we agree with </w:t>
        </w:r>
      </w:ins>
      <w:ins w:id="33" w:author="Helen  Meskhidze" w:date="2015-11-15T14:46:00Z">
        <w:r w:rsidR="004909AF">
          <w:rPr>
            <w:rFonts w:cs="Times New Roman"/>
          </w:rPr>
          <w:t>Satyapal et al.</w:t>
        </w:r>
      </w:ins>
      <w:ins w:id="34" w:author="Helen  Meskhidze" w:date="2015-11-15T14:47:00Z">
        <w:r w:rsidR="004909AF">
          <w:rPr>
            <w:rFonts w:cs="Times New Roman"/>
          </w:rPr>
          <w:t>’s suggestion</w:t>
        </w:r>
      </w:ins>
      <w:ins w:id="35" w:author="Helen  Meskhidze" w:date="2015-11-15T14:45:00Z">
        <w:r w:rsidR="004909AF">
          <w:rPr>
            <w:rFonts w:cs="Times New Roman"/>
          </w:rPr>
          <w:t xml:space="preserve"> </w:t>
        </w:r>
      </w:ins>
      <w:ins w:id="36" w:author="Helen  Meskhidze" w:date="2015-11-15T14:46:00Z">
        <w:r w:rsidR="004909AF">
          <w:rPr>
            <w:rFonts w:cs="Times New Roman"/>
          </w:rPr>
          <w:t>that AGN contribution is needed for local [Ne V] 14 µm and 24 µm emission</w:t>
        </w:r>
      </w:ins>
      <w:ins w:id="37" w:author="Helen  Meskhidze" w:date="2015-11-15T14:47:00Z">
        <w:r w:rsidR="004909AF">
          <w:rPr>
            <w:rFonts w:ascii="Helvetica" w:eastAsiaTheme="minorEastAsia" w:hAnsi="Helvetica" w:cs="Helvetica"/>
            <w:kern w:val="0"/>
            <w:sz w:val="26"/>
            <w:szCs w:val="26"/>
            <w:lang w:eastAsia="en-US" w:bidi="ar-SA"/>
          </w:rPr>
          <w:t>.</w:t>
        </w:r>
      </w:ins>
    </w:p>
    <w:p w14:paraId="5A52F031" w14:textId="77777777" w:rsidR="00EE40DF" w:rsidRDefault="00EE40DF" w:rsidP="003541FF">
      <w:pPr>
        <w:rPr>
          <w:rFonts w:cs="Times New Roman"/>
        </w:rPr>
      </w:pPr>
    </w:p>
    <w:p w14:paraId="4C36E452" w14:textId="1C1EEF8C" w:rsidR="004909AF" w:rsidRDefault="00CC2FD6" w:rsidP="003541FF">
      <w:pPr>
        <w:rPr>
          <w:ins w:id="38" w:author="Helen  Meskhidze" w:date="2015-11-15T14:52:00Z"/>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ins w:id="39" w:author="Helen  Meskhidze" w:date="2015-11-15T14:48:00Z">
        <w:r w:rsidR="004909AF">
          <w:rPr>
            <w:rFonts w:cs="Times New Roman"/>
          </w:rPr>
          <w:t xml:space="preserve">; however, we again note that </w:t>
        </w:r>
      </w:ins>
      <w:ins w:id="40" w:author="Helen  Meskhidze" w:date="2015-11-15T14:51:00Z">
        <w:r w:rsidR="004909AF">
          <w:rPr>
            <w:rFonts w:cs="Times New Roman"/>
          </w:rPr>
          <w:t xml:space="preserve">[O IV] 25.9 µm emission begins to </w:t>
        </w:r>
      </w:ins>
      <w:ins w:id="41" w:author="Helen  Meskhidze" w:date="2015-11-15T14:48:00Z">
        <w:r w:rsidR="00E67F8E">
          <w:rPr>
            <w:rFonts w:cs="Times New Roman"/>
          </w:rPr>
          <w:t>occur around</w:t>
        </w:r>
      </w:ins>
      <w:ins w:id="42" w:author="Helen  Meskhidze" w:date="2015-11-15T14:51:00Z">
        <w:r w:rsidR="004909AF">
          <w:rPr>
            <w:rFonts w:cs="Times New Roman"/>
          </w:rPr>
          <w:t xml:space="preserve"> </w:t>
        </w:r>
      </w:ins>
      <w:ins w:id="43" w:author="Helen  Meskhidze" w:date="2015-11-15T14:52: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t>
        </w:r>
      </w:ins>
      <w:ins w:id="44" w:author="Helen  Meskhidze" w:date="2015-11-15T14:53:00Z">
        <w:r w:rsidR="004909AF">
          <w:rPr>
            <w:rFonts w:cs="Times New Roman"/>
          </w:rPr>
          <w:t xml:space="preserve">We find abundant [O IV] 25.9 µm emission in the higher redshift </w:t>
        </w:r>
      </w:ins>
      <w:ins w:id="45" w:author="Helen  Meskhidze" w:date="2015-11-15T14:54:00Z">
        <w:r w:rsidR="004909AF">
          <w:rPr>
            <w:rFonts w:cs="Times New Roman"/>
          </w:rPr>
          <w:t>range.</w:t>
        </w:r>
      </w:ins>
      <w:ins w:id="46" w:author="Helen  Meskhidze" w:date="2015-11-15T14:53:00Z">
        <w:r w:rsidR="004909AF">
          <w:rPr>
            <w:rFonts w:cs="Times New Roman"/>
          </w:rPr>
          <w:t xml:space="preserve"> </w:t>
        </w:r>
      </w:ins>
    </w:p>
    <w:p w14:paraId="1BF8E89A" w14:textId="77777777" w:rsidR="00CC2FD6" w:rsidRDefault="00CC2FD6" w:rsidP="003541FF">
      <w:pPr>
        <w:rPr>
          <w:rFonts w:cs="Times New Roman"/>
        </w:rPr>
      </w:pPr>
    </w:p>
    <w:p w14:paraId="5EBC723F" w14:textId="48D9EDE7" w:rsidR="00284FF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We find that </w:t>
      </w:r>
      <w:ins w:id="47" w:author="Helen  Meskhidze" w:date="2015-11-15T15:26:00Z">
        <w:r w:rsidR="002F5EA1">
          <w:rPr>
            <w:rFonts w:cs="Times New Roman"/>
          </w:rPr>
          <w:t xml:space="preserve">peak </w:t>
        </w:r>
      </w:ins>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ins w:id="48" w:author="Helen  Meskhidze" w:date="2015-11-15T14:55:00Z">
        <w:r w:rsidR="004477EA">
          <w:rPr>
            <w:rFonts w:cs="Times New Roman"/>
          </w:rPr>
          <w:t xml:space="preserve">. </w:t>
        </w:r>
      </w:ins>
      <w:ins w:id="49" w:author="Helen  Meskhidze" w:date="2015-11-15T15:02:00Z">
        <w:r w:rsidR="004477EA">
          <w:rPr>
            <w:rFonts w:cs="Times New Roman"/>
          </w:rPr>
          <w:t>We again find, however</w:t>
        </w:r>
      </w:ins>
      <w:ins w:id="50" w:author="Helen  Meskhidze" w:date="2015-11-15T14:55:00Z">
        <w:r w:rsidR="004477EA">
          <w:rPr>
            <w:rFonts w:cs="Times New Roman"/>
          </w:rPr>
          <w:t>,</w:t>
        </w:r>
      </w:ins>
      <w:ins w:id="51" w:author="Helen  Meskhidze" w:date="2015-11-15T15:02:00Z">
        <w:r w:rsidR="004477EA">
          <w:rPr>
            <w:rFonts w:cs="Times New Roman"/>
          </w:rPr>
          <w:t xml:space="preserve"> that</w:t>
        </w:r>
      </w:ins>
      <w:ins w:id="52" w:author="Helen  Meskhidze" w:date="2015-11-15T14:55:00Z">
        <w:r w:rsidR="004477EA">
          <w:rPr>
            <w:rFonts w:cs="Times New Roman"/>
          </w:rPr>
          <w:t xml:space="preserve"> this emission does not occur in the range of local galaxies. </w:t>
        </w:r>
      </w:ins>
      <w:ins w:id="53" w:author="Helen  Meskhidze" w:date="2015-11-15T15:25:00Z">
        <w:r w:rsidR="00644E67">
          <w:rPr>
            <w:rFonts w:cs="Times New Roman"/>
          </w:rPr>
          <w:t xml:space="preserve">Adopting dusty conditions, we find that </w:t>
        </w:r>
      </w:ins>
      <w:ins w:id="54" w:author="Helen  Meskhidze" w:date="2015-11-15T15:01:00Z">
        <w:r w:rsidR="00644E67">
          <w:rPr>
            <w:rFonts w:cs="Times New Roman"/>
          </w:rPr>
          <w:t>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ins>
      <w:ins w:id="55" w:author="Helen  Meskhidze" w:date="2015-11-15T14:55:00Z">
        <w:r w:rsidR="004477EA">
          <w:rPr>
            <w:rFonts w:cs="Times New Roman"/>
          </w:rPr>
          <w:t xml:space="preserve"> emission occurs in top right corner of the LOC plane—a region of extreme </w:t>
        </w:r>
      </w:ins>
      <w:ins w:id="56" w:author="Helen  Meskhidze" w:date="2015-11-15T15:01:00Z">
        <w:r w:rsidR="004477EA">
          <w:rPr>
            <w:rFonts w:cs="Times New Roman"/>
          </w:rPr>
          <w:t xml:space="preserve">density and </w:t>
        </w:r>
      </w:ins>
      <w:ins w:id="57" w:author="Helen  Meskhidze" w:date="2015-11-15T15:02:00Z">
        <w:r w:rsidR="004477EA">
          <w:rPr>
            <w:rFonts w:cs="Times New Roman"/>
          </w:rPr>
          <w:t xml:space="preserve">photon </w:t>
        </w:r>
      </w:ins>
      <w:ins w:id="58" w:author="Helen  Meskhidze" w:date="2015-11-15T15:01:00Z">
        <w:r w:rsidR="004477EA">
          <w:rPr>
            <w:rFonts w:cs="Times New Roman"/>
          </w:rPr>
          <w:t>flux.</w:t>
        </w:r>
      </w:ins>
      <w:ins w:id="59" w:author="Helen  Meskhidze" w:date="2015-11-15T15:25:00Z">
        <w:r w:rsidR="00644E67">
          <w:rPr>
            <w:rFonts w:cs="Times New Roman"/>
          </w:rPr>
          <w:t xml:space="preserve"> </w:t>
        </w:r>
        <w:r w:rsidR="00644E67" w:rsidRPr="003541FF">
          <w:rPr>
            <w:rFonts w:cs="Times New Roman"/>
          </w:rPr>
          <w:t xml:space="preserve">He II </w:t>
        </w:r>
        <w:r w:rsidR="00644E67" w:rsidRPr="003541FF">
          <w:rPr>
            <w:rFonts w:eastAsia="Symbol" w:cs="Times New Roman"/>
            <w:color w:val="000000"/>
          </w:rPr>
          <w:t>λ4686</w:t>
        </w:r>
        <w:r w:rsidR="00644E67">
          <w:rPr>
            <w:rFonts w:eastAsia="Symbol" w:cs="Times New Roman"/>
            <w:color w:val="000000"/>
          </w:rPr>
          <w:t xml:space="preserve"> </w:t>
        </w:r>
      </w:ins>
      <w:ins w:id="60" w:author="Helen  Meskhidze" w:date="2015-11-15T15:26:00Z">
        <w:r w:rsidR="00644E67">
          <w:rPr>
            <w:rFonts w:eastAsia="Symbol" w:cs="Times New Roman"/>
            <w:color w:val="000000"/>
          </w:rPr>
          <w:t>begins to emit</w:t>
        </w:r>
      </w:ins>
      <w:ins w:id="61" w:author="Helen  Meskhidze" w:date="2015-11-15T15:25:00Z">
        <w:r w:rsidR="00644E67">
          <w:rPr>
            <w:rFonts w:eastAsia="Symbol" w:cs="Times New Roman"/>
            <w:color w:val="000000"/>
          </w:rPr>
          <w:t xml:space="preserve"> in the local region of the LOC plane with our baseline</w:t>
        </w:r>
      </w:ins>
      <w:ins w:id="62" w:author="Helen  Meskhidze" w:date="2015-11-15T15:26:00Z">
        <w:r w:rsidR="002F5EA1">
          <w:rPr>
            <w:rFonts w:eastAsia="Symbol" w:cs="Times New Roman"/>
            <w:color w:val="000000"/>
          </w:rPr>
          <w:t xml:space="preserve"> (</w:t>
        </w:r>
      </w:ins>
      <w:ins w:id="63" w:author="Helen  Meskhidze" w:date="2015-11-15T15:27:00Z">
        <w:r w:rsidR="002F5EA1">
          <w:rPr>
            <w:rFonts w:eastAsia="Symbol" w:cs="Times New Roman"/>
            <w:color w:val="000000"/>
          </w:rPr>
          <w:t xml:space="preserve">1.0 </w:t>
        </w:r>
        <w:r w:rsidR="002F5EA1" w:rsidRPr="000A6EB6">
          <w:rPr>
            <w:rFonts w:cs="Times New Roman"/>
            <w:i/>
          </w:rPr>
          <w:t>Z</w:t>
        </w:r>
        <w:r w:rsidR="002F5EA1" w:rsidRPr="000A6EB6">
          <w:rPr>
            <w:rFonts w:ascii="Kaiti SC Black" w:hAnsi="Kaiti SC Black" w:cs="Kaiti SC Black"/>
            <w:vertAlign w:val="subscript"/>
          </w:rPr>
          <w:t>⊙</w:t>
        </w:r>
      </w:ins>
      <w:ins w:id="64" w:author="Helen  Meskhidze" w:date="2015-11-15T15:25:00Z">
        <w:r w:rsidR="002F5EA1">
          <w:rPr>
            <w:rFonts w:eastAsia="Symbol" w:cs="Times New Roman"/>
            <w:color w:val="000000"/>
          </w:rPr>
          <w:t xml:space="preserve">) </w:t>
        </w:r>
        <w:r w:rsidR="00644E67">
          <w:rPr>
            <w:rFonts w:eastAsia="Symbol" w:cs="Times New Roman"/>
            <w:color w:val="000000"/>
          </w:rPr>
          <w:t>model.</w:t>
        </w:r>
      </w:ins>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ins w:id="65" w:author="Helen  Meskhidze" w:date="2015-11-15T15:28:00Z">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ins>
      <w:ins w:id="66" w:author="Helen  Meskhidze" w:date="2015-11-15T15:32:00Z">
        <w:r w:rsidR="002F5EA1">
          <w:rPr>
            <w:rFonts w:eastAsia="Times New Roman" w:cs="Times New Roman"/>
            <w:i/>
            <w:color w:val="000000"/>
          </w:rPr>
          <w:t>z</w:t>
        </w:r>
      </w:ins>
      <w:ins w:id="67" w:author="Helen  Meskhidze" w:date="2015-11-15T15:28:00Z">
        <w:r w:rsidR="002F5EA1">
          <w:rPr>
            <w:rFonts w:eastAsia="Times New Roman" w:cs="Times New Roman"/>
            <w:color w:val="000000"/>
          </w:rPr>
          <w:t xml:space="preserve">. </w:t>
        </w:r>
      </w:ins>
      <w:r>
        <w:rPr>
          <w:rFonts w:eastAsia="Times New Roman" w:cs="Times New Roman"/>
          <w:color w:val="000000"/>
        </w:rPr>
        <w:t xml:space="preserve">We </w:t>
      </w:r>
      <w:ins w:id="68" w:author="Helen  Meskhidze" w:date="2015-11-15T15:31:00Z">
        <w:r w:rsidR="002F5EA1">
          <w:rPr>
            <w:rFonts w:eastAsia="Times New Roman" w:cs="Times New Roman"/>
            <w:color w:val="000000"/>
          </w:rPr>
          <w:t xml:space="preserve">similarly </w:t>
        </w:r>
      </w:ins>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69" w:author="Helen  Meskhidze" w:date="2015-11-15T15:31:00Z">
        <w:r w:rsidR="002F5EA1">
          <w:rPr>
            <w:rFonts w:eastAsia="Symbol" w:cs="Times New Roman"/>
            <w:color w:val="000000"/>
          </w:rPr>
          <w:t xml:space="preserve">increases </w:t>
        </w:r>
      </w:ins>
      <w:r>
        <w:rPr>
          <w:rFonts w:eastAsia="Symbol" w:cs="Times New Roman"/>
          <w:color w:val="000000"/>
        </w:rPr>
        <w:t xml:space="preserve">with </w:t>
      </w:r>
      <w:ins w:id="70" w:author="Helen  Meskhidze" w:date="2015-11-15T15:31:00Z">
        <w:r w:rsidR="002F5EA1">
          <w:rPr>
            <w:rFonts w:eastAsia="Symbol" w:cs="Times New Roman"/>
            <w:color w:val="000000"/>
          </w:rPr>
          <w:t xml:space="preserve">decreasing </w:t>
        </w:r>
      </w:ins>
      <w:r>
        <w:rPr>
          <w:rFonts w:eastAsia="Symbol" w:cs="Times New Roman"/>
          <w:color w:val="000000"/>
        </w:rPr>
        <w:t xml:space="preserve">metallicity (emission at to </w:t>
      </w:r>
      <w:ins w:id="71" w:author="Helen  Meskhidze" w:date="2015-11-15T15:33:00Z">
        <w:r w:rsidR="002F5EA1">
          <w:rPr>
            <w:rFonts w:cs="Times New Roman"/>
          </w:rPr>
          <w:t>0.2</w:t>
        </w:r>
      </w:ins>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ins w:id="72" w:author="Helen  Meskhidze" w:date="2015-11-15T15:33:00Z">
        <w:r w:rsidR="002F5EA1">
          <w:rPr>
            <w:rFonts w:eastAsia="Symbol" w:cs="Times New Roman"/>
            <w:color w:val="000000"/>
          </w:rPr>
          <w:t>1</w:t>
        </w:r>
      </w:ins>
      <w:r>
        <w:rPr>
          <w:rFonts w:eastAsia="Symbol" w:cs="Times New Roman"/>
          <w:color w:val="000000"/>
        </w:rPr>
        <w:t>.6 times emission at</w:t>
      </w:r>
      <w:ins w:id="73" w:author="Helen  Meskhidze" w:date="2015-11-15T15:33:00Z">
        <w:r w:rsidR="002F5EA1">
          <w:rPr>
            <w:rFonts w:eastAsia="Symbol" w:cs="Times New Roman"/>
            <w:color w:val="000000"/>
          </w:rPr>
          <w:t xml:space="preserve"> 5.0</w:t>
        </w:r>
      </w:ins>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ins w:id="74" w:author="Helen  Meskhidze" w:date="2015-11-15T15:36:00Z">
        <w:r w:rsidR="002F5EA1">
          <w:rPr>
            <w:rFonts w:cs="Times New Roman"/>
          </w:rPr>
          <w:t xml:space="preserve">Kewley et al. (2013) </w:t>
        </w:r>
      </w:ins>
      <w:ins w:id="75" w:author="Helen  Meskhidze" w:date="2015-11-15T15:38:00Z">
        <w:r w:rsidR="000C7626">
          <w:rPr>
            <w:rFonts w:cs="Times New Roman"/>
          </w:rPr>
          <w:t>note</w:t>
        </w:r>
      </w:ins>
      <w:ins w:id="76" w:author="Helen  Meskhidze" w:date="2015-11-15T15:36:00Z">
        <w:r w:rsidR="002F5EA1">
          <w:rPr>
            <w:rFonts w:cs="Times New Roman"/>
          </w:rPr>
          <w:t xml:space="preserve"> </w:t>
        </w:r>
        <w:r w:rsidR="000C7626">
          <w:rPr>
            <w:rFonts w:cs="Times New Roman"/>
          </w:rPr>
          <w:t>around a 0.8 dex increase in</w:t>
        </w:r>
      </w:ins>
      <w:ins w:id="77" w:author="Helen  Meskhidze" w:date="2015-11-15T15:37:00Z">
        <w:r w:rsidR="000C7626">
          <w:rPr>
            <w:rFonts w:cs="Times New Roman"/>
          </w:rPr>
          <w:t xml:space="preserve"> </w:t>
        </w:r>
      </w:ins>
      <w:ins w:id="78" w:author="Helen  Meskhidze" w:date="2015-11-15T15:36:00Z">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ins>
      <w:ins w:id="79" w:author="Helen  Meskhidze" w:date="2015-11-15T15:37:00Z">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t>
        </w:r>
      </w:ins>
      <w:ins w:id="80" w:author="Helen  Meskhidze" w:date="2015-11-15T15:39:00Z">
        <w:r w:rsidR="000C7626">
          <w:rPr>
            <w:rFonts w:cs="Times New Roman"/>
          </w:rPr>
          <w:t>W</w:t>
        </w:r>
      </w:ins>
      <w:r>
        <w:rPr>
          <w:rFonts w:cs="Times New Roman"/>
        </w:rPr>
        <w:t>e find</w:t>
      </w:r>
      <w:ins w:id="81" w:author="Helen  Meskhidze" w:date="2015-11-15T15:33:00Z">
        <w:r w:rsidR="002F5EA1">
          <w:rPr>
            <w:rFonts w:cs="Times New Roman"/>
          </w:rPr>
          <w:t xml:space="preserve"> </w:t>
        </w:r>
      </w:ins>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82" w:author="Helen  Meskhidze" w:date="2015-11-15T15:39:00Z">
        <w:r w:rsidR="000C7626">
          <w:rPr>
            <w:rFonts w:eastAsia="Symbol" w:cs="Times New Roman"/>
            <w:color w:val="000000"/>
          </w:rPr>
          <w:t xml:space="preserve"> We nearly recreate Kewley’s range of emission comparing our dust-free model to our </w:t>
        </w:r>
      </w:ins>
      <w:ins w:id="83" w:author="Helen  Meskhidze" w:date="2015-11-15T15:40:00Z">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ins>
      <w:ins w:id="84" w:author="Helen  Meskhidze" w:date="2015-11-15T15:41:00Z">
        <w:r w:rsidR="000C7626">
          <w:rPr>
            <w:rFonts w:eastAsia="Symbol" w:cs="Times New Roman"/>
            <w:color w:val="000000"/>
          </w:rPr>
          <w:t>.</w:t>
        </w:r>
      </w:ins>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389E6A23"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ins w:id="85" w:author="Helen  Meskhidze" w:date="2015-11-15T15:54:00Z">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ins>
      <w:ins w:id="86" w:author="Helen  Meskhidze" w:date="2015-11-15T15:55:00Z">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w:t>
        </w:r>
      </w:ins>
      <w:ins w:id="87" w:author="Helen  Meskhidze" w:date="2015-11-15T15:56:00Z">
        <w:r w:rsidR="00E67F8E" w:rsidRPr="00E67F8E">
          <w:rPr>
            <w:rFonts w:eastAsia="Symbol" w:cs="Times New Roman"/>
            <w:color w:val="000000"/>
          </w:rPr>
          <w:t xml:space="preserve">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sidRPr="00886668">
          <w:rPr>
            <w:rFonts w:eastAsia="ＭＳ ゴシック" w:cs="Times New Roman"/>
            <w:color w:val="000000"/>
            <w:highlight w:val="yellow"/>
            <w:rPrChange w:id="88" w:author="Chris Richardson" w:date="2015-11-18T11:59:00Z">
              <w:rPr>
                <w:rFonts w:eastAsia="ＭＳ ゴシック" w:cs="Times New Roman"/>
                <w:color w:val="000000"/>
              </w:rPr>
            </w:rPrChange>
          </w:rPr>
          <w:t>.</w:t>
        </w:r>
        <w:r w:rsidR="00E67F8E" w:rsidRPr="00886668">
          <w:rPr>
            <w:rFonts w:ascii="ＭＳ ゴシック" w:eastAsia="ＭＳ ゴシック" w:hAnsi="ＭＳ ゴシック"/>
            <w:color w:val="000000"/>
            <w:highlight w:val="yellow"/>
            <w:rPrChange w:id="89" w:author="Chris Richardson" w:date="2015-11-18T11:59:00Z">
              <w:rPr>
                <w:rFonts w:ascii="ＭＳ ゴシック" w:eastAsia="ＭＳ ゴシック" w:hAnsi="ＭＳ ゴシック"/>
                <w:color w:val="000000"/>
              </w:rPr>
            </w:rPrChange>
          </w:rPr>
          <w:t xml:space="preserve">  </w:t>
        </w:r>
      </w:ins>
      <w:ins w:id="90" w:author="Chris Richardson" w:date="2015-11-18T11:59:00Z">
        <w:r w:rsidR="00AC2B5E" w:rsidRPr="00886668">
          <w:rPr>
            <w:rFonts w:ascii="ＭＳ ゴシック" w:eastAsia="ＭＳ ゴシック" w:hAnsi="ＭＳ ゴシック"/>
            <w:color w:val="000000"/>
            <w:highlight w:val="yellow"/>
            <w:rPrChange w:id="91" w:author="Chris Richardson" w:date="2015-11-18T11:59:00Z">
              <w:rPr>
                <w:rFonts w:ascii="ＭＳ ゴシック" w:eastAsia="ＭＳ ゴシック" w:hAnsi="ＭＳ ゴシック"/>
                <w:color w:val="000000"/>
              </w:rPr>
            </w:rPrChange>
          </w:rPr>
          <w:t>[I THINK THIS IS OK, BECAUSE ONE WOULD EXPECT HIGHER U AT HIGHER Z]</w:t>
        </w:r>
      </w:ins>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ins w:id="92" w:author="Helen  Meskhidze" w:date="2015-11-15T15:58: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ins w:id="93" w:author="Helen  Meskhidze" w:date="2015-11-15T15:57:00Z">
        <w:r w:rsidR="00E67F8E">
          <w:rPr>
            <w:rFonts w:cs="Times New Roman"/>
          </w:rPr>
          <w:t xml:space="preserve">, at high </w:t>
        </w:r>
      </w:ins>
      <w:ins w:id="94" w:author="Helen  Meskhidze" w:date="2015-11-15T15:58:00Z">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ins>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ins w:id="95"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sidR="008A2AB8">
        <w:rPr>
          <w:rFonts w:cs="Times New Roman"/>
        </w:rPr>
        <w:t xml:space="preserve"> to serve as a useful diagnostic</w:t>
      </w:r>
      <w:ins w:id="96" w:author="Helen  Meskhidze" w:date="2015-11-15T16:02:00Z">
        <w:r w:rsidR="0025612B">
          <w:rPr>
            <w:rFonts w:cs="Times New Roman"/>
          </w:rPr>
          <w:t>s</w:t>
        </w:r>
      </w:ins>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6EEB20B4" w14:textId="60500971" w:rsidR="009F5A46" w:rsidRPr="0040419C" w:rsidRDefault="008A2AB8" w:rsidP="00A44D0A">
      <w:pPr>
        <w:rPr>
          <w:rFonts w:eastAsia="Symbol" w:cs="Times New Roman"/>
        </w:rPr>
      </w:pPr>
      <w:r>
        <w:rPr>
          <w:rFonts w:eastAsia="Symbol" w:cs="Times New Roman"/>
        </w:rPr>
        <w:t>We predict, however, that the most useful UV emission line</w:t>
      </w:r>
      <w:ins w:id="97" w:author="Helen  Meskhidze" w:date="2015-11-15T16:02:00Z">
        <w:r w:rsidR="0025612B">
          <w:rPr>
            <w:rFonts w:eastAsia="Symbol" w:cs="Times New Roman"/>
          </w:rPr>
          <w:t>s</w:t>
        </w:r>
      </w:ins>
      <w:r>
        <w:rPr>
          <w:rFonts w:eastAsia="Symbol" w:cs="Times New Roman"/>
        </w:rPr>
        <w:t xml:space="preserve"> for JWST observations will be</w:t>
      </w:r>
      <w:r w:rsidR="009F5A46">
        <w:rPr>
          <w:rFonts w:cs="Times New Roman"/>
        </w:rPr>
        <w:t xml:space="preserve"> C III </w:t>
      </w:r>
      <w:r w:rsidR="009F5A46" w:rsidRPr="00945F70">
        <w:rPr>
          <w:rFonts w:cs="Times New Roman"/>
        </w:rPr>
        <w:t>λ</w:t>
      </w:r>
      <w:r w:rsidR="009F5A46">
        <w:rPr>
          <w:rFonts w:cs="Times New Roman"/>
        </w:rPr>
        <w:t>977</w:t>
      </w:r>
      <w:ins w:id="98"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Pr>
          <w:rFonts w:cs="Times New Roman"/>
        </w:rPr>
        <w:t xml:space="preserve">. Given </w:t>
      </w:r>
      <w:ins w:id="99" w:author="Helen  Meskhidze" w:date="2015-11-15T16:02:00Z">
        <w:r w:rsidR="0025612B">
          <w:rPr>
            <w:rFonts w:cs="Times New Roman"/>
          </w:rPr>
          <w:t xml:space="preserve">their </w:t>
        </w:r>
      </w:ins>
      <w:ins w:id="100" w:author="Helen  Meskhidze" w:date="2015-11-15T16:03:00Z">
        <w:r w:rsidR="0025612B">
          <w:rPr>
            <w:rFonts w:cs="Times New Roman"/>
          </w:rPr>
          <w:t xml:space="preserve">moderately </w:t>
        </w:r>
      </w:ins>
      <w:r>
        <w:rPr>
          <w:rFonts w:cs="Times New Roman"/>
        </w:rPr>
        <w:t>high ionization potential</w:t>
      </w:r>
      <w:r w:rsidR="009F5A46">
        <w:rPr>
          <w:rFonts w:cs="Times New Roman"/>
        </w:rPr>
        <w:t xml:space="preserve"> </w:t>
      </w:r>
      <w:ins w:id="101" w:author="Helen  Meskhidze" w:date="2015-11-15T16:02:00Z">
        <w:r w:rsidR="0025612B">
          <w:rPr>
            <w:rFonts w:cs="Times New Roman"/>
          </w:rPr>
          <w:t>(</w:t>
        </w:r>
      </w:ins>
      <w:r w:rsidR="009F5A46">
        <w:rPr>
          <w:rFonts w:cs="Times New Roman"/>
        </w:rPr>
        <w:t>24.4 eV</w:t>
      </w:r>
      <w:ins w:id="102" w:author="Helen  Meskhidze" w:date="2015-11-15T16:02:00Z">
        <w:r w:rsidR="0025612B">
          <w:rPr>
            <w:rFonts w:cs="Times New Roman"/>
          </w:rPr>
          <w:t xml:space="preserve"> and </w:t>
        </w:r>
      </w:ins>
      <w:ins w:id="103" w:author="Helen  Meskhidze" w:date="2015-11-15T16:03:00Z">
        <w:r w:rsidR="0025612B">
          <w:rPr>
            <w:rFonts w:cs="Times New Roman"/>
          </w:rPr>
          <w:t xml:space="preserve">29.6 eV respectively), these two lines </w:t>
        </w:r>
      </w:ins>
      <w:r>
        <w:rPr>
          <w:rFonts w:cs="Times New Roman"/>
        </w:rPr>
        <w:t>will serve as an excellent diagnostic</w:t>
      </w:r>
      <w:ins w:id="104" w:author="Helen  Meskhidze" w:date="2015-11-15T16:03:00Z">
        <w:r w:rsidR="00CF3A0F">
          <w:rPr>
            <w:rFonts w:cs="Times New Roman"/>
          </w:rPr>
          <w:t>s</w:t>
        </w:r>
      </w:ins>
      <w:r>
        <w:rPr>
          <w:rFonts w:cs="Times New Roman"/>
        </w:rPr>
        <w:t>.</w:t>
      </w:r>
      <w:r w:rsidR="009F5A46">
        <w:rPr>
          <w:rFonts w:cs="Times New Roman"/>
        </w:rPr>
        <w:t xml:space="preserve"> </w:t>
      </w:r>
      <w:ins w:id="105" w:author="Helen  Meskhidze" w:date="2015-11-15T16:03:00Z">
        <w:r w:rsidR="00CF3A0F">
          <w:rPr>
            <w:rFonts w:cs="Times New Roman"/>
          </w:rPr>
          <w:t xml:space="preserve">They both </w:t>
        </w:r>
      </w:ins>
      <w:r w:rsidR="009F5A46">
        <w:rPr>
          <w:rFonts w:cs="Times New Roman"/>
        </w:rPr>
        <w:t>emit</w:t>
      </w:r>
      <w:del w:id="106" w:author="Chris Richardson" w:date="2015-11-18T12:00:00Z">
        <w:r w:rsidR="009F5A46" w:rsidDel="00886668">
          <w:rPr>
            <w:rFonts w:cs="Times New Roman"/>
          </w:rPr>
          <w:delText>s</w:delText>
        </w:r>
      </w:del>
      <w:r w:rsidR="009F5A46">
        <w:rPr>
          <w:rFonts w:cs="Times New Roman"/>
        </w:rPr>
        <w:t xml:space="preserve"> more strongly with less dust (</w:t>
      </w:r>
      <w:r w:rsidR="0040419C">
        <w:rPr>
          <w:rFonts w:cs="Times New Roman"/>
        </w:rPr>
        <w:t xml:space="preserve">see Figure 7a) and </w:t>
      </w:r>
      <w:ins w:id="107" w:author="Helen  Meskhidze" w:date="2015-11-15T16:03:00Z">
        <w:r w:rsidR="00CF3A0F">
          <w:rPr>
            <w:rFonts w:cs="Times New Roman"/>
          </w:rPr>
          <w:t xml:space="preserve">have </w:t>
        </w:r>
      </w:ins>
      <w:r w:rsidR="0040419C">
        <w:rPr>
          <w:rFonts w:cs="Times New Roman"/>
        </w:rPr>
        <w:t xml:space="preserve">strong emission at </w:t>
      </w:r>
      <w:ins w:id="108" w:author="Helen  Meskhidze" w:date="2015-11-15T16:04:00Z">
        <w:r w:rsidR="00CF3A0F">
          <w:rPr>
            <w:rFonts w:cs="Times New Roman"/>
          </w:rPr>
          <w:t>8</w:t>
        </w:r>
      </w:ins>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ins w:id="109" w:author="Helen  Meskhidze" w:date="2015-11-15T16:04:00Z">
        <w:r w:rsidR="00CF3A0F">
          <w:rPr>
            <w:rFonts w:eastAsia="Symbol" w:cs="Times New Roman"/>
            <w:color w:val="000000"/>
          </w:rPr>
          <w:t>12</w:t>
        </w:r>
      </w:ins>
      <w:r w:rsidR="0040419C">
        <w:rPr>
          <w:rFonts w:cs="Times New Roman"/>
          <w:vertAlign w:val="subscript"/>
        </w:rPr>
        <w:t>,</w:t>
      </w:r>
      <w:ins w:id="110" w:author="Helen  Meskhidze" w:date="2015-11-15T16:04:00Z">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CF3A0F">
          <w:rPr>
            <w:rFonts w:eastAsia="Symbol" w:cs="Times New Roman"/>
            <w:color w:val="000000"/>
          </w:rPr>
          <w:t xml:space="preserve"> 4, </w:t>
        </w:r>
      </w:ins>
      <w:r w:rsidR="0040419C">
        <w:rPr>
          <w:rFonts w:eastAsia="Symbol" w:cs="Times New Roman"/>
        </w:rPr>
        <w:t xml:space="preserve">the range most high-metallicity </w:t>
      </w:r>
      <w:r w:rsidR="001D38B4">
        <w:rPr>
          <w:rFonts w:eastAsia="Symbol" w:cs="Times New Roman"/>
        </w:rPr>
        <w:t>galaxies fall into.</w:t>
      </w:r>
      <w:ins w:id="111" w:author="Helen  Meskhidze" w:date="2015-11-15T16:04:00Z">
        <w:r w:rsidR="00CF3A0F">
          <w:rPr>
            <w:rFonts w:eastAsia="Symbol" w:cs="Times New Roman"/>
          </w:rPr>
          <w:t xml:space="preserve"> Furthermore, </w:t>
        </w:r>
      </w:ins>
      <w:ins w:id="112" w:author="Helen  Meskhidze" w:date="2015-11-15T16:05:00Z">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with nebular conditions (within the local galaxy pocket of high metallicity environments). Thus they should only be detected for high </w:t>
        </w:r>
      </w:ins>
      <w:ins w:id="113" w:author="Helen  Meskhidze" w:date="2015-11-15T16:06:00Z">
        <w:r w:rsidR="00CF3A0F">
          <w:rPr>
            <w:rFonts w:cs="Times New Roman"/>
            <w:i/>
          </w:rPr>
          <w:t>z</w:t>
        </w:r>
        <w:r w:rsidR="00CF3A0F">
          <w:rPr>
            <w:rFonts w:cs="Times New Roman"/>
          </w:rPr>
          <w:t xml:space="preserve"> galaxies with low dust. </w:t>
        </w:r>
      </w:ins>
      <w:r>
        <w:rPr>
          <w:rFonts w:eastAsia="Symbol" w:cs="Times New Roman"/>
        </w:rPr>
        <w:t xml:space="preserve">JWST’s MIRI should easily detect </w:t>
      </w:r>
      <w:ins w:id="114" w:author="Helen  Meskhidze" w:date="2015-11-15T16:06:00Z">
        <w:r w:rsidR="00CF3A0F">
          <w:rPr>
            <w:rFonts w:eastAsia="Symbol" w:cs="Times New Roman"/>
          </w:rPr>
          <w:t xml:space="preserve">these </w:t>
        </w:r>
      </w:ins>
      <w:r>
        <w:rPr>
          <w:rFonts w:eastAsia="Symbol" w:cs="Times New Roman"/>
        </w:rPr>
        <w:t>luminous emission line</w:t>
      </w:r>
      <w:ins w:id="115" w:author="Helen  Meskhidze" w:date="2015-11-15T16:06:00Z">
        <w:r w:rsidR="00CF3A0F">
          <w:rPr>
            <w:rFonts w:eastAsia="Symbol" w:cs="Times New Roman"/>
          </w:rPr>
          <w:t>s</w:t>
        </w:r>
      </w:ins>
      <w:r>
        <w:rPr>
          <w:rFonts w:eastAsia="Symbol" w:cs="Times New Roman"/>
        </w:rPr>
        <w:t xml:space="preserve"> at high redshifts. </w:t>
      </w:r>
    </w:p>
    <w:p w14:paraId="73EF7891" w14:textId="77777777" w:rsidR="009F5A46" w:rsidRDefault="009F5A46" w:rsidP="00A44D0A">
      <w:pPr>
        <w:rPr>
          <w:ins w:id="116" w:author="Chris Richardson" w:date="2015-11-18T12:00:00Z"/>
          <w:rFonts w:eastAsia="Symbol" w:cs="Times New Roman"/>
        </w:rPr>
      </w:pPr>
    </w:p>
    <w:p w14:paraId="0EDC0D01" w14:textId="77777777" w:rsidR="00886668" w:rsidRDefault="00886668" w:rsidP="00A44D0A">
      <w:pPr>
        <w:rPr>
          <w:ins w:id="117" w:author="Chris Richardson" w:date="2015-11-18T12:00:00Z"/>
          <w:rFonts w:eastAsia="Symbol" w:cs="Times New Roman"/>
        </w:rPr>
      </w:pPr>
      <w:bookmarkStart w:id="118" w:name="_GoBack"/>
      <w:bookmarkEnd w:id="118"/>
    </w:p>
    <w:p w14:paraId="687C97E5" w14:textId="77777777" w:rsidR="00886668" w:rsidRDefault="00886668" w:rsidP="00A44D0A">
      <w:pPr>
        <w:rPr>
          <w:rFonts w:eastAsia="Symbol" w:cs="Times New Roman"/>
        </w:rPr>
      </w:pPr>
    </w:p>
    <w:p w14:paraId="02182C43" w14:textId="0A3BB474" w:rsidR="003D0474" w:rsidRDefault="00802DFC" w:rsidP="00A44D0A">
      <w:pPr>
        <w:rPr>
          <w:ins w:id="119" w:author="Helen  Meskhidze" w:date="2015-11-16T16:09:00Z"/>
          <w:rFonts w:cs="Times New Roman"/>
        </w:rPr>
      </w:pPr>
      <w:ins w:id="120" w:author="Helen  Meskhidze" w:date="2015-11-16T16:09:00Z">
        <w:r>
          <w:rPr>
            <w:rFonts w:cs="Times New Roman"/>
          </w:rPr>
          <w:t xml:space="preserve">6. Conclusion </w:t>
        </w:r>
      </w:ins>
    </w:p>
    <w:p w14:paraId="3630D3D7" w14:textId="77777777" w:rsidR="00802DFC" w:rsidRDefault="00802DFC" w:rsidP="00A44D0A">
      <w:pPr>
        <w:rPr>
          <w:ins w:id="121" w:author="Helen  Meskhidze" w:date="2015-11-16T16:09:00Z"/>
          <w:rFonts w:cs="Times New Roman"/>
        </w:rPr>
      </w:pPr>
    </w:p>
    <w:p w14:paraId="2F867559" w14:textId="678AD6FF" w:rsidR="00802DFC" w:rsidRDefault="00716E3D" w:rsidP="00A44D0A">
      <w:pPr>
        <w:rPr>
          <w:ins w:id="122" w:author="Helen  Meskhidze" w:date="2015-11-16T16:13:00Z"/>
          <w:rFonts w:cs="Times New Roman"/>
        </w:rPr>
      </w:pPr>
      <w:ins w:id="123" w:author="Helen  Meskhidze" w:date="2015-11-16T16:13:00Z">
        <w:r>
          <w:rPr>
            <w:rFonts w:cs="Times New Roman"/>
          </w:rPr>
          <w:t>(Intro)</w:t>
        </w:r>
      </w:ins>
    </w:p>
    <w:p w14:paraId="34CAEA4A" w14:textId="6DA7CF71" w:rsidR="00716E3D" w:rsidRDefault="00716E3D">
      <w:pPr>
        <w:pStyle w:val="ListParagraph"/>
        <w:numPr>
          <w:ilvl w:val="0"/>
          <w:numId w:val="29"/>
        </w:numPr>
        <w:rPr>
          <w:ins w:id="124" w:author="Helen  Meskhidze" w:date="2015-11-16T16:13:00Z"/>
          <w:rFonts w:cs="Times New Roman"/>
        </w:rPr>
        <w:pPrChange w:id="125" w:author="Helen  Meskhidze" w:date="2015-11-16T16:13:00Z">
          <w:pPr/>
        </w:pPrChange>
      </w:pPr>
      <w:ins w:id="126" w:author="Helen  Meskhidze" w:date="2015-11-16T16:13:00Z">
        <w:r>
          <w:rPr>
            <w:rFonts w:cs="Times New Roman"/>
          </w:rPr>
          <w:t xml:space="preserve">We began by asking what physical conditions are necessary to produce strong high ionization emission lines assuming photoionization via starlight. </w:t>
        </w:r>
      </w:ins>
    </w:p>
    <w:p w14:paraId="59CE0BB3" w14:textId="655C359E" w:rsidR="00716E3D" w:rsidRDefault="00716E3D">
      <w:pPr>
        <w:pStyle w:val="ListParagraph"/>
        <w:numPr>
          <w:ilvl w:val="0"/>
          <w:numId w:val="29"/>
        </w:numPr>
        <w:rPr>
          <w:ins w:id="127" w:author="Helen  Meskhidze" w:date="2015-11-16T16:14:00Z"/>
          <w:rFonts w:cs="Times New Roman"/>
        </w:rPr>
        <w:pPrChange w:id="128" w:author="Helen  Meskhidze" w:date="2015-11-16T16:13:00Z">
          <w:pPr/>
        </w:pPrChange>
      </w:pPr>
      <w:ins w:id="129" w:author="Helen  Meskhidze" w:date="2015-11-16T16:14:00Z">
        <w:r>
          <w:rPr>
            <w:rFonts w:cs="Times New Roman"/>
          </w:rPr>
          <w:t xml:space="preserve">To address this question, we adopted a two part methodology of simulating the star-forming region SED and then using LOC methodology to investigate emission lines. </w:t>
        </w:r>
      </w:ins>
    </w:p>
    <w:p w14:paraId="32B1AD90" w14:textId="77777777" w:rsidR="00716E3D" w:rsidRDefault="00716E3D">
      <w:pPr>
        <w:rPr>
          <w:ins w:id="130" w:author="Helen  Meskhidze" w:date="2015-11-16T16:15:00Z"/>
          <w:rFonts w:cs="Times New Roman"/>
        </w:rPr>
      </w:pPr>
    </w:p>
    <w:p w14:paraId="15F106EA" w14:textId="2EE4A15E" w:rsidR="00716E3D" w:rsidRDefault="00716E3D">
      <w:pPr>
        <w:rPr>
          <w:ins w:id="131" w:author="Helen  Meskhidze" w:date="2015-11-16T16:15:00Z"/>
          <w:rFonts w:cs="Times New Roman"/>
        </w:rPr>
      </w:pPr>
      <w:ins w:id="132" w:author="Helen  Meskhidze" w:date="2015-11-16T16:15:00Z">
        <w:r>
          <w:rPr>
            <w:rFonts w:cs="Times New Roman"/>
          </w:rPr>
          <w:t>(Starburst99)</w:t>
        </w:r>
      </w:ins>
    </w:p>
    <w:p w14:paraId="127D4A8D" w14:textId="77777777" w:rsidR="00716E3D" w:rsidRDefault="00716E3D">
      <w:pPr>
        <w:pStyle w:val="ListParagraph"/>
        <w:numPr>
          <w:ilvl w:val="0"/>
          <w:numId w:val="30"/>
        </w:numPr>
        <w:rPr>
          <w:ins w:id="133" w:author="Helen  Meskhidze" w:date="2015-11-16T16:17:00Z"/>
          <w:rFonts w:cs="Times New Roman"/>
        </w:rPr>
      </w:pPr>
      <w:ins w:id="134" w:author="Helen  Meskhidze" w:date="2015-11-16T16:15:00Z">
        <w:r w:rsidRPr="00716E3D">
          <w:rPr>
            <w:rFonts w:cs="Times New Roman"/>
          </w:rPr>
          <w:t xml:space="preserve">Using Starburst99, </w:t>
        </w:r>
      </w:ins>
      <w:ins w:id="135" w:author="Helen  Meskhidze" w:date="2015-11-16T16:16:00Z">
        <w:r w:rsidRPr="00716E3D">
          <w:rPr>
            <w:rFonts w:cs="Times New Roman"/>
          </w:rPr>
          <w:t xml:space="preserve">we investigated the sensitivity of the SED to SFH and metallicity. </w:t>
        </w:r>
      </w:ins>
    </w:p>
    <w:p w14:paraId="1374A3F1" w14:textId="05742DD3" w:rsidR="00716E3D" w:rsidRPr="00AC2B5E" w:rsidRDefault="00716E3D">
      <w:pPr>
        <w:pStyle w:val="ListParagraph"/>
        <w:numPr>
          <w:ilvl w:val="0"/>
          <w:numId w:val="30"/>
        </w:numPr>
        <w:rPr>
          <w:ins w:id="136" w:author="Helen  Meskhidze" w:date="2015-11-16T16:19:00Z"/>
          <w:rFonts w:cs="Times New Roman"/>
        </w:rPr>
        <w:pPrChange w:id="137" w:author="Helen  Meskhidze" w:date="2015-11-16T16:15:00Z">
          <w:pPr/>
        </w:pPrChange>
      </w:pPr>
      <w:ins w:id="138" w:author="Helen  Meskhidze" w:date="2015-11-16T16:19:00Z">
        <w:r w:rsidRPr="00AC2B5E">
          <w:rPr>
            <w:rFonts w:cs="Times New Roman"/>
          </w:rPr>
          <w:t>We explored the Padova track evolutionary sequence with AGB stars and the Geneva evolutionary sequence with zero rotation and</w:t>
        </w:r>
      </w:ins>
      <w:ins w:id="139" w:author="Helen  Meskhidze" w:date="2015-11-16T16:20:00Z">
        <w:r>
          <w:rPr>
            <w:rFonts w:cs="Times New Roman"/>
          </w:rPr>
          <w:t xml:space="preserve"> </w:t>
        </w:r>
      </w:ins>
      <w:ins w:id="140" w:author="Helen  Meskhidze" w:date="2015-11-16T16:19:00Z">
        <w:r w:rsidRPr="00AC2B5E">
          <w:rPr>
            <w:rFonts w:cs="Times New Roman"/>
          </w:rPr>
          <w:t xml:space="preserve">40% break up velocity. </w:t>
        </w:r>
      </w:ins>
    </w:p>
    <w:p w14:paraId="282800C0" w14:textId="4710B554" w:rsidR="00716E3D" w:rsidRPr="00AC2B5E" w:rsidRDefault="00716E3D">
      <w:pPr>
        <w:pStyle w:val="ListParagraph"/>
        <w:numPr>
          <w:ilvl w:val="0"/>
          <w:numId w:val="30"/>
        </w:numPr>
        <w:rPr>
          <w:ins w:id="141" w:author="Helen  Meskhidze" w:date="2015-11-16T16:18:00Z"/>
          <w:rFonts w:cs="Times New Roman"/>
        </w:rPr>
        <w:pPrChange w:id="142" w:author="Helen  Meskhidze" w:date="2015-11-16T16:15:00Z">
          <w:pPr/>
        </w:pPrChange>
      </w:pPr>
      <w:ins w:id="143" w:author="Helen  Meskhidze" w:date="2015-11-16T16:17:00Z">
        <w:r w:rsidRPr="00AC2B5E">
          <w:rPr>
            <w:rFonts w:cs="Times New Roman"/>
          </w:rPr>
          <w:t>We found that</w:t>
        </w:r>
      </w:ins>
      <w:ins w:id="144" w:author="Helen  Meskhidze" w:date="2015-11-16T16:18:00Z">
        <w:r w:rsidRPr="008B01F8">
          <w:rPr>
            <w:rFonts w:cs="Times New Roman"/>
          </w:rPr>
          <w:t xml:space="preserve"> </w:t>
        </w:r>
        <w:r w:rsidRPr="00886668">
          <w:rPr>
            <w:rFonts w:cs="Times New Roman"/>
          </w:rPr>
          <w:t xml:space="preserve">the hardness of </w:t>
        </w:r>
        <w:r w:rsidRPr="00716E3D">
          <w:rPr>
            <w:rFonts w:cs="Times New Roman"/>
          </w:rPr>
          <w:t>the ionizing spectrum from solar metallicity stars was</w:t>
        </w:r>
      </w:ins>
      <w:ins w:id="145" w:author="Helen  Meskhidze" w:date="2015-11-16T16:19:00Z">
        <w:r>
          <w:rPr>
            <w:rFonts w:cs="Times New Roman"/>
          </w:rPr>
          <w:t xml:space="preserve"> </w:t>
        </w:r>
      </w:ins>
      <w:ins w:id="146" w:author="Helen  Meskhidze" w:date="2015-11-16T16:18:00Z">
        <w:r w:rsidRPr="00AC2B5E">
          <w:rPr>
            <w:rFonts w:cs="Times New Roman"/>
          </w:rPr>
          <w:t>not sensitive to the rotation of stars.</w:t>
        </w:r>
      </w:ins>
    </w:p>
    <w:p w14:paraId="523F2365" w14:textId="726EAB5D" w:rsidR="00716E3D" w:rsidRPr="008B01F8" w:rsidRDefault="00716E3D">
      <w:pPr>
        <w:pStyle w:val="ListParagraph"/>
        <w:numPr>
          <w:ilvl w:val="0"/>
          <w:numId w:val="30"/>
        </w:numPr>
        <w:rPr>
          <w:ins w:id="147" w:author="Helen  Meskhidze" w:date="2015-11-16T16:17:00Z"/>
          <w:rFonts w:cs="Times New Roman"/>
        </w:rPr>
        <w:pPrChange w:id="148" w:author="Helen  Meskhidze" w:date="2015-11-16T16:15:00Z">
          <w:pPr/>
        </w:pPrChange>
      </w:pPr>
      <w:ins w:id="149" w:author="Helen  Meskhidze" w:date="2015-11-16T16:22:00Z">
        <w:r w:rsidRPr="008B01F8">
          <w:rPr>
            <w:rFonts w:cs="Times New Roman"/>
          </w:rPr>
          <w:t>Though the Geneva rotation tracks resulted in a greater number of higher energy photons</w:t>
        </w:r>
      </w:ins>
      <w:ins w:id="150" w:author="Helen  Meskhidze" w:date="2015-11-16T16:23:00Z">
        <w:r w:rsidRPr="00886668">
          <w:rPr>
            <w:rFonts w:cs="Times New Roman"/>
          </w:rPr>
          <w:t xml:space="preserve">, </w:t>
        </w:r>
        <w:r>
          <w:rPr>
            <w:rFonts w:cs="Times New Roman"/>
          </w:rPr>
          <w:t>the P</w:t>
        </w:r>
      </w:ins>
      <w:ins w:id="151" w:author="Helen  Meskhidze" w:date="2015-11-16T16:17:00Z">
        <w:r w:rsidRPr="00716E3D">
          <w:rPr>
            <w:rFonts w:cs="Times New Roman"/>
          </w:rPr>
          <w:t xml:space="preserve">adova AGB track SED at 5 Myr or older </w:t>
        </w:r>
      </w:ins>
      <w:ins w:id="152" w:author="Helen  Meskhidze" w:date="2015-11-16T16:23:00Z">
        <w:r>
          <w:rPr>
            <w:rFonts w:cs="Times New Roman"/>
          </w:rPr>
          <w:t xml:space="preserve">still </w:t>
        </w:r>
      </w:ins>
      <w:ins w:id="153" w:author="Helen  Meskhidze" w:date="2015-11-16T16:17:00Z">
        <w:r w:rsidRPr="00AC2B5E">
          <w:rPr>
            <w:rFonts w:cs="Times New Roman"/>
          </w:rPr>
          <w:t xml:space="preserve">produced the hardest ionizing spectrum. </w:t>
        </w:r>
      </w:ins>
    </w:p>
    <w:p w14:paraId="7906D924" w14:textId="25208783" w:rsidR="00716E3D" w:rsidRPr="00AC2B5E" w:rsidRDefault="00716E3D">
      <w:pPr>
        <w:pStyle w:val="ListParagraph"/>
        <w:numPr>
          <w:ilvl w:val="0"/>
          <w:numId w:val="30"/>
        </w:numPr>
        <w:rPr>
          <w:ins w:id="154" w:author="Helen  Meskhidze" w:date="2015-11-16T16:15:00Z"/>
          <w:rFonts w:cs="Times New Roman"/>
        </w:rPr>
        <w:pPrChange w:id="155" w:author="Helen  Meskhidze" w:date="2015-11-16T16:15:00Z">
          <w:pPr/>
        </w:pPrChange>
      </w:pPr>
      <w:ins w:id="156" w:author="Helen  Meskhidze" w:date="2015-11-16T16:17:00Z">
        <w:r>
          <w:rPr>
            <w:rFonts w:cs="Times New Roman"/>
          </w:rPr>
          <w:t xml:space="preserve">As we were investigating </w:t>
        </w:r>
      </w:ins>
      <w:ins w:id="157" w:author="Helen  Meskhidze" w:date="2015-11-16T16:18:00Z">
        <w:r>
          <w:rPr>
            <w:rFonts w:cs="Times New Roman"/>
          </w:rPr>
          <w:t xml:space="preserve">high ionization emission lines, we adopted this model as our baseline model. </w:t>
        </w:r>
      </w:ins>
    </w:p>
    <w:p w14:paraId="5AA2FC99" w14:textId="77777777" w:rsidR="00716E3D" w:rsidRPr="008B01F8" w:rsidRDefault="00716E3D">
      <w:pPr>
        <w:rPr>
          <w:ins w:id="158" w:author="Helen  Meskhidze" w:date="2015-11-16T16:09:00Z"/>
          <w:rFonts w:cs="Times New Roman"/>
        </w:rPr>
      </w:pPr>
    </w:p>
    <w:p w14:paraId="54509B71" w14:textId="14D55A74" w:rsidR="00802DFC" w:rsidRDefault="00716E3D" w:rsidP="00A44D0A">
      <w:pPr>
        <w:rPr>
          <w:ins w:id="159" w:author="Helen  Meskhidze" w:date="2015-11-16T16:09:00Z"/>
          <w:rFonts w:cs="Times New Roman"/>
        </w:rPr>
      </w:pPr>
      <w:ins w:id="160" w:author="Helen  Meskhidze" w:date="2015-11-16T16:23:00Z">
        <w:r>
          <w:rPr>
            <w:rFonts w:cs="Times New Roman"/>
          </w:rPr>
          <w:t>(Baseline)</w:t>
        </w:r>
      </w:ins>
    </w:p>
    <w:p w14:paraId="33681C29" w14:textId="77777777" w:rsidR="00802DFC" w:rsidRDefault="00802DFC" w:rsidP="00A44D0A">
      <w:pPr>
        <w:rPr>
          <w:ins w:id="161" w:author="Helen  Meskhidze" w:date="2015-11-16T16:23:00Z"/>
          <w:rFonts w:cs="Times New Roman"/>
        </w:rPr>
      </w:pPr>
    </w:p>
    <w:p w14:paraId="44E6B42D" w14:textId="2C756631" w:rsidR="00716E3D" w:rsidRDefault="00716E3D">
      <w:pPr>
        <w:pStyle w:val="ListParagraph"/>
        <w:numPr>
          <w:ilvl w:val="0"/>
          <w:numId w:val="31"/>
        </w:numPr>
        <w:rPr>
          <w:ins w:id="162" w:author="Helen  Meskhidze" w:date="2015-11-16T16:25:00Z"/>
          <w:rFonts w:cs="Times New Roman"/>
        </w:rPr>
        <w:pPrChange w:id="163" w:author="Helen  Meskhidze" w:date="2015-11-16T16:23:00Z">
          <w:pPr/>
        </w:pPrChange>
      </w:pPr>
      <w:ins w:id="164" w:author="Helen  Meskhidze" w:date="2015-11-16T16:24:00Z">
        <w:r w:rsidRPr="00AC2B5E">
          <w:rPr>
            <w:rFonts w:cs="Times New Roman"/>
          </w:rPr>
          <w:t>For our baseline model we assume two stopping criteria in Cloudy: total hydrogen column density (nH) and electron</w:t>
        </w:r>
      </w:ins>
      <w:ins w:id="165" w:author="Helen  Meskhidze" w:date="2015-11-16T16:25:00Z">
        <w:r>
          <w:rPr>
            <w:rFonts w:cs="Times New Roman"/>
          </w:rPr>
          <w:t xml:space="preserve"> </w:t>
        </w:r>
      </w:ins>
      <w:ins w:id="166" w:author="Helen  Meskhidze" w:date="2015-11-16T16:24:00Z">
        <w:r w:rsidRPr="00AC2B5E">
          <w:rPr>
            <w:rFonts w:cs="Times New Roman"/>
          </w:rPr>
          <w:t xml:space="preserve">temperature (Te). </w:t>
        </w:r>
      </w:ins>
    </w:p>
    <w:p w14:paraId="6C8061F0" w14:textId="11F7DAE7" w:rsidR="00DD1FB7" w:rsidRDefault="00DD1FB7">
      <w:pPr>
        <w:pStyle w:val="ListParagraph"/>
        <w:numPr>
          <w:ilvl w:val="0"/>
          <w:numId w:val="31"/>
        </w:numPr>
        <w:rPr>
          <w:ins w:id="167" w:author="Helen  Meskhidze" w:date="2015-11-16T16:26:00Z"/>
          <w:rFonts w:cs="Times New Roman"/>
        </w:rPr>
        <w:pPrChange w:id="168" w:author="Helen  Meskhidze" w:date="2015-11-16T16:23:00Z">
          <w:pPr/>
        </w:pPrChange>
      </w:pPr>
      <w:ins w:id="169" w:author="Helen  Meskhidze" w:date="2015-11-16T16:25:00Z">
        <w:r>
          <w:rPr>
            <w:rFonts w:cs="Times New Roman"/>
          </w:rPr>
          <w:t>To account for the dust ubiquitous throughout H II regions, we consider dusty conditions (using a dust step function across the plane).</w:t>
        </w:r>
      </w:ins>
    </w:p>
    <w:p w14:paraId="42DAFD74" w14:textId="240811E3" w:rsidR="00DD1FB7" w:rsidRDefault="00DD1FB7">
      <w:pPr>
        <w:pStyle w:val="ListParagraph"/>
        <w:numPr>
          <w:ilvl w:val="0"/>
          <w:numId w:val="31"/>
        </w:numPr>
        <w:rPr>
          <w:ins w:id="170" w:author="Helen  Meskhidze" w:date="2015-11-16T16:31:00Z"/>
          <w:rFonts w:cs="Times New Roman"/>
        </w:rPr>
        <w:pPrChange w:id="171" w:author="Helen  Meskhidze" w:date="2015-11-16T16:23:00Z">
          <w:pPr/>
        </w:pPrChange>
      </w:pPr>
      <w:ins w:id="172" w:author="Helen  Meskhidze" w:date="2015-11-16T16:26:00Z">
        <w:r w:rsidRPr="00AC2B5E">
          <w:rPr>
            <w:rFonts w:cs="Times New Roman"/>
          </w:rPr>
          <w:t xml:space="preserve">Finally, we adopt an LOC plane spanning </w:t>
        </w:r>
      </w:ins>
      <w:ins w:id="173" w:author="Helen  Meskhidze" w:date="2015-11-16T16:27:00Z">
        <w:r w:rsidRPr="00AC2B5E">
          <w:rPr>
            <w:rFonts w:cs="Times New Roman"/>
          </w:rPr>
          <w:t>0 ≤</w:t>
        </w:r>
        <w:r>
          <w:rPr>
            <w:rFonts w:cs="Times New Roman"/>
          </w:rPr>
          <w:t xml:space="preserve"> </w:t>
        </w:r>
        <w:r w:rsidRPr="00AC2B5E">
          <w:rPr>
            <w:rFonts w:cs="Times New Roman"/>
          </w:rPr>
          <w:t>log(n</w:t>
        </w:r>
        <w:r w:rsidRPr="00DD1FB7">
          <w:rPr>
            <w:rFonts w:cs="Times New Roman"/>
            <w:vertAlign w:val="subscript"/>
            <w:rPrChange w:id="174" w:author="Helen  Meskhidze" w:date="2015-11-16T16:27:00Z">
              <w:rPr>
                <w:rFonts w:cs="Times New Roman"/>
              </w:rPr>
            </w:rPrChange>
          </w:rPr>
          <w:t>H</w:t>
        </w:r>
        <w:r w:rsidRPr="00AC2B5E">
          <w:rPr>
            <w:rFonts w:cs="Times New Roman"/>
          </w:rPr>
          <w:t>) ≤ 10</w:t>
        </w:r>
        <w:r>
          <w:rPr>
            <w:rFonts w:cs="Times New Roman"/>
          </w:rPr>
          <w:t xml:space="preserve"> and </w:t>
        </w:r>
        <w:r w:rsidRPr="00DD1FB7">
          <w:rPr>
            <w:rFonts w:cs="Times New Roman"/>
          </w:rPr>
          <w:t>8 ≤ log(φH) ≤ 22</w:t>
        </w:r>
      </w:ins>
      <w:ins w:id="175" w:author="Helen  Meskhidze" w:date="2015-11-16T16:31:00Z">
        <w:r>
          <w:rPr>
            <w:rFonts w:cs="Times New Roman"/>
          </w:rPr>
          <w:t>.</w:t>
        </w:r>
      </w:ins>
    </w:p>
    <w:p w14:paraId="401295C2" w14:textId="77777777" w:rsidR="00DD1FB7" w:rsidRDefault="00DD1FB7">
      <w:pPr>
        <w:rPr>
          <w:ins w:id="176" w:author="Helen  Meskhidze" w:date="2015-11-16T16:31:00Z"/>
          <w:rFonts w:cs="Times New Roman"/>
        </w:rPr>
      </w:pPr>
    </w:p>
    <w:p w14:paraId="0674EE95" w14:textId="3348B468" w:rsidR="00DD1FB7" w:rsidRPr="00DD1FB7" w:rsidRDefault="00DD1FB7">
      <w:pPr>
        <w:rPr>
          <w:ins w:id="177" w:author="Helen  Meskhidze" w:date="2015-11-16T16:24:00Z"/>
          <w:rFonts w:cs="Times New Roman"/>
        </w:rPr>
      </w:pPr>
      <w:ins w:id="178" w:author="Helen  Meskhidze" w:date="2015-11-16T16:31:00Z">
        <w:r>
          <w:rPr>
            <w:rFonts w:cs="Times New Roman"/>
          </w:rPr>
          <w:t>(Equivalent width predictions)</w:t>
        </w:r>
      </w:ins>
    </w:p>
    <w:p w14:paraId="57FBD9D3" w14:textId="7E91FFFC" w:rsidR="00716E3D" w:rsidRDefault="00DD1FB7">
      <w:pPr>
        <w:pStyle w:val="ListParagraph"/>
        <w:numPr>
          <w:ilvl w:val="0"/>
          <w:numId w:val="31"/>
        </w:numPr>
        <w:rPr>
          <w:ins w:id="179" w:author="Helen  Meskhidze" w:date="2015-11-16T16:32:00Z"/>
          <w:rFonts w:cs="Times New Roman"/>
        </w:rPr>
        <w:pPrChange w:id="180" w:author="Helen  Meskhidze" w:date="2015-11-16T16:23:00Z">
          <w:pPr/>
        </w:pPrChange>
      </w:pPr>
      <w:ins w:id="181" w:author="Helen  Meskhidze" w:date="2015-11-16T16:31:00Z">
        <w:r>
          <w:rPr>
            <w:rFonts w:cs="Times New Roman"/>
          </w:rPr>
          <w:t>We next adopted</w:t>
        </w:r>
      </w:ins>
      <w:ins w:id="182" w:author="Helen  Meskhidze" w:date="2015-11-16T16:23:00Z">
        <w:r w:rsidR="00716E3D">
          <w:rPr>
            <w:rFonts w:cs="Times New Roman"/>
          </w:rPr>
          <w:t xml:space="preserve"> the Padova AGB track SED at 5 Myr for our baseline model</w:t>
        </w:r>
      </w:ins>
      <w:ins w:id="183" w:author="Helen  Meskhidze" w:date="2015-11-16T16:31:00Z">
        <w:r>
          <w:rPr>
            <w:rFonts w:cs="Times New Roman"/>
          </w:rPr>
          <w:t xml:space="preserve"> and tracked over 150 emission lines across the LOC plane. </w:t>
        </w:r>
      </w:ins>
    </w:p>
    <w:p w14:paraId="42166853" w14:textId="3EAA24EA" w:rsidR="00DD1FB7" w:rsidRDefault="00DD1FB7">
      <w:pPr>
        <w:pStyle w:val="ListParagraph"/>
        <w:numPr>
          <w:ilvl w:val="0"/>
          <w:numId w:val="31"/>
        </w:numPr>
        <w:rPr>
          <w:ins w:id="184" w:author="Helen  Meskhidze" w:date="2015-11-16T16:34:00Z"/>
          <w:rFonts w:cs="Times New Roman"/>
        </w:rPr>
        <w:pPrChange w:id="185" w:author="Helen  Meskhidze" w:date="2015-11-16T16:23:00Z">
          <w:pPr/>
        </w:pPrChange>
      </w:pPr>
      <w:ins w:id="186" w:author="Helen  Meskhidze" w:date="2015-11-16T16:32:00Z">
        <w:r>
          <w:rPr>
            <w:rFonts w:cs="Times New Roman"/>
          </w:rPr>
          <w:t xml:space="preserve">We found that collisionally excited UV emission lines reprocessed the spectrum along constant ionization parameter lines on the LOC plane. </w:t>
        </w:r>
      </w:ins>
      <w:ins w:id="187" w:author="Helen  Meskhidze" w:date="2015-11-16T16:33:00Z">
        <w:r>
          <w:rPr>
            <w:rFonts w:cs="Times New Roman"/>
          </w:rPr>
          <w:t xml:space="preserve">Many of our optical recombination lines emitted in a wide area along the LOC plane. </w:t>
        </w:r>
      </w:ins>
    </w:p>
    <w:p w14:paraId="5A118F18" w14:textId="3C7AE1FA" w:rsidR="001E769C" w:rsidRDefault="00DD1FB7">
      <w:pPr>
        <w:pStyle w:val="ListParagraph"/>
        <w:numPr>
          <w:ilvl w:val="0"/>
          <w:numId w:val="31"/>
        </w:numPr>
        <w:rPr>
          <w:ins w:id="188" w:author="Helen  Meskhidze" w:date="2015-11-16T16:37:00Z"/>
          <w:rFonts w:cs="Times New Roman"/>
        </w:rPr>
        <w:pPrChange w:id="189" w:author="Helen  Meskhidze" w:date="2015-11-16T16:37:00Z">
          <w:pPr/>
        </w:pPrChange>
      </w:pPr>
      <w:ins w:id="190" w:author="Helen  Meskhidze" w:date="2015-11-16T16:34:00Z">
        <w:r>
          <w:rPr>
            <w:rFonts w:cs="Times New Roman"/>
          </w:rPr>
          <w:t xml:space="preserve">We found that many of the optical emission lines that we tracked also exhibited an interesting double peak feature due to an ionization jump experienced by an </w:t>
        </w:r>
      </w:ins>
      <w:ins w:id="191" w:author="Helen  Meskhidze" w:date="2015-11-16T16:35:00Z">
        <w:r w:rsidR="001E769C">
          <w:rPr>
            <w:rFonts w:cs="Times New Roman"/>
          </w:rPr>
          <w:t xml:space="preserve">element. This feature was even more evident in higher metallicity and dust-free simulations . </w:t>
        </w:r>
      </w:ins>
    </w:p>
    <w:p w14:paraId="3CB0EEA5" w14:textId="0C21929F" w:rsidR="001E769C" w:rsidRPr="001E769C" w:rsidRDefault="001E769C" w:rsidP="001E769C">
      <w:pPr>
        <w:pStyle w:val="ListParagraph"/>
        <w:numPr>
          <w:ilvl w:val="0"/>
          <w:numId w:val="31"/>
        </w:numPr>
        <w:rPr>
          <w:ins w:id="192" w:author="Helen  Meskhidze" w:date="2015-11-16T16:37:00Z"/>
          <w:rFonts w:cs="Times New Roman"/>
        </w:rPr>
      </w:pPr>
      <w:ins w:id="193" w:author="Helen  Meskhidze" w:date="2015-11-16T16:37:00Z">
        <w:r>
          <w:rPr>
            <w:rFonts w:cs="Times New Roman"/>
          </w:rPr>
          <w:t>We found that</w:t>
        </w:r>
        <w:r w:rsidRPr="001E769C">
          <w:rPr>
            <w:rFonts w:cs="Times New Roman"/>
          </w:rPr>
          <w:t xml:space="preserve"> IR emission lines emit most efficiently in low n</w:t>
        </w:r>
        <w:r w:rsidRPr="001E769C">
          <w:rPr>
            <w:rFonts w:cs="Times New Roman"/>
            <w:vertAlign w:val="subscript"/>
            <w:rPrChange w:id="194" w:author="Helen  Meskhidze" w:date="2015-11-16T16:37:00Z">
              <w:rPr>
                <w:rFonts w:cs="Times New Roman"/>
              </w:rPr>
            </w:rPrChange>
          </w:rPr>
          <w:t>H</w:t>
        </w:r>
        <w:r w:rsidRPr="001E769C">
          <w:rPr>
            <w:rFonts w:cs="Times New Roman"/>
          </w:rPr>
          <w:t xml:space="preserve"> and low φ</w:t>
        </w:r>
        <w:r w:rsidRPr="001E769C">
          <w:rPr>
            <w:rFonts w:cs="Times New Roman"/>
            <w:vertAlign w:val="subscript"/>
            <w:rPrChange w:id="195" w:author="Helen  Meskhidze" w:date="2015-11-16T16:37:00Z">
              <w:rPr>
                <w:rFonts w:cs="Times New Roman"/>
              </w:rPr>
            </w:rPrChange>
          </w:rPr>
          <w:t>H</w:t>
        </w:r>
        <w:r w:rsidRPr="001E769C">
          <w:rPr>
            <w:rFonts w:cs="Times New Roman"/>
          </w:rPr>
          <w:t xml:space="preserve"> regions</w:t>
        </w:r>
      </w:ins>
    </w:p>
    <w:p w14:paraId="513C01F8" w14:textId="7F028B9D" w:rsidR="001E769C" w:rsidRPr="00AC2B5E" w:rsidRDefault="001E769C">
      <w:pPr>
        <w:pStyle w:val="ListParagraph"/>
        <w:rPr>
          <w:ins w:id="196" w:author="Helen  Meskhidze" w:date="2015-11-16T16:09:00Z"/>
          <w:rFonts w:cs="Times New Roman"/>
        </w:rPr>
        <w:pPrChange w:id="197" w:author="Helen  Meskhidze" w:date="2015-11-16T16:37:00Z">
          <w:pPr/>
        </w:pPrChange>
      </w:pPr>
      <w:ins w:id="198" w:author="Helen  Meskhidze" w:date="2015-11-16T16:37:00Z">
        <w:r w:rsidRPr="001E769C">
          <w:rPr>
            <w:rFonts w:cs="Times New Roman"/>
          </w:rPr>
          <w:t>and their emission cuts off close to where we phase out grains.</w:t>
        </w:r>
      </w:ins>
    </w:p>
    <w:p w14:paraId="32F4990B" w14:textId="77777777" w:rsidR="001E769C" w:rsidRDefault="001E769C" w:rsidP="00802DFC">
      <w:pPr>
        <w:widowControl/>
        <w:suppressAutoHyphens w:val="0"/>
        <w:rPr>
          <w:ins w:id="199" w:author="Helen  Meskhidze" w:date="2015-11-16T16:38:00Z"/>
          <w:rFonts w:cs="Times New Roman"/>
        </w:rPr>
      </w:pPr>
    </w:p>
    <w:p w14:paraId="4B8AF1DE" w14:textId="77777777" w:rsidR="001E769C" w:rsidRDefault="001E769C" w:rsidP="00802DFC">
      <w:pPr>
        <w:widowControl/>
        <w:suppressAutoHyphens w:val="0"/>
        <w:rPr>
          <w:ins w:id="200" w:author="Helen  Meskhidze" w:date="2015-11-16T16:38:00Z"/>
          <w:rFonts w:cs="Times New Roman"/>
        </w:rPr>
      </w:pPr>
      <w:ins w:id="201" w:author="Helen  Meskhidze" w:date="2015-11-16T16:38:00Z">
        <w:r>
          <w:rPr>
            <w:rFonts w:cs="Times New Roman"/>
          </w:rPr>
          <w:t>(Sensitivity studies)</w:t>
        </w:r>
      </w:ins>
    </w:p>
    <w:p w14:paraId="0F676232" w14:textId="2E2DB684" w:rsidR="001E769C" w:rsidRDefault="001E769C">
      <w:pPr>
        <w:pStyle w:val="ListParagraph"/>
        <w:numPr>
          <w:ilvl w:val="0"/>
          <w:numId w:val="35"/>
        </w:numPr>
        <w:rPr>
          <w:ins w:id="202" w:author="Helen  Meskhidze" w:date="2015-11-16T16:39:00Z"/>
          <w:rFonts w:cs="Times New Roman"/>
        </w:rPr>
        <w:pPrChange w:id="203" w:author="Helen  Meskhidze" w:date="2015-11-16T16:38:00Z">
          <w:pPr>
            <w:widowControl/>
            <w:suppressAutoHyphens w:val="0"/>
          </w:pPr>
        </w:pPrChange>
      </w:pPr>
      <w:ins w:id="204" w:author="Helen  Meskhidze" w:date="2015-11-16T16:38:00Z">
        <w:r>
          <w:rPr>
            <w:rFonts w:cs="Times New Roman"/>
          </w:rPr>
          <w:t>We next analyzed our model</w:t>
        </w:r>
      </w:ins>
      <w:ins w:id="205" w:author="Helen  Meskhidze" w:date="2015-11-16T16:39:00Z">
        <w:r>
          <w:rPr>
            <w:rFonts w:cs="Times New Roman"/>
          </w:rPr>
          <w:t xml:space="preserve">’s sensitivity to column density, metallicity, SFH, and dust. </w:t>
        </w:r>
      </w:ins>
    </w:p>
    <w:p w14:paraId="15033067" w14:textId="4A7B5757" w:rsidR="001E769C" w:rsidRDefault="001E769C">
      <w:pPr>
        <w:pStyle w:val="ListParagraph"/>
        <w:numPr>
          <w:ilvl w:val="0"/>
          <w:numId w:val="35"/>
        </w:numPr>
        <w:rPr>
          <w:ins w:id="206" w:author="Helen  Meskhidze" w:date="2015-11-16T16:39:00Z"/>
          <w:rFonts w:cs="Times New Roman"/>
        </w:rPr>
        <w:pPrChange w:id="207" w:author="Helen  Meskhidze" w:date="2015-11-16T16:38:00Z">
          <w:pPr>
            <w:widowControl/>
            <w:suppressAutoHyphens w:val="0"/>
          </w:pPr>
        </w:pPrChange>
      </w:pPr>
      <w:ins w:id="208" w:author="Helen  Meskhidze" w:date="2015-11-16T16:39:00Z">
        <w:r>
          <w:rPr>
            <w:rFonts w:cs="Times New Roman"/>
          </w:rPr>
          <w:t xml:space="preserve">General observations regarding each: </w:t>
        </w:r>
      </w:ins>
    </w:p>
    <w:p w14:paraId="36648CD3" w14:textId="441D0FC9" w:rsidR="001E769C" w:rsidRDefault="001E769C">
      <w:pPr>
        <w:pStyle w:val="ListParagraph"/>
        <w:numPr>
          <w:ilvl w:val="1"/>
          <w:numId w:val="35"/>
        </w:numPr>
        <w:rPr>
          <w:ins w:id="209" w:author="Helen  Meskhidze" w:date="2015-11-16T16:40:00Z"/>
          <w:rFonts w:cs="Times New Roman"/>
        </w:rPr>
        <w:pPrChange w:id="210" w:author="Helen  Meskhidze" w:date="2015-11-16T16:40:00Z">
          <w:pPr>
            <w:widowControl/>
            <w:suppressAutoHyphens w:val="0"/>
          </w:pPr>
        </w:pPrChange>
      </w:pPr>
      <w:ins w:id="211" w:author="Helen  Meskhidze" w:date="2015-11-16T16:40:00Z">
        <w:r>
          <w:rPr>
            <w:rFonts w:cs="Times New Roman"/>
          </w:rPr>
          <w:t>We found</w:t>
        </w:r>
        <w:r w:rsidRPr="001E769C">
          <w:rPr>
            <w:rFonts w:cs="Times New Roman"/>
          </w:rPr>
          <w:t xml:space="preserve"> that the column density</w:t>
        </w:r>
        <w:r>
          <w:rPr>
            <w:rFonts w:cs="Times New Roman"/>
          </w:rPr>
          <w:t xml:space="preserve"> </w:t>
        </w:r>
        <w:r w:rsidRPr="00AC2B5E">
          <w:rPr>
            <w:rFonts w:cs="Times New Roman"/>
          </w:rPr>
          <w:t>stopping criteria is necessary for our simulations to capture many of the peak W</w:t>
        </w:r>
        <w:r w:rsidRPr="001E769C">
          <w:rPr>
            <w:rFonts w:cs="Times New Roman"/>
            <w:vertAlign w:val="subscript"/>
            <w:rPrChange w:id="212" w:author="Helen  Meskhidze" w:date="2015-11-16T16:40:00Z">
              <w:rPr/>
            </w:rPrChange>
          </w:rPr>
          <w:t xml:space="preserve">λ </w:t>
        </w:r>
        <w:r w:rsidRPr="00AC2B5E">
          <w:rPr>
            <w:rFonts w:cs="Times New Roman"/>
          </w:rPr>
          <w:t>but that it does</w:t>
        </w:r>
        <w:r>
          <w:rPr>
            <w:rFonts w:cs="Times New Roman"/>
          </w:rPr>
          <w:t xml:space="preserve"> </w:t>
        </w:r>
        <w:r w:rsidRPr="00AC2B5E">
          <w:rPr>
            <w:rFonts w:cs="Times New Roman"/>
          </w:rPr>
          <w:t>not affect the strengths of the lines in general</w:t>
        </w:r>
        <w:r>
          <w:rPr>
            <w:rFonts w:cs="Times New Roman"/>
          </w:rPr>
          <w:t>.</w:t>
        </w:r>
      </w:ins>
    </w:p>
    <w:p w14:paraId="61603D50" w14:textId="51180F07" w:rsidR="001E769C" w:rsidRDefault="001E769C">
      <w:pPr>
        <w:pStyle w:val="ListParagraph"/>
        <w:numPr>
          <w:ilvl w:val="1"/>
          <w:numId w:val="35"/>
        </w:numPr>
        <w:rPr>
          <w:ins w:id="213" w:author="Helen  Meskhidze" w:date="2015-11-16T16:40:00Z"/>
          <w:rFonts w:cs="Times New Roman"/>
        </w:rPr>
        <w:pPrChange w:id="214" w:author="Helen  Meskhidze" w:date="2015-11-16T16:40:00Z">
          <w:pPr>
            <w:widowControl/>
            <w:suppressAutoHyphens w:val="0"/>
          </w:pPr>
        </w:pPrChange>
      </w:pPr>
      <w:ins w:id="215" w:author="Helen  Meskhidze" w:date="2015-11-16T16:40:00Z">
        <w:r w:rsidRPr="001E769C">
          <w:rPr>
            <w:rFonts w:cs="Times New Roman"/>
          </w:rPr>
          <w:t>Our high-resolution simulations show that with increasing metallicity, there is a distinct pocket</w:t>
        </w:r>
        <w:r>
          <w:rPr>
            <w:rFonts w:cs="Times New Roman"/>
          </w:rPr>
          <w:t xml:space="preserve"> </w:t>
        </w:r>
        <w:r w:rsidRPr="00AC2B5E">
          <w:rPr>
            <w:rFonts w:cs="Times New Roman"/>
          </w:rPr>
          <w:t>of very little emission at low φ</w:t>
        </w:r>
        <w:r w:rsidRPr="001E769C">
          <w:rPr>
            <w:rFonts w:cs="Times New Roman"/>
            <w:vertAlign w:val="subscript"/>
            <w:rPrChange w:id="216" w:author="Helen  Meskhidze" w:date="2015-11-16T16:40:00Z">
              <w:rPr>
                <w:rFonts w:cs="Times New Roman"/>
              </w:rPr>
            </w:rPrChange>
          </w:rPr>
          <w:t>H</w:t>
        </w:r>
        <w:r w:rsidRPr="00AC2B5E">
          <w:rPr>
            <w:rFonts w:cs="Times New Roman"/>
          </w:rPr>
          <w:t xml:space="preserve"> and low n</w:t>
        </w:r>
        <w:r w:rsidRPr="001E769C">
          <w:rPr>
            <w:rFonts w:cs="Times New Roman"/>
            <w:vertAlign w:val="subscript"/>
            <w:rPrChange w:id="217" w:author="Helen  Meskhidze" w:date="2015-11-16T16:40:00Z">
              <w:rPr>
                <w:rFonts w:cs="Times New Roman"/>
              </w:rPr>
            </w:rPrChange>
          </w:rPr>
          <w:t>H</w:t>
        </w:r>
        <w:r>
          <w:rPr>
            <w:rFonts w:cs="Times New Roman"/>
          </w:rPr>
          <w:t xml:space="preserve">. This pocket corresponds to the area of local galaxies on the LOC plane. </w:t>
        </w:r>
      </w:ins>
    </w:p>
    <w:p w14:paraId="5A9CEC0A" w14:textId="45A50A08" w:rsidR="001E769C" w:rsidRDefault="001E769C">
      <w:pPr>
        <w:pStyle w:val="ListParagraph"/>
        <w:numPr>
          <w:ilvl w:val="1"/>
          <w:numId w:val="35"/>
        </w:numPr>
        <w:rPr>
          <w:ins w:id="218" w:author="Helen  Meskhidze" w:date="2015-11-16T16:42:00Z"/>
          <w:rFonts w:cs="Times New Roman"/>
        </w:rPr>
        <w:pPrChange w:id="219" w:author="Helen  Meskhidze" w:date="2015-11-16T16:42:00Z">
          <w:pPr>
            <w:widowControl/>
            <w:suppressAutoHyphens w:val="0"/>
          </w:pPr>
        </w:pPrChange>
      </w:pPr>
      <w:ins w:id="220" w:author="Helen  Meskhidze" w:date="2015-11-16T16:42:00Z">
        <w:r w:rsidRPr="001E769C">
          <w:rPr>
            <w:rFonts w:cs="Times New Roman"/>
          </w:rPr>
          <w:t>Nearly all the peak equivalent widths of the emission lines we track decrease with time when we</w:t>
        </w:r>
        <w:r>
          <w:rPr>
            <w:rFonts w:cs="Times New Roman"/>
          </w:rPr>
          <w:t xml:space="preserve"> </w:t>
        </w:r>
        <w:r w:rsidRPr="00AC2B5E">
          <w:rPr>
            <w:rFonts w:cs="Times New Roman"/>
          </w:rPr>
          <w:t>adopt any of the four evolutionary tracks</w:t>
        </w:r>
        <w:r>
          <w:rPr>
            <w:rFonts w:cs="Times New Roman"/>
          </w:rPr>
          <w:t>.</w:t>
        </w:r>
      </w:ins>
    </w:p>
    <w:p w14:paraId="7F3F9787" w14:textId="030B1B2A" w:rsidR="001E769C" w:rsidRDefault="001E769C">
      <w:pPr>
        <w:pStyle w:val="ListParagraph"/>
        <w:numPr>
          <w:ilvl w:val="2"/>
          <w:numId w:val="35"/>
        </w:numPr>
        <w:rPr>
          <w:ins w:id="221" w:author="Helen  Meskhidze" w:date="2015-11-16T16:42:00Z"/>
          <w:rFonts w:cs="Times New Roman"/>
        </w:rPr>
        <w:pPrChange w:id="222" w:author="Helen  Meskhidze" w:date="2015-11-16T16:42:00Z">
          <w:pPr>
            <w:widowControl/>
            <w:suppressAutoHyphens w:val="0"/>
          </w:pPr>
        </w:pPrChange>
      </w:pPr>
      <w:ins w:id="223" w:author="Helen  Meskhidze" w:date="2015-11-16T16:42:00Z">
        <w:r>
          <w:rPr>
            <w:rFonts w:cs="Times New Roman"/>
          </w:rPr>
          <w:t>Little observable difference between continuous evolution models (except with high ionization emission lines of interest)</w:t>
        </w:r>
      </w:ins>
    </w:p>
    <w:p w14:paraId="677EB5A3" w14:textId="3BFAE502" w:rsidR="001E769C" w:rsidRPr="00AC2B5E" w:rsidRDefault="001E769C">
      <w:pPr>
        <w:pStyle w:val="ListParagraph"/>
        <w:numPr>
          <w:ilvl w:val="2"/>
          <w:numId w:val="35"/>
        </w:numPr>
        <w:rPr>
          <w:ins w:id="224" w:author="Helen  Meskhidze" w:date="2015-11-16T16:38:00Z"/>
          <w:rFonts w:cs="Times New Roman"/>
        </w:rPr>
        <w:pPrChange w:id="225" w:author="Helen  Meskhidze" w:date="2015-11-16T16:42:00Z">
          <w:pPr>
            <w:widowControl/>
            <w:suppressAutoHyphens w:val="0"/>
          </w:pPr>
        </w:pPrChange>
      </w:pPr>
      <w:ins w:id="226" w:author="Helen  Meskhidze" w:date="2015-11-16T16:42:00Z">
        <w:r>
          <w:rPr>
            <w:rFonts w:cs="Times New Roman"/>
          </w:rPr>
          <w:t xml:space="preserve">Most </w:t>
        </w:r>
      </w:ins>
      <w:ins w:id="227" w:author="Helen  Meskhidze" w:date="2015-11-16T16:43:00Z">
        <w:r>
          <w:rPr>
            <w:rFonts w:cs="Times New Roman"/>
          </w:rPr>
          <w:t>emission lines die off after 5-8 myr with i</w:t>
        </w:r>
      </w:ins>
      <w:ins w:id="228" w:author="Helen  Meskhidze" w:date="2015-11-16T16:42:00Z">
        <w:r>
          <w:rPr>
            <w:rFonts w:cs="Times New Roman"/>
          </w:rPr>
          <w:t xml:space="preserve">nst. model </w:t>
        </w:r>
      </w:ins>
    </w:p>
    <w:p w14:paraId="723CCC84" w14:textId="6BBD4742" w:rsidR="001E769C" w:rsidRPr="001E769C" w:rsidRDefault="001E769C">
      <w:pPr>
        <w:pStyle w:val="ListParagraph"/>
        <w:numPr>
          <w:ilvl w:val="0"/>
          <w:numId w:val="36"/>
        </w:numPr>
        <w:tabs>
          <w:tab w:val="left" w:pos="1787"/>
        </w:tabs>
        <w:ind w:left="1440"/>
        <w:rPr>
          <w:ins w:id="229" w:author="Helen  Meskhidze" w:date="2015-11-16T16:43:00Z"/>
          <w:rFonts w:cs="Times New Roman"/>
        </w:rPr>
        <w:pPrChange w:id="230" w:author="Helen  Meskhidze" w:date="2015-11-16T16:44:00Z">
          <w:pPr>
            <w:pStyle w:val="ListParagraph"/>
            <w:numPr>
              <w:numId w:val="36"/>
            </w:numPr>
            <w:tabs>
              <w:tab w:val="left" w:pos="1787"/>
            </w:tabs>
            <w:ind w:left="2160" w:hanging="360"/>
          </w:pPr>
        </w:pPrChange>
      </w:pPr>
      <w:ins w:id="231" w:author="Helen  Meskhidze" w:date="2015-11-16T16:43:00Z">
        <w:r w:rsidRPr="001E769C">
          <w:rPr>
            <w:rFonts w:cs="Times New Roman"/>
          </w:rPr>
          <w:t xml:space="preserve">Most of </w:t>
        </w:r>
      </w:ins>
      <w:ins w:id="232" w:author="Helen  Meskhidze" w:date="2015-11-16T16:44:00Z">
        <w:r w:rsidRPr="001E769C">
          <w:rPr>
            <w:rFonts w:cs="Times New Roman"/>
          </w:rPr>
          <w:t>our</w:t>
        </w:r>
      </w:ins>
      <w:ins w:id="233" w:author="Helen  Meskhidze" w:date="2015-11-16T16:43:00Z">
        <w:r w:rsidRPr="001E769C">
          <w:rPr>
            <w:rFonts w:cs="Times New Roman"/>
          </w:rPr>
          <w:t xml:space="preserve"> emission lines maintain their shape across the LOC plane</w:t>
        </w:r>
      </w:ins>
      <w:ins w:id="234" w:author="Helen  Meskhidze" w:date="2015-11-16T16:44:00Z">
        <w:r w:rsidRPr="001E769C">
          <w:rPr>
            <w:rFonts w:cs="Times New Roman"/>
          </w:rPr>
          <w:t xml:space="preserve"> with a dust-free model</w:t>
        </w:r>
      </w:ins>
      <w:ins w:id="235" w:author="Helen  Meskhidze" w:date="2015-11-16T16:43:00Z">
        <w:r w:rsidRPr="001E769C">
          <w:rPr>
            <w:rFonts w:cs="Times New Roman"/>
          </w:rPr>
          <w:t>, only changing</w:t>
        </w:r>
      </w:ins>
      <w:ins w:id="236" w:author="Helen  Meskhidze" w:date="2015-11-16T16:44:00Z">
        <w:r>
          <w:rPr>
            <w:rFonts w:cs="Times New Roman"/>
          </w:rPr>
          <w:t xml:space="preserve"> </w:t>
        </w:r>
      </w:ins>
      <w:ins w:id="237" w:author="Helen  Meskhidze" w:date="2015-11-16T16:43:00Z">
        <w:r w:rsidRPr="001E769C">
          <w:rPr>
            <w:rFonts w:cs="Times New Roman"/>
          </w:rPr>
          <w:t>sligh</w:t>
        </w:r>
        <w:r>
          <w:rPr>
            <w:rFonts w:cs="Times New Roman"/>
          </w:rPr>
          <w:t xml:space="preserve">tly in their range of emission. </w:t>
        </w:r>
      </w:ins>
    </w:p>
    <w:p w14:paraId="48BD4FE6" w14:textId="24A8FE0C" w:rsidR="001E769C" w:rsidRDefault="001E769C">
      <w:pPr>
        <w:pStyle w:val="ListParagraph"/>
        <w:numPr>
          <w:ilvl w:val="1"/>
          <w:numId w:val="37"/>
        </w:numPr>
        <w:tabs>
          <w:tab w:val="left" w:pos="1787"/>
        </w:tabs>
        <w:rPr>
          <w:ins w:id="238" w:author="Helen  Meskhidze" w:date="2015-11-16T16:44:00Z"/>
          <w:rFonts w:cs="Times New Roman"/>
        </w:rPr>
        <w:pPrChange w:id="239" w:author="Helen  Meskhidze" w:date="2015-11-16T16:44:00Z">
          <w:pPr>
            <w:widowControl/>
            <w:suppressAutoHyphens w:val="0"/>
          </w:pPr>
        </w:pPrChange>
      </w:pPr>
      <w:ins w:id="240" w:author="Helen  Meskhidze" w:date="2015-11-16T16:44:00Z">
        <w:r w:rsidRPr="00AC2B5E">
          <w:rPr>
            <w:rFonts w:cs="Times New Roman"/>
          </w:rPr>
          <w:t xml:space="preserve">Dust effects most noticeable with UV </w:t>
        </w:r>
      </w:ins>
      <w:ins w:id="241" w:author="Helen  Meskhidze" w:date="2015-11-16T16:43:00Z">
        <w:r w:rsidRPr="00AC2B5E">
          <w:rPr>
            <w:rFonts w:cs="Times New Roman"/>
          </w:rPr>
          <w:t>emission lines and some of the lower wavelength optical emission lines.</w:t>
        </w:r>
      </w:ins>
    </w:p>
    <w:p w14:paraId="2690E227" w14:textId="77777777" w:rsidR="001E769C" w:rsidRDefault="001E769C">
      <w:pPr>
        <w:tabs>
          <w:tab w:val="left" w:pos="1787"/>
        </w:tabs>
        <w:rPr>
          <w:ins w:id="242" w:author="Helen  Meskhidze" w:date="2015-11-16T16:45:00Z"/>
          <w:rFonts w:cs="Times New Roman"/>
        </w:rPr>
        <w:pPrChange w:id="243" w:author="Helen  Meskhidze" w:date="2015-11-16T16:45:00Z">
          <w:pPr>
            <w:widowControl/>
            <w:suppressAutoHyphens w:val="0"/>
          </w:pPr>
        </w:pPrChange>
      </w:pPr>
    </w:p>
    <w:p w14:paraId="56515425" w14:textId="2904FC6F" w:rsidR="00AC3AE3" w:rsidRDefault="00AC3AE3">
      <w:pPr>
        <w:tabs>
          <w:tab w:val="left" w:pos="1787"/>
        </w:tabs>
        <w:rPr>
          <w:ins w:id="244" w:author="Helen  Meskhidze" w:date="2015-11-16T16:54:00Z"/>
          <w:rFonts w:cs="Times New Roman"/>
        </w:rPr>
        <w:pPrChange w:id="245" w:author="Helen  Meskhidze" w:date="2015-11-16T16:45:00Z">
          <w:pPr>
            <w:widowControl/>
            <w:suppressAutoHyphens w:val="0"/>
          </w:pPr>
        </w:pPrChange>
      </w:pPr>
      <w:ins w:id="246" w:author="Helen  Meskhidze" w:date="2015-11-16T16:45:00Z">
        <w:r>
          <w:rPr>
            <w:rFonts w:cs="Times New Roman"/>
          </w:rPr>
          <w:t>1. UV sensitivity</w:t>
        </w:r>
      </w:ins>
    </w:p>
    <w:p w14:paraId="3925196F" w14:textId="1CAB633B" w:rsidR="00AC3AE3" w:rsidRDefault="00AC3AE3">
      <w:pPr>
        <w:pStyle w:val="ListParagraph"/>
        <w:numPr>
          <w:ilvl w:val="0"/>
          <w:numId w:val="36"/>
        </w:numPr>
        <w:tabs>
          <w:tab w:val="left" w:pos="1787"/>
        </w:tabs>
        <w:ind w:left="1440"/>
        <w:rPr>
          <w:ins w:id="247" w:author="Helen  Meskhidze" w:date="2015-11-16T16:56:00Z"/>
          <w:rFonts w:cs="Times New Roman"/>
        </w:rPr>
        <w:pPrChange w:id="248" w:author="Helen  Meskhidze" w:date="2015-11-16T16:54:00Z">
          <w:pPr>
            <w:widowControl/>
            <w:suppressAutoHyphens w:val="0"/>
          </w:pPr>
        </w:pPrChange>
      </w:pPr>
      <w:ins w:id="249" w:author="Helen  Meskhidze" w:date="2015-11-16T16:54:00Z">
        <w:r w:rsidRPr="00AC2B5E">
          <w:rPr>
            <w:rFonts w:cs="Times New Roman"/>
          </w:rPr>
          <w:t xml:space="preserve">increase with increasing metallicity </w:t>
        </w:r>
      </w:ins>
    </w:p>
    <w:p w14:paraId="165B316C" w14:textId="1C48FC49" w:rsidR="00546E59" w:rsidRDefault="00546E59">
      <w:pPr>
        <w:pStyle w:val="ListParagraph"/>
        <w:numPr>
          <w:ilvl w:val="0"/>
          <w:numId w:val="36"/>
        </w:numPr>
        <w:tabs>
          <w:tab w:val="left" w:pos="1787"/>
        </w:tabs>
        <w:ind w:left="1440"/>
        <w:rPr>
          <w:ins w:id="250" w:author="Helen  Meskhidze" w:date="2015-11-16T16:58:00Z"/>
          <w:rFonts w:cs="Times New Roman"/>
        </w:rPr>
        <w:pPrChange w:id="251" w:author="Helen  Meskhidze" w:date="2015-11-16T16:54:00Z">
          <w:pPr>
            <w:widowControl/>
            <w:suppressAutoHyphens w:val="0"/>
          </w:pPr>
        </w:pPrChange>
      </w:pPr>
      <w:ins w:id="252" w:author="Helen  Meskhidze" w:date="2015-11-16T16:56:00Z">
        <w:r>
          <w:rPr>
            <w:rFonts w:cs="Times New Roman"/>
          </w:rPr>
          <w:t>decrease slightly with age (not too much with continuous evolution)</w:t>
        </w:r>
      </w:ins>
    </w:p>
    <w:p w14:paraId="2063D5E3" w14:textId="04AE8DC7" w:rsidR="00546E59" w:rsidRDefault="00546E59">
      <w:pPr>
        <w:pStyle w:val="ListParagraph"/>
        <w:numPr>
          <w:ilvl w:val="0"/>
          <w:numId w:val="36"/>
        </w:numPr>
        <w:tabs>
          <w:tab w:val="left" w:pos="1787"/>
        </w:tabs>
        <w:ind w:left="1440"/>
        <w:rPr>
          <w:ins w:id="253" w:author="Helen  Meskhidze" w:date="2015-11-16T16:59:00Z"/>
          <w:rFonts w:cs="Times New Roman"/>
        </w:rPr>
        <w:pPrChange w:id="254" w:author="Helen  Meskhidze" w:date="2015-11-16T16:54:00Z">
          <w:pPr>
            <w:widowControl/>
            <w:suppressAutoHyphens w:val="0"/>
          </w:pPr>
        </w:pPrChange>
      </w:pPr>
      <w:ins w:id="255" w:author="Helen  Meskhidze" w:date="2015-11-16T16:58:00Z">
        <w:r>
          <w:rPr>
            <w:rFonts w:cs="Times New Roman"/>
          </w:rPr>
          <w:t>decrease with age when adopting inst. models (die off around 5-8 Myr)</w:t>
        </w:r>
      </w:ins>
    </w:p>
    <w:p w14:paraId="7A43BFB0" w14:textId="04FD9C3A" w:rsidR="00546E59" w:rsidRPr="00AC2B5E" w:rsidRDefault="00546E59">
      <w:pPr>
        <w:pStyle w:val="ListParagraph"/>
        <w:numPr>
          <w:ilvl w:val="0"/>
          <w:numId w:val="36"/>
        </w:numPr>
        <w:tabs>
          <w:tab w:val="left" w:pos="1787"/>
        </w:tabs>
        <w:ind w:left="1440"/>
        <w:rPr>
          <w:ins w:id="256" w:author="Helen  Meskhidze" w:date="2015-11-16T16:45:00Z"/>
          <w:rFonts w:cs="Times New Roman"/>
        </w:rPr>
        <w:pPrChange w:id="257" w:author="Helen  Meskhidze" w:date="2015-11-16T16:59:00Z">
          <w:pPr>
            <w:widowControl/>
            <w:suppressAutoHyphens w:val="0"/>
          </w:pPr>
        </w:pPrChange>
      </w:pPr>
      <w:ins w:id="258" w:author="Helen  Meskhidze" w:date="2015-11-16T16:59:00Z">
        <w:r w:rsidRPr="00546E59">
          <w:rPr>
            <w:rFonts w:cs="Times New Roman"/>
          </w:rPr>
          <w:t>decrease with dust introduction since dust</w:t>
        </w:r>
        <w:r>
          <w:rPr>
            <w:rFonts w:cs="Times New Roman"/>
          </w:rPr>
          <w:t xml:space="preserve"> </w:t>
        </w:r>
        <w:r w:rsidRPr="00AC2B5E">
          <w:rPr>
            <w:rFonts w:cs="Times New Roman"/>
          </w:rPr>
          <w:t>absorption peaks in the UV</w:t>
        </w:r>
      </w:ins>
    </w:p>
    <w:p w14:paraId="0915EBD5" w14:textId="77777777" w:rsidR="00AC3AE3" w:rsidRDefault="00AC3AE3">
      <w:pPr>
        <w:tabs>
          <w:tab w:val="left" w:pos="1787"/>
        </w:tabs>
        <w:rPr>
          <w:ins w:id="259" w:author="Helen  Meskhidze" w:date="2015-11-16T16:45:00Z"/>
          <w:rFonts w:cs="Times New Roman"/>
        </w:rPr>
        <w:pPrChange w:id="260" w:author="Helen  Meskhidze" w:date="2015-11-16T16:45:00Z">
          <w:pPr>
            <w:widowControl/>
            <w:suppressAutoHyphens w:val="0"/>
          </w:pPr>
        </w:pPrChange>
      </w:pPr>
    </w:p>
    <w:p w14:paraId="3855B0E7" w14:textId="527AAF7B" w:rsidR="00AC3AE3" w:rsidRDefault="00AC3AE3">
      <w:pPr>
        <w:tabs>
          <w:tab w:val="left" w:pos="1787"/>
        </w:tabs>
        <w:rPr>
          <w:ins w:id="261" w:author="Helen  Meskhidze" w:date="2015-11-16T16:54:00Z"/>
          <w:rFonts w:cs="Times New Roman"/>
        </w:rPr>
        <w:pPrChange w:id="262" w:author="Helen  Meskhidze" w:date="2015-11-16T16:45:00Z">
          <w:pPr>
            <w:widowControl/>
            <w:suppressAutoHyphens w:val="0"/>
          </w:pPr>
        </w:pPrChange>
      </w:pPr>
      <w:ins w:id="263" w:author="Helen  Meskhidze" w:date="2015-11-16T16:45:00Z">
        <w:r>
          <w:rPr>
            <w:rFonts w:cs="Times New Roman"/>
          </w:rPr>
          <w:t xml:space="preserve">2. Optical sensitivity </w:t>
        </w:r>
      </w:ins>
    </w:p>
    <w:p w14:paraId="390D792E" w14:textId="0EAE1C19" w:rsidR="00AC3AE3" w:rsidRPr="003A0A49" w:rsidRDefault="00AC3AE3" w:rsidP="00AC3AE3">
      <w:pPr>
        <w:pStyle w:val="ListParagraph"/>
        <w:numPr>
          <w:ilvl w:val="0"/>
          <w:numId w:val="36"/>
        </w:numPr>
        <w:tabs>
          <w:tab w:val="left" w:pos="1787"/>
        </w:tabs>
        <w:ind w:left="1440"/>
        <w:rPr>
          <w:ins w:id="264" w:author="Helen  Meskhidze" w:date="2015-11-16T16:54:00Z"/>
          <w:rFonts w:cs="Times New Roman"/>
        </w:rPr>
      </w:pPr>
      <w:ins w:id="265" w:author="Helen  Meskhidze" w:date="2015-11-16T16:54:00Z">
        <w:r>
          <w:rPr>
            <w:rFonts w:cs="Times New Roman"/>
          </w:rPr>
          <w:t>decrease</w:t>
        </w:r>
        <w:r w:rsidRPr="003A0A49">
          <w:rPr>
            <w:rFonts w:cs="Times New Roman"/>
          </w:rPr>
          <w:t xml:space="preserve"> with increasing metallicity </w:t>
        </w:r>
      </w:ins>
    </w:p>
    <w:p w14:paraId="14011106" w14:textId="77777777" w:rsidR="00546E59" w:rsidRPr="003A0A49" w:rsidRDefault="00546E59" w:rsidP="00546E59">
      <w:pPr>
        <w:pStyle w:val="ListParagraph"/>
        <w:numPr>
          <w:ilvl w:val="0"/>
          <w:numId w:val="36"/>
        </w:numPr>
        <w:tabs>
          <w:tab w:val="left" w:pos="1787"/>
        </w:tabs>
        <w:ind w:left="1440"/>
        <w:rPr>
          <w:ins w:id="266" w:author="Helen  Meskhidze" w:date="2015-11-16T16:56:00Z"/>
          <w:rFonts w:cs="Times New Roman"/>
        </w:rPr>
      </w:pPr>
      <w:ins w:id="267" w:author="Helen  Meskhidze" w:date="2015-11-16T16:56:00Z">
        <w:r>
          <w:rPr>
            <w:rFonts w:cs="Times New Roman"/>
          </w:rPr>
          <w:t>decrease slightly with age (not too much with continuous evolution)</w:t>
        </w:r>
      </w:ins>
    </w:p>
    <w:p w14:paraId="7D1E5AA7" w14:textId="7A324310" w:rsidR="00546E59" w:rsidRPr="003A0A49" w:rsidRDefault="00546E59" w:rsidP="00546E59">
      <w:pPr>
        <w:pStyle w:val="ListParagraph"/>
        <w:numPr>
          <w:ilvl w:val="0"/>
          <w:numId w:val="36"/>
        </w:numPr>
        <w:tabs>
          <w:tab w:val="left" w:pos="1787"/>
        </w:tabs>
        <w:ind w:left="1440"/>
        <w:rPr>
          <w:ins w:id="268" w:author="Helen  Meskhidze" w:date="2015-11-16T16:58:00Z"/>
          <w:rFonts w:cs="Times New Roman"/>
        </w:rPr>
      </w:pPr>
      <w:ins w:id="269" w:author="Helen  Meskhidze" w:date="2015-11-16T16:58:00Z">
        <w:r>
          <w:rPr>
            <w:rFonts w:cs="Times New Roman"/>
          </w:rPr>
          <w:t>decrease with age when adopting inst. models</w:t>
        </w:r>
      </w:ins>
      <w:ins w:id="270" w:author="Helen  Meskhidze" w:date="2015-11-16T16:59:00Z">
        <w:r>
          <w:rPr>
            <w:rFonts w:cs="Times New Roman"/>
          </w:rPr>
          <w:t xml:space="preserve"> (die off around 5-8 Myr)</w:t>
        </w:r>
      </w:ins>
    </w:p>
    <w:p w14:paraId="47AAD587" w14:textId="517618DC" w:rsidR="00AC3AE3" w:rsidRPr="008B01F8" w:rsidRDefault="00546E59">
      <w:pPr>
        <w:pStyle w:val="ListParagraph"/>
        <w:numPr>
          <w:ilvl w:val="0"/>
          <w:numId w:val="36"/>
        </w:numPr>
        <w:tabs>
          <w:tab w:val="left" w:pos="1787"/>
        </w:tabs>
        <w:ind w:left="1440"/>
        <w:rPr>
          <w:ins w:id="271" w:author="Helen  Meskhidze" w:date="2015-11-16T16:45:00Z"/>
          <w:rFonts w:cs="Times New Roman"/>
        </w:rPr>
        <w:pPrChange w:id="272" w:author="Helen  Meskhidze" w:date="2015-11-16T17:00:00Z">
          <w:pPr>
            <w:widowControl/>
            <w:suppressAutoHyphens w:val="0"/>
          </w:pPr>
        </w:pPrChange>
      </w:pPr>
      <w:ins w:id="273" w:author="Helen  Meskhidze" w:date="2015-11-16T17:00:00Z">
        <w:r w:rsidRPr="00AC2B5E">
          <w:rPr>
            <w:rFonts w:cs="Times New Roman"/>
          </w:rPr>
          <w:t xml:space="preserve">not too sensitive to dust but </w:t>
        </w:r>
        <w:r>
          <w:rPr>
            <w:rFonts w:cs="Times New Roman"/>
          </w:rPr>
          <w:t xml:space="preserve">when dust is introduced to the LOC plane, </w:t>
        </w:r>
        <w:r w:rsidRPr="00AC2B5E">
          <w:rPr>
            <w:rFonts w:cs="Times New Roman"/>
          </w:rPr>
          <w:t>many of the detached islands of emission evident in our dust</w:t>
        </w:r>
        <w:r>
          <w:rPr>
            <w:rFonts w:cs="Times New Roman"/>
          </w:rPr>
          <w:t xml:space="preserve">- </w:t>
        </w:r>
        <w:r w:rsidRPr="00AC2B5E">
          <w:rPr>
            <w:rFonts w:cs="Times New Roman"/>
          </w:rPr>
          <w:t>free models either get incorporated into the larger emission region in the plane or disappear</w:t>
        </w:r>
      </w:ins>
    </w:p>
    <w:p w14:paraId="7FCE7FB2" w14:textId="679D2512" w:rsidR="00AC3AE3" w:rsidRDefault="00AC3AE3">
      <w:pPr>
        <w:tabs>
          <w:tab w:val="left" w:pos="1787"/>
        </w:tabs>
        <w:rPr>
          <w:ins w:id="274" w:author="Helen  Meskhidze" w:date="2015-11-16T16:54:00Z"/>
          <w:rFonts w:cs="Times New Roman"/>
        </w:rPr>
        <w:pPrChange w:id="275" w:author="Helen  Meskhidze" w:date="2015-11-16T16:45:00Z">
          <w:pPr>
            <w:widowControl/>
            <w:suppressAutoHyphens w:val="0"/>
          </w:pPr>
        </w:pPrChange>
      </w:pPr>
      <w:ins w:id="276" w:author="Helen  Meskhidze" w:date="2015-11-16T16:45:00Z">
        <w:r>
          <w:rPr>
            <w:rFonts w:cs="Times New Roman"/>
          </w:rPr>
          <w:t xml:space="preserve">3. IR sensitivity </w:t>
        </w:r>
      </w:ins>
    </w:p>
    <w:p w14:paraId="1804E1BE" w14:textId="77777777" w:rsidR="00AC3AE3" w:rsidRPr="003A0A49" w:rsidRDefault="00AC3AE3" w:rsidP="00AC3AE3">
      <w:pPr>
        <w:pStyle w:val="ListParagraph"/>
        <w:numPr>
          <w:ilvl w:val="0"/>
          <w:numId w:val="36"/>
        </w:numPr>
        <w:tabs>
          <w:tab w:val="left" w:pos="1787"/>
        </w:tabs>
        <w:ind w:left="1440"/>
        <w:rPr>
          <w:ins w:id="277" w:author="Helen  Meskhidze" w:date="2015-11-16T16:54:00Z"/>
          <w:rFonts w:cs="Times New Roman"/>
        </w:rPr>
      </w:pPr>
      <w:ins w:id="278" w:author="Helen  Meskhidze" w:date="2015-11-16T16:54:00Z">
        <w:r w:rsidRPr="003A0A49">
          <w:rPr>
            <w:rFonts w:cs="Times New Roman"/>
          </w:rPr>
          <w:t xml:space="preserve">increase with increasing metallicity </w:t>
        </w:r>
      </w:ins>
    </w:p>
    <w:p w14:paraId="7E68DD76" w14:textId="223C7704" w:rsidR="00AC3AE3" w:rsidRPr="00AC2B5E" w:rsidRDefault="00546E59">
      <w:pPr>
        <w:pStyle w:val="ListParagraph"/>
        <w:numPr>
          <w:ilvl w:val="0"/>
          <w:numId w:val="36"/>
        </w:numPr>
        <w:tabs>
          <w:tab w:val="left" w:pos="1787"/>
        </w:tabs>
        <w:ind w:left="1440"/>
        <w:rPr>
          <w:ins w:id="279" w:author="Helen  Meskhidze" w:date="2015-11-16T16:45:00Z"/>
          <w:rFonts w:cs="Times New Roman"/>
        </w:rPr>
        <w:pPrChange w:id="280" w:author="Helen  Meskhidze" w:date="2015-11-16T16:45:00Z">
          <w:pPr>
            <w:widowControl/>
            <w:suppressAutoHyphens w:val="0"/>
          </w:pPr>
        </w:pPrChange>
      </w:pPr>
      <w:ins w:id="281" w:author="Helen  Meskhidze" w:date="2015-11-16T16:56:00Z">
        <w:r>
          <w:rPr>
            <w:rFonts w:cs="Times New Roman"/>
          </w:rPr>
          <w:t>decrease slightly with age (not too much with continuous evolution)</w:t>
        </w:r>
      </w:ins>
    </w:p>
    <w:p w14:paraId="1088B02F" w14:textId="3FAEF71E" w:rsidR="00546E59" w:rsidRDefault="00546E59" w:rsidP="00546E59">
      <w:pPr>
        <w:pStyle w:val="ListParagraph"/>
        <w:numPr>
          <w:ilvl w:val="0"/>
          <w:numId w:val="36"/>
        </w:numPr>
        <w:tabs>
          <w:tab w:val="left" w:pos="1787"/>
        </w:tabs>
        <w:ind w:left="1440"/>
        <w:rPr>
          <w:ins w:id="282" w:author="Helen  Meskhidze" w:date="2015-11-16T17:00:00Z"/>
          <w:rFonts w:cs="Times New Roman"/>
        </w:rPr>
      </w:pPr>
      <w:ins w:id="283" w:author="Helen  Meskhidze" w:date="2015-11-16T16:58:00Z">
        <w:r>
          <w:rPr>
            <w:rFonts w:cs="Times New Roman"/>
          </w:rPr>
          <w:t>decrease with age when adopting inst. models</w:t>
        </w:r>
      </w:ins>
      <w:ins w:id="284" w:author="Helen  Meskhidze" w:date="2015-11-16T16:59:00Z">
        <w:r>
          <w:rPr>
            <w:rFonts w:cs="Times New Roman"/>
          </w:rPr>
          <w:t xml:space="preserve"> (die off around 5-8 Myr)</w:t>
        </w:r>
      </w:ins>
    </w:p>
    <w:p w14:paraId="7B3C35FE" w14:textId="4FE2F8F8" w:rsidR="00546E59" w:rsidRDefault="00546E59" w:rsidP="00546E59">
      <w:pPr>
        <w:pStyle w:val="ListParagraph"/>
        <w:numPr>
          <w:ilvl w:val="0"/>
          <w:numId w:val="36"/>
        </w:numPr>
        <w:tabs>
          <w:tab w:val="left" w:pos="1787"/>
        </w:tabs>
        <w:ind w:left="1440"/>
        <w:rPr>
          <w:ins w:id="285" w:author="Helen  Meskhidze" w:date="2015-11-16T17:01:00Z"/>
          <w:rFonts w:cs="Times New Roman"/>
        </w:rPr>
      </w:pPr>
      <w:ins w:id="286" w:author="Helen  Meskhidze" w:date="2015-11-16T17:00:00Z">
        <w:r>
          <w:rPr>
            <w:rFonts w:cs="Times New Roman"/>
          </w:rPr>
          <w:t>very little change evidenced with dust</w:t>
        </w:r>
      </w:ins>
    </w:p>
    <w:p w14:paraId="3AA496CD" w14:textId="77777777" w:rsidR="00546E59" w:rsidRDefault="00546E59">
      <w:pPr>
        <w:tabs>
          <w:tab w:val="left" w:pos="1787"/>
        </w:tabs>
        <w:rPr>
          <w:ins w:id="287" w:author="Helen  Meskhidze" w:date="2015-11-16T17:01:00Z"/>
          <w:rFonts w:cs="Times New Roman"/>
        </w:rPr>
        <w:pPrChange w:id="288" w:author="Helen  Meskhidze" w:date="2015-11-16T17:01:00Z">
          <w:pPr>
            <w:pStyle w:val="ListParagraph"/>
            <w:numPr>
              <w:numId w:val="36"/>
            </w:numPr>
            <w:tabs>
              <w:tab w:val="left" w:pos="1787"/>
            </w:tabs>
            <w:ind w:left="1440" w:hanging="360"/>
          </w:pPr>
        </w:pPrChange>
      </w:pPr>
    </w:p>
    <w:p w14:paraId="343F6709" w14:textId="37FD7116" w:rsidR="00546E59" w:rsidRDefault="00546E59">
      <w:pPr>
        <w:tabs>
          <w:tab w:val="left" w:pos="1787"/>
        </w:tabs>
        <w:rPr>
          <w:ins w:id="289" w:author="Helen  Meskhidze" w:date="2015-11-16T17:01:00Z"/>
          <w:rFonts w:cs="Times New Roman"/>
        </w:rPr>
        <w:pPrChange w:id="290" w:author="Helen  Meskhidze" w:date="2015-11-16T17:01:00Z">
          <w:pPr>
            <w:pStyle w:val="ListParagraph"/>
            <w:numPr>
              <w:numId w:val="36"/>
            </w:numPr>
            <w:tabs>
              <w:tab w:val="left" w:pos="1787"/>
            </w:tabs>
            <w:ind w:left="1440" w:hanging="360"/>
          </w:pPr>
        </w:pPrChange>
      </w:pPr>
      <w:ins w:id="291" w:author="Helen  Meskhidze" w:date="2015-11-16T17:01:00Z">
        <w:r>
          <w:rPr>
            <w:rFonts w:cs="Times New Roman"/>
          </w:rPr>
          <w:t>(Analysis)</w:t>
        </w:r>
      </w:ins>
    </w:p>
    <w:p w14:paraId="7F6099E9" w14:textId="2F366F1E" w:rsidR="00546E59" w:rsidRDefault="00546E59">
      <w:pPr>
        <w:pStyle w:val="ListParagraph"/>
        <w:numPr>
          <w:ilvl w:val="0"/>
          <w:numId w:val="38"/>
        </w:numPr>
        <w:tabs>
          <w:tab w:val="left" w:pos="1787"/>
        </w:tabs>
        <w:rPr>
          <w:ins w:id="292" w:author="Helen  Meskhidze" w:date="2015-11-16T17:02:00Z"/>
          <w:rFonts w:cs="Times New Roman"/>
        </w:rPr>
        <w:pPrChange w:id="293" w:author="Helen  Meskhidze" w:date="2015-11-16T17:01:00Z">
          <w:pPr>
            <w:pStyle w:val="ListParagraph"/>
            <w:numPr>
              <w:numId w:val="36"/>
            </w:numPr>
            <w:tabs>
              <w:tab w:val="left" w:pos="1787"/>
            </w:tabs>
            <w:ind w:left="1440" w:hanging="360"/>
          </w:pPr>
        </w:pPrChange>
      </w:pPr>
      <w:ins w:id="294" w:author="Helen  Meskhidze" w:date="2015-11-16T17:01:00Z">
        <w:r>
          <w:rPr>
            <w:rFonts w:cs="Times New Roman"/>
          </w:rPr>
          <w:t xml:space="preserve">In the end, we find that our grids suggest AGN activity when strong high-ionization emission lines are present in the local region. </w:t>
        </w:r>
      </w:ins>
    </w:p>
    <w:p w14:paraId="565199E7" w14:textId="59B2552D" w:rsidR="00546E59" w:rsidRDefault="00546E59">
      <w:pPr>
        <w:pStyle w:val="ListParagraph"/>
        <w:numPr>
          <w:ilvl w:val="0"/>
          <w:numId w:val="38"/>
        </w:numPr>
        <w:tabs>
          <w:tab w:val="left" w:pos="1787"/>
        </w:tabs>
        <w:rPr>
          <w:ins w:id="295" w:author="Helen  Meskhidze" w:date="2015-11-16T17:02:00Z"/>
          <w:rFonts w:cs="Times New Roman"/>
        </w:rPr>
        <w:pPrChange w:id="296" w:author="Helen  Meskhidze" w:date="2015-11-16T17:01:00Z">
          <w:pPr>
            <w:pStyle w:val="ListParagraph"/>
            <w:numPr>
              <w:numId w:val="36"/>
            </w:numPr>
            <w:tabs>
              <w:tab w:val="left" w:pos="1787"/>
            </w:tabs>
            <w:ind w:left="1440" w:hanging="360"/>
          </w:pPr>
        </w:pPrChange>
      </w:pPr>
      <w:ins w:id="297" w:author="Helen  Meskhidze" w:date="2015-11-16T17:02:00Z">
        <w:r>
          <w:rPr>
            <w:rFonts w:cs="Times New Roman"/>
          </w:rPr>
          <w:t>As we move to higher-</w:t>
        </w:r>
        <w:r>
          <w:rPr>
            <w:rFonts w:cs="Times New Roman"/>
            <w:i/>
          </w:rPr>
          <w:t>z</w:t>
        </w:r>
        <w:r>
          <w:rPr>
            <w:rFonts w:cs="Times New Roman"/>
          </w:rPr>
          <w:t xml:space="preserve"> sims, we find our grids better at reproducing high ionization emission lines. </w:t>
        </w:r>
      </w:ins>
    </w:p>
    <w:p w14:paraId="2BC5AE09" w14:textId="5E7F0AF9" w:rsidR="00546E59" w:rsidRPr="00AC2B5E" w:rsidRDefault="00546E59">
      <w:pPr>
        <w:pStyle w:val="ListParagraph"/>
        <w:numPr>
          <w:ilvl w:val="0"/>
          <w:numId w:val="38"/>
        </w:numPr>
        <w:tabs>
          <w:tab w:val="left" w:pos="1787"/>
        </w:tabs>
        <w:rPr>
          <w:ins w:id="298" w:author="Helen  Meskhidze" w:date="2015-11-16T17:00:00Z"/>
          <w:rFonts w:cs="Times New Roman"/>
        </w:rPr>
        <w:pPrChange w:id="299" w:author="Helen  Meskhidze" w:date="2015-11-16T17:01:00Z">
          <w:pPr>
            <w:pStyle w:val="ListParagraph"/>
            <w:numPr>
              <w:numId w:val="36"/>
            </w:numPr>
            <w:tabs>
              <w:tab w:val="left" w:pos="1787"/>
            </w:tabs>
            <w:ind w:left="1440" w:hanging="360"/>
          </w:pPr>
        </w:pPrChange>
      </w:pPr>
      <w:ins w:id="300" w:author="Helen  Meskhidze" w:date="2015-11-16T17:03:00Z">
        <w:r w:rsidRPr="00546E59">
          <w:rPr>
            <w:rFonts w:cs="Times New Roman"/>
          </w:rPr>
          <w:t xml:space="preserve">We </w:t>
        </w:r>
        <w:r>
          <w:rPr>
            <w:rFonts w:cs="Times New Roman"/>
          </w:rPr>
          <w:t>predict that</w:t>
        </w:r>
        <w:r w:rsidRPr="00546E59">
          <w:rPr>
            <w:rFonts w:cs="Times New Roman"/>
          </w:rPr>
          <w:t xml:space="preserve"> C III</w:t>
        </w:r>
        <w:r>
          <w:rPr>
            <w:rFonts w:cs="Times New Roman"/>
          </w:rPr>
          <w:t xml:space="preserve"> λ977 and N III λ991 will be most useful for JWST</w:t>
        </w:r>
      </w:ins>
      <w:ins w:id="301" w:author="Helen  Meskhidze" w:date="2015-11-16T17:04:00Z">
        <w:r>
          <w:rPr>
            <w:rFonts w:cs="Times New Roman"/>
          </w:rPr>
          <w:t>’s high-</w:t>
        </w:r>
        <w:r>
          <w:rPr>
            <w:rFonts w:cs="Times New Roman"/>
            <w:i/>
          </w:rPr>
          <w:t xml:space="preserve">z </w:t>
        </w:r>
        <w:r>
          <w:rPr>
            <w:rFonts w:cs="Times New Roman"/>
          </w:rPr>
          <w:t xml:space="preserve">observations since they do not emit in the local range, have relatively high ionization potentials, and emit most strongly without dust. </w:t>
        </w:r>
      </w:ins>
    </w:p>
    <w:p w14:paraId="4FF0470F" w14:textId="77777777" w:rsidR="00546E59" w:rsidRPr="003A0A49" w:rsidRDefault="00546E59">
      <w:pPr>
        <w:pStyle w:val="ListParagraph"/>
        <w:tabs>
          <w:tab w:val="left" w:pos="1787"/>
        </w:tabs>
        <w:ind w:left="1440"/>
        <w:rPr>
          <w:ins w:id="302" w:author="Helen  Meskhidze" w:date="2015-11-16T16:58:00Z"/>
          <w:rFonts w:cs="Times New Roman"/>
        </w:rPr>
        <w:pPrChange w:id="303" w:author="Helen  Meskhidze" w:date="2015-11-16T17:00:00Z">
          <w:pPr>
            <w:pStyle w:val="ListParagraph"/>
            <w:numPr>
              <w:numId w:val="36"/>
            </w:numPr>
            <w:tabs>
              <w:tab w:val="left" w:pos="1787"/>
            </w:tabs>
            <w:ind w:left="1440" w:hanging="360"/>
          </w:pPr>
        </w:pPrChange>
      </w:pPr>
    </w:p>
    <w:p w14:paraId="3005BFD5" w14:textId="77777777" w:rsidR="00AC3AE3" w:rsidRPr="00AC2B5E" w:rsidRDefault="00AC3AE3">
      <w:pPr>
        <w:tabs>
          <w:tab w:val="left" w:pos="1787"/>
        </w:tabs>
        <w:rPr>
          <w:ins w:id="304" w:author="Helen  Meskhidze" w:date="2015-11-16T16:38:00Z"/>
          <w:rFonts w:cs="Times New Roman"/>
        </w:rPr>
        <w:pPrChange w:id="305" w:author="Helen  Meskhidze" w:date="2015-11-16T16:45:00Z">
          <w:pPr>
            <w:widowControl/>
            <w:suppressAutoHyphens w:val="0"/>
          </w:pPr>
        </w:pPrChange>
      </w:pPr>
    </w:p>
    <w:p w14:paraId="21AF06CB" w14:textId="77777777" w:rsidR="001E769C" w:rsidRDefault="001E769C">
      <w:pPr>
        <w:rPr>
          <w:ins w:id="306" w:author="Helen  Meskhidze" w:date="2015-11-16T16:38:00Z"/>
          <w:rFonts w:cs="Times New Roman"/>
        </w:rPr>
        <w:pPrChange w:id="307" w:author="Helen  Meskhidze" w:date="2015-11-16T16:38:00Z">
          <w:pPr>
            <w:widowControl/>
            <w:suppressAutoHyphens w:val="0"/>
          </w:pPr>
        </w:pPrChange>
      </w:pPr>
    </w:p>
    <w:p w14:paraId="52A46439" w14:textId="77777777" w:rsidR="001E769C" w:rsidRDefault="001E769C">
      <w:pPr>
        <w:rPr>
          <w:ins w:id="308" w:author="Helen  Meskhidze" w:date="2015-11-16T16:38:00Z"/>
          <w:rFonts w:cs="Times New Roman"/>
        </w:rPr>
        <w:pPrChange w:id="309" w:author="Helen  Meskhidze" w:date="2015-11-16T16:38:00Z">
          <w:pPr>
            <w:widowControl/>
            <w:suppressAutoHyphens w:val="0"/>
          </w:pPr>
        </w:pPrChange>
      </w:pPr>
    </w:p>
    <w:p w14:paraId="07A5CDAE" w14:textId="77777777" w:rsidR="001E769C" w:rsidRDefault="001E769C">
      <w:pPr>
        <w:rPr>
          <w:ins w:id="310" w:author="Helen  Meskhidze" w:date="2015-11-16T16:38:00Z"/>
          <w:rFonts w:cs="Times New Roman"/>
        </w:rPr>
        <w:pPrChange w:id="311" w:author="Helen  Meskhidze" w:date="2015-11-16T16:38:00Z">
          <w:pPr>
            <w:widowControl/>
            <w:suppressAutoHyphens w:val="0"/>
          </w:pPr>
        </w:pPrChange>
      </w:pPr>
    </w:p>
    <w:p w14:paraId="7ED0400F" w14:textId="77777777" w:rsidR="001E769C" w:rsidRDefault="001E769C">
      <w:pPr>
        <w:rPr>
          <w:ins w:id="312" w:author="Helen  Meskhidze" w:date="2015-11-16T16:38:00Z"/>
          <w:rFonts w:cs="Times New Roman"/>
        </w:rPr>
        <w:pPrChange w:id="313" w:author="Helen  Meskhidze" w:date="2015-11-16T16:38:00Z">
          <w:pPr>
            <w:widowControl/>
            <w:suppressAutoHyphens w:val="0"/>
          </w:pPr>
        </w:pPrChange>
      </w:pPr>
    </w:p>
    <w:p w14:paraId="163673F7" w14:textId="77777777" w:rsidR="001E769C" w:rsidRPr="00AC2B5E" w:rsidRDefault="001E769C">
      <w:pPr>
        <w:rPr>
          <w:ins w:id="314" w:author="Helen  Meskhidze" w:date="2015-11-16T16:38:00Z"/>
          <w:rFonts w:cs="Times New Roman"/>
        </w:rPr>
        <w:pPrChange w:id="315" w:author="Helen  Meskhidze" w:date="2015-11-16T16:38:00Z">
          <w:pPr>
            <w:widowControl/>
            <w:suppressAutoHyphens w:val="0"/>
          </w:pPr>
        </w:pPrChange>
      </w:pPr>
    </w:p>
    <w:p w14:paraId="00317D43" w14:textId="0D5FA104" w:rsidR="00802DFC" w:rsidRPr="00AC2B5E" w:rsidRDefault="00802DFC">
      <w:pPr>
        <w:pStyle w:val="ListParagraph"/>
        <w:numPr>
          <w:ilvl w:val="0"/>
          <w:numId w:val="33"/>
        </w:numPr>
        <w:ind w:left="720"/>
        <w:rPr>
          <w:ins w:id="316" w:author="Helen  Meskhidze" w:date="2015-11-16T16:38:00Z"/>
          <w:rFonts w:cs="Times New Roman"/>
        </w:rPr>
        <w:pPrChange w:id="317" w:author="Helen  Meskhidze" w:date="2015-11-16T16:38:00Z">
          <w:pPr>
            <w:widowControl/>
            <w:suppressAutoHyphens w:val="0"/>
          </w:pPr>
        </w:pPrChange>
      </w:pPr>
      <w:ins w:id="318" w:author="Helen  Meskhidze" w:date="2015-11-16T16:09:00Z">
        <w:r w:rsidRPr="00AC2B5E">
          <w:rPr>
            <w:rFonts w:cs="Times New Roman"/>
          </w:rPr>
          <w:br w:type="page"/>
        </w:r>
      </w:ins>
    </w:p>
    <w:p w14:paraId="1FB30C89" w14:textId="77777777" w:rsidR="001E769C" w:rsidRDefault="001E769C" w:rsidP="00802DFC">
      <w:pPr>
        <w:widowControl/>
        <w:suppressAutoHyphens w:val="0"/>
        <w:rPr>
          <w:ins w:id="319" w:author="Helen  Meskhidze" w:date="2015-11-16T16:09:00Z"/>
          <w:rFonts w:cs="Times New Roman"/>
        </w:rPr>
      </w:pPr>
    </w:p>
    <w:p w14:paraId="4AB97992" w14:textId="3C0D3021" w:rsidR="00A44D0A" w:rsidRDefault="0038220E" w:rsidP="00A44D0A">
      <w:pPr>
        <w:rPr>
          <w:rFonts w:cs="Times New Roman"/>
        </w:rPr>
      </w:pPr>
      <w:r>
        <w:rPr>
          <w:rFonts w:cs="Times New Roman"/>
        </w:rPr>
        <w:t>L</w:t>
      </w:r>
      <w:r w:rsidR="00A44D0A">
        <w:rPr>
          <w:rFonts w:cs="Times New Roman"/>
        </w:rPr>
        <w:t>ist of equivalent widths</w:t>
      </w:r>
    </w:p>
    <w:p w14:paraId="4879A0BE" w14:textId="77777777" w:rsidR="00A44D0A" w:rsidRDefault="00A44D0A" w:rsidP="00A44D0A">
      <w:pPr>
        <w:rPr>
          <w:rFonts w:cs="Times New Roman"/>
        </w:rPr>
      </w:pPr>
    </w:p>
    <w:p w14:paraId="7D187688" w14:textId="77777777" w:rsidR="00A44D0A" w:rsidRDefault="00A44D0A" w:rsidP="00A44D0A">
      <w:r>
        <w:t>Sharzi and Brinchman (2008)</w:t>
      </w:r>
    </w:p>
    <w:p w14:paraId="2E88339F" w14:textId="77777777" w:rsidR="00A44D0A" w:rsidRDefault="00A44D0A" w:rsidP="00A44D0A">
      <w:pPr>
        <w:ind w:firstLine="720"/>
      </w:pPr>
      <w:r>
        <w:t xml:space="preserve">- He II </w:t>
      </w:r>
      <w:r>
        <w:rPr>
          <w:rFonts w:eastAsia="Symbol" w:cs="Times New Roman"/>
          <w:color w:val="000000"/>
        </w:rPr>
        <w:t>λ4686 (lists He II / Hbeta)</w:t>
      </w:r>
    </w:p>
    <w:p w14:paraId="3A312A1D" w14:textId="77777777" w:rsidR="00A44D0A" w:rsidRDefault="00A44D0A" w:rsidP="00A44D0A">
      <w:pPr>
        <w:rPr>
          <w:rFonts w:eastAsia="Symbol" w:cs="Times New Roman"/>
          <w:color w:val="000000"/>
        </w:rPr>
      </w:pPr>
      <w:r>
        <w:rPr>
          <w:rFonts w:eastAsia="Symbol" w:cs="Times New Roman"/>
          <w:color w:val="000000"/>
        </w:rPr>
        <w:t>Stark et al. 2014</w:t>
      </w:r>
    </w:p>
    <w:p w14:paraId="0B295BBA" w14:textId="77777777" w:rsidR="00A44D0A" w:rsidRPr="003216FF" w:rsidRDefault="00A44D0A" w:rsidP="00A44D0A">
      <w:pPr>
        <w:pStyle w:val="ListParagraph"/>
        <w:numPr>
          <w:ilvl w:val="0"/>
          <w:numId w:val="28"/>
        </w:numPr>
        <w:rPr>
          <w:rFonts w:eastAsia="Times New Roman" w:cs="Times New Roman"/>
          <w:shd w:val="clear" w:color="auto" w:fill="FFFFFF"/>
        </w:rPr>
      </w:pPr>
      <w:r>
        <w:t xml:space="preserve">C III] </w:t>
      </w:r>
      <w:r w:rsidRPr="003216FF">
        <w:rPr>
          <w:rFonts w:eastAsia="Symbol" w:cs="Times New Roman"/>
          <w:color w:val="000000"/>
        </w:rPr>
        <w:t>λ</w:t>
      </w:r>
      <w:r>
        <w:t>1909 =  3.9-13</w:t>
      </w:r>
      <w:r w:rsidRPr="00117283">
        <w:t xml:space="preserve">.5 </w:t>
      </w:r>
      <w:r w:rsidRPr="003216FF">
        <w:rPr>
          <w:rFonts w:eastAsia="Times New Roman" w:cs="Times New Roman"/>
          <w:shd w:val="clear" w:color="auto" w:fill="FFFFFF"/>
        </w:rPr>
        <w:t>Å</w:t>
      </w:r>
      <w:r>
        <w:rPr>
          <w:rFonts w:eastAsia="Times New Roman" w:cs="Times New Roman"/>
          <w:shd w:val="clear" w:color="auto" w:fill="FFFFFF"/>
        </w:rPr>
        <w:t>, avg. = 7.1</w:t>
      </w:r>
    </w:p>
    <w:p w14:paraId="4CB0A318" w14:textId="77777777" w:rsidR="00A44D0A" w:rsidRDefault="00A44D0A" w:rsidP="00A44D0A">
      <w:pPr>
        <w:pStyle w:val="ListParagraph"/>
        <w:numPr>
          <w:ilvl w:val="0"/>
          <w:numId w:val="28"/>
        </w:numPr>
        <w:rPr>
          <w:rFonts w:eastAsia="Symbol" w:cs="Times New Roman"/>
          <w:color w:val="000000"/>
        </w:rPr>
      </w:pPr>
      <w:r w:rsidRPr="00E9440E">
        <w:rPr>
          <w:rFonts w:eastAsia="Times New Roman" w:cs="Times New Roman"/>
          <w:shd w:val="clear" w:color="auto" w:fill="FFFFFF"/>
        </w:rPr>
        <w:t xml:space="preserve">N V] </w:t>
      </w:r>
      <w:r w:rsidRPr="00E9440E">
        <w:rPr>
          <w:rFonts w:eastAsia="Symbol" w:cs="Times New Roman"/>
          <w:color w:val="000000"/>
        </w:rPr>
        <w:t xml:space="preserve">λ1240 </w:t>
      </w:r>
    </w:p>
    <w:p w14:paraId="2F6DB639" w14:textId="77777777" w:rsidR="00A44D0A" w:rsidRPr="00E9440E" w:rsidRDefault="00A44D0A" w:rsidP="00A44D0A">
      <w:pPr>
        <w:pStyle w:val="ListParagraph"/>
        <w:numPr>
          <w:ilvl w:val="0"/>
          <w:numId w:val="28"/>
        </w:numPr>
        <w:rPr>
          <w:rFonts w:eastAsia="Symbol" w:cs="Times New Roman"/>
          <w:color w:val="000000"/>
        </w:rPr>
      </w:pPr>
      <w:r w:rsidRPr="00E9440E">
        <w:rPr>
          <w:rFonts w:eastAsia="Symbol" w:cs="Times New Roman"/>
          <w:color w:val="000000"/>
        </w:rPr>
        <w:t>N IV] λ1487</w:t>
      </w:r>
    </w:p>
    <w:p w14:paraId="1EF46EC4"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IV λ</w:t>
      </w:r>
      <w:r>
        <w:rPr>
          <w:rFonts w:eastAsia="Symbol" w:cs="Times New Roman"/>
          <w:color w:val="000000"/>
        </w:rPr>
        <w:t>1549</w:t>
      </w:r>
    </w:p>
    <w:p w14:paraId="224A28AD"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w:t>
      </w:r>
      <w:r>
        <w:rPr>
          <w:rFonts w:eastAsia="Symbol" w:cs="Times New Roman"/>
          <w:color w:val="000000"/>
        </w:rPr>
        <w:t>1640</w:t>
      </w:r>
    </w:p>
    <w:p w14:paraId="120735AA" w14:textId="77777777" w:rsidR="00A44D0A" w:rsidRDefault="00A44D0A" w:rsidP="00A44D0A">
      <w:pPr>
        <w:pStyle w:val="ListParagraph"/>
        <w:numPr>
          <w:ilvl w:val="0"/>
          <w:numId w:val="28"/>
        </w:numPr>
        <w:rPr>
          <w:rFonts w:eastAsia="Symbol" w:cs="Times New Roman"/>
          <w:color w:val="000000"/>
        </w:rPr>
      </w:pPr>
      <w:r>
        <w:t xml:space="preserve">O III] </w:t>
      </w:r>
      <w:r>
        <w:rPr>
          <w:rFonts w:eastAsia="Symbol" w:cs="Times New Roman"/>
          <w:color w:val="000000"/>
        </w:rPr>
        <w:t>λλ1661, 1666</w:t>
      </w:r>
    </w:p>
    <w:p w14:paraId="39A272CE" w14:textId="77777777" w:rsidR="00A44D0A" w:rsidRDefault="00A44D0A" w:rsidP="00A44D0A">
      <w:pPr>
        <w:pStyle w:val="ListParagraph"/>
        <w:numPr>
          <w:ilvl w:val="0"/>
          <w:numId w:val="28"/>
        </w:numPr>
        <w:rPr>
          <w:rFonts w:eastAsia="Symbol" w:cs="Times New Roman"/>
          <w:color w:val="000000"/>
        </w:rPr>
      </w:pPr>
      <w:r>
        <w:rPr>
          <w:rFonts w:eastAsia="Symbol" w:cs="Times New Roman"/>
          <w:color w:val="000000"/>
        </w:rPr>
        <w:t>N III] λ1750</w:t>
      </w:r>
    </w:p>
    <w:p w14:paraId="281B1D95"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[Si III] λ1883, λ1892</w:t>
      </w:r>
    </w:p>
    <w:p w14:paraId="334AA151" w14:textId="77777777" w:rsidR="00A44D0A" w:rsidRDefault="00A44D0A" w:rsidP="00A44D0A">
      <w:pPr>
        <w:rPr>
          <w:rFonts w:eastAsia="Symbol" w:cs="Times New Roman"/>
          <w:color w:val="000000"/>
        </w:rPr>
      </w:pPr>
      <w:r>
        <w:rPr>
          <w:rFonts w:eastAsia="Symbol" w:cs="Times New Roman"/>
          <w:color w:val="000000"/>
        </w:rPr>
        <w:t>Shapley et al. 2003</w:t>
      </w:r>
    </w:p>
    <w:p w14:paraId="511B5F24" w14:textId="77777777" w:rsidR="00A44D0A" w:rsidRPr="003216FF" w:rsidRDefault="00A44D0A" w:rsidP="00A44D0A">
      <w:pPr>
        <w:pStyle w:val="ListParagraph"/>
        <w:numPr>
          <w:ilvl w:val="0"/>
          <w:numId w:val="28"/>
        </w:numPr>
        <w:rPr>
          <w:rFonts w:eastAsia="Symbol" w:cs="Times New Roman"/>
          <w:color w:val="000000"/>
        </w:rPr>
      </w:pPr>
      <w:r>
        <w:t xml:space="preserve">O III] </w:t>
      </w:r>
      <w:r w:rsidRPr="003216FF">
        <w:rPr>
          <w:rFonts w:eastAsia="Symbol" w:cs="Times New Roman"/>
          <w:color w:val="000000"/>
        </w:rPr>
        <w:t>λλ1661, 1666</w:t>
      </w:r>
      <w:r>
        <w:rPr>
          <w:rFonts w:eastAsia="Symbol" w:cs="Times New Roman"/>
          <w:color w:val="000000"/>
        </w:rPr>
        <w:t xml:space="preserve"> = 0.23</w:t>
      </w:r>
    </w:p>
    <w:p w14:paraId="221DC331"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III] λ1909</w:t>
      </w:r>
      <w:r>
        <w:rPr>
          <w:rFonts w:eastAsia="Symbol" w:cs="Times New Roman"/>
          <w:color w:val="000000"/>
        </w:rPr>
        <w:t xml:space="preserve"> = 1.67</w:t>
      </w:r>
    </w:p>
    <w:p w14:paraId="6AD603D8" w14:textId="77777777" w:rsidR="00A44D0A" w:rsidRDefault="00A44D0A" w:rsidP="00A44D0A">
      <w:pPr>
        <w:rPr>
          <w:rFonts w:eastAsia="Symbol" w:cs="Times New Roman"/>
          <w:color w:val="000000"/>
        </w:rPr>
      </w:pPr>
      <w:r>
        <w:rPr>
          <w:rFonts w:eastAsia="Symbol" w:cs="Times New Roman"/>
          <w:color w:val="000000"/>
        </w:rPr>
        <w:t>Cassata et al. 2013</w:t>
      </w:r>
    </w:p>
    <w:p w14:paraId="2F5E5587"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λ1640</w:t>
      </w:r>
      <w:r>
        <w:rPr>
          <w:rFonts w:eastAsia="Symbol" w:cs="Times New Roman"/>
          <w:color w:val="000000"/>
        </w:rPr>
        <w:t xml:space="preserve"> = 1.0-4.0</w:t>
      </w:r>
    </w:p>
    <w:p w14:paraId="5103F0C9" w14:textId="77777777" w:rsidR="00A44D0A" w:rsidRPr="003216FF" w:rsidRDefault="00A44D0A" w:rsidP="00A44D0A">
      <w:pPr>
        <w:pStyle w:val="ListParagraph"/>
        <w:numPr>
          <w:ilvl w:val="0"/>
          <w:numId w:val="28"/>
        </w:numPr>
        <w:rPr>
          <w:rFonts w:eastAsia="Symbol" w:cs="Times New Roman"/>
          <w:color w:val="000000"/>
        </w:rPr>
      </w:pPr>
      <w:r>
        <w:t xml:space="preserve">C III] </w:t>
      </w:r>
      <w:r w:rsidRPr="003216FF">
        <w:rPr>
          <w:rFonts w:eastAsia="Symbol" w:cs="Times New Roman"/>
          <w:color w:val="000000"/>
        </w:rPr>
        <w:t>λ</w:t>
      </w:r>
      <w:r>
        <w:t>1909 = 3.4-7.8</w:t>
      </w:r>
    </w:p>
    <w:p w14:paraId="1F393992"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Ly</w:t>
      </w:r>
      <w:r>
        <w:sym w:font="Symbol" w:char="F061"/>
      </w:r>
      <w:r>
        <w:t xml:space="preserve"> = 0.7-8.0</w:t>
      </w:r>
    </w:p>
    <w:p w14:paraId="716254C0" w14:textId="77777777" w:rsidR="00A44D0A" w:rsidRDefault="00A44D0A" w:rsidP="00A44D0A">
      <w:r>
        <w:t>Raiter et al. (2010)</w:t>
      </w:r>
    </w:p>
    <w:p w14:paraId="645A4B39" w14:textId="77777777" w:rsidR="00A44D0A" w:rsidRDefault="00A44D0A" w:rsidP="00A44D0A">
      <w:r>
        <w:tab/>
        <w:t xml:space="preserve">-     </w:t>
      </w:r>
      <w:r>
        <w:rPr>
          <w:color w:val="000000"/>
        </w:rPr>
        <w:t>N IV] ~ 22.0</w:t>
      </w:r>
    </w:p>
    <w:p w14:paraId="7704C51C" w14:textId="77777777" w:rsidR="00A44D0A" w:rsidRDefault="00A44D0A" w:rsidP="00A44D0A">
      <w:pPr>
        <w:rPr>
          <w:rFonts w:eastAsia="Times New Roman" w:cs="Times New Roman"/>
          <w:color w:val="000000"/>
        </w:rPr>
      </w:pPr>
      <w:r>
        <w:rPr>
          <w:rFonts w:eastAsia="Times New Roman" w:cs="Times New Roman"/>
          <w:color w:val="000000"/>
        </w:rPr>
        <w:t>de Barros et al. 2015</w:t>
      </w:r>
    </w:p>
    <w:p w14:paraId="0D0AC999" w14:textId="77777777" w:rsidR="00A44D0A" w:rsidRPr="003216FF" w:rsidRDefault="00A44D0A" w:rsidP="00A44D0A">
      <w:pPr>
        <w:pStyle w:val="ListParagraph"/>
        <w:numPr>
          <w:ilvl w:val="0"/>
          <w:numId w:val="28"/>
        </w:numPr>
        <w:rPr>
          <w:rFonts w:eastAsia="Times New Roman" w:cs="Times New Roman"/>
          <w:color w:val="000000"/>
        </w:rPr>
      </w:pPr>
      <w:r w:rsidRPr="003216FF">
        <w:rPr>
          <w:rFonts w:eastAsia="Times New Roman" w:cs="Times New Roman"/>
          <w:color w:val="000000"/>
        </w:rPr>
        <w:t xml:space="preserve">O III </w:t>
      </w:r>
      <w:r>
        <w:rPr>
          <w:rFonts w:eastAsia="Times New Roman" w:cs="Times New Roman"/>
          <w:color w:val="000000"/>
        </w:rPr>
        <w:t>4959,</w:t>
      </w:r>
      <w:r w:rsidRPr="003216FF">
        <w:rPr>
          <w:rFonts w:eastAsia="Times New Roman" w:cs="Times New Roman"/>
          <w:color w:val="000000"/>
        </w:rPr>
        <w:t>5007</w:t>
      </w:r>
      <w:r>
        <w:rPr>
          <w:rFonts w:eastAsia="Times New Roman" w:cs="Times New Roman"/>
          <w:color w:val="000000"/>
        </w:rPr>
        <w:t>+Hb ~ 16</w:t>
      </w:r>
      <w:r w:rsidRPr="003216FF">
        <w:rPr>
          <w:rFonts w:eastAsia="Times New Roman" w:cs="Times New Roman"/>
          <w:color w:val="000000"/>
        </w:rPr>
        <w:t>00</w:t>
      </w:r>
    </w:p>
    <w:p w14:paraId="2CB1B337" w14:textId="77777777" w:rsidR="00A44D0A" w:rsidDel="000222DE" w:rsidRDefault="00A44D0A" w:rsidP="00194078">
      <w:pPr>
        <w:rPr>
          <w:del w:id="320" w:author="Helen  Meskhidze" w:date="2015-11-16T17:04:00Z"/>
          <w:rFonts w:cs="Times New Roman"/>
        </w:rPr>
      </w:pPr>
    </w:p>
    <w:p w14:paraId="3834FF6D" w14:textId="77777777" w:rsidR="00A44D0A" w:rsidRPr="003541FF" w:rsidDel="000222DE" w:rsidRDefault="00A44D0A" w:rsidP="00194078">
      <w:pPr>
        <w:rPr>
          <w:del w:id="321" w:author="Helen  Meskhidze" w:date="2015-11-16T17:04:00Z"/>
          <w:rFonts w:cs="Times New Roman"/>
        </w:rPr>
      </w:pPr>
    </w:p>
    <w:p w14:paraId="507F57BF" w14:textId="561B548C" w:rsidR="00194078" w:rsidRPr="003541FF" w:rsidDel="000222DE" w:rsidRDefault="007558DC" w:rsidP="00194078">
      <w:pPr>
        <w:rPr>
          <w:del w:id="322" w:author="Helen  Meskhidze" w:date="2015-11-16T17:04:00Z"/>
          <w:rFonts w:cs="Times New Roman"/>
          <w:b/>
        </w:rPr>
      </w:pPr>
      <w:del w:id="323" w:author="Helen  Meskhidze" w:date="2015-11-16T17:04:00Z">
        <w:r w:rsidRPr="003541FF" w:rsidDel="000222DE">
          <w:rPr>
            <w:rFonts w:cs="Times New Roman"/>
            <w:b/>
          </w:rPr>
          <w:delText>6</w:delText>
        </w:r>
        <w:r w:rsidR="00194078" w:rsidRPr="003541FF" w:rsidDel="000222DE">
          <w:rPr>
            <w:rFonts w:cs="Times New Roman"/>
            <w:b/>
          </w:rPr>
          <w:delText>. Conclusion</w:delText>
        </w:r>
        <w:r w:rsidR="00D010AD" w:rsidRPr="003541FF" w:rsidDel="000222DE">
          <w:rPr>
            <w:rFonts w:cs="Times New Roman"/>
            <w:b/>
          </w:rPr>
          <w:delText>s</w:delText>
        </w:r>
      </w:del>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ins w:id="324" w:author="Helen  Meskhidze" w:date="2015-11-15T15:35:00Z"/>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ins w:id="325" w:author="Helen  Meskhidze" w:date="2015-11-15T15:35:00Z">
        <w:r w:rsidRPr="002F5EA1">
          <w:rPr>
            <w:lang w:val="en-CA"/>
          </w:rPr>
          <w:t>Kewley, L. J., Maier, C., Yabe, K., et al. 2013b, ApJ, 774, L10</w:t>
        </w:r>
      </w:ins>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AC3AE3" w:rsidRDefault="00AC3AE3"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AC3AE3" w:rsidRDefault="00AC3AE3">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AC3AE3" w:rsidRDefault="00AC3AE3" w:rsidP="00763E32">
      <w:r>
        <w:separator/>
      </w:r>
    </w:p>
  </w:endnote>
  <w:endnote w:type="continuationSeparator" w:id="0">
    <w:p w14:paraId="6AE02D31" w14:textId="77777777" w:rsidR="00AC3AE3" w:rsidRDefault="00AC3AE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AC3AE3" w:rsidRDefault="00AC3AE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AC3AE3" w:rsidRDefault="00AC3A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AC3AE3" w:rsidRDefault="00AC3AE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6668">
      <w:rPr>
        <w:rStyle w:val="PageNumber"/>
        <w:noProof/>
      </w:rPr>
      <w:t>1</w:t>
    </w:r>
    <w:r>
      <w:rPr>
        <w:rStyle w:val="PageNumber"/>
      </w:rPr>
      <w:fldChar w:fldCharType="end"/>
    </w:r>
  </w:p>
  <w:p w14:paraId="5F0CCF3E" w14:textId="77777777" w:rsidR="00AC3AE3" w:rsidRDefault="00AC3A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AC3AE3" w:rsidRDefault="00AC3AE3" w:rsidP="00763E32">
      <w:r>
        <w:separator/>
      </w:r>
    </w:p>
  </w:footnote>
  <w:footnote w:type="continuationSeparator" w:id="0">
    <w:p w14:paraId="451CF4DF" w14:textId="77777777" w:rsidR="00AC3AE3" w:rsidRDefault="00AC3AE3" w:rsidP="00763E32">
      <w:r>
        <w:continuationSeparator/>
      </w:r>
    </w:p>
  </w:footnote>
  <w:footnote w:id="1">
    <w:p w14:paraId="57E02BF9" w14:textId="6573DDA2" w:rsidR="00AC3AE3" w:rsidRDefault="00AC3AE3"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AC3AE3" w:rsidRDefault="00AC3AE3">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86668"/>
    <w:rsid w:val="00892600"/>
    <w:rsid w:val="008A2AB8"/>
    <w:rsid w:val="008A67A6"/>
    <w:rsid w:val="008B01F8"/>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2B5E"/>
    <w:rsid w:val="00AC3935"/>
    <w:rsid w:val="00AC3AE3"/>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19DA7-54ED-C941-8179-7DEAF90D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12354</Words>
  <Characters>70421</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3</cp:revision>
  <cp:lastPrinted>2015-11-16T21:11:00Z</cp:lastPrinted>
  <dcterms:created xsi:type="dcterms:W3CDTF">2015-11-18T16:59:00Z</dcterms:created>
  <dcterms:modified xsi:type="dcterms:W3CDTF">2015-11-18T17:01:00Z</dcterms:modified>
</cp:coreProperties>
</file>