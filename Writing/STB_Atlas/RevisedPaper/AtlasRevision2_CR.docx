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2A49DC62"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ins w:id="0" w:author="Chris Richardson" w:date="2016-09-18T21:44:00Z">
        <w:r w:rsidR="00A1057F" w:rsidRPr="00726394">
          <w:rPr>
            <w:rFonts w:eastAsia="Times New Roman" w:cs="Times New Roman"/>
          </w:rPr>
          <w:t>local</w:t>
        </w:r>
      </w:ins>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31BA40D9"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w:t>
      </w:r>
      <w:r w:rsidR="00726394">
        <w:t xml:space="preserve">contribute </w:t>
      </w:r>
      <w:r w:rsidRPr="00C64EE9">
        <w:t xml:space="preserve">to the production of emission lines. </w:t>
      </w:r>
      <w:r w:rsidR="00DA6BCA">
        <w:t xml:space="preserve">The most intensely star forming galaxies </w:t>
      </w:r>
      <w:r w:rsidRPr="00C64EE9">
        <w:t>along the far left wing of the BPT diagram</w:t>
      </w:r>
      <w:r w:rsidR="00D95F18">
        <w:t xml:space="preserve"> are often interacting or merging (Robaina et al. 2009)</w:t>
      </w:r>
      <w:r w:rsidRPr="00C64EE9">
        <w:t xml:space="preserve">. Strong shocks </w:t>
      </w:r>
      <w:r w:rsidR="00726394">
        <w:t>further contribute to the excitation of</w:t>
      </w:r>
      <w:r w:rsidR="00726394" w:rsidRPr="00C64EE9">
        <w:t xml:space="preserve"> </w:t>
      </w:r>
      <w:r w:rsidRPr="00C64EE9">
        <w:t xml:space="preserve">the gas in </w:t>
      </w:r>
      <w:r w:rsidR="009A439F">
        <w:t>galaxies along the left wing</w:t>
      </w:r>
      <w:r w:rsidR="00726394">
        <w:t>.</w:t>
      </w:r>
    </w:p>
    <w:p w14:paraId="72AFB3BF" w14:textId="33C7B140"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of starlight, non-thermal sources, or a combination of the two. Historically, the presence of a </w:t>
      </w:r>
      <w:r w:rsidRPr="00C64EE9">
        <w:lastRenderedPageBreak/>
        <w:t xml:space="preserve">radiation field hard enough to generate photons higher than 50 eV signified excitation from an AGN. However, modern models of stellar radiation fields that incorporate Wolf-Rayet (WR) stars produce a significant number of EUV photons capable of ionizing heavy elements through many </w:t>
      </w:r>
      <w:r w:rsidR="00726394">
        <w:t xml:space="preserve">excitation </w:t>
      </w:r>
      <w:r w:rsidRPr="00C64EE9">
        <w:t>states.</w:t>
      </w:r>
    </w:p>
    <w:p w14:paraId="16D9DCFA" w14:textId="11DBE1FC" w:rsidR="00341187" w:rsidRPr="00C64EE9" w:rsidRDefault="00341187" w:rsidP="00D23D0F">
      <w:pPr>
        <w:ind w:firstLine="720"/>
      </w:pPr>
      <w:r w:rsidRPr="00C64EE9">
        <w:t>However,</w:t>
      </w:r>
      <w:r w:rsidR="009A439F">
        <w:t xml:space="preserve"> the presence of high ionization emission lines signifying AGN activity</w:t>
      </w:r>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r w:rsidR="004F0BAA">
        <w:t xml:space="preserve">h </w:t>
      </w:r>
      <w:r w:rsidRPr="00C64EE9">
        <w:t>AGN activity</w:t>
      </w:r>
      <w:r w:rsidR="004F0BAA">
        <w:t xml:space="preserve"> ruled out by spatial resolved spectroscopy</w:t>
      </w:r>
      <w:r w:rsidR="005B4CF6">
        <w:t xml:space="preserve"> around the size of a starburst region</w:t>
      </w:r>
      <w:r w:rsidRPr="00C64EE9">
        <w:t xml:space="preserve"> (Lutz et al. 1998). Similarly, Sharzi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1056674B" w14:textId="7BC2901D" w:rsidR="00341187" w:rsidRPr="00C64EE9" w:rsidRDefault="00B93656" w:rsidP="00E52D6F">
      <w:pPr>
        <w:ind w:firstLine="720"/>
        <w:rPr>
          <w:rFonts w:eastAsia="Times New Roman"/>
        </w:rPr>
      </w:pPr>
      <w:ins w:id="1" w:author="Chris Richardson" w:date="2016-11-11T14:28:00Z">
        <w:r>
          <w:t xml:space="preserve">Observations indicate a </w:t>
        </w:r>
        <w:r w:rsidRPr="00C64EE9">
          <w:t>larger influence of vigorous star formation on emission line production at early times in the universe</w:t>
        </w:r>
        <w:r>
          <w:t xml:space="preserve"> </w:t>
        </w:r>
        <w:r w:rsidRPr="00C64EE9">
          <w:t>(Madau &amp; Dickinson 2014</w:t>
        </w:r>
        <w:r>
          <w:t xml:space="preserve">. This leads to models which incorporate the starburst phase prior to any AGN activity </w:t>
        </w:r>
        <w:r w:rsidRPr="00C64EE9">
          <w:t>(Hopkins et al. 2006)</w:t>
        </w:r>
        <w:r>
          <w:t xml:space="preserve">. </w:t>
        </w:r>
      </w:ins>
      <w:del w:id="2" w:author="Chris Richardson" w:date="2016-11-11T14:28:00Z">
        <w:r w:rsidR="00E52D6F" w:rsidRPr="00C64EE9" w:rsidDel="00B93656">
          <w:delTex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delText>
        </w:r>
        <w:r w:rsidR="00E52D6F" w:rsidDel="00B93656">
          <w:delText xml:space="preserve"> </w:delText>
        </w:r>
      </w:del>
      <w:r w:rsidR="00E52D6F">
        <w:t>Indeed, l</w:t>
      </w:r>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r w:rsidR="005A2402">
        <w:t xml:space="preserve">For example, </w:t>
      </w:r>
      <w:r w:rsidR="00341187" w:rsidRPr="00C64EE9">
        <w:t>at higher redshifts</w:t>
      </w:r>
      <w:r w:rsidR="005A2402">
        <w:t xml:space="preserve"> of</w:t>
      </w:r>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r w:rsidR="005A2402">
        <w:t>Local analogs for high-</w:t>
      </w:r>
      <w:r w:rsidR="005A2402">
        <w:rPr>
          <w:i/>
        </w:rPr>
        <w:t>z</w:t>
      </w:r>
      <w:r w:rsidR="005A2402">
        <w:t xml:space="preserve"> galaxies provide crucial </w:t>
      </w:r>
      <w:r w:rsidR="00114DEF">
        <w:t xml:space="preserve">case studies for </w:t>
      </w:r>
      <w:r w:rsidR="005A2402">
        <w:t>understanding these galaxies that have higher electron densities and ionization parameters than those in the local universe</w:t>
      </w:r>
      <w:r w:rsidR="00085710">
        <w:t xml:space="preserve"> (</w:t>
      </w:r>
      <w:r w:rsidR="006217C1">
        <w:t xml:space="preserve">Brinchmann et al. 2008; </w:t>
      </w:r>
      <w:r w:rsidR="00085710">
        <w:t>Bian et al. 2016)</w:t>
      </w:r>
      <w:r w:rsidR="005A2402">
        <w:t xml:space="preserve">. </w:t>
      </w:r>
    </w:p>
    <w:p w14:paraId="76EF5ECA" w14:textId="721FAA9C"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r w:rsidR="00303784">
        <w:t>starburst galaxies</w:t>
      </w:r>
      <w:r w:rsidRPr="00C64EE9">
        <w:t xml:space="preserve">. A common technique for </w:t>
      </w:r>
      <w:r w:rsidR="00E76793">
        <w:t xml:space="preserve">such </w:t>
      </w:r>
      <w:r w:rsidRPr="00C64EE9">
        <w:t xml:space="preserve">modeling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B26E99D" w:rsidR="00341187" w:rsidRPr="00C64EE9" w:rsidRDefault="00341187" w:rsidP="00D23D0F">
      <w:pPr>
        <w:ind w:firstLine="720"/>
        <w:rPr>
          <w:rFonts w:eastAsia="Times New Roman"/>
        </w:rPr>
      </w:pPr>
      <w:r w:rsidRPr="00C64EE9">
        <w:rPr>
          <w:rFonts w:eastAsia="Times New Roman"/>
        </w:rPr>
        <w:t xml:space="preserve">The overlapping goal of many of these studies </w:t>
      </w:r>
      <w:r w:rsidR="00E76793">
        <w:rPr>
          <w:rFonts w:eastAsia="Times New Roman"/>
        </w:rPr>
        <w:t>is to understand</w:t>
      </w:r>
      <w:r w:rsidRPr="00C64EE9">
        <w:rPr>
          <w:rFonts w:eastAsia="Times New Roman"/>
        </w:rPr>
        <w:t xml:space="preserve">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0754D0D8"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r w:rsidR="00303784">
        <w:rPr>
          <w:rFonts w:eastAsia="Times New Roman"/>
        </w:rPr>
        <w:t xml:space="preserve">Other </w:t>
      </w:r>
      <w:r w:rsidR="00E76793">
        <w:rPr>
          <w:rFonts w:eastAsia="Times New Roman"/>
        </w:rPr>
        <w:t>studies</w:t>
      </w:r>
      <w:r w:rsidR="00E76793" w:rsidRPr="00C64EE9">
        <w:rPr>
          <w:rFonts w:eastAsia="Times New Roman"/>
        </w:rPr>
        <w:t xml:space="preserve"> </w:t>
      </w:r>
      <w:r w:rsidR="00303784">
        <w:rPr>
          <w:rFonts w:eastAsia="Times New Roman"/>
        </w:rPr>
        <w:t>(</w:t>
      </w:r>
      <w:r w:rsidR="00303784" w:rsidRPr="00F5074D">
        <w:rPr>
          <w:rFonts w:cs="Times New Roman"/>
        </w:rPr>
        <w:t>Mas-Hesse &amp; Kunth 1999</w:t>
      </w:r>
      <w:r w:rsidR="00303784">
        <w:rPr>
          <w:rFonts w:cs="Times New Roman"/>
        </w:rPr>
        <w:t xml:space="preserve">, </w:t>
      </w:r>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r w:rsidRPr="00C64EE9">
        <w:rPr>
          <w:rFonts w:eastAsia="Times New Roman"/>
        </w:rPr>
        <w:t>Levesque et al. 2010</w:t>
      </w:r>
      <w:r w:rsidR="00303784">
        <w:rPr>
          <w:rFonts w:eastAsia="Times New Roman"/>
        </w:rPr>
        <w:t>)</w:t>
      </w:r>
      <w:r w:rsidRPr="00C64EE9">
        <w:rPr>
          <w:rFonts w:eastAsia="Times New Roman"/>
        </w:rPr>
        <w:t xml:space="preserve"> </w:t>
      </w:r>
      <w:r w:rsidR="00E76793">
        <w:rPr>
          <w:rFonts w:eastAsia="Times New Roman"/>
        </w:rPr>
        <w:t xml:space="preserve">have </w:t>
      </w:r>
      <w:r w:rsidRPr="00C64EE9">
        <w:rPr>
          <w:rFonts w:eastAsia="Times New Roman"/>
        </w:rPr>
        <w:t>included a sensitivity stud</w:t>
      </w:r>
      <w:r w:rsidR="00E76793">
        <w:rPr>
          <w:rFonts w:eastAsia="Times New Roman"/>
        </w:rPr>
        <w:t>ies</w:t>
      </w:r>
      <w:r w:rsidRPr="00C64EE9">
        <w:rPr>
          <w:rFonts w:eastAsia="Times New Roman"/>
        </w:rPr>
        <w:t xml:space="preserve">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r w:rsidR="006F7BB3">
        <w:t xml:space="preserve">small </w:t>
      </w:r>
      <w:r w:rsidRPr="00C64EE9">
        <w:t>He II / Hβ values observed in the local universe (Shirazi &amp; Brinchmann 2012)</w:t>
      </w:r>
      <w:r w:rsidR="006F7BB3">
        <w:t xml:space="preserve"> but fails to fit to largest</w:t>
      </w:r>
      <w:r w:rsidR="00E52D6F">
        <w:t xml:space="preserve"> star forming galaxy</w:t>
      </w:r>
      <w:r w:rsidR="006F7BB3">
        <w:t xml:space="preserve"> He II / </w:t>
      </w:r>
      <w:r w:rsidR="006F7BB3" w:rsidRPr="00C64EE9">
        <w:t>Hβ</w:t>
      </w:r>
      <w:r w:rsidR="006F7BB3">
        <w:t xml:space="preserve"> ratios (Guseva et al. 2000)</w:t>
      </w:r>
      <w:r w:rsidRPr="00C64EE9">
        <w:t>.</w:t>
      </w:r>
    </w:p>
    <w:p w14:paraId="7FCF6457" w14:textId="3C097DE5"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r w:rsidR="00E52D6F">
        <w:t>for most</w:t>
      </w:r>
      <w:r w:rsidRPr="00C64EE9">
        <w:t xml:space="preserve"> nearby galaxies; however,</w:t>
      </w:r>
      <w:r w:rsidR="00E52D6F">
        <w:t xml:space="preserve"> to construct a model that represents an even greater fraction of local galaxies, one must also include the </w:t>
      </w:r>
      <w:r w:rsidR="00E52D6F">
        <w:rPr>
          <w:rFonts w:eastAsia="Times New Roman"/>
        </w:rPr>
        <w:t xml:space="preserve">higher </w:t>
      </w:r>
      <w:r w:rsidR="00E52D6F" w:rsidRPr="00E76793">
        <w:rPr>
          <w:rFonts w:eastAsia="Times New Roman"/>
          <w:i/>
          <w:u w:val="single"/>
        </w:rPr>
        <w:t>U</w:t>
      </w:r>
      <w:r w:rsidR="00E52D6F">
        <w:rPr>
          <w:rFonts w:eastAsia="Times New Roman"/>
        </w:rPr>
        <w:t xml:space="preserve"> values</w:t>
      </w:r>
      <w:r w:rsidR="00E76793">
        <w:rPr>
          <w:rFonts w:eastAsia="Times New Roman"/>
        </w:rPr>
        <w:t xml:space="preserve"> </w:t>
      </w:r>
      <w:r w:rsidR="00E52D6F">
        <w:t xml:space="preserve">necessary for the </w:t>
      </w:r>
      <w:r w:rsidRPr="00C64EE9">
        <w:t xml:space="preserve">[O III] / Hβ ratios </w:t>
      </w:r>
      <w:r w:rsidR="00E52D6F">
        <w:t>found in local analogs</w:t>
      </w:r>
      <w:r w:rsidR="00E76793" w:rsidRPr="00C64EE9">
        <w:rPr>
          <w:rFonts w:eastAsia="Times New Roman"/>
        </w:rPr>
        <w:t xml:space="preserve"> (Richardson et al. 2013)</w:t>
      </w:r>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32F8C63" w:rsidR="00341187" w:rsidRPr="00C64EE9" w:rsidRDefault="00341187" w:rsidP="00AB12A0">
      <w:pPr>
        <w:ind w:firstLine="720"/>
      </w:pPr>
      <w:r w:rsidRPr="00C64EE9">
        <w:t xml:space="preserve">In this paper, we use an LOC methodology to focus on the sensitivity </w:t>
      </w:r>
      <w:r w:rsidR="004419DB">
        <w:t>of</w:t>
      </w:r>
      <w:r w:rsidR="004419DB" w:rsidRPr="00C64EE9">
        <w:t xml:space="preserve"> </w:t>
      </w:r>
      <w:r w:rsidRPr="00C64EE9">
        <w:t>typical photoionization model parameters in producing higher ionization emission lines and notoriously weak emission lines. Our results will provide observers with an understanding of what conditions could produce anomalous emission in star-forming galaxies</w:t>
      </w:r>
      <w:r w:rsidR="00993A3B">
        <w:t xml:space="preserve"> in the low-</w:t>
      </w:r>
      <w:r w:rsidR="00993A3B" w:rsidRPr="004419DB">
        <w:rPr>
          <w:i/>
        </w:rPr>
        <w:t>z</w:t>
      </w:r>
      <w:r w:rsidR="00993A3B">
        <w:t xml:space="preserve"> universe</w:t>
      </w:r>
      <w:r w:rsidRPr="00C64EE9">
        <w:t xml:space="preserve">, aid in distinguishing between possible excitation mechanisms, supply baseline grids for LOC integration modeling (Richardson et al. 2016), and inform next generation surveys about the best possible emission line wavelengths </w:t>
      </w:r>
      <w:r w:rsidR="00623DA5">
        <w:t xml:space="preserve">to probe </w:t>
      </w:r>
      <w:r w:rsidR="00993A3B">
        <w:t xml:space="preserve">starburst </w:t>
      </w:r>
      <w:r w:rsidRPr="00C64EE9">
        <w:t>galaxies.</w:t>
      </w:r>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8C6933"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B61C01">
        <w:rPr>
          <w:rFonts w:eastAsia="Times New Roman"/>
        </w:rPr>
        <w:t>We limit our</w:t>
      </w:r>
      <w:r w:rsidR="006D0E61" w:rsidRPr="00C64EE9">
        <w:rPr>
          <w:rFonts w:eastAsia="Times New Roman"/>
        </w:rPr>
        <w:t xml:space="preserve"> </w:t>
      </w:r>
      <w:r w:rsidR="00B61C01">
        <w:rPr>
          <w:rFonts w:eastAsia="Times New Roman"/>
        </w:rPr>
        <w:t>analysis</w:t>
      </w:r>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r w:rsidR="00B61C01">
        <w:rPr>
          <w:rFonts w:eastAsia="Times New Roman"/>
        </w:rPr>
        <w:t>simulations involving</w:t>
      </w:r>
      <w:r w:rsidR="006D0E61" w:rsidRPr="00C64EE9">
        <w:rPr>
          <w:rFonts w:eastAsia="Times New Roman"/>
        </w:rPr>
        <w:t xml:space="preserve"> more extreme conditions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r w:rsidR="00023111">
        <w:rPr>
          <w:rFonts w:eastAsia="Times New Roman"/>
        </w:rPr>
        <w:t>2</w:t>
      </w:r>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r w:rsidR="008C5518">
        <w:rPr>
          <w:rFonts w:eastAsia="Times New Roman"/>
        </w:rPr>
        <w:t>not only strong lines</w:t>
      </w:r>
      <w:r w:rsidRPr="00C64EE9">
        <w:rPr>
          <w:rFonts w:eastAsia="Times New Roman"/>
        </w:rPr>
        <w:t>,</w:t>
      </w:r>
      <w:r w:rsidR="008C5518">
        <w:rPr>
          <w:rFonts w:eastAsia="Times New Roman"/>
        </w:rPr>
        <w:t xml:space="preserve"> but also weaker, and thus less commonly measured</w:t>
      </w:r>
      <w:r w:rsidR="00F60332">
        <w:rPr>
          <w:rFonts w:eastAsia="Times New Roman"/>
        </w:rPr>
        <w:t xml:space="preserve"> lines,</w:t>
      </w:r>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2D35F48F" w:rsidR="00310F04" w:rsidRPr="00C64EE9" w:rsidRDefault="00341187" w:rsidP="00D23D0F">
      <w:pPr>
        <w:ind w:firstLine="720"/>
      </w:pPr>
      <w:r w:rsidRPr="00C64EE9">
        <w:t>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galaxies</w:t>
      </w:r>
      <w:r w:rsidR="000E2603">
        <w:t xml:space="preserve"> and future</w:t>
      </w:r>
      <w:r w:rsidRPr="00C64EE9">
        <w:t xml:space="preserve"> </w:t>
      </w:r>
      <w:r w:rsidR="000E2603" w:rsidRPr="00C64EE9">
        <w:rPr>
          <w:i/>
        </w:rPr>
        <w:t>James Webb Space Telescope</w:t>
      </w:r>
      <w:r w:rsidR="000E2603" w:rsidRPr="00C64EE9">
        <w:t xml:space="preserve"> observations </w:t>
      </w:r>
      <w:r w:rsidRPr="00C64EE9">
        <w:t xml:space="preserve">are presented in §5; and finally, in §6, we summarize our results </w:t>
      </w:r>
      <w:r w:rsidR="000E2603">
        <w:t xml:space="preserve">and </w:t>
      </w:r>
      <w:r w:rsidRPr="00C64EE9">
        <w:t xml:space="preserve">outline avenues for future work.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6A5204E3"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E3874">
        <w:t>less noticeable changes</w:t>
      </w:r>
      <w:r w:rsidRPr="00C64EE9">
        <w:t xml:space="preserve"> to the overall spectrum. </w:t>
      </w:r>
      <w:r w:rsidR="003E3874">
        <w:t>In particular, t</w:t>
      </w:r>
      <w:r w:rsidRPr="00C64EE9">
        <w:t xml:space="preserve">he effects of stellar metallicity were </w:t>
      </w:r>
      <w:r w:rsidR="003E3874">
        <w:t>less noticeable</w:t>
      </w:r>
      <w:r w:rsidRPr="00C64EE9">
        <w:t xml:space="preserve"> when the Geneva track continuous evolution model was adopted (Figure 2). </w:t>
      </w:r>
    </w:p>
    <w:p w14:paraId="18715F03" w14:textId="0CBB7E0E" w:rsidR="00650A9D" w:rsidRDefault="0040770C" w:rsidP="00D23D0F">
      <w:pPr>
        <w:ind w:firstLine="720"/>
        <w:rPr>
          <w:rFonts w:cs="Times New Roman"/>
        </w:rPr>
      </w:pPr>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r w:rsidR="00826F70">
        <w:rPr>
          <w:rFonts w:cs="Times New Roman"/>
        </w:rPr>
        <w:t xml:space="preserve">bottom </w:t>
      </w:r>
      <w:r w:rsidRPr="00C64EE9">
        <w:rPr>
          <w:rFonts w:cs="Times New Roman"/>
        </w:rPr>
        <w:t xml:space="preserve">two rows of spectra are distinguished by differences in stellar rotation following the Geneva evolutionary track, while the </w:t>
      </w:r>
      <w:r w:rsidR="00826F70">
        <w:rPr>
          <w:rFonts w:cs="Times New Roman"/>
        </w:rPr>
        <w:t>top</w:t>
      </w:r>
      <w:r w:rsidR="00826F70" w:rsidRPr="00C64EE9">
        <w:rPr>
          <w:rFonts w:cs="Times New Roman"/>
        </w:rPr>
        <w:t xml:space="preserve"> </w:t>
      </w:r>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0AED22DF" w14:textId="0137A13D" w:rsidR="00726394" w:rsidRPr="00043EFB" w:rsidRDefault="00650A9D" w:rsidP="00043EFB">
      <w:pPr>
        <w:ind w:firstLine="720"/>
        <w:rPr>
          <w:rFonts w:cs="Times New Roman"/>
        </w:rPr>
        <w:sectPr w:rsidR="00726394" w:rsidRPr="00043EFB" w:rsidSect="00234945">
          <w:footerReference w:type="default" r:id="rId9"/>
          <w:footerReference w:type="first" r:id="rId10"/>
          <w:pgSz w:w="12240" w:h="15840"/>
          <w:pgMar w:top="1440" w:right="1440" w:bottom="1440" w:left="1440" w:header="720" w:footer="720" w:gutter="0"/>
          <w:pgNumType w:start="1"/>
          <w:cols w:space="720"/>
          <w:titlePg/>
          <w:docGrid w:linePitch="360"/>
        </w:sectPr>
      </w:pPr>
      <w:r w:rsidRPr="00C64EE9">
        <w:rPr>
          <w:rFonts w:eastAsia="Times New Roman"/>
          <w:shd w:val="clear" w:color="auto" w:fill="FFFFFF"/>
        </w:rPr>
        <w:t>Despite these effects, the overall hardness of the ionizing spectrum from solar metallicity stars</w:t>
      </w:r>
      <w:r w:rsidR="00E16E56">
        <w:rPr>
          <w:rFonts w:eastAsia="Times New Roman"/>
          <w:shd w:val="clear" w:color="auto" w:fill="FFFFFF"/>
        </w:rPr>
        <w:t xml:space="preserve"> with continuous SFH</w:t>
      </w:r>
      <w:r w:rsidRPr="00C64EE9">
        <w:rPr>
          <w:rFonts w:eastAsia="Times New Roman"/>
          <w:shd w:val="clear" w:color="auto" w:fill="FFFFFF"/>
        </w:rPr>
        <w:t xml:space="preserve"> is fairly similar for non-rotating and rotating stars as shown in Figure 1. At subsolar metallicities however, the effects of rotation become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r w:rsidR="00474391">
        <w:rPr>
          <w:rFonts w:eastAsia="Times New Roman"/>
          <w:shd w:val="clear" w:color="auto" w:fill="FFFFFF"/>
        </w:rPr>
        <w:t>, the point when the radiation field ceases to evolve</w:t>
      </w:r>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r w:rsidR="00144247">
        <w:rPr>
          <w:rFonts w:eastAsia="Times New Roman"/>
          <w:shd w:val="clear" w:color="auto" w:fill="FFFFFF"/>
        </w:rPr>
        <w:t xml:space="preserve">do not have sufficient mass loss to enter </w:t>
      </w:r>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w:t>
      </w:r>
      <w:r w:rsidR="00291C3E">
        <w:rPr>
          <w:rFonts w:eastAsia="Times New Roman"/>
          <w:shd w:val="clear" w:color="auto" w:fill="FFFFFF"/>
        </w:rPr>
        <w:t>, or isolated,</w:t>
      </w:r>
      <w:r w:rsidRPr="00C64EE9">
        <w:rPr>
          <w:rFonts w:eastAsia="Times New Roman"/>
          <w:shd w:val="clear" w:color="auto" w:fill="FFFFFF"/>
        </w:rPr>
        <w:t xml:space="preserve"> evolution in this work for simplicity.</w:t>
      </w:r>
      <w:r w:rsidR="00B23684">
        <w:rPr>
          <w:rFonts w:cs="Times New Roman"/>
        </w:rPr>
        <w:t xml:space="preserve"> </w:t>
      </w:r>
      <w:ins w:id="3" w:author="Chris Richardson" w:date="2016-11-11T14:32:00Z">
        <w:r w:rsidR="00B93656">
          <w:rPr>
            <w:rFonts w:cs="Times New Roman"/>
          </w:rPr>
          <w:t>As noted in Shirazi &amp; B</w:t>
        </w:r>
      </w:ins>
      <w:ins w:id="4" w:author="Chris Richardson" w:date="2016-11-11T14:33:00Z">
        <w:r w:rsidR="00B93656">
          <w:rPr>
            <w:rFonts w:cs="Times New Roman"/>
          </w:rPr>
          <w:t>rinchmann (2012)</w:t>
        </w:r>
      </w:ins>
      <w:ins w:id="5" w:author="Chris Richardson" w:date="2016-11-11T14:34:00Z">
        <w:r w:rsidR="00B93656">
          <w:rPr>
            <w:rFonts w:cs="Times New Roman"/>
          </w:rPr>
          <w:t xml:space="preserve"> and </w:t>
        </w:r>
      </w:ins>
      <w:ins w:id="6" w:author="Chris Richardson" w:date="2016-11-11T14:36:00Z">
        <w:r w:rsidR="00B93656">
          <w:rPr>
            <w:rFonts w:cs="Times New Roman"/>
          </w:rPr>
          <w:t>Jaskot &amp; Ravin</w:t>
        </w:r>
      </w:ins>
      <w:ins w:id="7" w:author="Chris Richardson" w:date="2016-11-11T14:37:00Z">
        <w:r w:rsidR="00B93656">
          <w:rPr>
            <w:rFonts w:cs="Times New Roman"/>
          </w:rPr>
          <w:t>dranth (2016)</w:t>
        </w:r>
      </w:ins>
      <w:ins w:id="8" w:author="Chris Richardson" w:date="2016-11-11T14:33:00Z">
        <w:r w:rsidR="00B93656">
          <w:rPr>
            <w:rFonts w:cs="Times New Roman"/>
          </w:rPr>
          <w:t xml:space="preserve">, binary evolution causes an increase in the EUV </w:t>
        </w:r>
      </w:ins>
      <w:ins w:id="9" w:author="Chris Richardson" w:date="2016-11-11T14:34:00Z">
        <w:r w:rsidR="00B93656">
          <w:rPr>
            <w:rFonts w:cs="Times New Roman"/>
          </w:rPr>
          <w:t xml:space="preserve">flux for a longer period of time, however the peak </w:t>
        </w:r>
      </w:ins>
      <w:ins w:id="10" w:author="Chris Richardson" w:date="2016-11-11T14:38:00Z">
        <w:r w:rsidR="0025534D">
          <w:rPr>
            <w:rFonts w:cs="Times New Roman"/>
          </w:rPr>
          <w:t xml:space="preserve">of the flux does </w:t>
        </w:r>
      </w:ins>
      <w:ins w:id="11" w:author="Chris Richardson" w:date="2016-11-11T14:39:00Z">
        <w:r w:rsidR="0025534D">
          <w:rPr>
            <w:rFonts w:cs="Times New Roman"/>
          </w:rPr>
          <w:t>not significantly differ from the SED we have chosen for our baseline model</w:t>
        </w:r>
      </w:ins>
      <w:ins w:id="12" w:author="Chris Richardson" w:date="2016-11-11T14:40:00Z">
        <w:r w:rsidR="0025534D">
          <w:rPr>
            <w:rFonts w:cs="Times New Roman"/>
          </w:rPr>
          <w:t xml:space="preserve"> described in the next section</w:t>
        </w:r>
      </w:ins>
      <w:ins w:id="13" w:author="Chris Richardson" w:date="2016-11-11T14:39:00Z">
        <w:r w:rsidR="0025534D">
          <w:rPr>
            <w:rFonts w:cs="Times New Roman"/>
          </w:rPr>
          <w:t>.</w:t>
        </w:r>
      </w:ins>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14"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078A7808" w:rsidR="00941B50" w:rsidRPr="007D6111" w:rsidRDefault="00650A9D" w:rsidP="00941B50">
      <w:pPr>
        <w:ind w:firstLine="720"/>
      </w:pPr>
      <w:r w:rsidRPr="007D6111">
        <w:t xml:space="preserve">As discussed in the introduction, we are interested in reproducing observed high ionization potential emission lines and probing the conditions inferred by </w:t>
      </w:r>
      <w:r w:rsidR="00124C9A" w:rsidRPr="007D6111">
        <w:t xml:space="preserve">recent </w:t>
      </w:r>
      <w:r w:rsidR="00291C3E" w:rsidRPr="007D6111">
        <w:t>work</w:t>
      </w:r>
      <w:r w:rsidRPr="007D6111">
        <w:t xml:space="preserve"> (e.g. </w:t>
      </w:r>
      <w:r w:rsidR="00291C3E" w:rsidRPr="007D6111">
        <w:rPr>
          <w:rFonts w:cs="Times New Roman"/>
        </w:rPr>
        <w:t xml:space="preserve">Guseva et al. 2000, Thuan &amp; Izotov 2005, </w:t>
      </w:r>
      <w:r w:rsidRPr="007D6111">
        <w:t>Kewley et al. 2013). We are guided by the findings of Abel &amp; Satyapal (2008) and Shirazi &amp; Brinchmann (2012), who investigated local starburst galaxies (</w:t>
      </w:r>
      <w:r w:rsidRPr="007D6111">
        <w:rPr>
          <w:i/>
        </w:rPr>
        <w:t xml:space="preserve">z </w:t>
      </w:r>
      <w:r w:rsidRPr="007D6111">
        <w:t>&lt; 0.6) and found [Ne V] 14.3 µm and He II λ4686 emission lines respectively.</w:t>
      </w:r>
      <w:r w:rsidR="00043EFB" w:rsidRPr="007D6111">
        <w:rPr>
          <w:rFonts w:cs="Times New Roman"/>
        </w:rPr>
        <w:t xml:space="preserve"> </w:t>
      </w:r>
      <w:moveFromRangeStart w:id="15" w:author="Chris Richardson" w:date="2016-11-11T15:30:00Z" w:name="move340497535"/>
      <w:moveFrom w:id="16" w:author="Chris Richardson" w:date="2016-11-11T15:30:00Z">
        <w:r w:rsidR="00043EFB" w:rsidRPr="007D6111" w:rsidDel="00AA0B57">
          <w:rPr>
            <w:rFonts w:cs="Times New Roman"/>
          </w:rPr>
          <w:t>I</w:t>
        </w:r>
        <w:r w:rsidR="00941B50" w:rsidRPr="007D6111" w:rsidDel="00AA0B57">
          <w:rPr>
            <w:rFonts w:cs="Times New Roman"/>
          </w:rPr>
          <w:t>n principle, the choice of the stellar metallicity</w:t>
        </w:r>
        <w:r w:rsidR="000D49A1" w:rsidRPr="007D6111" w:rsidDel="00AA0B57">
          <w:rPr>
            <w:rFonts w:cs="Times New Roman"/>
          </w:rPr>
          <w:t xml:space="preserve"> for the SED</w:t>
        </w:r>
        <w:r w:rsidR="00941B50" w:rsidRPr="007D6111" w:rsidDel="00AA0B57">
          <w:rPr>
            <w:rFonts w:cs="Times New Roman"/>
          </w:rPr>
          <w:t xml:space="preserve"> should be determined on a case-by-case basis for each galaxy, since the history of </w:t>
        </w:r>
        <w:r w:rsidR="00043EFB" w:rsidRPr="007D6111" w:rsidDel="00AA0B57">
          <w:rPr>
            <w:rFonts w:cs="Times New Roman"/>
          </w:rPr>
          <w:t xml:space="preserve">the </w:t>
        </w:r>
        <w:r w:rsidR="00941B50" w:rsidRPr="007D6111" w:rsidDel="00AA0B57">
          <w:rPr>
            <w:rFonts w:cs="Times New Roman"/>
          </w:rPr>
          <w:t xml:space="preserve">galaxy plays a significant role. In one scenario, setting the stellar and gas-phase metallicities equal to one another assumes </w:t>
        </w:r>
        <w:r w:rsidR="00043EFB" w:rsidRPr="007D6111" w:rsidDel="00AA0B57">
          <w:rPr>
            <w:rFonts w:cs="Times New Roman"/>
          </w:rPr>
          <w:t xml:space="preserve">that </w:t>
        </w:r>
        <w:r w:rsidR="00941B50" w:rsidRPr="007D6111" w:rsidDel="00AA0B57">
          <w:rPr>
            <w:rFonts w:cs="Times New Roman"/>
          </w:rPr>
          <w:t xml:space="preserve">the stars formed from the same gas that they later excite. In another scenario, setting the stellar and gas-phase metallicities separately </w:t>
        </w:r>
        <w:r w:rsidR="00043EFB" w:rsidRPr="007D6111" w:rsidDel="00AA0B57">
          <w:rPr>
            <w:rFonts w:cs="Times New Roman"/>
          </w:rPr>
          <w:t>assumes that</w:t>
        </w:r>
        <w:r w:rsidR="00941B50" w:rsidRPr="007D6111" w:rsidDel="00AA0B57">
          <w:rPr>
            <w:rFonts w:cs="Times New Roman"/>
          </w:rPr>
          <w:t xml:space="preserve"> recent galaxy mergers mix</w:t>
        </w:r>
        <w:r w:rsidR="00043EFB" w:rsidRPr="007D6111" w:rsidDel="00AA0B57">
          <w:rPr>
            <w:rFonts w:cs="Times New Roman"/>
          </w:rPr>
          <w:t>ed</w:t>
        </w:r>
        <w:r w:rsidR="00941B50" w:rsidRPr="007D6111" w:rsidDel="00AA0B57">
          <w:rPr>
            <w:rFonts w:cs="Times New Roman"/>
          </w:rPr>
          <w:t xml:space="preserve"> interstellar gas with different stellar populations, as is the case with blue centered galaxies (Stark et al. 2013). </w:t>
        </w:r>
      </w:moveFrom>
      <w:moveFromRangeEnd w:id="15"/>
      <w:r w:rsidR="00941B50" w:rsidRPr="007D6111">
        <w:rPr>
          <w:rFonts w:cs="Times New Roman"/>
        </w:rPr>
        <w:t>The production of high-energy photons requires substantial WR star populations, which are not generated by many of the stellar population models we considered here.</w:t>
      </w:r>
      <w:r w:rsidR="00941B50" w:rsidRPr="007D6111">
        <w:t xml:space="preserve"> </w:t>
      </w:r>
    </w:p>
    <w:p w14:paraId="662B7743" w14:textId="77777777" w:rsidR="00AA0B57" w:rsidRDefault="00637C12" w:rsidP="00637C12">
      <w:pPr>
        <w:ind w:firstLine="720"/>
        <w:rPr>
          <w:ins w:id="17" w:author="Chris Richardson" w:date="2016-11-11T15:29:00Z"/>
          <w:rFonts w:eastAsia="Times New Roman"/>
          <w:shd w:val="clear" w:color="auto" w:fill="FFFFFF"/>
        </w:rPr>
      </w:pPr>
      <w:r w:rsidRPr="007D6111">
        <w:t xml:space="preserve">In order to assess the effects of a WR population, we compare the peak </w:t>
      </w:r>
      <w:r w:rsidRPr="007D6111">
        <w:rPr>
          <w:i/>
        </w:rPr>
        <w:t>W</w:t>
      </w:r>
      <w:r w:rsidRPr="007D6111">
        <w:rPr>
          <w:vertAlign w:val="subscript"/>
        </w:rPr>
        <w:t>λ</w:t>
      </w:r>
      <w:r w:rsidRPr="007D6111">
        <w:t xml:space="preserve"> of higher ionization potential emission lines across the LOC plane. For example, w</w:t>
      </w:r>
      <w:r w:rsidR="00650A9D" w:rsidRPr="007D6111">
        <w:t xml:space="preserve">e find that the peak </w:t>
      </w:r>
      <w:r w:rsidR="00650A9D" w:rsidRPr="007D6111">
        <w:rPr>
          <w:i/>
        </w:rPr>
        <w:t>W</w:t>
      </w:r>
      <w:r w:rsidR="00650A9D" w:rsidRPr="007D6111">
        <w:rPr>
          <w:vertAlign w:val="subscript"/>
        </w:rPr>
        <w:t>λ</w:t>
      </w:r>
      <w:r w:rsidR="00650A9D" w:rsidRPr="007D6111">
        <w:t xml:space="preserve"> of [Ne V] </w:t>
      </w:r>
      <w:r w:rsidR="00650A9D" w:rsidRPr="007D6111">
        <w:rPr>
          <w:shd w:val="clear" w:color="auto" w:fill="FFFFFF"/>
        </w:rPr>
        <w:t>λ</w:t>
      </w:r>
      <w:r w:rsidR="00650A9D" w:rsidRPr="007D6111">
        <w:t xml:space="preserve">3426 is about 5 times greater for the Padova continuous evolution track than the Padova instantaneous evolution track. We note that the Geneva track instantaneous evolution model at </w:t>
      </w:r>
      <w:r w:rsidR="00650A9D" w:rsidRPr="007D6111">
        <w:rPr>
          <w:i/>
        </w:rPr>
        <w:t xml:space="preserve">Z = </w:t>
      </w:r>
      <w:r w:rsidR="00650A9D" w:rsidRPr="007D6111">
        <w:t xml:space="preserve">0.008 </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t xml:space="preserve"> and 5 Myr results in marginally more emission from most emission lines (e.g. [O II] </w:t>
      </w:r>
      <w:r w:rsidR="00650A9D" w:rsidRPr="007D6111">
        <w:rPr>
          <w:shd w:val="clear" w:color="auto" w:fill="FFFFFF"/>
        </w:rPr>
        <w:t>λ</w:t>
      </w:r>
      <w:r w:rsidR="00650A9D" w:rsidRPr="007D6111">
        <w:t xml:space="preserve">3727 and [O III] </w:t>
      </w:r>
      <w:r w:rsidR="00650A9D" w:rsidRPr="007D6111">
        <w:rPr>
          <w:shd w:val="clear" w:color="auto" w:fill="FFFFFF"/>
        </w:rPr>
        <w:t>λ</w:t>
      </w:r>
      <w:r w:rsidR="00650A9D" w:rsidRPr="007D6111">
        <w:t>5007 emission is slightly higher, peaking at around 1.25 times the baseline model peak value), but les</w:t>
      </w:r>
      <w:r w:rsidR="007C317B" w:rsidRPr="007D6111">
        <w:t xml:space="preserve">s emission from high ionization </w:t>
      </w:r>
      <w:r w:rsidR="00650A9D" w:rsidRPr="007D6111">
        <w:t xml:space="preserve">emission lines. In particular, the Padova continuous model at 5 Myr predicts </w:t>
      </w:r>
      <w:r w:rsidR="004B48A1" w:rsidRPr="007D6111">
        <w:t>generates</w:t>
      </w:r>
      <w:r w:rsidR="00650A9D" w:rsidRPr="007D6111">
        <w:t xml:space="preserve"> [Ne V] </w:t>
      </w:r>
      <w:r w:rsidR="00650A9D" w:rsidRPr="007D6111">
        <w:rPr>
          <w:shd w:val="clear" w:color="auto" w:fill="FFFFFF"/>
        </w:rPr>
        <w:t>λ</w:t>
      </w:r>
      <w:r w:rsidR="00650A9D" w:rsidRPr="007D6111">
        <w:t>3426</w:t>
      </w:r>
      <w:r w:rsidR="004B48A1" w:rsidRPr="007D6111">
        <w:t xml:space="preserve"> with positive</w:t>
      </w:r>
      <w:r w:rsidR="00650A9D" w:rsidRPr="007D6111">
        <w:t xml:space="preserve"> </w:t>
      </w:r>
      <w:r w:rsidR="004B48A1" w:rsidRPr="007D6111">
        <w:t>equivalent width</w:t>
      </w:r>
      <w:r w:rsidR="003C5B3B" w:rsidRPr="007D6111">
        <w:t xml:space="preserve">, along with [Ne V] </w:t>
      </w:r>
      <w:r w:rsidR="003C5B3B" w:rsidRPr="007D6111">
        <w:rPr>
          <w:shd w:val="clear" w:color="auto" w:fill="FFFFFF"/>
        </w:rPr>
        <w:t>λ24.1</w:t>
      </w:r>
      <w:r w:rsidR="006F1AF9" w:rsidRPr="007D6111">
        <w:rPr>
          <w:shd w:val="clear" w:color="auto" w:fill="FFFFFF"/>
        </w:rPr>
        <w:t xml:space="preserve"> </w:t>
      </w:r>
      <w:r w:rsidR="006F1AF9" w:rsidRPr="007D6111">
        <w:t>µm and</w:t>
      </w:r>
      <w:r w:rsidR="003C5B3B" w:rsidRPr="007D6111">
        <w:t xml:space="preserve"> [Ne V] </w:t>
      </w:r>
      <w:r w:rsidR="003C5B3B" w:rsidRPr="007D6111">
        <w:rPr>
          <w:shd w:val="clear" w:color="auto" w:fill="FFFFFF"/>
        </w:rPr>
        <w:t>λ</w:t>
      </w:r>
      <w:r w:rsidR="003C5B3B" w:rsidRPr="007D6111">
        <w:t>14.3</w:t>
      </w:r>
      <w:r w:rsidR="003C5B3B" w:rsidRPr="007D6111">
        <w:rPr>
          <w:shd w:val="clear" w:color="auto" w:fill="FFFFFF"/>
        </w:rPr>
        <w:t xml:space="preserve"> </w:t>
      </w:r>
      <w:r w:rsidR="006F1AF9" w:rsidRPr="007D6111">
        <w:t>µm</w:t>
      </w:r>
      <w:r w:rsidR="003C5B3B" w:rsidRPr="007D6111">
        <w:t xml:space="preserve"> </w:t>
      </w:r>
      <w:r w:rsidR="006F1AF9" w:rsidRPr="007D6111">
        <w:t xml:space="preserve">emission roughly three times greater than the emission predicted using </w:t>
      </w:r>
      <w:r w:rsidR="00650A9D" w:rsidRPr="007D6111">
        <w:t xml:space="preserve">the Geneva track instantaneous evolution model at </w:t>
      </w:r>
      <w:r w:rsidR="00650A9D" w:rsidRPr="007D6111">
        <w:rPr>
          <w:i/>
        </w:rPr>
        <w:t>Z</w:t>
      </w:r>
      <w:r w:rsidR="00650A9D" w:rsidRPr="007D6111">
        <w:t xml:space="preserve"> = 0.008</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rPr>
          <w:rFonts w:eastAsia="Times New Roman"/>
          <w:shd w:val="clear" w:color="auto" w:fill="FFFFFF"/>
        </w:rPr>
        <w:t xml:space="preserve"> </w:t>
      </w:r>
      <w:r w:rsidR="00650A9D" w:rsidRPr="007D6111">
        <w:t>at 5 Myr with rotation.</w:t>
      </w:r>
      <w:r w:rsidR="00124C9A" w:rsidRPr="007D6111">
        <w:t xml:space="preserve"> </w:t>
      </w:r>
      <w:r w:rsidRPr="007D6111">
        <w:t xml:space="preserve">For this reason, and simplicity, we adopt the </w:t>
      </w:r>
      <w:r w:rsidRPr="007D6111">
        <w:rPr>
          <w:rFonts w:eastAsia="Times New Roman"/>
          <w:shd w:val="clear" w:color="auto" w:fill="FFFFFF"/>
        </w:rPr>
        <w:t>Padova AGB continuous evolution track SED at 5 Myr as our baseline model</w:t>
      </w:r>
      <w:ins w:id="18" w:author="Chris Richardson" w:date="2016-11-11T15:29:00Z">
        <w:r w:rsidR="00AA0B57">
          <w:rPr>
            <w:rFonts w:eastAsia="Times New Roman"/>
            <w:shd w:val="clear" w:color="auto" w:fill="FFFFFF"/>
          </w:rPr>
          <w:t>.</w:t>
        </w:r>
      </w:ins>
    </w:p>
    <w:p w14:paraId="12F5973F" w14:textId="03275ED9" w:rsidR="00124C9A" w:rsidRPr="00250ECF" w:rsidRDefault="00C83D08" w:rsidP="00C83D08">
      <w:pPr>
        <w:ind w:firstLine="720"/>
        <w:rPr>
          <w:ins w:id="19" w:author="Chris Richardson" w:date="2016-09-24T19:30:00Z"/>
          <w:rFonts w:eastAsia="Times New Roman"/>
          <w:shd w:val="clear" w:color="auto" w:fill="FFFFFF"/>
        </w:rPr>
      </w:pPr>
      <w:ins w:id="20" w:author="Chris Richardson" w:date="2016-11-11T15:35:00Z">
        <w:r>
          <w:rPr>
            <w:rFonts w:cs="Times New Roman"/>
          </w:rPr>
          <w:t xml:space="preserve">In principle, </w:t>
        </w:r>
      </w:ins>
      <w:ins w:id="21" w:author="Chris Richardson" w:date="2016-11-11T15:30:00Z">
        <w:r>
          <w:rPr>
            <w:rFonts w:cs="Times New Roman"/>
          </w:rPr>
          <w:t>w</w:t>
        </w:r>
        <w:r w:rsidR="00AA0B57">
          <w:rPr>
            <w:rFonts w:cs="Times New Roman"/>
          </w:rPr>
          <w:t>e note that</w:t>
        </w:r>
      </w:ins>
      <w:moveToRangeStart w:id="22" w:author="Chris Richardson" w:date="2016-11-11T15:30:00Z" w:name="move340497535"/>
      <w:moveTo w:id="23" w:author="Chris Richardson" w:date="2016-11-11T15:30:00Z">
        <w:del w:id="24" w:author="Chris Richardson" w:date="2016-11-11T15:30:00Z">
          <w:r w:rsidR="00AA0B57" w:rsidRPr="007D6111" w:rsidDel="00AA0B57">
            <w:rPr>
              <w:rFonts w:cs="Times New Roman"/>
            </w:rPr>
            <w:delText>I</w:delText>
          </w:r>
        </w:del>
        <w:del w:id="25" w:author="Chris Richardson" w:date="2016-11-11T15:34:00Z">
          <w:r w:rsidR="00AA0B57" w:rsidRPr="007D6111" w:rsidDel="00C83D08">
            <w:rPr>
              <w:rFonts w:cs="Times New Roman"/>
            </w:rPr>
            <w:delText>n principle</w:delText>
          </w:r>
        </w:del>
        <w:del w:id="26" w:author="Chris Richardson" w:date="2016-11-11T15:31:00Z">
          <w:r w:rsidR="00AA0B57" w:rsidRPr="007D6111" w:rsidDel="00AA0B57">
            <w:rPr>
              <w:rFonts w:cs="Times New Roman"/>
            </w:rPr>
            <w:delText>,</w:delText>
          </w:r>
        </w:del>
        <w:r w:rsidR="00AA0B57" w:rsidRPr="007D6111">
          <w:rPr>
            <w:rFonts w:cs="Times New Roman"/>
          </w:rPr>
          <w:t xml:space="preserve"> the choice of the stellar metallicity for the SED should be determined on a case-by-case basis for each galaxy, since the history of the galaxy plays a significant role. In one scenario, setting the stellar and gas-phase metallicities equal to one another assumes that the stars formed from the same gas that they later excite. In another scenario, setting the stellar and gas-phase metallicities separately assumes that recent galaxy mergers mixed interstellar gas with different stellar populations, as is the case with blue centered galaxies (Stark et al. 2013).</w:t>
        </w:r>
      </w:moveTo>
      <w:moveToRangeEnd w:id="22"/>
      <w:ins w:id="27" w:author="Chris Richardson" w:date="2016-11-11T15:34:00Z">
        <w:r>
          <w:rPr>
            <w:rFonts w:eastAsia="Times New Roman"/>
            <w:shd w:val="clear" w:color="auto" w:fill="FFFFFF"/>
          </w:rPr>
          <w:t xml:space="preserve"> In the following sections, one should </w:t>
        </w:r>
      </w:ins>
      <w:del w:id="28" w:author="Chris Richardson" w:date="2016-11-11T15:34:00Z">
        <w:r w:rsidR="00637C12" w:rsidRPr="007D6111" w:rsidDel="00C83D08">
          <w:rPr>
            <w:rFonts w:eastAsia="Times New Roman"/>
            <w:shd w:val="clear" w:color="auto" w:fill="FFFFFF"/>
          </w:rPr>
          <w:delText xml:space="preserve"> </w:delText>
        </w:r>
      </w:del>
      <w:r w:rsidR="00637C12" w:rsidRPr="007D6111">
        <w:rPr>
          <w:rFonts w:eastAsia="Times New Roman"/>
          <w:shd w:val="clear" w:color="auto" w:fill="FFFFFF"/>
        </w:rPr>
        <w:t>not</w:t>
      </w:r>
      <w:ins w:id="29" w:author="Chris Richardson" w:date="2016-11-11T15:35:00Z">
        <w:r>
          <w:rPr>
            <w:rFonts w:eastAsia="Times New Roman"/>
            <w:shd w:val="clear" w:color="auto" w:fill="FFFFFF"/>
          </w:rPr>
          <w:t>e</w:t>
        </w:r>
      </w:ins>
      <w:del w:id="30" w:author="Chris Richardson" w:date="2016-11-11T15:35:00Z">
        <w:r w:rsidR="00637C12" w:rsidRPr="007D6111" w:rsidDel="00C83D08">
          <w:rPr>
            <w:rFonts w:eastAsia="Times New Roman"/>
            <w:shd w:val="clear" w:color="auto" w:fill="FFFFFF"/>
          </w:rPr>
          <w:delText>ing</w:delText>
        </w:r>
      </w:del>
      <w:r w:rsidR="00637C12" w:rsidRPr="007D6111">
        <w:rPr>
          <w:rFonts w:eastAsia="Times New Roman"/>
          <w:shd w:val="clear" w:color="auto" w:fill="FFFFFF"/>
        </w:rPr>
        <w:t xml:space="preserve"> that the results </w:t>
      </w:r>
      <w:ins w:id="31" w:author="Chris Richardson" w:date="2016-11-11T15:35:00Z">
        <w:r>
          <w:rPr>
            <w:rFonts w:eastAsia="Times New Roman"/>
            <w:shd w:val="clear" w:color="auto" w:fill="FFFFFF"/>
          </w:rPr>
          <w:t xml:space="preserve">from our baseline model </w:t>
        </w:r>
      </w:ins>
      <w:ins w:id="32" w:author="Chris Richardson" w:date="2016-11-11T15:40:00Z">
        <w:r>
          <w:rPr>
            <w:rFonts w:eastAsia="Times New Roman"/>
            <w:shd w:val="clear" w:color="auto" w:fill="FFFFFF"/>
          </w:rPr>
          <w:t xml:space="preserve">do not strictly adhere to one </w:t>
        </w:r>
      </w:ins>
      <w:ins w:id="33" w:author="Chris Richardson" w:date="2016-11-11T15:41:00Z">
        <w:r>
          <w:rPr>
            <w:rFonts w:eastAsia="Times New Roman"/>
            <w:shd w:val="clear" w:color="auto" w:fill="FFFFFF"/>
          </w:rPr>
          <w:t xml:space="preserve">of these </w:t>
        </w:r>
      </w:ins>
      <w:r w:rsidR="00637C12" w:rsidRPr="007D6111">
        <w:rPr>
          <w:rFonts w:eastAsia="Times New Roman"/>
          <w:shd w:val="clear" w:color="auto" w:fill="FFFFFF"/>
        </w:rPr>
        <w:t>scenarios.</w:t>
      </w:r>
      <w:r w:rsidR="00637C12">
        <w:rPr>
          <w:rFonts w:eastAsia="Times New Roman"/>
          <w:shd w:val="clear" w:color="auto" w:fill="FFFFFF"/>
        </w:rPr>
        <w:t xml:space="preserve"> </w:t>
      </w:r>
      <w:commentRangeStart w:id="34"/>
      <w:commentRangeStart w:id="35"/>
      <w:ins w:id="36" w:author="Chris Richardson" w:date="2016-09-25T14:31:00Z">
        <w:r w:rsidR="00637C12">
          <w:rPr>
            <w:rFonts w:eastAsia="Times New Roman"/>
            <w:shd w:val="clear" w:color="auto" w:fill="FFFFFF"/>
          </w:rPr>
          <w:t xml:space="preserve">[WHAT ARE YOUR THOUGHTS ON HOW THIS </w:t>
        </w:r>
      </w:ins>
      <w:ins w:id="37" w:author="Chris Richardson" w:date="2016-09-25T14:34:00Z">
        <w:r w:rsidR="000D49A1">
          <w:rPr>
            <w:rFonts w:eastAsia="Times New Roman"/>
            <w:shd w:val="clear" w:color="auto" w:fill="FFFFFF"/>
          </w:rPr>
          <w:t xml:space="preserve">SECTION </w:t>
        </w:r>
      </w:ins>
      <w:ins w:id="38" w:author="Chris Richardson" w:date="2016-09-25T14:31:00Z">
        <w:r w:rsidR="00637C12">
          <w:rPr>
            <w:rFonts w:eastAsia="Times New Roman"/>
            <w:shd w:val="clear" w:color="auto" w:fill="FFFFFF"/>
          </w:rPr>
          <w:t>WAS REWORKED?]</w:t>
        </w:r>
      </w:ins>
      <w:commentRangeEnd w:id="34"/>
      <w:r w:rsidR="00043EFB">
        <w:rPr>
          <w:rStyle w:val="CommentReference"/>
          <w:rFonts w:asciiTheme="minorHAnsi" w:eastAsiaTheme="minorEastAsia" w:hAnsiTheme="minorHAnsi" w:cstheme="minorBidi"/>
          <w:kern w:val="0"/>
          <w:lang w:eastAsia="en-US" w:bidi="ar-SA"/>
        </w:rPr>
        <w:commentReference w:id="34"/>
      </w:r>
      <w:commentRangeEnd w:id="35"/>
      <w:r>
        <w:rPr>
          <w:rStyle w:val="CommentReference"/>
          <w:rFonts w:asciiTheme="minorHAnsi" w:eastAsiaTheme="minorEastAsia" w:hAnsiTheme="minorHAnsi" w:cstheme="minorBidi"/>
          <w:kern w:val="0"/>
          <w:lang w:eastAsia="en-US" w:bidi="ar-SA"/>
        </w:rPr>
        <w:commentReference w:id="35"/>
      </w:r>
    </w:p>
    <w:p w14:paraId="3082DA90" w14:textId="77777777" w:rsidR="00941B50" w:rsidRDefault="00941B50" w:rsidP="00D23D0F">
      <w:pPr>
        <w:rPr>
          <w:ins w:id="39" w:author="Chris Richardson" w:date="2016-09-25T14:19:00Z"/>
          <w:rFonts w:cs="Times New Roman"/>
          <w:i/>
        </w:rPr>
      </w:pP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575819C4"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00630C5E">
        <w:t>,</w:t>
      </w:r>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r w:rsidR="00630C5E" w:rsidRPr="00694AE7">
        <w:rPr>
          <w:i/>
        </w:rPr>
        <w:t>n</w:t>
      </w:r>
      <w:r w:rsidR="00630C5E" w:rsidRPr="00694AE7">
        <w:rPr>
          <w:i/>
          <w:vertAlign w:val="subscript"/>
        </w:rPr>
        <w:t>e</w:t>
      </w:r>
      <w:r w:rsidR="00630C5E">
        <w:t xml:space="preserve"> / </w:t>
      </w:r>
      <w:r w:rsidR="00630C5E" w:rsidRPr="00694AE7">
        <w:rPr>
          <w:i/>
        </w:rPr>
        <w:t>n</w:t>
      </w:r>
      <w:r w:rsidR="00630C5E" w:rsidRPr="00694AE7">
        <w:rPr>
          <w:vertAlign w:val="subscript"/>
        </w:rPr>
        <w:t>H</w:t>
      </w:r>
      <w:r w:rsidRPr="00C64EE9">
        <w:t xml:space="preserve"> </w:t>
      </w:r>
      <w:r w:rsidR="00630C5E">
        <w:t>&lt;</w:t>
      </w:r>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303BD059"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r w:rsidR="00A43E61">
        <w:rPr>
          <w:rFonts w:cs="Times New Roman"/>
        </w:rPr>
        <w:t xml:space="preserve">Carbonaceous and silicate grains </w:t>
      </w:r>
      <w:r w:rsidRPr="00C64EE9">
        <w:rPr>
          <w:rFonts w:cs="Times New Roman"/>
        </w:rPr>
        <w:t xml:space="preserve">are </w:t>
      </w:r>
      <w:r w:rsidR="00A43E61">
        <w:rPr>
          <w:rFonts w:cs="Times New Roman"/>
        </w:rPr>
        <w:t xml:space="preserve">included </w:t>
      </w:r>
      <w:r w:rsidRPr="00C64EE9">
        <w:rPr>
          <w:rFonts w:cs="Times New Roman"/>
        </w:rPr>
        <w:t>in the grid wherever dust sublimation does not occur</w:t>
      </w:r>
      <w:r w:rsidR="00A43E61">
        <w:rPr>
          <w:rFonts w:cs="Times New Roman"/>
        </w:rPr>
        <w:t xml:space="preserve">, </w:t>
      </w:r>
      <w:r w:rsidR="00CE72DB">
        <w:rPr>
          <w:rFonts w:cs="Times New Roman"/>
        </w:rPr>
        <w:t>according to the</w:t>
      </w:r>
      <w:r w:rsidR="00A43E61">
        <w:rPr>
          <w:rFonts w:cs="Times New Roman"/>
        </w:rPr>
        <w:t xml:space="preserve"> dust and gas phase abundances given in </w:t>
      </w:r>
      <w:r w:rsidR="00A43E61" w:rsidRPr="00C64EE9">
        <w:rPr>
          <w:rFonts w:cs="Times New Roman"/>
        </w:rPr>
        <w:t xml:space="preserve">Baldwin et al. </w:t>
      </w:r>
      <w:r w:rsidR="00694AE7">
        <w:rPr>
          <w:rFonts w:cs="Times New Roman"/>
        </w:rPr>
        <w:t>(</w:t>
      </w:r>
      <w:r w:rsidR="00A43E61" w:rsidRPr="00C64EE9">
        <w:rPr>
          <w:rFonts w:cs="Times New Roman"/>
        </w:rPr>
        <w:t>1991</w:t>
      </w:r>
      <w:r w:rsidR="00694AE7">
        <w:rPr>
          <w:rFonts w:cs="Times New Roman"/>
        </w:rPr>
        <w:t>)</w:t>
      </w:r>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r w:rsidR="003F4E7B">
        <w:rPr>
          <w:rFonts w:cs="Times New Roman"/>
        </w:rPr>
        <w:t xml:space="preserve"> </w:t>
      </w:r>
      <w:r w:rsidR="003F4E7B" w:rsidRPr="00C64EE9">
        <w:rPr>
          <w:rFonts w:cs="Times New Roman"/>
        </w:rPr>
        <w:t>(Grevesse et al. 2010)</w:t>
      </w:r>
      <w:r w:rsidRPr="00C64EE9">
        <w:rPr>
          <w:rFonts w:cs="Times New Roman"/>
        </w:rPr>
        <w:t xml:space="preserve"> are adopted</w:t>
      </w:r>
      <w:r w:rsidR="003F4E7B">
        <w:rPr>
          <w:rFonts w:cs="Times New Roman"/>
        </w:rPr>
        <w:t xml:space="preserve"> (</w:t>
      </w:r>
      <w:r w:rsidR="003F4E7B" w:rsidRPr="00C64EE9">
        <w:t>§</w:t>
      </w:r>
      <w:r w:rsidR="003F4E7B">
        <w:t>4.4</w:t>
      </w:r>
      <w:r w:rsidR="003F4E7B">
        <w:rPr>
          <w:rFonts w:cs="Times New Roman"/>
        </w:rPr>
        <w:t>)</w:t>
      </w:r>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r w:rsidR="0008238A">
        <w:rPr>
          <w:rFonts w:cs="Times New Roman"/>
          <w:i/>
        </w:rPr>
        <w:t xml:space="preserve"> and Incident Ionizing Flux</w:t>
      </w:r>
    </w:p>
    <w:p w14:paraId="59210FA1" w14:textId="2441FB5F" w:rsidR="00650A9D" w:rsidRPr="00C64EE9" w:rsidRDefault="00C70217" w:rsidP="00D23D0F">
      <w:pPr>
        <w:ind w:firstLine="720"/>
      </w:pPr>
      <w:r>
        <w:t>The limits we impose over the LOC plane are based on physical limits rather than observation</w:t>
      </w:r>
      <w:r w:rsidR="00697006">
        <w:t>al</w:t>
      </w:r>
      <w:r>
        <w:t xml:space="preserve"> ones. </w:t>
      </w:r>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r w:rsidR="00804B5B">
        <w:t xml:space="preserve"> The upper </w:t>
      </w:r>
      <w:r w:rsidR="00804B5B" w:rsidRPr="00C64EE9">
        <w:rPr>
          <w:i/>
        </w:rPr>
        <w:t>n</w:t>
      </w:r>
      <w:r w:rsidR="00804B5B" w:rsidRPr="00C64EE9">
        <w:rPr>
          <w:vertAlign w:val="subscript"/>
        </w:rPr>
        <w:t>H</w:t>
      </w:r>
      <w:r w:rsidR="00804B5B">
        <w:t xml:space="preserve"> limit</w:t>
      </w:r>
      <w:r>
        <w:t xml:space="preserve"> of </w:t>
      </w:r>
      <w:r w:rsidRPr="00C64EE9">
        <w:t>10</w:t>
      </w:r>
      <w:r>
        <w:rPr>
          <w:vertAlign w:val="superscript"/>
        </w:rPr>
        <w:t>6</w:t>
      </w:r>
      <w:r w:rsidRPr="00C64EE9">
        <w:t xml:space="preserve"> cm</w:t>
      </w:r>
      <w:r w:rsidRPr="00C64EE9">
        <w:rPr>
          <w:vertAlign w:val="superscript"/>
        </w:rPr>
        <w:t>-3</w:t>
      </w:r>
      <w:r w:rsidR="00804B5B">
        <w:t xml:space="preserve"> was chosen to roughly correspond to the </w:t>
      </w:r>
      <w:r w:rsidR="00804B5B" w:rsidRPr="00C64EE9">
        <w:rPr>
          <w:i/>
        </w:rPr>
        <w:t>n</w:t>
      </w:r>
      <w:r w:rsidR="00804B5B" w:rsidRPr="00C64EE9">
        <w:rPr>
          <w:vertAlign w:val="subscript"/>
        </w:rPr>
        <w:t>crit</w:t>
      </w:r>
      <w:r w:rsidR="00804B5B">
        <w:t xml:space="preserve"> value for common optical emission lines used for classifying star forming galaxies (e.g. [O I]</w:t>
      </w:r>
      <w:r w:rsidR="00206511">
        <w:t xml:space="preserve"> </w:t>
      </w:r>
      <w:r w:rsidRPr="00C64EE9">
        <w:rPr>
          <w:shd w:val="clear" w:color="auto" w:fill="FFFFFF"/>
        </w:rPr>
        <w:t>λ</w:t>
      </w:r>
      <w:r>
        <w:rPr>
          <w:shd w:val="clear" w:color="auto" w:fill="FFFFFF"/>
        </w:rPr>
        <w:t>6300</w:t>
      </w:r>
      <w:r w:rsidR="00804B5B">
        <w:t xml:space="preserve">, [N II] </w:t>
      </w:r>
      <w:r w:rsidRPr="00C64EE9">
        <w:rPr>
          <w:shd w:val="clear" w:color="auto" w:fill="FFFFFF"/>
        </w:rPr>
        <w:t>λ</w:t>
      </w:r>
      <w:r>
        <w:rPr>
          <w:shd w:val="clear" w:color="auto" w:fill="FFFFFF"/>
        </w:rPr>
        <w:t>6584), however we note that the overwhelming majority of H II region</w:t>
      </w:r>
      <w:r w:rsidR="00630C5E">
        <w:rPr>
          <w:shd w:val="clear" w:color="auto" w:fill="FFFFFF"/>
        </w:rPr>
        <w:t>s</w:t>
      </w:r>
      <w:r>
        <w:rPr>
          <w:shd w:val="clear" w:color="auto" w:fill="FFFFFF"/>
        </w:rPr>
        <w:t xml:space="preserve"> will fall within the </w:t>
      </w:r>
      <w:r w:rsidRPr="00C64EE9">
        <w:t>10</w:t>
      </w:r>
      <w:r w:rsidR="00630C5E">
        <w:rPr>
          <w:vertAlign w:val="superscript"/>
        </w:rPr>
        <w:t>2</w:t>
      </w:r>
      <w:r w:rsidR="00694AE7">
        <w:rPr>
          <w:vertAlign w:val="superscript"/>
        </w:rPr>
        <w:t xml:space="preserve"> </w:t>
      </w:r>
      <w:r>
        <w:t>-</w:t>
      </w:r>
      <w:r w:rsidR="00694AE7">
        <w:t xml:space="preserve"> </w:t>
      </w:r>
      <w:r w:rsidRPr="00C64EE9">
        <w:t>10</w:t>
      </w:r>
      <w:r>
        <w:rPr>
          <w:vertAlign w:val="superscript"/>
        </w:rPr>
        <w:t>4</w:t>
      </w:r>
      <w:r w:rsidRPr="00C64EE9">
        <w:t xml:space="preserve"> cm</w:t>
      </w:r>
      <w:r w:rsidRPr="00C64EE9">
        <w:rPr>
          <w:vertAlign w:val="superscript"/>
        </w:rPr>
        <w:t>-3</w:t>
      </w:r>
      <w:r>
        <w:t xml:space="preserve"> range.</w:t>
      </w:r>
    </w:p>
    <w:p w14:paraId="774F60C6" w14:textId="57DF8B68" w:rsidR="00650A9D" w:rsidRDefault="0008238A" w:rsidP="00694AE7">
      <w:r>
        <w:rPr>
          <w:rFonts w:cs="Times New Roman"/>
          <w:i/>
        </w:rPr>
        <w:tab/>
      </w:r>
      <w:r w:rsidR="00650A9D" w:rsidRPr="00C64EE9">
        <w:t xml:space="preserve">The incident ionizing flux, </w:t>
      </w:r>
      <w:r w:rsidR="00650A9D" w:rsidRPr="00C64EE9">
        <w:rPr>
          <w:rFonts w:ascii="Symbol" w:hAnsi="Symbol" w:hint="eastAsia"/>
          <w:i/>
        </w:rPr>
        <w:sym w:font="Symbol" w:char="F066"/>
      </w:r>
      <w:r w:rsidR="00650A9D" w:rsidRPr="00C64EE9">
        <w:rPr>
          <w:rFonts w:eastAsia="Times New Roman"/>
          <w:vertAlign w:val="subscript"/>
        </w:rPr>
        <w:t>H</w:t>
      </w:r>
      <w:r w:rsidR="00650A9D" w:rsidRPr="00C64EE9">
        <w:t xml:space="preserve">, typically is not defined explicitly in photoionization simulations, </w:t>
      </w:r>
      <w:r w:rsidR="00D02327">
        <w:t>but</w:t>
      </w:r>
      <w:r w:rsidR="00650A9D" w:rsidRPr="00C64EE9">
        <w:t xml:space="preserve"> </w:t>
      </w:r>
      <w:r w:rsidR="00D02327">
        <w:t>rather through a version of ionization parameter</w:t>
      </w:r>
      <w:r w:rsidR="00650A9D" w:rsidRPr="00C64EE9">
        <w:t>:</w:t>
      </w:r>
    </w:p>
    <w:p w14:paraId="479D343D" w14:textId="77777777" w:rsidR="00D81400" w:rsidRPr="00C64EE9" w:rsidRDefault="00D81400" w:rsidP="00D23D0F">
      <w:pPr>
        <w:ind w:firstLine="720"/>
      </w:pPr>
    </w:p>
    <w:p w14:paraId="2905FBA4" w14:textId="125535C5"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r w:rsidR="00D02327">
        <w:t>2</w:t>
      </w:r>
      <w:r w:rsidRPr="00C64EE9">
        <w:t xml:space="preserve">) </w:t>
      </w:r>
    </w:p>
    <w:p w14:paraId="65938B55" w14:textId="77777777" w:rsidR="008F7E87" w:rsidRPr="00C64EE9" w:rsidRDefault="008F7E87" w:rsidP="00D23D0F">
      <w:pPr>
        <w:jc w:val="center"/>
        <w:rPr>
          <w:rFonts w:cs="Times New Roman"/>
          <w:i/>
        </w:rPr>
      </w:pPr>
    </w:p>
    <w:p w14:paraId="25540CD1" w14:textId="490B9C14"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r w:rsidR="00885F62">
        <w:t>by the grain sublimation point</w:t>
      </w:r>
      <w:r w:rsidR="00D45C1A">
        <w:t>,</w:t>
      </w:r>
      <w:r w:rsidR="00885F62">
        <w:t xml:space="preserve"> </w:t>
      </w:r>
      <w:r w:rsidR="00D45C1A">
        <w:t xml:space="preserve">a process </w:t>
      </w:r>
      <w:r w:rsidR="007F24DB">
        <w:t>highly unlikely to occur</w:t>
      </w:r>
      <w:r w:rsidR="0008238A">
        <w:t xml:space="preserve"> and </w:t>
      </w:r>
      <w:r w:rsidR="00D45C1A">
        <w:t xml:space="preserve">which </w:t>
      </w:r>
      <w:r w:rsidR="0008238A">
        <w:t>has not been observed</w:t>
      </w:r>
      <w:r w:rsidR="007F24DB">
        <w:t xml:space="preserve"> in local H II regions</w:t>
      </w:r>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r w:rsidR="00885F62">
        <w:t>17</w:t>
      </w:r>
      <w:r w:rsidRPr="00C64EE9">
        <w:t>, which is much broader than any other studies, but is appropriate given our focus on high</w:t>
      </w:r>
      <w:r w:rsidR="0074049E">
        <w:t>er</w:t>
      </w:r>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17BC0339" w14:textId="055352ED" w:rsidR="008F7E87" w:rsidRPr="00C64EE9" w:rsidRDefault="00AF7092" w:rsidP="00694AE7">
      <w:pPr>
        <w:tabs>
          <w:tab w:val="left" w:pos="1163"/>
        </w:tabs>
        <w:ind w:firstLine="720"/>
        <w:rPr>
          <w:rFonts w:cs="Times New Roman"/>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r w:rsidR="00D4171B">
        <w:rPr>
          <w:rFonts w:eastAsia="ＭＳ ゴシック"/>
        </w:rPr>
        <w:t>While interesting, this temperature fluctuation is minor and thus does not raise any concerns.</w:t>
      </w:r>
      <w:r w:rsidR="00CD7472">
        <w:rPr>
          <w:rFonts w:cs="Times New Roman"/>
        </w:rPr>
        <w:t xml:space="preserve"> </w:t>
      </w: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7552310E" w14:textId="68A1017F" w:rsidR="008F7E87" w:rsidRPr="00C64EE9" w:rsidRDefault="00B6738E" w:rsidP="002C5103">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where the gas is over-ionized. 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1418FB10"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r w:rsidR="00CC3FB2">
        <w:t>completely flat</w:t>
      </w:r>
      <w:r w:rsidR="00CC3FB2" w:rsidRPr="00C64EE9">
        <w:t xml:space="preserve"> </w:t>
      </w:r>
      <w:r w:rsidRPr="00C64EE9">
        <w:t xml:space="preserve">at 0.3 dex; </w:t>
      </w:r>
      <w:r w:rsidR="0062017A" w:rsidRPr="00C64EE9">
        <w:t>Figure 4a</w:t>
      </w:r>
      <w:r w:rsidRPr="00C64EE9">
        <w:t>, row g) emission and substantial C</w:t>
      </w:r>
      <w:r w:rsidR="00CC3FB2">
        <w:t> </w:t>
      </w:r>
      <w:r w:rsidRPr="00C64EE9">
        <w:t xml:space="preserve">IV λ1549 (around </w:t>
      </w:r>
      <w:r w:rsidR="00CC3FB2">
        <w:t>1</w:t>
      </w:r>
      <w:r w:rsidRPr="00C64EE9">
        <w:t>.</w:t>
      </w:r>
      <w:r w:rsidR="00CC3FB2">
        <w:t>5</w:t>
      </w:r>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00CC3FB2">
        <w:rPr>
          <w:vertAlign w:val="subscript"/>
        </w:rPr>
        <w:t>e</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1A2CE248"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r w:rsidR="002C5103">
        <w:rPr>
          <w:rFonts w:cs="Times New Roman"/>
        </w:rPr>
        <w:t>≈</w:t>
      </w:r>
      <w:r w:rsidRPr="00C64EE9">
        <w:t xml:space="preserve"> </w:t>
      </w:r>
      <w:r w:rsidR="00CC3FB2">
        <w:t>2</w:t>
      </w:r>
      <w:r w:rsidRPr="00C64EE9">
        <w:t>.</w:t>
      </w:r>
      <w:r w:rsidR="00CC3FB2">
        <w:t>0</w:t>
      </w:r>
      <w:r w:rsidRPr="00C64EE9">
        <w:t xml:space="preserve"> is higher than that of C IV λ1549, which peaks at log(</w:t>
      </w:r>
      <w:r w:rsidRPr="00C64EE9">
        <w:rPr>
          <w:i/>
        </w:rPr>
        <w:t>W</w:t>
      </w:r>
      <w:r w:rsidRPr="00C64EE9">
        <w:rPr>
          <w:vertAlign w:val="subscript"/>
        </w:rPr>
        <w:t>λ</w:t>
      </w:r>
      <w:r w:rsidRPr="00C64EE9">
        <w:t xml:space="preserve">) = </w:t>
      </w:r>
      <w:r w:rsidR="002C5103">
        <w:t>1</w:t>
      </w:r>
      <w:r w:rsidRPr="00C64EE9">
        <w:t>.</w:t>
      </w:r>
      <w:r w:rsidR="002C5103">
        <w:t>5</w:t>
      </w:r>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520340D"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r w:rsidR="004B48A1">
        <w:t>es</w:t>
      </w:r>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r w:rsidR="00523C53">
        <w:t>.</w:t>
      </w:r>
      <w:r w:rsidR="00E835B4" w:rsidRPr="00C64EE9">
        <w:t xml:space="preserve"> A strong He II λ4686 line is indicative of more He+ ionizing photons and simple photoionization models often under-predict the line in relation to the rest of the optical spectrum (Ferguson, Korista, &amp; Baldwin 1997, Ferland &amp; Osterbrock 1986).</w:t>
      </w:r>
      <w:r w:rsidR="00523C53">
        <w:t xml:space="preserve"> Our models do however predict weak [Ar IV] λ4711 emission </w:t>
      </w:r>
      <w:r w:rsidR="00523C53" w:rsidRPr="00C64EE9">
        <w:t>(Figure 4b, row e)</w:t>
      </w:r>
      <w:r w:rsidR="00523C53">
        <w:t xml:space="preserve">, </w:t>
      </w:r>
      <w:r w:rsidR="00C7351D">
        <w:t xml:space="preserve">yet </w:t>
      </w:r>
      <w:r w:rsidR="00523C53">
        <w:t xml:space="preserve">still strong enough </w:t>
      </w:r>
      <w:r w:rsidR="00523C53" w:rsidRPr="00C64EE9">
        <w:t xml:space="preserve">to be detectable by current </w:t>
      </w:r>
      <w:r w:rsidR="00523C53">
        <w:t>SDSS spectrographs</w:t>
      </w:r>
      <w:r w:rsidR="00C7351D">
        <w:t xml:space="preserve"> and </w:t>
      </w:r>
      <w:r w:rsidR="0005739A">
        <w:t xml:space="preserve">less sensitive spectrographs </w:t>
      </w:r>
      <w:r w:rsidR="001B1650">
        <w:t>when co-adding</w:t>
      </w:r>
      <w:r w:rsidR="00C7351D">
        <w:t xml:space="preserve"> similar spectra (Richardson et al. 2016)</w:t>
      </w:r>
      <w:r w:rsidR="00523C53" w:rsidRPr="00C64EE9">
        <w:t>.</w:t>
      </w:r>
    </w:p>
    <w:p w14:paraId="63F23D58" w14:textId="1EC03196" w:rsidR="008F7E87" w:rsidRPr="00C64EE9" w:rsidRDefault="00E835B4" w:rsidP="00D23D0F">
      <w:pPr>
        <w:ind w:firstLine="720"/>
      </w:pPr>
      <w:r w:rsidRPr="00C64EE9">
        <w:t xml:space="preserve">BPT diagrams constructed with the ratios of [O III] λ5007 / Hβ and [N II] λ6584 / Hα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r w:rsidR="007C4B22">
        <w:t xml:space="preserve"> but also</w:t>
      </w:r>
      <w:r w:rsidR="008834B6">
        <w:t xml:space="preserve"> peaks at</w:t>
      </w:r>
      <w:r w:rsidR="007C4B22">
        <w:t xml:space="preserve"> higher </w:t>
      </w:r>
      <w:r w:rsidR="007C4B22" w:rsidRPr="00694AE7">
        <w:rPr>
          <w:i/>
        </w:rPr>
        <w:t>U</w:t>
      </w:r>
      <w:r w:rsidR="007C4B22">
        <w:t xml:space="preserve">. </w:t>
      </w:r>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r w:rsidR="008834B6">
        <w:t>[</w:t>
      </w:r>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and Hβ</w:t>
      </w:r>
      <w:r w:rsidR="00F713C1">
        <w:t xml:space="preserve">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end"/>
      </w:r>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0D0AD89B"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r w:rsidR="00A97AA1">
        <w:t>A</w:t>
      </w:r>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r w:rsidR="00A97AA1">
        <w:t>, however such high densities are not thought to occur in H II regions</w:t>
      </w:r>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739F339" w:rsidR="008F7E87" w:rsidRPr="00C64EE9" w:rsidRDefault="0062017A" w:rsidP="00D23D0F">
      <w:pPr>
        <w:ind w:firstLine="720"/>
      </w:pPr>
      <w:r w:rsidRPr="00C64EE9">
        <w:t>Figure 4c</w:t>
      </w:r>
      <w:r w:rsidR="00E835B4" w:rsidRPr="00C64EE9">
        <w:t xml:space="preserve"> displays the equivalent widths across the LOC plane for selected </w:t>
      </w:r>
      <w:r w:rsidR="00A6729E">
        <w:t>IR</w:t>
      </w:r>
      <w:r w:rsidR="00A6729E" w:rsidRPr="00C64EE9">
        <w:t xml:space="preserve"> </w:t>
      </w:r>
      <w:r w:rsidR="00E835B4" w:rsidRPr="00C64EE9">
        <w:t xml:space="preserve">emission lines. </w:t>
      </w:r>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r w:rsidR="00E75FB6">
        <w:t xml:space="preserve">a large </w:t>
      </w:r>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r w:rsidR="00E75FB6">
        <w:t xml:space="preserve"> g</w:t>
      </w:r>
      <w:r w:rsidR="00E835B4" w:rsidRPr="00C64EE9">
        <w:t>).</w:t>
      </w:r>
    </w:p>
    <w:p w14:paraId="58826013" w14:textId="07F49B4D" w:rsidR="008F7E87" w:rsidRPr="00C64EE9" w:rsidRDefault="00AD6908" w:rsidP="00D23D0F">
      <w:pPr>
        <w:ind w:firstLine="720"/>
      </w:pPr>
      <w:r>
        <w:t xml:space="preserve">Given the modest </w:t>
      </w:r>
      <w:r w:rsidR="00E835B4" w:rsidRPr="00C64EE9">
        <w:t>effect of dust</w:t>
      </w:r>
      <w:r>
        <w:t xml:space="preserve"> on these emission lines</w:t>
      </w:r>
      <w:r w:rsidR="00E835B4" w:rsidRPr="00C64EE9">
        <w:t xml:space="preserve">, </w:t>
      </w:r>
      <w:r>
        <w:t>the natural explanation is that</w:t>
      </w:r>
      <w:r w:rsidR="00E835B4" w:rsidRPr="00C64EE9">
        <w:t xml:space="preserve"> most </w:t>
      </w:r>
      <w:r>
        <w:t xml:space="preserve">IR </w:t>
      </w:r>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r>
        <w:t xml:space="preserve">high density </w:t>
      </w:r>
      <w:r w:rsidR="00E835B4" w:rsidRPr="00C64EE9">
        <w:t>regions because they are collisionally suppressed. This</w:t>
      </w:r>
      <w:r w:rsidR="00CE72DB">
        <w:t xml:space="preserve"> is</w:t>
      </w:r>
      <w:r w:rsidR="00E835B4" w:rsidRPr="00C64EE9">
        <w:t xml:space="preserve"> </w:t>
      </w:r>
      <w:r w:rsidR="00694AE7">
        <w:t>primarily because</w:t>
      </w:r>
      <w:r w:rsidR="00E835B4" w:rsidRPr="00C64EE9">
        <w:t xml:space="preserve"> IR lines typically </w:t>
      </w:r>
      <w:r w:rsidR="00694AE7">
        <w:t>have</w:t>
      </w:r>
      <w:r w:rsidR="00694AE7" w:rsidRPr="00C64EE9">
        <w:t xml:space="preserve"> </w:t>
      </w:r>
      <w:r w:rsidR="00E835B4" w:rsidRPr="00C64EE9">
        <w:t xml:space="preserve">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5783C67E" w:rsidR="008F7E87" w:rsidRPr="00C61725" w:rsidRDefault="00E835B4" w:rsidP="00C61725">
      <w:pPr>
        <w:ind w:firstLine="720"/>
      </w:pPr>
      <w:r w:rsidRPr="00C64EE9">
        <w:t>Various IR fine-structure emission lines can also be used to predict electron temperatures</w:t>
      </w:r>
      <w:r w:rsidR="00AD6908">
        <w:t xml:space="preserve"> with a given electron density</w:t>
      </w:r>
      <w:r w:rsidRPr="00C64EE9">
        <w:t>. Such predictions can be made using ratio of [O III] 88 µm and [O</w:t>
      </w:r>
      <w:r w:rsidR="00AD6908">
        <w:t> </w:t>
      </w:r>
      <w:r w:rsidRPr="00C64EE9">
        <w:t xml:space="preserve">III] λ5007. </w:t>
      </w:r>
      <w:r w:rsidR="00694AE7">
        <w:t>Though the</w:t>
      </w:r>
      <w:r w:rsidR="00694AE7" w:rsidRPr="00C64EE9">
        <w:t xml:space="preserve"> </w:t>
      </w:r>
      <w:r w:rsidRPr="00C64EE9">
        <w:t xml:space="preserve">[O III] λ5007 / [O III] 88 µm ratio </w:t>
      </w:r>
      <w:r w:rsidR="00694AE7">
        <w:t>depends</w:t>
      </w:r>
      <w:r w:rsidRPr="00C64EE9">
        <w:t xml:space="preserve"> on both temperature and density</w:t>
      </w:r>
      <w:r w:rsidR="00195B8B">
        <w:t xml:space="preserve">, the common [S II] λ6716 / [S II] λ6731 ratio can break </w:t>
      </w:r>
      <w:r w:rsidR="00694AE7">
        <w:t xml:space="preserve">its </w:t>
      </w:r>
      <w:r w:rsidR="00195B8B">
        <w:t>degeneracy.</w:t>
      </w:r>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w:t>
      </w:r>
      <w:r w:rsidR="003A2554">
        <w:t xml:space="preserve"> Calculating t</w:t>
      </w:r>
      <w:r w:rsidRPr="00C64EE9">
        <w:t xml:space="preserve">hese ratios </w:t>
      </w:r>
      <w:r w:rsidR="003A2554">
        <w:t>from</w:t>
      </w:r>
      <w:r w:rsidRPr="00C64EE9">
        <w:t xml:space="preserve"> our grids indicate</w:t>
      </w:r>
      <w:r w:rsidR="003A2554">
        <w:t>s</w:t>
      </w:r>
      <w:r w:rsidRPr="00C64EE9">
        <w:t xml:space="preserve"> that our </w:t>
      </w:r>
      <w:r w:rsidR="00D84A2F">
        <w:t xml:space="preserve">Cloudy </w:t>
      </w:r>
      <w:r w:rsidRPr="00C64EE9">
        <w:t xml:space="preserve">simulations </w:t>
      </w:r>
      <w:r w:rsidR="00D84A2F">
        <w:t>predict electron</w:t>
      </w:r>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 We discuss the metallicity sensitivity of</w:t>
      </w:r>
      <w:r w:rsidR="00C61725">
        <w:t xml:space="preserve"> </w:t>
      </w:r>
      <w:r w:rsidR="00C61725" w:rsidRPr="00C64EE9">
        <w:t xml:space="preserve">[O III] 88 µm further in the sensitivity studies section (§4.2). </w:t>
      </w:r>
    </w:p>
    <w:p w14:paraId="788CDCE8" w14:textId="50A36DFF"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r w:rsidR="00AD6908">
        <w:t>c</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r w:rsidR="007445BE">
        <w:t>strong</w:t>
      </w:r>
      <w:r w:rsidR="007445BE" w:rsidRPr="00C64EE9">
        <w:t xml:space="preserve"> </w:t>
      </w:r>
      <w:r w:rsidRPr="00C64EE9">
        <w:t>[Ne V] emission is likely due to AGN activity</w:t>
      </w:r>
      <w:r w:rsidR="007445BE">
        <w:t xml:space="preserve"> or fast shocks</w:t>
      </w:r>
      <w:r w:rsidRPr="00C64EE9">
        <w:t xml:space="preserve">, however the simple presence of [Ne V] emission should not attributed to non-thermal excitation. </w:t>
      </w:r>
      <w:r w:rsidR="003A7437">
        <w:t xml:space="preserve">Observations of [Ne V] above 0.5 dex should serve as a red flag that other excitation sources must be at play </w:t>
      </w:r>
      <w:r w:rsidR="00035A6F">
        <w:t>beyond</w:t>
      </w:r>
      <w:r w:rsidR="003A7437">
        <w:t xml:space="preserve"> solely starlight.</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035A6F" w:rsidRDefault="008F7E87" w:rsidP="00D23D0F">
      <w:pPr>
        <w:tabs>
          <w:tab w:val="left" w:pos="5160"/>
        </w:tabs>
        <w:rPr>
          <w:rFonts w:cs="Times New Roman"/>
          <w:b/>
        </w:rPr>
      </w:pPr>
      <w:r w:rsidRPr="00035A6F">
        <w:rPr>
          <w:rFonts w:cs="Times New Roman"/>
          <w:b/>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rFonts w:cs="Times New Roman"/>
          <w:b/>
        </w:rPr>
      </w:pPr>
      <w:r w:rsidRPr="00505352">
        <w:rPr>
          <w:rFonts w:cs="Times New Roman"/>
          <w:b/>
        </w:rPr>
        <w:t>4.2 Metallicity</w:t>
      </w:r>
    </w:p>
    <w:p w14:paraId="361D3A06" w14:textId="77777777" w:rsidR="003836CB" w:rsidRPr="00505352" w:rsidRDefault="003836CB" w:rsidP="00D23D0F">
      <w:pPr>
        <w:tabs>
          <w:tab w:val="left" w:pos="5160"/>
        </w:tabs>
        <w:rPr>
          <w:rFonts w:cs="Times New Roman"/>
          <w:b/>
        </w:rPr>
      </w:pPr>
    </w:p>
    <w:p w14:paraId="773D2858" w14:textId="7562BC7E" w:rsidR="002B0FB8" w:rsidRDefault="008F7E87" w:rsidP="00F3167A">
      <w:pPr>
        <w:ind w:firstLine="720"/>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r w:rsidR="00262983" w:rsidRPr="00C64EE9">
        <w:t xml:space="preserve">To adopt alternate metallicities for the cloud region, </w:t>
      </w:r>
      <w:r w:rsidR="00262983">
        <w:t xml:space="preserve">we linearly scale all of the metal number abundance by a scale factor </w:t>
      </w:r>
      <w:r w:rsidR="00262983" w:rsidRPr="00C64EE9">
        <w:sym w:font="Symbol" w:char="F078"/>
      </w:r>
      <w:r w:rsidR="00262983">
        <w:t xml:space="preserve">, </w:t>
      </w:r>
      <w:r w:rsidR="00240ACC">
        <w:t xml:space="preserve">the notable exception being nitrogen, which scales as </w:t>
      </w:r>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r w:rsidR="00240ACC">
        <w:rPr>
          <w:rFonts w:ascii="Baoli SC Regular" w:hAnsi="Baoli SC Regular" w:cs="Baoli SC Regular"/>
        </w:rPr>
        <w:t>.</w:t>
      </w:r>
      <w:r w:rsidR="002B0FB8">
        <w:rPr>
          <w:rFonts w:ascii="Baoli SC Regular" w:hAnsi="Baoli SC Regular" w:cs="Baoli SC Regular"/>
        </w:rPr>
        <w:t xml:space="preserve"> </w:t>
      </w:r>
      <w:r w:rsidR="002B0FB8" w:rsidRPr="00C64EE9">
        <w:t>Once</w:t>
      </w:r>
      <w:r w:rsidR="002B0FB8">
        <w:t xml:space="preserve"> </w:t>
      </w:r>
      <w:r w:rsidR="002B0FB8" w:rsidRPr="00C64EE9">
        <w:sym w:font="Symbol" w:char="F078"/>
      </w:r>
      <w:r w:rsidR="002B0FB8">
        <w:t xml:space="preserve"> is input</w:t>
      </w:r>
      <w:r w:rsidR="002B0FB8" w:rsidRPr="00C64EE9">
        <w:t xml:space="preserve">, we calculate the </w:t>
      </w:r>
      <w:r w:rsidR="002B0FB8">
        <w:t>metallicity</w:t>
      </w:r>
      <w:r w:rsidR="002B0FB8" w:rsidRPr="00C64EE9">
        <w:t xml:space="preserve"> according to the following relation (Hamann et al. 2002):</w:t>
      </w:r>
    </w:p>
    <w:p w14:paraId="0041BE05" w14:textId="77777777" w:rsidR="002B0FB8" w:rsidRPr="00C64EE9" w:rsidRDefault="002B0FB8" w:rsidP="002B0FB8">
      <w:pPr>
        <w:ind w:firstLine="720"/>
        <w:rPr>
          <w:rFonts w:cs="Times New Roman"/>
        </w:rPr>
      </w:pPr>
    </w:p>
    <w:p w14:paraId="752377A4" w14:textId="77777777" w:rsidR="002B0FB8" w:rsidRPr="00C64EE9" w:rsidRDefault="007D6111" w:rsidP="002B0FB8">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p>
    <w:p w14:paraId="173270C1" w14:textId="77777777" w:rsidR="00262983" w:rsidRDefault="00262983" w:rsidP="00505352"/>
    <w:p w14:paraId="4FBD6E2E" w14:textId="3FF77689" w:rsidR="00E77FCC" w:rsidRPr="00C64EE9" w:rsidRDefault="002B0FB8" w:rsidP="00D23D0F">
      <w:r>
        <w:t xml:space="preserve">Assuming </w:t>
      </w:r>
      <w:r>
        <w:rPr>
          <w:rFonts w:cs="Times New Roman"/>
        </w:rPr>
        <w:t>∆</w:t>
      </w:r>
      <w:r w:rsidRPr="00505352">
        <w:rPr>
          <w:i/>
        </w:rPr>
        <w:t>Z</w:t>
      </w:r>
      <w:r>
        <w:t xml:space="preserve"> = </w:t>
      </w:r>
      <w:r>
        <w:rPr>
          <w:rFonts w:cs="Times New Roman"/>
        </w:rPr>
        <w:t>∆</w:t>
      </w:r>
      <w:r>
        <w:rPr>
          <w:i/>
        </w:rPr>
        <w:t>Y</w:t>
      </w:r>
      <w:r>
        <w:t xml:space="preserve"> as determined by Baldwin et al. (1991)</w:t>
      </w:r>
      <w:r w:rsidRPr="00C64EE9">
        <w:t xml:space="preserve"> </w:t>
      </w:r>
      <w:r w:rsidR="00262983" w:rsidRPr="00C64EE9">
        <w:t xml:space="preserve">we </w:t>
      </w:r>
      <w:r>
        <w:t xml:space="preserve">can </w:t>
      </w:r>
      <w:r w:rsidR="00262983" w:rsidRPr="00C64EE9">
        <w:t>determine the hydrogen, helium, and metals abundances by mass fraction</w:t>
      </w:r>
      <w:r w:rsidR="00AD6B03">
        <w:t xml:space="preserve"> since</w:t>
      </w:r>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r w:rsidR="00AD6B03">
        <w:t>.</w:t>
      </w:r>
      <w:r w:rsidR="00262983" w:rsidRPr="00C64EE9">
        <w:t xml:space="preserve"> </w:t>
      </w:r>
      <w:r w:rsidR="00DB1F50">
        <w:t xml:space="preserve">Calculating the helium number abundance scale </w:t>
      </w:r>
      <w:r w:rsidR="006619F0">
        <w:t xml:space="preserve">factor is then straightforward and </w:t>
      </w:r>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xml:space="preserve">) = 7 because the gas becomes partly molecular, which can contribute to excitation, however their inclusion had a negligible effect on emission line strengths.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7336E5AC" w14:textId="74DAF119" w:rsidR="008A1272" w:rsidRDefault="00E77FCC" w:rsidP="00505352">
      <w:pPr>
        <w:ind w:firstLine="720"/>
        <w:rPr>
          <w:rFonts w:cs="Times New Roman"/>
          <w:i/>
        </w:rPr>
      </w:pPr>
      <w:r w:rsidRPr="00C64EE9">
        <w:t xml:space="preserve">First, we note that despite having adopted a different stopping condition to ensure that </w:t>
      </w:r>
      <w:r w:rsidR="0040043A">
        <w:t xml:space="preserve">most of </w:t>
      </w:r>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r w:rsidR="0040043A">
        <w:t>,</w:t>
      </w:r>
      <w:r w:rsidRPr="00C64EE9">
        <w:t xml:space="preserve"> </w:t>
      </w:r>
      <w:r w:rsidR="0040043A">
        <w:t xml:space="preserve">but </w:t>
      </w:r>
      <w:r w:rsidR="00505352">
        <w:t>it was present at</w:t>
      </w:r>
      <w:r w:rsidRPr="00C64EE9">
        <w:t xml:space="preserve"> higher metallicity, </w:t>
      </w:r>
      <w:r w:rsidR="00505352">
        <w:t>where</w:t>
      </w:r>
      <w:r w:rsidRPr="00C64EE9">
        <w:t xml:space="preserve"> there are more metals to absorb </w:t>
      </w:r>
      <w:r w:rsidR="00505352">
        <w:t>the</w:t>
      </w:r>
      <w:r w:rsidR="00505352" w:rsidRPr="00C64EE9">
        <w:t xml:space="preserve"> </w:t>
      </w:r>
      <w:r w:rsidRPr="00C64EE9">
        <w:t xml:space="preserve">incident radiation field. </w:t>
      </w:r>
      <w:r w:rsidR="00505352">
        <w:t>The presence of more metals</w:t>
      </w:r>
      <w:r w:rsidR="00505352" w:rsidRPr="00C64EE9">
        <w:t xml:space="preserve"> </w:t>
      </w:r>
      <w:r w:rsidRPr="00C64EE9">
        <w:t>decreases the overall ionization of the gas and makes it difficult for high ionization potential emission lines</w:t>
      </w:r>
      <w:r w:rsidR="0040043A">
        <w:t xml:space="preserve"> </w:t>
      </w:r>
      <w:r w:rsidR="0040043A" w:rsidRPr="00C64EE9">
        <w:t>to emit</w:t>
      </w:r>
      <w:r w:rsidR="0040043A">
        <w:t>,</w:t>
      </w:r>
      <w:r w:rsidRPr="00C64EE9">
        <w:t xml:space="preserve"> </w:t>
      </w:r>
      <w:r w:rsidR="0040043A">
        <w:t>l</w:t>
      </w:r>
      <w:r w:rsidRPr="00C64EE9">
        <w:t xml:space="preserve">ike C IV λ1549, </w:t>
      </w:r>
      <w:r w:rsidR="007D1F1E">
        <w:t>with few ionization photons available above 47.9</w:t>
      </w:r>
      <w:r w:rsidRPr="00C64EE9">
        <w:t xml:space="preserve"> eV. Interestingly, we do not see this pocket of no emission for C III λ977 </w:t>
      </w:r>
      <w:r w:rsidR="007D1F1E">
        <w:t xml:space="preserve">but we do this for </w:t>
      </w:r>
      <w:r w:rsidRPr="00C64EE9">
        <w:t>[O III] λ5007</w:t>
      </w:r>
      <w:r w:rsidR="007D1F1E">
        <w:t>, despite each line requiring photons with approximately the same ionization energy</w:t>
      </w:r>
      <w:r w:rsidRPr="00C64EE9">
        <w:t xml:space="preserve">. </w:t>
      </w:r>
      <w:r w:rsidR="001E691A">
        <w:t>T</w:t>
      </w:r>
      <w:r w:rsidRPr="00C64EE9">
        <w:t xml:space="preserve">his is because continuum pumping and recombination contribute to C III λ977 emission, whereas no such mechanisms contribute to the emission of [O III] λ5007. </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6CF730D9" w14:textId="77777777" w:rsidR="008F7E87" w:rsidRPr="00C64EE9" w:rsidRDefault="008F7E87" w:rsidP="00D23D0F">
      <w:pPr>
        <w:rPr>
          <w:rFonts w:cs="Times New Roman"/>
        </w:rPr>
      </w:pPr>
    </w:p>
    <w:p w14:paraId="14CC7AC8" w14:textId="77920BA5" w:rsidR="008F7E87" w:rsidRDefault="008F7E87" w:rsidP="00D23D0F">
      <w:pPr>
        <w:rPr>
          <w:ins w:id="40"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85A0C5A"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[Ar IV] λ4740 </w:t>
      </w:r>
      <w:r w:rsidR="00505352">
        <w:t xml:space="preserve">emits at low metallicity (0.6 dex) but its emission decreases to zero at high metallicity </w:t>
      </w:r>
      <w:r w:rsidR="00E77FCC" w:rsidRPr="00C64EE9">
        <w:t>(</w:t>
      </w:r>
      <w:r w:rsidRPr="00C64EE9">
        <w:t>Figure 5b</w:t>
      </w:r>
      <w:r w:rsidR="00E77FCC" w:rsidRPr="00C64EE9">
        <w:t xml:space="preserve">, row </w:t>
      </w:r>
      <w:r w:rsidR="005F6F91">
        <w:t>b</w:t>
      </w:r>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r w:rsidR="00416A94">
        <w:t xml:space="preserve"> (</w:t>
      </w:r>
      <w:r w:rsidR="00416A94">
        <w:rPr>
          <w:rFonts w:cs="Times New Roman"/>
        </w:rPr>
        <w:t xml:space="preserve">Pagel et al. 1979, McGaugh 1991, Kewley and </w:t>
      </w:r>
      <w:r w:rsidR="00416A94" w:rsidRPr="00F5074D">
        <w:rPr>
          <w:rFonts w:cs="Times New Roman"/>
        </w:rPr>
        <w:t>Ellison 2008</w:t>
      </w:r>
      <w:r w:rsidR="00416A94">
        <w:rPr>
          <w:rFonts w:cs="Times New Roman"/>
        </w:rPr>
        <w:t>)</w:t>
      </w:r>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C532CD8"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r w:rsidR="009A76BF">
        <w:t xml:space="preserve">As noted above, many of these lines cease to emit in the lower right corner of the LOC plane, but their peak emission increases. </w:t>
      </w:r>
      <w:r w:rsidR="00E77FCC" w:rsidRPr="00C64EE9">
        <w:t xml:space="preserve">Consequently, [Ar III] λ7135 emission nearly quadrupled, [O II] λ7325 emission was over </w:t>
      </w:r>
      <w:r w:rsidR="009A76BF">
        <w:t>three</w:t>
      </w:r>
      <w:r w:rsidR="00E77FCC" w:rsidRPr="00C64EE9">
        <w:t xml:space="preserve"> times as strong, and [S III] λ9069 tripled with the higher metallicity simulation (</w:t>
      </w:r>
      <w:r w:rsidRPr="00C64EE9">
        <w:t>Figure 5c</w:t>
      </w:r>
      <w:r w:rsidR="00E77FCC" w:rsidRPr="00C64EE9">
        <w:t>, rows a, b, and c).</w:t>
      </w:r>
    </w:p>
    <w:p w14:paraId="0229D7F0" w14:textId="1198B29D" w:rsidR="008F7E87" w:rsidRPr="00C64EE9" w:rsidRDefault="00E77FCC" w:rsidP="00D23D0F">
      <w:pPr>
        <w:ind w:firstLine="720"/>
      </w:pPr>
      <w:r w:rsidRPr="00C64EE9">
        <w:t>Our simulations show that the peak emission of [O III] 88 µm increased</w:t>
      </w:r>
      <w:r w:rsidR="009A76BF">
        <w:t xml:space="preserve"> with increasing metallicity</w:t>
      </w:r>
      <w:r w:rsidRPr="00C64EE9">
        <w:t xml:space="preserve"> (</w:t>
      </w:r>
      <w:r w:rsidR="0062017A" w:rsidRPr="00C64EE9">
        <w:t>Figure 5c</w:t>
      </w:r>
      <w:r w:rsidRPr="00C64EE9">
        <w:t xml:space="preserve">, row </w:t>
      </w:r>
      <w:r w:rsidR="009A76BF">
        <w:t>d</w:t>
      </w:r>
      <w:r w:rsidRPr="00C64EE9">
        <w:t>). As discussed earlier (§3.3.3), De Looze et al. (2014) show that [O</w:t>
      </w:r>
      <w:r w:rsidR="009A76BF">
        <w:t> </w:t>
      </w:r>
      <w:r w:rsidRPr="00C64EE9">
        <w:t xml:space="preserve">III] 88 µm emission </w:t>
      </w:r>
      <w:r w:rsidR="008D1CEA">
        <w:t>has</w:t>
      </w:r>
      <w:r w:rsidR="008D1CEA" w:rsidRPr="00C64EE9">
        <w:t xml:space="preserve"> </w:t>
      </w:r>
      <w:r w:rsidRPr="00C64EE9">
        <w:t xml:space="preserve">an especially strong correlation with SFR. </w:t>
      </w:r>
      <w:r w:rsidR="009A76BF">
        <w:t>W</w:t>
      </w:r>
      <w:r w:rsidRPr="00C64EE9">
        <w:t xml:space="preserve">e have found a </w:t>
      </w:r>
      <w:r w:rsidR="0010687B">
        <w:t>noticeable</w:t>
      </w:r>
      <w:r w:rsidR="0010687B" w:rsidRPr="00C64EE9">
        <w:t xml:space="preserve"> </w:t>
      </w:r>
      <w:r w:rsidRPr="00C64EE9">
        <w:t>correlation</w:t>
      </w:r>
      <w:r w:rsidR="00C71B2A">
        <w:t xml:space="preserve"> with </w:t>
      </w:r>
      <w:r w:rsidR="0010687B">
        <w:t xml:space="preserve">increasing </w:t>
      </w:r>
      <w:r w:rsidR="00C71B2A">
        <w:t>metallicit</w:t>
      </w:r>
      <w:r w:rsidR="0010687B">
        <w:t>y, about a factor of four, and substantial variation across the LOC plane.</w:t>
      </w:r>
      <w:r w:rsidRPr="00C64EE9">
        <w:t xml:space="preserve"> </w:t>
      </w:r>
      <w:r w:rsidR="0010687B">
        <w:t xml:space="preserve">Given that this </w:t>
      </w:r>
      <w:r w:rsidR="00C71B2A">
        <w:t xml:space="preserve">emission line does show significant variation with </w:t>
      </w:r>
      <w:r w:rsidRPr="00C64EE9">
        <w:rPr>
          <w:rFonts w:ascii="Symbol" w:hAnsi="Symbol" w:hint="eastAsia"/>
          <w:i/>
        </w:rPr>
        <w:sym w:font="Symbol" w:char="F066"/>
      </w:r>
      <w:r w:rsidRPr="00C64EE9">
        <w:rPr>
          <w:rFonts w:eastAsia="Times New Roman"/>
          <w:vertAlign w:val="subscript"/>
        </w:rPr>
        <w:t>H</w:t>
      </w:r>
      <w:r w:rsidR="0010687B">
        <w:t>,</w:t>
      </w:r>
      <w:r w:rsidRPr="00C64EE9">
        <w:t xml:space="preserve"> </w:t>
      </w:r>
      <w:r w:rsidRPr="00C64EE9">
        <w:rPr>
          <w:i/>
        </w:rPr>
        <w:t>n</w:t>
      </w:r>
      <w:r w:rsidRPr="00C64EE9">
        <w:rPr>
          <w:vertAlign w:val="subscript"/>
        </w:rPr>
        <w:t>H</w:t>
      </w:r>
      <w:r w:rsidR="0010687B">
        <w:t xml:space="preserve">, </w:t>
      </w:r>
      <w:r w:rsidR="00C71B2A">
        <w:t>and</w:t>
      </w:r>
      <w:r w:rsidR="0010687B">
        <w:t xml:space="preserve"> Z, </w:t>
      </w:r>
      <w:r w:rsidR="00C71B2A">
        <w:t>observe</w:t>
      </w:r>
      <w:r w:rsidR="0010687B">
        <w:t>r</w:t>
      </w:r>
      <w:r w:rsidR="00C71B2A">
        <w:t xml:space="preserve">s should be cautious about using it a SFR </w:t>
      </w:r>
      <w:r w:rsidRPr="00C64EE9">
        <w:t>indicator</w:t>
      </w:r>
      <w:r w:rsidR="00C71B2A">
        <w:t xml:space="preserve"> when the physical conditions are widely varying.</w:t>
      </w:r>
    </w:p>
    <w:p w14:paraId="2579CFC1" w14:textId="77777777" w:rsidR="000F7212" w:rsidRPr="00C64EE9" w:rsidRDefault="000F7212" w:rsidP="00D23D0F">
      <w:pPr>
        <w:rPr>
          <w:rFonts w:cs="Times New Roman"/>
          <w:b/>
        </w:rPr>
      </w:pPr>
    </w:p>
    <w:p w14:paraId="363D0A12" w14:textId="4D23DA15" w:rsidR="008F7E87" w:rsidRPr="008D1CEA" w:rsidRDefault="008F7E87" w:rsidP="00D23D0F">
      <w:pPr>
        <w:rPr>
          <w:rFonts w:cs="Times New Roman"/>
          <w:b/>
        </w:rPr>
      </w:pPr>
      <w:r w:rsidRPr="008D1CEA">
        <w:rPr>
          <w:rFonts w:cs="Times New Roman"/>
          <w:b/>
        </w:rPr>
        <w:t xml:space="preserve">4.3 Star-formation History </w:t>
      </w:r>
    </w:p>
    <w:p w14:paraId="48491F0F" w14:textId="77777777" w:rsidR="008A1272" w:rsidRPr="00C64EE9" w:rsidRDefault="008A1272" w:rsidP="00D23D0F">
      <w:pPr>
        <w:rPr>
          <w:rFonts w:cs="Times New Roman"/>
        </w:rPr>
      </w:pPr>
    </w:p>
    <w:p w14:paraId="77DFAABF" w14:textId="4E028300" w:rsidR="00C71B2A" w:rsidRDefault="00492FD3" w:rsidP="00D23D0F">
      <w:pPr>
        <w:ind w:firstLine="720"/>
        <w:rPr>
          <w:rFonts w:eastAsia="Times New Roman"/>
          <w:shd w:val="clear" w:color="auto" w:fill="FFFFFF"/>
        </w:rPr>
      </w:pPr>
      <w:r w:rsidRPr="00C64EE9">
        <w:t>We previously discussed the spectral energy distribution we have adopted</w:t>
      </w:r>
      <w:r w:rsidRPr="00C64EE9">
        <w:rPr>
          <w:rFonts w:eastAsia="Times New Roman"/>
          <w:shd w:val="clear" w:color="auto" w:fill="FFFFFF"/>
        </w:rPr>
        <w:t xml:space="preserve">, however here we explore the effects of varying the SFH on the peak equivalent width predictions.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168782E" w:rsidR="00B365A5" w:rsidRPr="00BF2E62" w:rsidRDefault="00B365A5" w:rsidP="00D23D0F">
      <w:pPr>
        <w:ind w:firstLine="720"/>
        <w:rPr>
          <w:rFonts w:eastAsia="Times New Roman"/>
          <w:shd w:val="clear" w:color="auto" w:fill="FFFFFF"/>
        </w:rPr>
      </w:pP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2FD76D1B"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768169F7"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r w:rsidR="00561F53">
        <w:t> </w:t>
      </w:r>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5DCB1BAB"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r w:rsidR="00561F53">
        <w:t>I</w:t>
      </w:r>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7C05C0E1" w:rsidR="008F7E87" w:rsidRPr="00C64EE9" w:rsidRDefault="001F64DD" w:rsidP="00D23D0F">
      <w:pPr>
        <w:ind w:firstLine="720"/>
      </w:pPr>
      <w:r>
        <w:t>D</w:t>
      </w:r>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r w:rsidR="003B731F">
        <w:t xml:space="preserve">[Ar IV] λ4740 decreases </w:t>
      </w:r>
      <w:r w:rsidR="000F7212" w:rsidRPr="00C64EE9">
        <w:t>in emission</w:t>
      </w:r>
      <w:r w:rsidR="003B731F">
        <w:t xml:space="preserve"> by a factor of 4</w:t>
      </w:r>
      <w:r w:rsidR="000F7212" w:rsidRPr="00C64EE9">
        <w:t xml:space="preserve"> over this period of time (</w:t>
      </w:r>
      <w:r w:rsidR="0062017A" w:rsidRPr="00C64EE9">
        <w:t>Figure 6b</w:t>
      </w:r>
      <w:r w:rsidR="000F7212" w:rsidRPr="00C64EE9">
        <w:t>).</w:t>
      </w:r>
    </w:p>
    <w:p w14:paraId="161B2D08" w14:textId="77777777" w:rsidR="000F7212" w:rsidRPr="00C64EE9" w:rsidRDefault="000F7212" w:rsidP="00D23D0F">
      <w:pPr>
        <w:ind w:firstLine="720"/>
      </w:pPr>
    </w:p>
    <w:p w14:paraId="68A21A65" w14:textId="03C570C0" w:rsidR="000F7212" w:rsidRDefault="000F7212" w:rsidP="00D23D0F">
      <w:pPr>
        <w:rPr>
          <w:i/>
        </w:rPr>
      </w:pPr>
      <w:r w:rsidRPr="00C64EE9">
        <w:rPr>
          <w:i/>
        </w:rPr>
        <w:t xml:space="preserve">4.3.2. Age of </w:t>
      </w:r>
      <w:r w:rsidR="005D6070">
        <w:rPr>
          <w:i/>
        </w:rPr>
        <w:t>3</w:t>
      </w:r>
      <w:r w:rsidRPr="00C64EE9">
        <w:rPr>
          <w:i/>
        </w:rPr>
        <w:t xml:space="preserve"> to 5 Myr</w:t>
      </w:r>
    </w:p>
    <w:p w14:paraId="383969C7" w14:textId="77777777" w:rsidR="008A1272" w:rsidRPr="00C64EE9" w:rsidRDefault="008A1272" w:rsidP="00D23D0F">
      <w:pPr>
        <w:rPr>
          <w:i/>
        </w:rPr>
      </w:pPr>
    </w:p>
    <w:p w14:paraId="2DDB77BF" w14:textId="6CD6D076"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r w:rsidR="003B731F">
        <w:t>.0</w:t>
      </w:r>
      <w:r w:rsidRPr="00C64EE9">
        <w:t xml:space="preserve"> dex from 4-6 Myr (</w:t>
      </w:r>
      <w:r w:rsidR="0062017A" w:rsidRPr="00C64EE9">
        <w:t>Figure 6a</w:t>
      </w:r>
      <w:r w:rsidRPr="00C64EE9">
        <w:t>). The optical</w:t>
      </w:r>
      <w:r w:rsidR="003B731F">
        <w:t xml:space="preserve"> and </w:t>
      </w:r>
      <w:r w:rsidRPr="00C64EE9">
        <w:t xml:space="preserve">IR line emission (for the same SFH) decrease on the order of 1.0-1.5 dex (Figures </w:t>
      </w:r>
      <w:r w:rsidR="00BA50CB" w:rsidRPr="00C64EE9">
        <w:t>6b and c</w:t>
      </w:r>
      <w:r w:rsidRPr="00C64EE9">
        <w:t xml:space="preserve">). </w:t>
      </w:r>
      <w:r w:rsidR="003B731F">
        <w:t xml:space="preserve">Notably, </w:t>
      </w:r>
      <w:r w:rsidR="003B731F" w:rsidRPr="00C64EE9">
        <w:t>H</w:t>
      </w:r>
      <w:r w:rsidR="003B731F">
        <w:t xml:space="preserve">e II 4686, and [Ar IV] 4740 change significantly, </w:t>
      </w:r>
      <w:r w:rsidR="003B731F" w:rsidRPr="00C64EE9">
        <w:t xml:space="preserve">ranging from a </w:t>
      </w:r>
      <w:r w:rsidR="003B731F">
        <w:t xml:space="preserve">increase of 0.75 dex to an increase of </w:t>
      </w:r>
      <w:r w:rsidR="003B731F" w:rsidRPr="00C64EE9">
        <w:t>0.4 dex</w:t>
      </w:r>
      <w:r w:rsidR="003B731F">
        <w:t>, respectively,</w:t>
      </w:r>
      <w:r w:rsidR="005D6070">
        <w:t xml:space="preserve"> between 3</w:t>
      </w:r>
      <w:r w:rsidR="003B731F">
        <w:t xml:space="preserve"> and 5</w:t>
      </w:r>
      <w:r w:rsidR="005D6070">
        <w:t xml:space="preserve"> Myr</w:t>
      </w:r>
      <w:r w:rsidR="003B731F" w:rsidRPr="00C64EE9">
        <w:t>.</w:t>
      </w:r>
      <w:r w:rsidR="005D6070">
        <w:t xml:space="preserve"> </w:t>
      </w:r>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080831BC" w:rsidR="000F7212" w:rsidRDefault="000F7212" w:rsidP="00D23D0F">
      <w:pPr>
        <w:rPr>
          <w:i/>
        </w:rPr>
      </w:pPr>
      <w:r w:rsidRPr="00C64EE9">
        <w:rPr>
          <w:i/>
        </w:rPr>
        <w:t xml:space="preserve">4.3.3 Age of </w:t>
      </w:r>
      <w:r w:rsidR="005D6070">
        <w:rPr>
          <w:i/>
        </w:rPr>
        <w:t>5</w:t>
      </w:r>
      <w:r w:rsidRPr="00C64EE9">
        <w:rPr>
          <w:i/>
        </w:rPr>
        <w:t xml:space="preserve"> to 8 Myr</w:t>
      </w:r>
    </w:p>
    <w:p w14:paraId="0D9BD448" w14:textId="77777777" w:rsidR="008A1272" w:rsidRPr="00C64EE9" w:rsidRDefault="008A1272" w:rsidP="00D23D0F">
      <w:pPr>
        <w:rPr>
          <w:i/>
        </w:rPr>
      </w:pPr>
    </w:p>
    <w:p w14:paraId="73E09C4E" w14:textId="7B14C28F"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r w:rsidR="0098362C">
        <w:t>When adopting t</w:t>
      </w:r>
      <w:r w:rsidRPr="00C64EE9">
        <w:t xml:space="preserve">he Geneva </w:t>
      </w:r>
      <w:r w:rsidRPr="00C64EE9">
        <w:rPr>
          <w:rFonts w:eastAsia="Times New Roman"/>
        </w:rPr>
        <w:t xml:space="preserve">instantaneous </w:t>
      </w:r>
      <w:r w:rsidRPr="00C64EE9">
        <w:t>track</w:t>
      </w:r>
      <w:r w:rsidR="0098362C">
        <w:t>, emission line strengths</w:t>
      </w:r>
      <w:r w:rsidRPr="00C64EE9">
        <w:t xml:space="preserve">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r w:rsidR="0098362C">
        <w:t>When adopting t</w:t>
      </w:r>
      <w:r w:rsidRPr="00C64EE9">
        <w:t xml:space="preserve">he Geneva and Padova continuous tracks, however, </w:t>
      </w:r>
      <w:r w:rsidR="0098362C">
        <w:t xml:space="preserve">the emission line strengths remain </w:t>
      </w:r>
      <w:r w:rsidRPr="00C64EE9">
        <w:t xml:space="preserve">constant across the 6-8 Myr range. </w:t>
      </w:r>
    </w:p>
    <w:p w14:paraId="492F3AAC" w14:textId="77777777" w:rsidR="000F7212" w:rsidRPr="00C64EE9" w:rsidRDefault="000F7212" w:rsidP="00D23D0F">
      <w:pPr>
        <w:rPr>
          <w:rFonts w:cs="Times New Roman"/>
          <w:b/>
        </w:rPr>
      </w:pPr>
    </w:p>
    <w:p w14:paraId="5D67953B" w14:textId="77777777" w:rsidR="008F7E87" w:rsidRPr="008D1CEA" w:rsidRDefault="008F7E87" w:rsidP="00D23D0F">
      <w:pPr>
        <w:rPr>
          <w:rFonts w:cs="Times New Roman"/>
          <w:b/>
        </w:rPr>
      </w:pPr>
      <w:r w:rsidRPr="008D1CEA">
        <w:rPr>
          <w:rFonts w:cs="Times New Roman"/>
          <w:b/>
        </w:rPr>
        <w:t xml:space="preserve">4.4 Dust </w:t>
      </w:r>
    </w:p>
    <w:p w14:paraId="69D4E71A" w14:textId="77777777" w:rsidR="008F7E87" w:rsidRPr="00C64EE9" w:rsidRDefault="008F7E87" w:rsidP="00D23D0F">
      <w:pPr>
        <w:rPr>
          <w:rFonts w:cs="Times New Roman"/>
        </w:rPr>
      </w:pPr>
    </w:p>
    <w:p w14:paraId="6126A3D6" w14:textId="6706D5FE" w:rsidR="000F7212" w:rsidRPr="00C64EE9" w:rsidRDefault="000F7212" w:rsidP="00D23D0F">
      <w:pPr>
        <w:ind w:firstLine="720"/>
      </w:pPr>
      <w:r w:rsidRPr="00C64EE9">
        <w:t xml:space="preserve">Though our baseline model includes grains,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r w:rsidR="009158B9">
        <w:t xml:space="preserve"> with abundances given in Table 1</w:t>
      </w:r>
      <w:r w:rsidRPr="00C64EE9">
        <w:t>.</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1DCA6D4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r w:rsidR="004E2A35">
        <w:rPr>
          <w:rFonts w:eastAsia="Times New Roman"/>
          <w:shd w:val="clear" w:color="auto" w:fill="FFFFFF"/>
        </w:rPr>
        <w:t>, since metals are not locked up in grains</w:t>
      </w:r>
      <w:r w:rsidRPr="00C64EE9">
        <w:rPr>
          <w:rFonts w:eastAsia="Times New Roman"/>
          <w:shd w:val="clear" w:color="auto" w:fill="FFFFFF"/>
        </w:rPr>
        <w:t>, making the overall electron temperature decrease. Due to the thermostat effect</w:t>
      </w:r>
      <w:r w:rsidR="00A67CC1">
        <w:rPr>
          <w:rFonts w:eastAsia="Times New Roman"/>
          <w:shd w:val="clear" w:color="auto" w:fill="FFFFFF"/>
        </w:rPr>
        <w:t xml:space="preserve"> and the absence of photoelectric heating</w:t>
      </w:r>
      <w:r w:rsidRPr="00C64EE9">
        <w:rPr>
          <w:rFonts w:eastAsia="Times New Roman"/>
          <w:shd w:val="clear" w:color="auto" w:fill="FFFFFF"/>
        </w:rPr>
        <w:t>, this would typically lead to a decrease in metal emission line strengths</w:t>
      </w:r>
      <w:r w:rsidR="00A67CC1">
        <w:rPr>
          <w:rFonts w:eastAsia="Times New Roman"/>
          <w:shd w:val="clear" w:color="auto" w:fill="FFFFFF"/>
        </w:rPr>
        <w:t xml:space="preserve"> (Shields and Kennicutt 1995)</w:t>
      </w:r>
      <w:r w:rsidRPr="00C64EE9">
        <w:rPr>
          <w:rFonts w:eastAsia="Times New Roman"/>
          <w:shd w:val="clear" w:color="auto" w:fill="FFFFFF"/>
        </w:rPr>
        <w:t xml:space="preserve">; however,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14A1E4B2"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r w:rsidR="00707EB8">
        <w:t>7</w:t>
      </w:r>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r w:rsidR="00962504" w:rsidRPr="008D1CEA">
        <w:t>expands significantly</w:t>
      </w:r>
      <w:r w:rsidRPr="00916409">
        <w:t xml:space="preserve"> (</w:t>
      </w:r>
      <w:r w:rsidR="009976CF" w:rsidRPr="00707EB8">
        <w:t>Figure 7a</w:t>
      </w:r>
      <w:r w:rsidRPr="00707EB8">
        <w:t>, column b).</w:t>
      </w:r>
      <w:r w:rsidR="004A4539" w:rsidRPr="00707EB8">
        <w:t xml:space="preserve"> </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5F0F7A5" w:rsidR="000F7212" w:rsidRPr="00C64EE9" w:rsidRDefault="000F7212" w:rsidP="00D23D0F">
      <w:pPr>
        <w:ind w:firstLine="720"/>
      </w:pPr>
      <w:r w:rsidRPr="00C64EE9">
        <w:t xml:space="preserve">Overall, </w:t>
      </w:r>
      <w:r w:rsidR="00707EB8">
        <w:t xml:space="preserve">several </w:t>
      </w:r>
      <w:r w:rsidRPr="00C64EE9">
        <w:t xml:space="preserve">detached islands of emission </w:t>
      </w:r>
      <w:r w:rsidR="0088569E">
        <w:t xml:space="preserve">appear </w:t>
      </w:r>
      <w:r w:rsidRPr="00C64EE9">
        <w:t>or disappear</w:t>
      </w:r>
      <w:r w:rsidR="0088569E">
        <w:t xml:space="preserve"> with the inclusion or exclusion of dust.</w:t>
      </w:r>
      <w:r w:rsidRPr="00C64EE9">
        <w:t xml:space="preserve"> </w:t>
      </w:r>
      <w:r w:rsidR="0088569E">
        <w:t xml:space="preserve">This </w:t>
      </w:r>
      <w:r w:rsidR="008D1CEA">
        <w:t xml:space="preserve">effect </w:t>
      </w:r>
      <w:r w:rsidR="0088569E">
        <w:t>is b</w:t>
      </w:r>
      <w:r w:rsidRPr="00C64EE9">
        <w:t>est seen with [S II] λ4078 and [</w:t>
      </w:r>
      <w:r w:rsidR="0088569E">
        <w:t>Ar</w:t>
      </w:r>
      <w:r w:rsidRPr="00C64EE9">
        <w:t xml:space="preserve"> I</w:t>
      </w:r>
      <w:r w:rsidR="0088569E">
        <w:t>V</w:t>
      </w:r>
      <w:r w:rsidRPr="00C64EE9">
        <w:t>] λ</w:t>
      </w:r>
      <w:r w:rsidR="0088569E">
        <w:t>474</w:t>
      </w:r>
      <w:r w:rsidRPr="00C64EE9">
        <w:t>0 (</w:t>
      </w:r>
      <w:r w:rsidR="009976CF" w:rsidRPr="00C64EE9">
        <w:t>Figure 7b</w:t>
      </w:r>
      <w:r w:rsidRPr="00C64EE9">
        <w:t>, columns c and d). The most drastic change in the optical emission lines is shown by [Ne V] λ3426 which increases 0.</w:t>
      </w:r>
      <w:r w:rsidR="00CA60BC">
        <w:t>6</w:t>
      </w:r>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5C00F1FA" w:rsidR="000F7212" w:rsidRPr="00C64EE9" w:rsidRDefault="000F7212" w:rsidP="00D23D0F">
      <w:pPr>
        <w:ind w:firstLine="720"/>
      </w:pPr>
      <w:r w:rsidRPr="00C64EE9">
        <w:t xml:space="preserve">There is very little change shown by any of the IR emission lines. [Ne V] 24.31 µm changes the most, its peak equivalent width increasing 0.4 dex with </w:t>
      </w:r>
      <w:r w:rsidR="00CA60BC">
        <w:t xml:space="preserve">dust </w:t>
      </w:r>
      <w:r w:rsidRPr="00C64EE9">
        <w:t>removal</w:t>
      </w:r>
      <w:r w:rsidR="00CA60BC">
        <w:t>, and [O III] 55.8</w:t>
      </w:r>
      <w:r w:rsidR="00CA60BC" w:rsidRPr="00C64EE9">
        <w:t xml:space="preserve"> µm</w:t>
      </w:r>
      <w:r w:rsidR="00CA60BC">
        <w:t xml:space="preserve"> in a close second, increasing 0.3 dex with dust removal</w:t>
      </w:r>
      <w:r w:rsidRPr="00C64EE9">
        <w:t xml:space="preserve"> (</w:t>
      </w:r>
      <w:r w:rsidR="009976CF" w:rsidRPr="00C64EE9">
        <w:t>Figure 7c</w:t>
      </w:r>
      <w:r w:rsidRPr="00C64EE9">
        <w:t>, column</w:t>
      </w:r>
      <w:r w:rsidR="00CA60BC">
        <w:t>s</w:t>
      </w:r>
      <w:r w:rsidRPr="00C64EE9">
        <w:t xml:space="preserve"> c</w:t>
      </w:r>
      <w:r w:rsidR="00CA60BC">
        <w:t xml:space="preserve"> and d</w:t>
      </w:r>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64E7E071" w:rsidR="000F7212" w:rsidRPr="00C64EE9" w:rsidRDefault="000F7212" w:rsidP="00D23D0F">
      <w:pPr>
        <w:ind w:firstLine="720"/>
      </w:pPr>
      <w:r w:rsidRPr="00C64EE9">
        <w:t>We begin by discussing the implications of our atlas on the local, low redshift galaxy literature presented in the introduction. We then move to discussing</w:t>
      </w:r>
      <w:r w:rsidR="00FA4B5B">
        <w:t xml:space="preserve"> implications for future observations with JWST</w:t>
      </w:r>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2E9A4969" w:rsidR="000F7212" w:rsidRPr="008D1CEA" w:rsidRDefault="000F7212" w:rsidP="00D23D0F">
      <w:pPr>
        <w:rPr>
          <w:b/>
        </w:rPr>
      </w:pPr>
      <w:r w:rsidRPr="008D1CEA">
        <w:rPr>
          <w:b/>
        </w:rPr>
        <w:t>5.1 Comparisons to low-</w:t>
      </w:r>
      <w:r w:rsidRPr="008D1CEA">
        <w:rPr>
          <w:b/>
          <w:i/>
        </w:rPr>
        <w:t xml:space="preserve">z </w:t>
      </w:r>
      <w:r w:rsidRPr="008D1CEA">
        <w:rPr>
          <w:b/>
        </w:rPr>
        <w:t>galaxy literature</w:t>
      </w:r>
    </w:p>
    <w:p w14:paraId="572609C8" w14:textId="77777777" w:rsidR="008A1272" w:rsidRPr="00C64EE9" w:rsidRDefault="008A1272" w:rsidP="00D23D0F"/>
    <w:p w14:paraId="10B84B24" w14:textId="2A08E350"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r w:rsidR="00FE1053">
        <w:t xml:space="preserve">Additionally, </w:t>
      </w:r>
      <w:r w:rsidR="003C0C4D">
        <w:t xml:space="preserve">the emission for each of these lines increases similarly without dust grains. </w:t>
      </w:r>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r w:rsidR="00356A70">
        <w:t>s of Abel &amp; Satyapal (2008) and Guesva et al. (200</w:t>
      </w:r>
      <w:r w:rsidR="00AB5491">
        <w:t>0</w:t>
      </w:r>
      <w:r w:rsidR="00356A70">
        <w:t>)</w:t>
      </w:r>
      <w:r w:rsidRPr="00C64EE9">
        <w:t xml:space="preserve"> that </w:t>
      </w:r>
      <w:r w:rsidR="007770AE">
        <w:t xml:space="preserve">an additional excitation source, most likely an </w:t>
      </w:r>
      <w:r w:rsidRPr="00C64EE9">
        <w:t>AGN</w:t>
      </w:r>
      <w:r w:rsidR="007770AE">
        <w:t>,</w:t>
      </w:r>
      <w:r w:rsidRPr="00C64EE9">
        <w:t xml:space="preserve"> is needed for local [Ne V] 14 µm and 24 µm emission</w:t>
      </w:r>
      <w:r w:rsidR="007770AE">
        <w:t xml:space="preserve"> </w:t>
      </w:r>
      <w:r w:rsidR="008D1CEA">
        <w:t xml:space="preserve">of </w:t>
      </w:r>
      <w:r w:rsidR="007770AE">
        <w:t>this strength</w:t>
      </w:r>
      <w:r w:rsidRPr="008D1CEA">
        <w:t>.</w:t>
      </w:r>
    </w:p>
    <w:p w14:paraId="09276904" w14:textId="335E61EE"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r w:rsidR="00AB5491">
        <w:t>a</w:t>
      </w:r>
      <w:r w:rsidRPr="00C64EE9">
        <w:t xml:space="preserve">typical of the local </w:t>
      </w:r>
      <w:r w:rsidR="00AB5491">
        <w:t>star forming galaxies</w:t>
      </w:r>
      <w:r w:rsidRPr="00C64EE9">
        <w:t xml:space="preserve">. </w:t>
      </w:r>
    </w:p>
    <w:p w14:paraId="1F11D0E8" w14:textId="37FA9C39"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r w:rsidR="004540C1">
        <w:t xml:space="preserve"> and</w:t>
      </w:r>
      <w:r w:rsidRPr="00C64EE9">
        <w:t xml:space="preserve">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00452467">
        <w:t xml:space="preserve"> and</w:t>
      </w:r>
      <w:r w:rsidRPr="00C64EE9">
        <w:t xml:space="preserve"> that this emission does not occur in the range of local galaxies. Nonetheless, we do see mini</w:t>
      </w:r>
      <w:bookmarkStart w:id="41" w:name="_GoBack"/>
      <w:bookmarkEnd w:id="41"/>
      <w:r w:rsidRPr="00C64EE9">
        <w:t>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33EF169F" w14:textId="6C03C891" w:rsidR="00E156AD" w:rsidRDefault="0055357D" w:rsidP="00456F19">
      <w:pPr>
        <w:rPr>
          <w:rFonts w:eastAsia="Times New Roman"/>
        </w:rPr>
      </w:pPr>
      <w:r>
        <w:t>5</w:t>
      </w:r>
      <w:r w:rsidR="00E156AD" w:rsidRPr="00C64EE9">
        <w:t xml:space="preserve">.2 </w:t>
      </w:r>
      <w:ins w:id="42" w:author="Chris Richardson" w:date="2016-09-18T21:27:00Z">
        <w:r w:rsidR="00C13F53">
          <w:t>Applications to JWST</w:t>
        </w:r>
      </w:ins>
      <w:ins w:id="43" w:author="Chris Richardson" w:date="2016-09-18T21:41:00Z">
        <w:r w:rsidR="004F5D48">
          <w:t xml:space="preserve"> </w:t>
        </w:r>
        <w:r w:rsidR="004F5D48" w:rsidRPr="00456F19">
          <w:rPr>
            <w:highlight w:val="yellow"/>
          </w:rPr>
          <w:t>[Rework this section for low-z]</w:t>
        </w:r>
      </w:ins>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2E255269" w:rsidR="00E156AD" w:rsidRPr="00317870" w:rsidRDefault="00E156AD" w:rsidP="00D23D0F">
      <w:pPr>
        <w:tabs>
          <w:tab w:val="left" w:pos="480"/>
        </w:tabs>
        <w:rPr>
          <w:rFonts w:eastAsia="Times New Roman"/>
          <w:rPrChange w:id="44" w:author="Chris Richardson" w:date="2016-09-27T11:35:00Z">
            <w:rPr>
              <w:rFonts w:eastAsia="Times New Roman"/>
              <w:b/>
            </w:rPr>
          </w:rPrChange>
        </w:rPr>
      </w:pPr>
      <w:r w:rsidRPr="00C64EE9">
        <w:rPr>
          <w:rFonts w:eastAsia="Times New Roman"/>
          <w:b/>
        </w:rPr>
        <w:t>6. Conclusion</w:t>
      </w:r>
      <w:ins w:id="45" w:author="Chris Richardson" w:date="2016-09-27T11:35:00Z">
        <w:r w:rsidR="00317870">
          <w:rPr>
            <w:rFonts w:eastAsia="Times New Roman"/>
          </w:rPr>
          <w:t xml:space="preserve"> </w:t>
        </w:r>
        <w:r w:rsidR="00317870" w:rsidRPr="00317870">
          <w:rPr>
            <w:rFonts w:eastAsia="Times New Roman"/>
            <w:highlight w:val="yellow"/>
            <w:rPrChange w:id="46" w:author="Chris Richardson" w:date="2016-09-27T11:35:00Z">
              <w:rPr>
                <w:rFonts w:eastAsia="Times New Roman"/>
              </w:rPr>
            </w:rPrChange>
          </w:rPr>
          <w:t>[REVISE AFTER JWST SECTION]</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47" w:author="Chris Richardson" w:date="2016-09-18T21:40:00Z"/>
          <w:rFonts w:eastAsia="Times New Roman"/>
          <w:i/>
        </w:rPr>
      </w:pPr>
      <w:ins w:id="48" w:author="Chris Richardson" w:date="2016-09-18T21:40:00Z">
        <w:r w:rsidRPr="004F5D48">
          <w:rPr>
            <w:rFonts w:eastAsia="Times New Roman"/>
            <w:highlight w:val="yellow"/>
            <w:rPrChange w:id="49" w:author="Chris Richardson" w:date="2016-09-18T21:40:00Z">
              <w:rPr>
                <w:rFonts w:eastAsia="Times New Roman"/>
              </w:rPr>
            </w:rPrChange>
          </w:rPr>
          <w:t>[Add a bit about JWST here.]</w:t>
        </w:r>
      </w:ins>
      <w:del w:id="50"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53" w:author="Chris Richardson" w:date="2016-09-18T21:40:00Z"/>
        </w:rPr>
      </w:pPr>
      <w:del w:id="54"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55" w:author="Chris Richardson" w:date="2016-09-18T21:40:00Z"/>
          <w:rFonts w:eastAsia="Times New Roman"/>
        </w:rPr>
      </w:pPr>
      <w:del w:id="56"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57" w:author="Chris Richardson" w:date="2016-09-18T21:40:00Z"/>
          <w:rFonts w:eastAsia="Times New Roman"/>
        </w:rPr>
      </w:pPr>
      <w:del w:id="58"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59" w:author="Chris Richardson" w:date="2016-09-18T21:40:00Z"/>
        </w:rPr>
      </w:pPr>
      <w:del w:id="60"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61" w:author="Chris Richardson" w:date="2016-09-18T21:40:00Z"/>
        </w:rPr>
      </w:pPr>
      <w:del w:id="62"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63" w:author="Chris Richardson" w:date="2016-09-18T21:40:00Z"/>
          <w:rFonts w:eastAsia="Times New Roman"/>
        </w:rPr>
      </w:pPr>
      <w:del w:id="64"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65"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66" w:author="Chris Richardson" w:date="2016-09-03T16:03:00Z">
        <w:r w:rsidR="00463CD7" w:rsidRPr="00463CD7">
          <w:rPr>
            <w:b/>
            <w:highlight w:val="yellow"/>
            <w:rPrChange w:id="67"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r>
        <w:t>Bian, F., Kewley, L., Dopita, M. A., Juneau, S., 2016, ApJ, 822, 62</w:t>
      </w:r>
    </w:p>
    <w:p w14:paraId="78DD1D18" w14:textId="77777777" w:rsidR="00C64EE9" w:rsidRDefault="00C64EE9" w:rsidP="00D23D0F">
      <w:pPr>
        <w:spacing w:line="276" w:lineRule="auto"/>
        <w:ind w:left="360" w:hanging="360"/>
        <w:contextualSpacing/>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r>
        <w:t>Brinchmann, J., Pettini, M., Charlot, S., 2008, MNRAS, 385, 769</w:t>
      </w:r>
    </w:p>
    <w:p w14:paraId="55B214E2" w14:textId="77777777" w:rsidR="00C64EE9" w:rsidRDefault="00C64EE9" w:rsidP="00D23D0F">
      <w:pPr>
        <w:spacing w:line="276" w:lineRule="auto"/>
        <w:ind w:left="360" w:hanging="360"/>
        <w:contextualSpacing/>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r>
        <w:t>Charlot, S., Longhetti, M., 2001, MNRAS, 323, 887</w:t>
      </w:r>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r>
        <w:t>Guesva, N. G., Izotov, Y. I., Thuan, T. X., 2000, ApJ, 531, 776</w:t>
      </w:r>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Default="00C64EE9" w:rsidP="00D23D0F">
      <w:pPr>
        <w:spacing w:line="276" w:lineRule="auto"/>
        <w:ind w:left="360" w:hanging="360"/>
        <w:contextualSpacing/>
      </w:pPr>
      <w:r w:rsidRPr="00C64EE9">
        <w:t>Hopkins, P. F., Hernquist, L., Cox, T. J., et al., 2006, ApJS, 163, 50</w:t>
      </w:r>
    </w:p>
    <w:p w14:paraId="3DCA5DE1" w14:textId="178065D2" w:rsidR="00B93656" w:rsidRPr="00C64EE9" w:rsidRDefault="00B93656" w:rsidP="00D23D0F">
      <w:pPr>
        <w:spacing w:line="276" w:lineRule="auto"/>
        <w:ind w:left="360" w:hanging="360"/>
        <w:contextualSpacing/>
      </w:pPr>
      <w:r>
        <w:rPr>
          <w:rFonts w:cs="Times New Roman"/>
        </w:rPr>
        <w:t>Jaskot &amp; Ravindranth (2016)</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r>
        <w:t>Kewley, L. J., Ellison, S. L., ApJ, 681, 1183</w:t>
      </w:r>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pPr>
      <w:r w:rsidRPr="00C64EE9">
        <w:t>Madau, P., Dickinson, M., 2014, ARA&amp;A, 52, 415</w:t>
      </w:r>
    </w:p>
    <w:p w14:paraId="13AC1EC0" w14:textId="2432AB86" w:rsidR="004E1CC9" w:rsidRDefault="004E1CC9" w:rsidP="004E1CC9">
      <w:pPr>
        <w:spacing w:line="276" w:lineRule="auto"/>
        <w:ind w:left="360" w:hanging="360"/>
        <w:contextualSpacing/>
      </w:pPr>
      <w:r>
        <w:t>Mas-Hesse, J. M., Kunth, D., 1999, A&amp;A, 349, 765</w:t>
      </w:r>
    </w:p>
    <w:p w14:paraId="2646F803" w14:textId="42F56788" w:rsidR="008E54A0" w:rsidRPr="00C64EE9" w:rsidRDefault="008E54A0" w:rsidP="00D23D0F">
      <w:pPr>
        <w:spacing w:line="276" w:lineRule="auto"/>
        <w:ind w:left="360" w:hanging="360"/>
        <w:contextualSpacing/>
      </w:pPr>
      <w:r>
        <w:t>McGaugh, S. S., ApJ, 380, 140</w:t>
      </w:r>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r>
        <w:t>Pagel, B. E. J., Edmunds, M. G., Blackwell, D. E., Chun, M. S., Smith, G., MNRAS, 189, 95</w:t>
      </w:r>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r>
        <w:t>Robaina, A. R. et al., 2009, ApJ, 704, 324</w:t>
      </w:r>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r>
        <w:t>Shields, J. C., Kennicutt, R. C., 1995, ApJ, 454, 807</w:t>
      </w:r>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r>
        <w:t>Stark, D. V., Kannappan, S. J., Wei, L. H., Baker, A. J., Leroy, A. K., Eckert, K. D., Vogel, S. N., 2013, ApJ, 769, 82</w:t>
      </w:r>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Default="00C64EE9" w:rsidP="00D23D0F">
      <w:pPr>
        <w:spacing w:line="276" w:lineRule="auto"/>
        <w:ind w:left="360" w:hanging="360"/>
        <w:contextualSpacing/>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r>
        <w:rPr>
          <w:rFonts w:cs="Times New Roman"/>
        </w:rPr>
        <w:t xml:space="preserve">Thuan, T. X., Izotov, Y. I., </w:t>
      </w:r>
      <w:r w:rsidRPr="00F5074D">
        <w:rPr>
          <w:rFonts w:cs="Times New Roman"/>
        </w:rPr>
        <w:t>2005</w:t>
      </w:r>
      <w:r>
        <w:rPr>
          <w:rFonts w:cs="Times New Roman"/>
        </w:rPr>
        <w:t>, ApJS, 161, 240</w:t>
      </w:r>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68" w:name="_Toc323053931"/>
      <w:r w:rsidRPr="004465B5">
        <w:rPr>
          <w:b/>
          <w:bCs/>
        </w:rPr>
        <w:t>Appendix</w:t>
      </w:r>
      <w:bookmarkEnd w:id="68"/>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Helen  Meskhidze" w:date="2016-11-11T15:42:00Z" w:initials="HM">
    <w:p w14:paraId="3010D5BE" w14:textId="2BBF2AA2" w:rsidR="00F3167A" w:rsidRDefault="00F3167A">
      <w:pPr>
        <w:pStyle w:val="CommentText"/>
      </w:pPr>
      <w:r>
        <w:rPr>
          <w:rStyle w:val="CommentReference"/>
        </w:rPr>
        <w:annotationRef/>
      </w:r>
      <w:r>
        <w:t>I like the physical interpretation provided in the first paragraph; however, I find the flow from the paragraph to its last sentence about WR star populations and then to this paragraph a bit awkward (they don’t seem to relate directly—though maybe I’m just missing the connection?)</w:t>
      </w:r>
    </w:p>
  </w:comment>
  <w:comment w:id="35" w:author="Chris Richardson" w:date="2016-11-11T15:43:00Z" w:initials="CR">
    <w:p w14:paraId="7F1AA336" w14:textId="76EE404B" w:rsidR="00F3167A" w:rsidRDefault="00F3167A">
      <w:pPr>
        <w:pStyle w:val="CommentText"/>
      </w:pPr>
      <w:r>
        <w:rPr>
          <w:rStyle w:val="CommentReference"/>
        </w:rPr>
        <w:annotationRef/>
      </w:r>
      <w:r>
        <w:t>I see your point here. I rearranged the structure so all of the WR stuff is placed in the beginning. Does this look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F3167A" w:rsidRDefault="00F3167A" w:rsidP="008F7E87">
      <w:r>
        <w:separator/>
      </w:r>
    </w:p>
  </w:endnote>
  <w:endnote w:type="continuationSeparator" w:id="0">
    <w:p w14:paraId="0D5C10F8" w14:textId="77777777" w:rsidR="00F3167A" w:rsidRDefault="00F3167A"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F3167A" w:rsidRDefault="00F3167A">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33559">
      <w:rPr>
        <w:rStyle w:val="PageNumber"/>
        <w:noProof/>
      </w:rPr>
      <w:t>17</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F3167A" w:rsidRDefault="00F3167A"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3559">
      <w:rPr>
        <w:rStyle w:val="PageNumber"/>
        <w:noProof/>
      </w:rPr>
      <w:t>1</w:t>
    </w:r>
    <w:r>
      <w:rPr>
        <w:rStyle w:val="PageNumber"/>
      </w:rPr>
      <w:fldChar w:fldCharType="end"/>
    </w:r>
  </w:p>
  <w:p w14:paraId="07EB6C9F" w14:textId="77777777" w:rsidR="00F3167A" w:rsidRDefault="00F3167A"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F3167A" w:rsidRDefault="00F3167A" w:rsidP="008F7E87">
      <w:r>
        <w:separator/>
      </w:r>
    </w:p>
  </w:footnote>
  <w:footnote w:type="continuationSeparator" w:id="0">
    <w:p w14:paraId="066576AE" w14:textId="77777777" w:rsidR="00F3167A" w:rsidRDefault="00F3167A" w:rsidP="008F7E87">
      <w:r>
        <w:continuationSeparator/>
      </w:r>
    </w:p>
  </w:footnote>
  <w:footnote w:id="1">
    <w:p w14:paraId="60123EF6" w14:textId="14D46704" w:rsidR="00F3167A" w:rsidRDefault="00F3167A">
      <w:pPr>
        <w:pStyle w:val="FootnoteText"/>
      </w:pPr>
      <w:r>
        <w:rPr>
          <w:rStyle w:val="FootnoteReference"/>
        </w:rPr>
        <w:t>*</w:t>
      </w:r>
      <w:r>
        <w:t xml:space="preserve"> emeskhidze@elon.edu, crichardson17@elon.edu</w:t>
      </w:r>
    </w:p>
  </w:footnote>
  <w:footnote w:id="2">
    <w:p w14:paraId="5A400B84" w14:textId="77777777" w:rsidR="00F3167A" w:rsidRDefault="00F3167A" w:rsidP="004F5D48">
      <w:pPr>
        <w:pStyle w:val="FootnoteText"/>
      </w:pPr>
      <w:r>
        <w:rPr>
          <w:rStyle w:val="FootnoteReference"/>
        </w:rPr>
        <w:footnoteRef/>
      </w:r>
      <w:r>
        <w:t xml:space="preserve"> </w:t>
      </w:r>
      <w:r w:rsidRPr="00945F70">
        <w:t>http://www.stsci.edu/jwst/</w:t>
      </w:r>
    </w:p>
  </w:footnote>
  <w:footnote w:id="3">
    <w:p w14:paraId="3876A213" w14:textId="77777777" w:rsidR="00F3167A" w:rsidDel="004F5D48" w:rsidRDefault="00F3167A" w:rsidP="00E156AD">
      <w:pPr>
        <w:pStyle w:val="FootnoteText"/>
        <w:rPr>
          <w:del w:id="51" w:author="Chris Richardson" w:date="2016-09-18T21:40:00Z"/>
        </w:rPr>
      </w:pPr>
      <w:del w:id="52"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23111"/>
    <w:rsid w:val="0003475D"/>
    <w:rsid w:val="00035A6F"/>
    <w:rsid w:val="00043EFB"/>
    <w:rsid w:val="000464DF"/>
    <w:rsid w:val="00057220"/>
    <w:rsid w:val="0005739A"/>
    <w:rsid w:val="0008238A"/>
    <w:rsid w:val="00085710"/>
    <w:rsid w:val="000D3F2A"/>
    <w:rsid w:val="000D49A1"/>
    <w:rsid w:val="000E2603"/>
    <w:rsid w:val="000F0CCB"/>
    <w:rsid w:val="000F7212"/>
    <w:rsid w:val="00102454"/>
    <w:rsid w:val="0010687B"/>
    <w:rsid w:val="00111039"/>
    <w:rsid w:val="00114DEF"/>
    <w:rsid w:val="00124C9A"/>
    <w:rsid w:val="00133559"/>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50ECF"/>
    <w:rsid w:val="0025534D"/>
    <w:rsid w:val="00262983"/>
    <w:rsid w:val="00291C3E"/>
    <w:rsid w:val="002A6430"/>
    <w:rsid w:val="002B0FB8"/>
    <w:rsid w:val="002C5103"/>
    <w:rsid w:val="002E21D1"/>
    <w:rsid w:val="00303784"/>
    <w:rsid w:val="00310F04"/>
    <w:rsid w:val="00317870"/>
    <w:rsid w:val="003318CB"/>
    <w:rsid w:val="00341187"/>
    <w:rsid w:val="003532D2"/>
    <w:rsid w:val="00353625"/>
    <w:rsid w:val="00356A70"/>
    <w:rsid w:val="00371CA2"/>
    <w:rsid w:val="00372BEC"/>
    <w:rsid w:val="003820DE"/>
    <w:rsid w:val="003836CB"/>
    <w:rsid w:val="003A2554"/>
    <w:rsid w:val="003A7437"/>
    <w:rsid w:val="003B731F"/>
    <w:rsid w:val="003C0C4D"/>
    <w:rsid w:val="003C333C"/>
    <w:rsid w:val="003C5B3B"/>
    <w:rsid w:val="003E3874"/>
    <w:rsid w:val="003F4E7B"/>
    <w:rsid w:val="0040043A"/>
    <w:rsid w:val="0040770C"/>
    <w:rsid w:val="00416A94"/>
    <w:rsid w:val="00420092"/>
    <w:rsid w:val="00432A09"/>
    <w:rsid w:val="00436DC0"/>
    <w:rsid w:val="004419DB"/>
    <w:rsid w:val="004465B5"/>
    <w:rsid w:val="00450419"/>
    <w:rsid w:val="00452467"/>
    <w:rsid w:val="004540C1"/>
    <w:rsid w:val="00456F19"/>
    <w:rsid w:val="00463CD7"/>
    <w:rsid w:val="00470D2F"/>
    <w:rsid w:val="00474391"/>
    <w:rsid w:val="004749FA"/>
    <w:rsid w:val="00474CE0"/>
    <w:rsid w:val="00475FDB"/>
    <w:rsid w:val="00476A0C"/>
    <w:rsid w:val="00476AE3"/>
    <w:rsid w:val="00492FD3"/>
    <w:rsid w:val="004A4539"/>
    <w:rsid w:val="004B48A1"/>
    <w:rsid w:val="004B7298"/>
    <w:rsid w:val="004E1CC9"/>
    <w:rsid w:val="004E2A35"/>
    <w:rsid w:val="004E55A3"/>
    <w:rsid w:val="004E7040"/>
    <w:rsid w:val="004F0BAA"/>
    <w:rsid w:val="004F5D48"/>
    <w:rsid w:val="004F6BC6"/>
    <w:rsid w:val="00505352"/>
    <w:rsid w:val="00523C53"/>
    <w:rsid w:val="00551CE8"/>
    <w:rsid w:val="0055357D"/>
    <w:rsid w:val="00561F53"/>
    <w:rsid w:val="005648DE"/>
    <w:rsid w:val="00576C31"/>
    <w:rsid w:val="0058440B"/>
    <w:rsid w:val="00596904"/>
    <w:rsid w:val="005A2402"/>
    <w:rsid w:val="005B4CF6"/>
    <w:rsid w:val="005D6070"/>
    <w:rsid w:val="005E1614"/>
    <w:rsid w:val="005F6F91"/>
    <w:rsid w:val="00601E4F"/>
    <w:rsid w:val="0060516B"/>
    <w:rsid w:val="006173D1"/>
    <w:rsid w:val="0062017A"/>
    <w:rsid w:val="006217C1"/>
    <w:rsid w:val="00623DA5"/>
    <w:rsid w:val="00630C5E"/>
    <w:rsid w:val="006317A8"/>
    <w:rsid w:val="00637C12"/>
    <w:rsid w:val="00647543"/>
    <w:rsid w:val="00650A9D"/>
    <w:rsid w:val="006619F0"/>
    <w:rsid w:val="006870F4"/>
    <w:rsid w:val="00690EA1"/>
    <w:rsid w:val="00694AE7"/>
    <w:rsid w:val="0069668B"/>
    <w:rsid w:val="00697006"/>
    <w:rsid w:val="006973F3"/>
    <w:rsid w:val="006D0E61"/>
    <w:rsid w:val="006F1AF9"/>
    <w:rsid w:val="006F7BB3"/>
    <w:rsid w:val="00707EB8"/>
    <w:rsid w:val="00714315"/>
    <w:rsid w:val="00726394"/>
    <w:rsid w:val="0074049E"/>
    <w:rsid w:val="007445BE"/>
    <w:rsid w:val="00747401"/>
    <w:rsid w:val="007770AE"/>
    <w:rsid w:val="00793B5F"/>
    <w:rsid w:val="007A6155"/>
    <w:rsid w:val="007C317B"/>
    <w:rsid w:val="007C4B22"/>
    <w:rsid w:val="007D1F1E"/>
    <w:rsid w:val="007D6111"/>
    <w:rsid w:val="007E16C7"/>
    <w:rsid w:val="007F24DB"/>
    <w:rsid w:val="007F52F6"/>
    <w:rsid w:val="008035D4"/>
    <w:rsid w:val="00804B5B"/>
    <w:rsid w:val="008123E2"/>
    <w:rsid w:val="00820FE7"/>
    <w:rsid w:val="008251E9"/>
    <w:rsid w:val="00826F70"/>
    <w:rsid w:val="008575CF"/>
    <w:rsid w:val="00876BD8"/>
    <w:rsid w:val="00877E64"/>
    <w:rsid w:val="008834B6"/>
    <w:rsid w:val="00885110"/>
    <w:rsid w:val="0088569E"/>
    <w:rsid w:val="00885F62"/>
    <w:rsid w:val="008A1272"/>
    <w:rsid w:val="008C5518"/>
    <w:rsid w:val="008D1CEA"/>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362C"/>
    <w:rsid w:val="00993A3B"/>
    <w:rsid w:val="009976CF"/>
    <w:rsid w:val="009A439F"/>
    <w:rsid w:val="009A76BF"/>
    <w:rsid w:val="009B238F"/>
    <w:rsid w:val="009C47EE"/>
    <w:rsid w:val="009D0E8E"/>
    <w:rsid w:val="009F2365"/>
    <w:rsid w:val="009F7F83"/>
    <w:rsid w:val="00A035C5"/>
    <w:rsid w:val="00A1057F"/>
    <w:rsid w:val="00A235FA"/>
    <w:rsid w:val="00A3791C"/>
    <w:rsid w:val="00A43E61"/>
    <w:rsid w:val="00A60593"/>
    <w:rsid w:val="00A6729E"/>
    <w:rsid w:val="00A67CC1"/>
    <w:rsid w:val="00A80128"/>
    <w:rsid w:val="00A97AA1"/>
    <w:rsid w:val="00AA0B57"/>
    <w:rsid w:val="00AB12A0"/>
    <w:rsid w:val="00AB20B6"/>
    <w:rsid w:val="00AB5491"/>
    <w:rsid w:val="00AC03E7"/>
    <w:rsid w:val="00AC731D"/>
    <w:rsid w:val="00AD6908"/>
    <w:rsid w:val="00AD6B03"/>
    <w:rsid w:val="00AF7092"/>
    <w:rsid w:val="00B23684"/>
    <w:rsid w:val="00B320EF"/>
    <w:rsid w:val="00B32866"/>
    <w:rsid w:val="00B365A5"/>
    <w:rsid w:val="00B559D2"/>
    <w:rsid w:val="00B579CA"/>
    <w:rsid w:val="00B61C01"/>
    <w:rsid w:val="00B65CDB"/>
    <w:rsid w:val="00B6738E"/>
    <w:rsid w:val="00B93656"/>
    <w:rsid w:val="00BA4414"/>
    <w:rsid w:val="00BA4B7F"/>
    <w:rsid w:val="00BA50CB"/>
    <w:rsid w:val="00BB27FC"/>
    <w:rsid w:val="00BB3D20"/>
    <w:rsid w:val="00BD15C2"/>
    <w:rsid w:val="00BD6D57"/>
    <w:rsid w:val="00BF2E62"/>
    <w:rsid w:val="00BF5D25"/>
    <w:rsid w:val="00C1006B"/>
    <w:rsid w:val="00C13F53"/>
    <w:rsid w:val="00C176AC"/>
    <w:rsid w:val="00C52C55"/>
    <w:rsid w:val="00C550C9"/>
    <w:rsid w:val="00C61725"/>
    <w:rsid w:val="00C64EE9"/>
    <w:rsid w:val="00C70217"/>
    <w:rsid w:val="00C71B2A"/>
    <w:rsid w:val="00C7351D"/>
    <w:rsid w:val="00C83D08"/>
    <w:rsid w:val="00CA1DC5"/>
    <w:rsid w:val="00CA60BC"/>
    <w:rsid w:val="00CC3FB2"/>
    <w:rsid w:val="00CD6133"/>
    <w:rsid w:val="00CD7472"/>
    <w:rsid w:val="00CE72DB"/>
    <w:rsid w:val="00D02327"/>
    <w:rsid w:val="00D1189B"/>
    <w:rsid w:val="00D23D0F"/>
    <w:rsid w:val="00D2629A"/>
    <w:rsid w:val="00D4171B"/>
    <w:rsid w:val="00D45C1A"/>
    <w:rsid w:val="00D617CA"/>
    <w:rsid w:val="00D64921"/>
    <w:rsid w:val="00D65693"/>
    <w:rsid w:val="00D81400"/>
    <w:rsid w:val="00D84A2F"/>
    <w:rsid w:val="00D95F18"/>
    <w:rsid w:val="00DA6BCA"/>
    <w:rsid w:val="00DB1F50"/>
    <w:rsid w:val="00DF0EDF"/>
    <w:rsid w:val="00E00F56"/>
    <w:rsid w:val="00E156AD"/>
    <w:rsid w:val="00E16E56"/>
    <w:rsid w:val="00E33E3C"/>
    <w:rsid w:val="00E40475"/>
    <w:rsid w:val="00E526F4"/>
    <w:rsid w:val="00E52D6F"/>
    <w:rsid w:val="00E55BC5"/>
    <w:rsid w:val="00E56FD6"/>
    <w:rsid w:val="00E75FB6"/>
    <w:rsid w:val="00E76793"/>
    <w:rsid w:val="00E77FCC"/>
    <w:rsid w:val="00E835B4"/>
    <w:rsid w:val="00EE0E4B"/>
    <w:rsid w:val="00EF4167"/>
    <w:rsid w:val="00F10D2E"/>
    <w:rsid w:val="00F14FCA"/>
    <w:rsid w:val="00F3167A"/>
    <w:rsid w:val="00F60332"/>
    <w:rsid w:val="00F713C1"/>
    <w:rsid w:val="00F944CB"/>
    <w:rsid w:val="00FA4B5B"/>
    <w:rsid w:val="00FB569F"/>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D752BAB-E062-1C4E-9E4A-9D68C060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11364</Words>
  <Characters>64778</Characters>
  <Application>Microsoft Macintosh Word</Application>
  <DocSecurity>0</DocSecurity>
  <Lines>539</Lines>
  <Paragraphs>151</Paragraphs>
  <ScaleCrop>false</ScaleCrop>
  <Company>Elon</Company>
  <LinksUpToDate>false</LinksUpToDate>
  <CharactersWithSpaces>75991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8</cp:revision>
  <cp:lastPrinted>2016-04-29T13:51:00Z</cp:lastPrinted>
  <dcterms:created xsi:type="dcterms:W3CDTF">2016-11-11T19:26:00Z</dcterms:created>
  <dcterms:modified xsi:type="dcterms:W3CDTF">2016-11-15T19:06:00Z</dcterms:modified>
</cp:coreProperties>
</file>