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5267" w14:textId="2203195F" w:rsidR="00F5074D" w:rsidRPr="00F5074D" w:rsidDel="000C037A" w:rsidRDefault="00F5074D" w:rsidP="00F5074D">
      <w:pPr>
        <w:widowControl w:val="0"/>
        <w:autoSpaceDE w:val="0"/>
        <w:autoSpaceDN w:val="0"/>
        <w:adjustRightInd w:val="0"/>
        <w:rPr>
          <w:del w:id="0" w:author="Chris Richardson" w:date="2016-09-03T15:21:00Z"/>
          <w:rFonts w:ascii="Times New Roman" w:hAnsi="Times New Roman" w:cs="Times New Roman"/>
        </w:rPr>
      </w:pPr>
      <w:del w:id="1" w:author="Chris Richardson" w:date="2016-09-03T15:21:00Z">
        <w:r w:rsidRPr="00F5074D" w:rsidDel="000C037A">
          <w:rPr>
            <w:rFonts w:ascii="Times New Roman" w:hAnsi="Times New Roman" w:cs="Times New Roman"/>
          </w:rPr>
          <w:delText>My apologies for the delayed report, I must confess that in part this</w:delText>
        </w:r>
        <w:r w:rsidDel="000C037A">
          <w:rPr>
            <w:rFonts w:ascii="Times New Roman" w:hAnsi="Times New Roman" w:cs="Times New Roman"/>
          </w:rPr>
          <w:delText xml:space="preserve"> </w:delText>
        </w:r>
        <w:r w:rsidRPr="00F5074D" w:rsidDel="000C037A">
          <w:rPr>
            <w:rFonts w:ascii="Times New Roman" w:hAnsi="Times New Roman" w:cs="Times New Roman"/>
          </w:rPr>
          <w:delText>is due to an uncertainty over what to do with this paper.</w:delText>
        </w:r>
      </w:del>
    </w:p>
    <w:p w14:paraId="1A4A11C3" w14:textId="6BF10609" w:rsidR="00F5074D" w:rsidRPr="00F5074D" w:rsidDel="000C037A" w:rsidRDefault="00F5074D" w:rsidP="00F5074D">
      <w:pPr>
        <w:widowControl w:val="0"/>
        <w:autoSpaceDE w:val="0"/>
        <w:autoSpaceDN w:val="0"/>
        <w:adjustRightInd w:val="0"/>
        <w:rPr>
          <w:del w:id="2" w:author="Chris Richardson" w:date="2016-09-03T15:21:00Z"/>
          <w:rFonts w:ascii="Times New Roman" w:hAnsi="Times New Roman" w:cs="Times New Roman"/>
        </w:rPr>
      </w:pPr>
    </w:p>
    <w:p w14:paraId="26981F3D" w14:textId="579A0871" w:rsidR="00F5074D" w:rsidRPr="00F5074D" w:rsidDel="000C037A" w:rsidRDefault="00F5074D" w:rsidP="00F5074D">
      <w:pPr>
        <w:widowControl w:val="0"/>
        <w:autoSpaceDE w:val="0"/>
        <w:autoSpaceDN w:val="0"/>
        <w:adjustRightInd w:val="0"/>
        <w:rPr>
          <w:del w:id="3" w:author="Chris Richardson" w:date="2016-09-03T15:21:00Z"/>
          <w:rFonts w:ascii="Times New Roman" w:hAnsi="Times New Roman" w:cs="Times New Roman"/>
        </w:rPr>
      </w:pPr>
      <w:del w:id="4" w:author="Chris Richardson" w:date="2016-09-03T15:21:00Z">
        <w:r w:rsidRPr="00F5074D" w:rsidDel="000C037A">
          <w:rPr>
            <w:rFonts w:ascii="Times New Roman" w:hAnsi="Times New Roman" w:cs="Times New Roman"/>
          </w:rPr>
          <w:delText>The authors present a large grid of photoionisation models across a</w:delText>
        </w:r>
        <w:r w:rsidDel="000C037A">
          <w:rPr>
            <w:rFonts w:ascii="Times New Roman" w:hAnsi="Times New Roman" w:cs="Times New Roman"/>
          </w:rPr>
          <w:delText xml:space="preserve"> </w:delText>
        </w:r>
        <w:r w:rsidRPr="00F5074D" w:rsidDel="000C037A">
          <w:rPr>
            <w:rFonts w:ascii="Times New Roman" w:hAnsi="Times New Roman" w:cs="Times New Roman"/>
          </w:rPr>
          <w:delText>very large parameter space. The modelling is in principle useful and</w:delText>
        </w:r>
        <w:r w:rsidDel="000C037A">
          <w:rPr>
            <w:rFonts w:ascii="Times New Roman" w:hAnsi="Times New Roman" w:cs="Times New Roman"/>
          </w:rPr>
          <w:delText xml:space="preserve"> </w:delText>
        </w:r>
        <w:r w:rsidR="00820FE5" w:rsidDel="000C037A">
          <w:rPr>
            <w:rFonts w:ascii="Times New Roman" w:hAnsi="Times New Roman" w:cs="Times New Roman"/>
          </w:rPr>
          <w:delText>wor</w:delText>
        </w:r>
        <w:r w:rsidRPr="00F5074D" w:rsidDel="000C037A">
          <w:rPr>
            <w:rFonts w:ascii="Times New Roman" w:hAnsi="Times New Roman" w:cs="Times New Roman"/>
          </w:rPr>
          <w:delText>t</w:delText>
        </w:r>
        <w:r w:rsidR="00820FE5" w:rsidDel="000C037A">
          <w:rPr>
            <w:rFonts w:ascii="Times New Roman" w:hAnsi="Times New Roman" w:cs="Times New Roman"/>
          </w:rPr>
          <w:delText>h</w:delText>
        </w:r>
        <w:r w:rsidRPr="00F5074D" w:rsidDel="000C037A">
          <w:rPr>
            <w:rFonts w:ascii="Times New Roman" w:hAnsi="Times New Roman" w:cs="Times New Roman"/>
          </w:rPr>
          <w:delText>y of publication, but the current manuscript has so many</w:delText>
        </w:r>
        <w:r w:rsidDel="000C037A">
          <w:rPr>
            <w:rFonts w:ascii="Times New Roman" w:hAnsi="Times New Roman" w:cs="Times New Roman"/>
          </w:rPr>
          <w:delText xml:space="preserve"> </w:delText>
        </w:r>
        <w:r w:rsidRPr="00F5074D" w:rsidDel="000C037A">
          <w:rPr>
            <w:rFonts w:ascii="Times New Roman" w:hAnsi="Times New Roman" w:cs="Times New Roman"/>
          </w:rPr>
          <w:delText>weaknesses and inaccuracies that I do not feel I can recommend acceptance</w:delText>
        </w:r>
        <w:r w:rsidDel="000C037A">
          <w:rPr>
            <w:rFonts w:ascii="Times New Roman" w:hAnsi="Times New Roman" w:cs="Times New Roman"/>
          </w:rPr>
          <w:delText xml:space="preserve"> </w:delText>
        </w:r>
        <w:r w:rsidRPr="00F5074D" w:rsidDel="000C037A">
          <w:rPr>
            <w:rFonts w:ascii="Times New Roman" w:hAnsi="Times New Roman" w:cs="Times New Roman"/>
          </w:rPr>
          <w:delText>even with significant modifications.</w:delText>
        </w:r>
      </w:del>
    </w:p>
    <w:p w14:paraId="34F31FE2" w14:textId="4B42B4A3" w:rsidR="00F5074D" w:rsidRPr="00F5074D" w:rsidDel="000C037A" w:rsidRDefault="00F5074D" w:rsidP="00F5074D">
      <w:pPr>
        <w:widowControl w:val="0"/>
        <w:autoSpaceDE w:val="0"/>
        <w:autoSpaceDN w:val="0"/>
        <w:adjustRightInd w:val="0"/>
        <w:rPr>
          <w:del w:id="5" w:author="Chris Richardson" w:date="2016-09-03T15:21:00Z"/>
          <w:rFonts w:ascii="Times New Roman" w:hAnsi="Times New Roman" w:cs="Times New Roman"/>
        </w:rPr>
      </w:pPr>
    </w:p>
    <w:p w14:paraId="6E1AE7D5" w14:textId="23E38E37" w:rsidR="00F5074D" w:rsidRPr="00F5074D" w:rsidDel="000C037A" w:rsidRDefault="00F5074D" w:rsidP="00F5074D">
      <w:pPr>
        <w:widowControl w:val="0"/>
        <w:autoSpaceDE w:val="0"/>
        <w:autoSpaceDN w:val="0"/>
        <w:adjustRightInd w:val="0"/>
        <w:rPr>
          <w:del w:id="6" w:author="Chris Richardson" w:date="2016-09-03T15:21:00Z"/>
          <w:rFonts w:ascii="Times New Roman" w:hAnsi="Times New Roman" w:cs="Times New Roman"/>
        </w:rPr>
      </w:pPr>
      <w:del w:id="7" w:author="Chris Richardson" w:date="2016-09-03T15:21:00Z">
        <w:r w:rsidRPr="00F5074D" w:rsidDel="000C037A">
          <w:rPr>
            <w:rFonts w:ascii="Times New Roman" w:hAnsi="Times New Roman" w:cs="Times New Roman"/>
          </w:rPr>
          <w:delText>That is not to say that the work in here might not become suitable for</w:delText>
        </w:r>
        <w:r w:rsidDel="000C037A">
          <w:rPr>
            <w:rFonts w:ascii="Times New Roman" w:hAnsi="Times New Roman" w:cs="Times New Roman"/>
          </w:rPr>
          <w:delText xml:space="preserve"> </w:delText>
        </w:r>
        <w:r w:rsidRPr="00F5074D" w:rsidDel="000C037A">
          <w:rPr>
            <w:rFonts w:ascii="Times New Roman" w:hAnsi="Times New Roman" w:cs="Times New Roman"/>
          </w:rPr>
          <w:delText>publication, and each one of my concerns in isolation could be dealt</w:delText>
        </w:r>
        <w:r w:rsidDel="000C037A">
          <w:rPr>
            <w:rFonts w:ascii="Times New Roman" w:hAnsi="Times New Roman" w:cs="Times New Roman"/>
          </w:rPr>
          <w:delText xml:space="preserve"> </w:delText>
        </w:r>
        <w:r w:rsidRPr="00F5074D" w:rsidDel="000C037A">
          <w:rPr>
            <w:rFonts w:ascii="Times New Roman" w:hAnsi="Times New Roman" w:cs="Times New Roman"/>
          </w:rPr>
          <w:delText>with some effort. But the sheer number of concerns and issues</w:delText>
        </w:r>
        <w:r w:rsidDel="000C037A">
          <w:rPr>
            <w:rFonts w:ascii="Times New Roman" w:hAnsi="Times New Roman" w:cs="Times New Roman"/>
          </w:rPr>
          <w:delText xml:space="preserve"> </w:delText>
        </w:r>
        <w:r w:rsidRPr="00F5074D" w:rsidDel="000C037A">
          <w:rPr>
            <w:rFonts w:ascii="Times New Roman" w:hAnsi="Times New Roman" w:cs="Times New Roman"/>
          </w:rPr>
          <w:delText>with the paper means I cannot foresee whether the final version would</w:delText>
        </w:r>
        <w:r w:rsidDel="000C037A">
          <w:rPr>
            <w:rFonts w:ascii="Times New Roman" w:hAnsi="Times New Roman" w:cs="Times New Roman"/>
          </w:rPr>
          <w:delText xml:space="preserve"> </w:delText>
        </w:r>
        <w:r w:rsidRPr="00F5074D" w:rsidDel="000C037A">
          <w:rPr>
            <w:rFonts w:ascii="Times New Roman" w:hAnsi="Times New Roman" w:cs="Times New Roman"/>
          </w:rPr>
          <w:delText>be worthy publication. Under these circumstances I am forced to recommend</w:delText>
        </w:r>
        <w:r w:rsidDel="000C037A">
          <w:rPr>
            <w:rFonts w:ascii="Times New Roman" w:hAnsi="Times New Roman" w:cs="Times New Roman"/>
          </w:rPr>
          <w:delText xml:space="preserve"> </w:delText>
        </w:r>
        <w:r w:rsidRPr="00F5074D" w:rsidDel="000C037A">
          <w:rPr>
            <w:rFonts w:ascii="Times New Roman" w:hAnsi="Times New Roman" w:cs="Times New Roman"/>
          </w:rPr>
          <w:delText>that the paper be rejected in its present form, but I have written a fairly</w:delText>
        </w:r>
      </w:del>
    </w:p>
    <w:p w14:paraId="193CC234" w14:textId="2FF74309" w:rsidR="00F5074D" w:rsidRPr="00F5074D" w:rsidDel="000C037A" w:rsidRDefault="00F5074D" w:rsidP="00F5074D">
      <w:pPr>
        <w:widowControl w:val="0"/>
        <w:autoSpaceDE w:val="0"/>
        <w:autoSpaceDN w:val="0"/>
        <w:adjustRightInd w:val="0"/>
        <w:rPr>
          <w:del w:id="8" w:author="Chris Richardson" w:date="2016-09-03T15:21:00Z"/>
          <w:rFonts w:ascii="Times New Roman" w:hAnsi="Times New Roman" w:cs="Times New Roman"/>
        </w:rPr>
      </w:pPr>
      <w:del w:id="9" w:author="Chris Richardson" w:date="2016-09-03T15:21:00Z">
        <w:r w:rsidRPr="00F5074D" w:rsidDel="000C037A">
          <w:rPr>
            <w:rFonts w:ascii="Times New Roman" w:hAnsi="Times New Roman" w:cs="Times New Roman"/>
          </w:rPr>
          <w:delText>comprehensive report that I hope is useful.</w:delText>
        </w:r>
      </w:del>
    </w:p>
    <w:p w14:paraId="4AF3070D" w14:textId="77777777" w:rsidR="00F5074D" w:rsidRPr="00F5074D" w:rsidDel="000C037A" w:rsidRDefault="00F5074D" w:rsidP="00F5074D">
      <w:pPr>
        <w:widowControl w:val="0"/>
        <w:autoSpaceDE w:val="0"/>
        <w:autoSpaceDN w:val="0"/>
        <w:adjustRightInd w:val="0"/>
        <w:rPr>
          <w:del w:id="10" w:author="Chris Richardson" w:date="2016-09-03T15:21:00Z"/>
          <w:rFonts w:ascii="Times New Roman" w:hAnsi="Times New Roman" w:cs="Times New Roman"/>
        </w:rPr>
      </w:pPr>
    </w:p>
    <w:p w14:paraId="6862667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Major concerns:</w:t>
      </w:r>
    </w:p>
    <w:p w14:paraId="22020740" w14:textId="77777777" w:rsidR="00F5074D" w:rsidRPr="00F5074D" w:rsidRDefault="00F5074D" w:rsidP="00F5074D">
      <w:pPr>
        <w:widowControl w:val="0"/>
        <w:autoSpaceDE w:val="0"/>
        <w:autoSpaceDN w:val="0"/>
        <w:adjustRightInd w:val="0"/>
        <w:rPr>
          <w:rFonts w:ascii="Times New Roman" w:hAnsi="Times New Roman" w:cs="Times New Roman"/>
        </w:rPr>
      </w:pPr>
    </w:p>
    <w:p w14:paraId="42DCED2E" w14:textId="42CED4E3" w:rsidR="00F5074D" w:rsidRPr="00C35AAA" w:rsidRDefault="00F5074D" w:rsidP="00F5074D">
      <w:pPr>
        <w:widowControl w:val="0"/>
        <w:autoSpaceDE w:val="0"/>
        <w:autoSpaceDN w:val="0"/>
        <w:adjustRightInd w:val="0"/>
        <w:rPr>
          <w:rFonts w:ascii="Times New Roman" w:hAnsi="Times New Roman" w:cs="Times New Roman"/>
          <w:u w:val="single"/>
          <w:rPrChange w:id="11" w:author="Chris Richardson" w:date="2016-08-31T20:19:00Z">
            <w:rPr>
              <w:rFonts w:ascii="Times New Roman" w:hAnsi="Times New Roman" w:cs="Times New Roman"/>
            </w:rPr>
          </w:rPrChange>
        </w:rPr>
      </w:pPr>
      <w:r w:rsidRPr="00F5074D">
        <w:rPr>
          <w:rFonts w:ascii="Times New Roman" w:hAnsi="Times New Roman" w:cs="Times New Roman"/>
        </w:rPr>
        <w:t xml:space="preserve">1. </w:t>
      </w:r>
      <w:r w:rsidRPr="00C35AAA">
        <w:rPr>
          <w:rFonts w:ascii="Times New Roman" w:hAnsi="Times New Roman" w:cs="Times New Roman"/>
          <w:highlight w:val="yellow"/>
        </w:rPr>
        <w:t>The paper is phrased as focusing on predictions for high-z galaxies but there is little appeal to high-z observations to inform the choice of parameter range to explore and as a consequence significant parts of the paper are of little interest for the galaxy population that it is setting out to explain</w:t>
      </w:r>
      <w:proofErr w:type="gramStart"/>
      <w:r w:rsidRPr="00E57E39">
        <w:rPr>
          <w:rFonts w:ascii="Times New Roman" w:hAnsi="Times New Roman" w:cs="Times New Roman"/>
          <w:highlight w:val="green"/>
          <w:rPrChange w:id="12" w:author="Chris Richardson" w:date="2016-08-31T20:43:00Z">
            <w:rPr>
              <w:rFonts w:ascii="Times New Roman" w:hAnsi="Times New Roman" w:cs="Times New Roman"/>
              <w:highlight w:val="yellow"/>
            </w:rPr>
          </w:rPrChange>
        </w:rPr>
        <w:t>.</w:t>
      </w:r>
      <w:ins w:id="13" w:author="Chris Richardson" w:date="2016-08-31T20:18:00Z">
        <w:r w:rsidR="00C35AAA" w:rsidRPr="00E57E39">
          <w:rPr>
            <w:rFonts w:ascii="Times New Roman" w:hAnsi="Times New Roman" w:cs="Times New Roman"/>
            <w:highlight w:val="green"/>
            <w:rPrChange w:id="14" w:author="Chris Richardson" w:date="2016-08-31T20:43:00Z">
              <w:rPr>
                <w:rFonts w:ascii="Times New Roman" w:hAnsi="Times New Roman" w:cs="Times New Roman"/>
              </w:rPr>
            </w:rPrChange>
          </w:rPr>
          <w:t>[</w:t>
        </w:r>
        <w:proofErr w:type="gramEnd"/>
        <w:r w:rsidR="00C35AAA" w:rsidRPr="00E57E39">
          <w:rPr>
            <w:rFonts w:ascii="Times New Roman" w:hAnsi="Times New Roman" w:cs="Times New Roman"/>
            <w:highlight w:val="green"/>
            <w:u w:val="single"/>
            <w:rPrChange w:id="15" w:author="Chris Richardson" w:date="2016-08-31T20:43:00Z">
              <w:rPr>
                <w:rFonts w:ascii="Times New Roman" w:hAnsi="Times New Roman" w:cs="Times New Roman"/>
                <w:u w:val="single"/>
              </w:rPr>
            </w:rPrChange>
          </w:rPr>
          <w:t>Revise so that the paper is focused on low-</w:t>
        </w:r>
      </w:ins>
      <w:ins w:id="16" w:author="Chris Richardson" w:date="2016-08-31T20:19:00Z">
        <w:r w:rsidR="00C35AAA" w:rsidRPr="00E57E39">
          <w:rPr>
            <w:rFonts w:ascii="Times New Roman" w:hAnsi="Times New Roman" w:cs="Times New Roman"/>
            <w:i/>
            <w:highlight w:val="green"/>
            <w:u w:val="single"/>
            <w:rPrChange w:id="17" w:author="Chris Richardson" w:date="2016-08-31T20:43:00Z">
              <w:rPr>
                <w:rFonts w:ascii="Times New Roman" w:hAnsi="Times New Roman" w:cs="Times New Roman"/>
                <w:i/>
                <w:u w:val="single"/>
              </w:rPr>
            </w:rPrChange>
          </w:rPr>
          <w:t>z</w:t>
        </w:r>
        <w:r w:rsidR="00C35AAA" w:rsidRPr="00E57E39">
          <w:rPr>
            <w:rFonts w:ascii="Times New Roman" w:hAnsi="Times New Roman" w:cs="Times New Roman"/>
            <w:highlight w:val="green"/>
            <w:u w:val="single"/>
            <w:rPrChange w:id="18" w:author="Chris Richardson" w:date="2016-08-31T20:43:00Z">
              <w:rPr>
                <w:rFonts w:ascii="Times New Roman" w:hAnsi="Times New Roman" w:cs="Times New Roman"/>
                <w:u w:val="single"/>
              </w:rPr>
            </w:rPrChange>
          </w:rPr>
          <w:t xml:space="preserve"> galaxies instead</w:t>
        </w:r>
      </w:ins>
      <w:ins w:id="19" w:author="Chris Richardson" w:date="2016-08-31T20:23:00Z">
        <w:r w:rsidR="00C35AAA" w:rsidRPr="00E57E39">
          <w:rPr>
            <w:rFonts w:ascii="Times New Roman" w:hAnsi="Times New Roman" w:cs="Times New Roman"/>
            <w:highlight w:val="green"/>
            <w:u w:val="single"/>
            <w:rPrChange w:id="20" w:author="Chris Richardson" w:date="2016-08-31T20:43:00Z">
              <w:rPr>
                <w:rFonts w:ascii="Times New Roman" w:hAnsi="Times New Roman" w:cs="Times New Roman"/>
                <w:u w:val="single"/>
              </w:rPr>
            </w:rPrChange>
          </w:rPr>
          <w:t>…perhaps “How much SF and how much AGN?”</w:t>
        </w:r>
      </w:ins>
      <w:ins w:id="21" w:author="Chris Richardson" w:date="2016-08-31T20:43:00Z">
        <w:r w:rsidR="00E57E39">
          <w:rPr>
            <w:rFonts w:ascii="Times New Roman" w:hAnsi="Times New Roman" w:cs="Times New Roman"/>
            <w:highlight w:val="green"/>
            <w:u w:val="single"/>
          </w:rPr>
          <w:t xml:space="preserve"> – Chris</w:t>
        </w:r>
      </w:ins>
      <w:ins w:id="22" w:author="Chris Richardson" w:date="2016-08-31T20:19:00Z">
        <w:r w:rsidR="00C35AAA" w:rsidRPr="00E57E39">
          <w:rPr>
            <w:rFonts w:ascii="Times New Roman" w:hAnsi="Times New Roman" w:cs="Times New Roman"/>
            <w:highlight w:val="green"/>
            <w:u w:val="single"/>
            <w:rPrChange w:id="23" w:author="Chris Richardson" w:date="2016-08-31T20:43:00Z">
              <w:rPr>
                <w:rFonts w:ascii="Times New Roman" w:hAnsi="Times New Roman" w:cs="Times New Roman"/>
                <w:u w:val="single"/>
              </w:rPr>
            </w:rPrChange>
          </w:rPr>
          <w:t>]</w:t>
        </w:r>
      </w:ins>
    </w:p>
    <w:p w14:paraId="3083C9C4" w14:textId="77777777" w:rsidR="00F5074D" w:rsidRPr="00F5074D" w:rsidRDefault="00F5074D" w:rsidP="00F5074D">
      <w:pPr>
        <w:widowControl w:val="0"/>
        <w:autoSpaceDE w:val="0"/>
        <w:autoSpaceDN w:val="0"/>
        <w:adjustRightInd w:val="0"/>
        <w:rPr>
          <w:rFonts w:ascii="Times New Roman" w:hAnsi="Times New Roman" w:cs="Times New Roman"/>
        </w:rPr>
      </w:pPr>
    </w:p>
    <w:p w14:paraId="4AE025B1" w14:textId="13C9D9FD"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2. </w:t>
      </w:r>
      <w:r w:rsidRPr="00C35AAA">
        <w:rPr>
          <w:rFonts w:ascii="Times New Roman" w:hAnsi="Times New Roman" w:cs="Times New Roman"/>
          <w:highlight w:val="yellow"/>
          <w:rPrChange w:id="24" w:author="Chris Richardson" w:date="2016-08-31T20:19:00Z">
            <w:rPr>
              <w:rFonts w:ascii="Times New Roman" w:hAnsi="Times New Roman" w:cs="Times New Roman"/>
            </w:rPr>
          </w:rPrChange>
        </w:rPr>
        <w:t xml:space="preserve">Parameter ranges. The parameter ranges explored are very much larger than any explored in the literature, and a significant part of the discussion focuses on the </w:t>
      </w:r>
      <w:proofErr w:type="spellStart"/>
      <w:r w:rsidRPr="00C35AAA">
        <w:rPr>
          <w:rFonts w:ascii="Times New Roman" w:hAnsi="Times New Roman" w:cs="Times New Roman"/>
          <w:highlight w:val="yellow"/>
          <w:rPrChange w:id="25" w:author="Chris Richardson" w:date="2016-08-31T20:19:00Z">
            <w:rPr>
              <w:rFonts w:ascii="Times New Roman" w:hAnsi="Times New Roman" w:cs="Times New Roman"/>
            </w:rPr>
          </w:rPrChange>
        </w:rPr>
        <w:t>behaviour</w:t>
      </w:r>
      <w:proofErr w:type="spellEnd"/>
      <w:r w:rsidRPr="00C35AAA">
        <w:rPr>
          <w:rFonts w:ascii="Times New Roman" w:hAnsi="Times New Roman" w:cs="Times New Roman"/>
          <w:highlight w:val="yellow"/>
          <w:rPrChange w:id="26" w:author="Chris Richardson" w:date="2016-08-31T20:19:00Z">
            <w:rPr>
              <w:rFonts w:ascii="Times New Roman" w:hAnsi="Times New Roman" w:cs="Times New Roman"/>
            </w:rPr>
          </w:rPrChange>
        </w:rPr>
        <w:t xml:space="preserve"> of the models far away from the parameters normally used for star forming galaxies. This concerns densities and the incident </w:t>
      </w:r>
      <w:proofErr w:type="spellStart"/>
      <w:r w:rsidRPr="00C35AAA">
        <w:rPr>
          <w:rFonts w:ascii="Times New Roman" w:hAnsi="Times New Roman" w:cs="Times New Roman"/>
          <w:highlight w:val="yellow"/>
          <w:rPrChange w:id="27" w:author="Chris Richardson" w:date="2016-08-31T20:19:00Z">
            <w:rPr>
              <w:rFonts w:ascii="Times New Roman" w:hAnsi="Times New Roman" w:cs="Times New Roman"/>
            </w:rPr>
          </w:rPrChange>
        </w:rPr>
        <w:t>ionising</w:t>
      </w:r>
      <w:proofErr w:type="spellEnd"/>
      <w:r w:rsidRPr="00C35AAA">
        <w:rPr>
          <w:rFonts w:ascii="Times New Roman" w:hAnsi="Times New Roman" w:cs="Times New Roman"/>
          <w:highlight w:val="yellow"/>
          <w:rPrChange w:id="28" w:author="Chris Richardson" w:date="2016-08-31T20:19:00Z">
            <w:rPr>
              <w:rFonts w:ascii="Times New Roman" w:hAnsi="Times New Roman" w:cs="Times New Roman"/>
            </w:rPr>
          </w:rPrChange>
        </w:rPr>
        <w:t xml:space="preserve"> flux and it seems the ranges of both have been chosen based on a misunderstanding of the literature. I go into details below. This needs to be fixed and the end-result should be a much reduced parameter space and I am concerned that the difference from other papers in the literature will be less clear</w:t>
      </w:r>
      <w:proofErr w:type="gramStart"/>
      <w:r w:rsidRPr="00E57E39">
        <w:rPr>
          <w:rFonts w:ascii="Times New Roman" w:hAnsi="Times New Roman" w:cs="Times New Roman"/>
          <w:highlight w:val="green"/>
          <w:rPrChange w:id="29" w:author="Chris Richardson" w:date="2016-08-31T20:43:00Z">
            <w:rPr>
              <w:rFonts w:ascii="Times New Roman" w:hAnsi="Times New Roman" w:cs="Times New Roman"/>
            </w:rPr>
          </w:rPrChange>
        </w:rPr>
        <w:t>.</w:t>
      </w:r>
      <w:ins w:id="30" w:author="Chris Richardson" w:date="2016-08-31T20:19:00Z">
        <w:r w:rsidR="00C35AAA" w:rsidRPr="00E57E39">
          <w:rPr>
            <w:rFonts w:ascii="Times New Roman" w:hAnsi="Times New Roman" w:cs="Times New Roman"/>
            <w:highlight w:val="green"/>
            <w:rPrChange w:id="31" w:author="Chris Richardson" w:date="2016-08-31T20:43:00Z">
              <w:rPr>
                <w:rFonts w:ascii="Times New Roman" w:hAnsi="Times New Roman" w:cs="Times New Roman"/>
              </w:rPr>
            </w:rPrChange>
          </w:rPr>
          <w:t>[</w:t>
        </w:r>
        <w:proofErr w:type="gramEnd"/>
        <w:r w:rsidR="00C35AAA" w:rsidRPr="00E57E39">
          <w:rPr>
            <w:rFonts w:ascii="Times New Roman" w:hAnsi="Times New Roman" w:cs="Times New Roman"/>
            <w:highlight w:val="green"/>
            <w:rPrChange w:id="32" w:author="Chris Richardson" w:date="2016-08-31T20:43:00Z">
              <w:rPr>
                <w:rFonts w:ascii="Times New Roman" w:hAnsi="Times New Roman" w:cs="Times New Roman"/>
              </w:rPr>
            </w:rPrChange>
          </w:rPr>
          <w:t>Revise so that density is cut off at 10^6 and flux</w:t>
        </w:r>
        <w:r w:rsidR="00407E8F" w:rsidRPr="00E57E39">
          <w:rPr>
            <w:rFonts w:ascii="Times New Roman" w:hAnsi="Times New Roman" w:cs="Times New Roman"/>
            <w:highlight w:val="green"/>
            <w:rPrChange w:id="33" w:author="Chris Richardson" w:date="2016-08-31T20:43:00Z">
              <w:rPr>
                <w:rFonts w:ascii="Times New Roman" w:hAnsi="Times New Roman" w:cs="Times New Roman"/>
              </w:rPr>
            </w:rPrChange>
          </w:rPr>
          <w:t xml:space="preserve"> at the grain sublimation point</w:t>
        </w:r>
      </w:ins>
      <w:ins w:id="34" w:author="Chris Richardson" w:date="2016-08-31T20:40:00Z">
        <w:r w:rsidR="008630F6" w:rsidRPr="00E57E39">
          <w:rPr>
            <w:rFonts w:ascii="Times New Roman" w:hAnsi="Times New Roman" w:cs="Times New Roman"/>
            <w:highlight w:val="green"/>
            <w:rPrChange w:id="35" w:author="Chris Richardson" w:date="2016-08-31T20:43:00Z">
              <w:rPr>
                <w:rFonts w:ascii="Times New Roman" w:hAnsi="Times New Roman" w:cs="Times New Roman"/>
              </w:rPr>
            </w:rPrChange>
          </w:rPr>
          <w:t>.</w:t>
        </w:r>
      </w:ins>
      <w:ins w:id="36" w:author="Chris Richardson" w:date="2016-08-31T20:43:00Z">
        <w:r w:rsidR="00E57E39">
          <w:rPr>
            <w:rFonts w:ascii="Times New Roman" w:hAnsi="Times New Roman" w:cs="Times New Roman"/>
            <w:highlight w:val="green"/>
          </w:rPr>
          <w:t xml:space="preserve"> - Helen</w:t>
        </w:r>
      </w:ins>
      <w:ins w:id="37" w:author="Chris Richardson" w:date="2016-08-31T20:19:00Z">
        <w:r w:rsidR="00C35AAA" w:rsidRPr="00E57E39">
          <w:rPr>
            <w:rFonts w:ascii="Times New Roman" w:hAnsi="Times New Roman" w:cs="Times New Roman"/>
            <w:highlight w:val="green"/>
            <w:rPrChange w:id="38" w:author="Chris Richardson" w:date="2016-08-31T20:43:00Z">
              <w:rPr>
                <w:rFonts w:ascii="Times New Roman" w:hAnsi="Times New Roman" w:cs="Times New Roman"/>
              </w:rPr>
            </w:rPrChange>
          </w:rPr>
          <w:t>]</w:t>
        </w:r>
      </w:ins>
    </w:p>
    <w:p w14:paraId="1412C7B4" w14:textId="77777777" w:rsidR="00F5074D" w:rsidRPr="00F5074D" w:rsidRDefault="00F5074D" w:rsidP="00F5074D">
      <w:pPr>
        <w:widowControl w:val="0"/>
        <w:autoSpaceDE w:val="0"/>
        <w:autoSpaceDN w:val="0"/>
        <w:adjustRightInd w:val="0"/>
        <w:rPr>
          <w:rFonts w:ascii="Times New Roman" w:hAnsi="Times New Roman" w:cs="Times New Roman"/>
        </w:rPr>
      </w:pPr>
    </w:p>
    <w:p w14:paraId="2F83F40C"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39" w:author="Chris Richardson" w:date="2016-08-31T20:20:00Z">
            <w:rPr>
              <w:rFonts w:ascii="Times New Roman" w:hAnsi="Times New Roman" w:cs="Times New Roman"/>
            </w:rPr>
          </w:rPrChange>
        </w:rPr>
      </w:pPr>
      <w:r w:rsidRPr="00C35AAA">
        <w:rPr>
          <w:rFonts w:ascii="Times New Roman" w:hAnsi="Times New Roman" w:cs="Times New Roman"/>
          <w:highlight w:val="red"/>
          <w:rPrChange w:id="40" w:author="Chris Richardson" w:date="2016-08-31T20:24:00Z">
            <w:rPr>
              <w:rFonts w:ascii="Times New Roman" w:hAnsi="Times New Roman" w:cs="Times New Roman"/>
            </w:rPr>
          </w:rPrChange>
        </w:rPr>
        <w:t xml:space="preserve">3. Equivalent </w:t>
      </w:r>
      <w:r w:rsidRPr="00C35AAA">
        <w:rPr>
          <w:rFonts w:ascii="Times New Roman" w:hAnsi="Times New Roman" w:cs="Times New Roman"/>
          <w:highlight w:val="red"/>
          <w:rPrChange w:id="41" w:author="Chris Richardson" w:date="2016-08-31T20:20:00Z">
            <w:rPr>
              <w:rFonts w:ascii="Times New Roman" w:hAnsi="Times New Roman" w:cs="Times New Roman"/>
            </w:rPr>
          </w:rPrChange>
        </w:rPr>
        <w:t xml:space="preserve">widths given as reference. The equivalent widths of galaxies at wavelengths &gt;~ 2000AA are sensitive to the star formation history of galaxies on time-scales &gt;100 </w:t>
      </w:r>
      <w:proofErr w:type="spellStart"/>
      <w:r w:rsidRPr="00C35AAA">
        <w:rPr>
          <w:rFonts w:ascii="Times New Roman" w:hAnsi="Times New Roman" w:cs="Times New Roman"/>
          <w:highlight w:val="red"/>
          <w:rPrChange w:id="42" w:author="Chris Richardson" w:date="2016-08-31T20:20:00Z">
            <w:rPr>
              <w:rFonts w:ascii="Times New Roman" w:hAnsi="Times New Roman" w:cs="Times New Roman"/>
            </w:rPr>
          </w:rPrChange>
        </w:rPr>
        <w:t>Myr</w:t>
      </w:r>
      <w:proofErr w:type="spellEnd"/>
      <w:r w:rsidRPr="00C35AAA">
        <w:rPr>
          <w:rFonts w:ascii="Times New Roman" w:hAnsi="Times New Roman" w:cs="Times New Roman"/>
          <w:highlight w:val="red"/>
          <w:rPrChange w:id="43" w:author="Chris Richardson" w:date="2016-08-31T20:20:00Z">
            <w:rPr>
              <w:rFonts w:ascii="Times New Roman" w:hAnsi="Times New Roman" w:cs="Times New Roman"/>
            </w:rPr>
          </w:rPrChange>
        </w:rPr>
        <w:t xml:space="preserve"> or so, as well as the different attenuation of the continuum and emission lines</w:t>
      </w:r>
    </w:p>
    <w:p w14:paraId="743637EA" w14:textId="77777777" w:rsidR="00F5074D" w:rsidRPr="00F5074D" w:rsidRDefault="00F5074D" w:rsidP="00F5074D">
      <w:pPr>
        <w:widowControl w:val="0"/>
        <w:autoSpaceDE w:val="0"/>
        <w:autoSpaceDN w:val="0"/>
        <w:adjustRightInd w:val="0"/>
        <w:rPr>
          <w:rFonts w:ascii="Times New Roman" w:hAnsi="Times New Roman" w:cs="Times New Roman"/>
        </w:rPr>
      </w:pPr>
      <w:r w:rsidRPr="00C35AAA">
        <w:rPr>
          <w:rFonts w:ascii="Times New Roman" w:hAnsi="Times New Roman" w:cs="Times New Roman"/>
          <w:highlight w:val="red"/>
          <w:rPrChange w:id="44" w:author="Chris Richardson" w:date="2016-08-31T20:20:00Z">
            <w:rPr>
              <w:rFonts w:ascii="Times New Roman" w:hAnsi="Times New Roman" w:cs="Times New Roman"/>
            </w:rPr>
          </w:rPrChange>
        </w:rPr>
        <w:t>(</w:t>
      </w:r>
      <w:proofErr w:type="gramStart"/>
      <w:r w:rsidRPr="00C35AAA">
        <w:rPr>
          <w:rFonts w:ascii="Times New Roman" w:hAnsi="Times New Roman" w:cs="Times New Roman"/>
          <w:highlight w:val="red"/>
          <w:rPrChange w:id="45" w:author="Chris Richardson" w:date="2016-08-31T20:20:00Z">
            <w:rPr>
              <w:rFonts w:ascii="Times New Roman" w:hAnsi="Times New Roman" w:cs="Times New Roman"/>
            </w:rPr>
          </w:rPrChange>
        </w:rPr>
        <w:t>e</w:t>
      </w:r>
      <w:proofErr w:type="gramEnd"/>
      <w:r w:rsidRPr="00C35AAA">
        <w:rPr>
          <w:rFonts w:ascii="Times New Roman" w:hAnsi="Times New Roman" w:cs="Times New Roman"/>
          <w:highlight w:val="red"/>
          <w:rPrChange w:id="46" w:author="Chris Richardson" w:date="2016-08-31T20:20:00Z">
            <w:rPr>
              <w:rFonts w:ascii="Times New Roman" w:hAnsi="Times New Roman" w:cs="Times New Roman"/>
            </w:rPr>
          </w:rPrChange>
        </w:rPr>
        <w:t xml:space="preserve">.g. </w:t>
      </w:r>
      <w:proofErr w:type="spellStart"/>
      <w:r w:rsidRPr="00C35AAA">
        <w:rPr>
          <w:rFonts w:ascii="Times New Roman" w:hAnsi="Times New Roman" w:cs="Times New Roman"/>
          <w:highlight w:val="red"/>
          <w:rPrChange w:id="47" w:author="Chris Richardson" w:date="2016-08-31T20:20:00Z">
            <w:rPr>
              <w:rFonts w:ascii="Times New Roman" w:hAnsi="Times New Roman" w:cs="Times New Roman"/>
            </w:rPr>
          </w:rPrChange>
        </w:rPr>
        <w:t>Charlot</w:t>
      </w:r>
      <w:proofErr w:type="spellEnd"/>
      <w:r w:rsidRPr="00C35AAA">
        <w:rPr>
          <w:rFonts w:ascii="Times New Roman" w:hAnsi="Times New Roman" w:cs="Times New Roman"/>
          <w:highlight w:val="red"/>
          <w:rPrChange w:id="48" w:author="Chris Richardson" w:date="2016-08-31T20:20:00Z">
            <w:rPr>
              <w:rFonts w:ascii="Times New Roman" w:hAnsi="Times New Roman" w:cs="Times New Roman"/>
            </w:rPr>
          </w:rPrChange>
        </w:rPr>
        <w:t xml:space="preserve"> &amp; Fall 2000; </w:t>
      </w:r>
      <w:proofErr w:type="spellStart"/>
      <w:r w:rsidRPr="00C35AAA">
        <w:rPr>
          <w:rFonts w:ascii="Times New Roman" w:hAnsi="Times New Roman" w:cs="Times New Roman"/>
          <w:highlight w:val="red"/>
          <w:rPrChange w:id="49" w:author="Chris Richardson" w:date="2016-08-31T20:20:00Z">
            <w:rPr>
              <w:rFonts w:ascii="Times New Roman" w:hAnsi="Times New Roman" w:cs="Times New Roman"/>
            </w:rPr>
          </w:rPrChange>
        </w:rPr>
        <w:t>Calzetti</w:t>
      </w:r>
      <w:proofErr w:type="spellEnd"/>
      <w:r w:rsidRPr="00C35AAA">
        <w:rPr>
          <w:rFonts w:ascii="Times New Roman" w:hAnsi="Times New Roman" w:cs="Times New Roman"/>
          <w:highlight w:val="red"/>
          <w:rPrChange w:id="50" w:author="Chris Richardson" w:date="2016-08-31T20:20:00Z">
            <w:rPr>
              <w:rFonts w:ascii="Times New Roman" w:hAnsi="Times New Roman" w:cs="Times New Roman"/>
            </w:rPr>
          </w:rPrChange>
        </w:rPr>
        <w:t xml:space="preserve"> 1997), and the EWs of MIR/FIR lines are sensitive to the underlying dust emission model adopted. None of this is discussed in the paper and the results are therefore not as interesting/useful as they could be and the discussion and conclusion would almost certainly be modified if the grids had been discussed in terms of incident flux at Earth rather than EWs for instance. This needs substantial work and rewording of the discussion section.</w:t>
      </w:r>
    </w:p>
    <w:p w14:paraId="5F0BF7C1" w14:textId="77777777" w:rsidR="00F5074D" w:rsidRPr="00F5074D" w:rsidRDefault="00F5074D" w:rsidP="00F5074D">
      <w:pPr>
        <w:widowControl w:val="0"/>
        <w:autoSpaceDE w:val="0"/>
        <w:autoSpaceDN w:val="0"/>
        <w:adjustRightInd w:val="0"/>
        <w:rPr>
          <w:rFonts w:ascii="Times New Roman" w:hAnsi="Times New Roman" w:cs="Times New Roman"/>
        </w:rPr>
      </w:pPr>
    </w:p>
    <w:p w14:paraId="692C88BE"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51" w:author="Chris Richardson" w:date="2016-08-31T20:21:00Z">
            <w:rPr>
              <w:rFonts w:ascii="Times New Roman" w:hAnsi="Times New Roman" w:cs="Times New Roman"/>
            </w:rPr>
          </w:rPrChange>
        </w:rPr>
      </w:pPr>
      <w:r w:rsidRPr="00F5074D">
        <w:rPr>
          <w:rFonts w:ascii="Times New Roman" w:hAnsi="Times New Roman" w:cs="Times New Roman"/>
        </w:rPr>
        <w:t xml:space="preserve">4. </w:t>
      </w:r>
      <w:r w:rsidRPr="00C35AAA">
        <w:rPr>
          <w:rFonts w:ascii="Times New Roman" w:hAnsi="Times New Roman" w:cs="Times New Roman"/>
          <w:highlight w:val="yellow"/>
          <w:rPrChange w:id="52" w:author="Chris Richardson" w:date="2016-08-31T20:21:00Z">
            <w:rPr>
              <w:rFonts w:ascii="Times New Roman" w:hAnsi="Times New Roman" w:cs="Times New Roman"/>
            </w:rPr>
          </w:rPrChange>
        </w:rPr>
        <w:t xml:space="preserve">Inappropriate modeling in the FIR. The </w:t>
      </w:r>
      <w:proofErr w:type="spellStart"/>
      <w:r w:rsidRPr="00C35AAA">
        <w:rPr>
          <w:rFonts w:ascii="Times New Roman" w:hAnsi="Times New Roman" w:cs="Times New Roman"/>
          <w:highlight w:val="yellow"/>
          <w:rPrChange w:id="53" w:author="Chris Richardson" w:date="2016-08-31T20:21:00Z">
            <w:rPr>
              <w:rFonts w:ascii="Times New Roman" w:hAnsi="Times New Roman" w:cs="Times New Roman"/>
            </w:rPr>
          </w:rPrChange>
        </w:rPr>
        <w:t>modelling</w:t>
      </w:r>
      <w:proofErr w:type="spellEnd"/>
      <w:r w:rsidRPr="00C35AAA">
        <w:rPr>
          <w:rFonts w:ascii="Times New Roman" w:hAnsi="Times New Roman" w:cs="Times New Roman"/>
          <w:highlight w:val="yellow"/>
          <w:rPrChange w:id="54" w:author="Chris Richardson" w:date="2016-08-31T20:21:00Z">
            <w:rPr>
              <w:rFonts w:ascii="Times New Roman" w:hAnsi="Times New Roman" w:cs="Times New Roman"/>
            </w:rPr>
          </w:rPrChange>
        </w:rPr>
        <w:t xml:space="preserve"> setup is acceptable for most UV and optical lines as far as I can see, but the treatment of some lines such as [S II], [O I], [C II] is not satisfactory. Cloudy has for all lines been run with either a column</w:t>
      </w:r>
    </w:p>
    <w:p w14:paraId="6C86D4DC"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55" w:author="Chris Richardson" w:date="2016-08-31T20:21:00Z">
            <w:rPr>
              <w:rFonts w:ascii="Times New Roman" w:hAnsi="Times New Roman" w:cs="Times New Roman"/>
            </w:rPr>
          </w:rPrChange>
        </w:rPr>
      </w:pPr>
      <w:proofErr w:type="gramStart"/>
      <w:r w:rsidRPr="00C35AAA">
        <w:rPr>
          <w:rFonts w:ascii="Times New Roman" w:hAnsi="Times New Roman" w:cs="Times New Roman"/>
          <w:highlight w:val="yellow"/>
          <w:rPrChange w:id="56" w:author="Chris Richardson" w:date="2016-08-31T20:21:00Z">
            <w:rPr>
              <w:rFonts w:ascii="Times New Roman" w:hAnsi="Times New Roman" w:cs="Times New Roman"/>
            </w:rPr>
          </w:rPrChange>
        </w:rPr>
        <w:t>density</w:t>
      </w:r>
      <w:proofErr w:type="gramEnd"/>
      <w:r w:rsidRPr="00C35AAA">
        <w:rPr>
          <w:rFonts w:ascii="Times New Roman" w:hAnsi="Times New Roman" w:cs="Times New Roman"/>
          <w:highlight w:val="yellow"/>
          <w:rPrChange w:id="57" w:author="Chris Richardson" w:date="2016-08-31T20:21:00Z">
            <w:rPr>
              <w:rFonts w:ascii="Times New Roman" w:hAnsi="Times New Roman" w:cs="Times New Roman"/>
            </w:rPr>
          </w:rPrChange>
        </w:rPr>
        <w:t xml:space="preserve"> or temperature cut-off. Neither of these are well-chosen for the PDR regions </w:t>
      </w:r>
      <w:r w:rsidRPr="00C35AAA">
        <w:rPr>
          <w:rFonts w:ascii="Times New Roman" w:hAnsi="Times New Roman" w:cs="Times New Roman"/>
          <w:highlight w:val="yellow"/>
          <w:rPrChange w:id="58" w:author="Chris Richardson" w:date="2016-08-31T20:21:00Z">
            <w:rPr>
              <w:rFonts w:ascii="Times New Roman" w:hAnsi="Times New Roman" w:cs="Times New Roman"/>
            </w:rPr>
          </w:rPrChange>
        </w:rPr>
        <w:lastRenderedPageBreak/>
        <w:t xml:space="preserve">where these ions emit - the typical temperatures here are ~100-1000K and column densities &lt;~10^21 cm^2 (e.g. </w:t>
      </w:r>
      <w:proofErr w:type="spellStart"/>
      <w:r w:rsidRPr="00C35AAA">
        <w:rPr>
          <w:rFonts w:ascii="Times New Roman" w:hAnsi="Times New Roman" w:cs="Times New Roman"/>
          <w:highlight w:val="yellow"/>
          <w:rPrChange w:id="59" w:author="Chris Richardson" w:date="2016-08-31T20:21:00Z">
            <w:rPr>
              <w:rFonts w:ascii="Times New Roman" w:hAnsi="Times New Roman" w:cs="Times New Roman"/>
            </w:rPr>
          </w:rPrChange>
        </w:rPr>
        <w:t>Hollenbach</w:t>
      </w:r>
      <w:proofErr w:type="spellEnd"/>
      <w:r w:rsidRPr="00C35AAA">
        <w:rPr>
          <w:rFonts w:ascii="Times New Roman" w:hAnsi="Times New Roman" w:cs="Times New Roman"/>
          <w:highlight w:val="yellow"/>
          <w:rPrChange w:id="60" w:author="Chris Richardson" w:date="2016-08-31T20:21:00Z">
            <w:rPr>
              <w:rFonts w:ascii="Times New Roman" w:hAnsi="Times New Roman" w:cs="Times New Roman"/>
            </w:rPr>
          </w:rPrChange>
        </w:rPr>
        <w:t xml:space="preserve"> &amp; </w:t>
      </w:r>
      <w:proofErr w:type="spellStart"/>
      <w:r w:rsidRPr="00C35AAA">
        <w:rPr>
          <w:rFonts w:ascii="Times New Roman" w:hAnsi="Times New Roman" w:cs="Times New Roman"/>
          <w:highlight w:val="yellow"/>
          <w:rPrChange w:id="61" w:author="Chris Richardson" w:date="2016-08-31T20:21:00Z">
            <w:rPr>
              <w:rFonts w:ascii="Times New Roman" w:hAnsi="Times New Roman" w:cs="Times New Roman"/>
            </w:rPr>
          </w:rPrChange>
        </w:rPr>
        <w:t>Tielens</w:t>
      </w:r>
      <w:proofErr w:type="spellEnd"/>
      <w:r w:rsidRPr="00C35AAA">
        <w:rPr>
          <w:rFonts w:ascii="Times New Roman" w:hAnsi="Times New Roman" w:cs="Times New Roman"/>
          <w:highlight w:val="yellow"/>
          <w:rPrChange w:id="62" w:author="Chris Richardson" w:date="2016-08-31T20:21:00Z">
            <w:rPr>
              <w:rFonts w:ascii="Times New Roman" w:hAnsi="Times New Roman" w:cs="Times New Roman"/>
            </w:rPr>
          </w:rPrChange>
        </w:rPr>
        <w:t xml:space="preserve"> 1997) - conditions your models would not reach (the temperature cut-off will happen before this). You could improve the [S II] and [O I] predictions by going to lower temperatures/lower </w:t>
      </w:r>
      <w:proofErr w:type="spellStart"/>
      <w:r w:rsidRPr="00C35AAA">
        <w:rPr>
          <w:rFonts w:ascii="Times New Roman" w:hAnsi="Times New Roman" w:cs="Times New Roman"/>
          <w:highlight w:val="yellow"/>
          <w:rPrChange w:id="63" w:author="Chris Richardson" w:date="2016-08-31T20:21:00Z">
            <w:rPr>
              <w:rFonts w:ascii="Times New Roman" w:hAnsi="Times New Roman" w:cs="Times New Roman"/>
            </w:rPr>
          </w:rPrChange>
        </w:rPr>
        <w:t>ionisation</w:t>
      </w:r>
      <w:proofErr w:type="spellEnd"/>
      <w:r w:rsidRPr="00C35AAA">
        <w:rPr>
          <w:rFonts w:ascii="Times New Roman" w:hAnsi="Times New Roman" w:cs="Times New Roman"/>
          <w:highlight w:val="yellow"/>
          <w:rPrChange w:id="64" w:author="Chris Richardson" w:date="2016-08-31T20:21:00Z">
            <w:rPr>
              <w:rFonts w:ascii="Times New Roman" w:hAnsi="Times New Roman" w:cs="Times New Roman"/>
            </w:rPr>
          </w:rPrChange>
        </w:rPr>
        <w:t xml:space="preserve"> fractions, but the treatment of [C II] requires more thought - or removal from the paper (probably the best option). For instance, it is normally agreed that C II originates in the warm ISM</w:t>
      </w:r>
    </w:p>
    <w:p w14:paraId="0BA0F516" w14:textId="235C2764" w:rsidR="00F5074D" w:rsidRPr="00F5074D" w:rsidRDefault="00F5074D" w:rsidP="00F5074D">
      <w:pPr>
        <w:widowControl w:val="0"/>
        <w:autoSpaceDE w:val="0"/>
        <w:autoSpaceDN w:val="0"/>
        <w:adjustRightInd w:val="0"/>
        <w:rPr>
          <w:rFonts w:ascii="Times New Roman" w:hAnsi="Times New Roman" w:cs="Times New Roman"/>
        </w:rPr>
      </w:pPr>
      <w:proofErr w:type="gramStart"/>
      <w:r w:rsidRPr="00C35AAA">
        <w:rPr>
          <w:rFonts w:ascii="Times New Roman" w:hAnsi="Times New Roman" w:cs="Times New Roman"/>
          <w:highlight w:val="yellow"/>
          <w:rPrChange w:id="65" w:author="Chris Richardson" w:date="2016-08-31T20:21:00Z">
            <w:rPr>
              <w:rFonts w:ascii="Times New Roman" w:hAnsi="Times New Roman" w:cs="Times New Roman"/>
            </w:rPr>
          </w:rPrChange>
        </w:rPr>
        <w:t>with</w:t>
      </w:r>
      <w:proofErr w:type="gramEnd"/>
      <w:r w:rsidRPr="00C35AAA">
        <w:rPr>
          <w:rFonts w:ascii="Times New Roman" w:hAnsi="Times New Roman" w:cs="Times New Roman"/>
          <w:highlight w:val="yellow"/>
          <w:rPrChange w:id="66" w:author="Chris Richardson" w:date="2016-08-31T20:21:00Z">
            <w:rPr>
              <w:rFonts w:ascii="Times New Roman" w:hAnsi="Times New Roman" w:cs="Times New Roman"/>
            </w:rPr>
          </w:rPrChange>
        </w:rPr>
        <w:t xml:space="preserve"> temperatures of ~100-200K (see e.g. Israel &amp; Maloney 2011; Stacey et al 1991) and your stopping criteria preclude you from properly tracing this line</w:t>
      </w:r>
      <w:r w:rsidRPr="00E57E39">
        <w:rPr>
          <w:rFonts w:ascii="Times New Roman" w:hAnsi="Times New Roman" w:cs="Times New Roman"/>
          <w:highlight w:val="green"/>
          <w:rPrChange w:id="67" w:author="Chris Richardson" w:date="2016-08-31T20:43:00Z">
            <w:rPr>
              <w:rFonts w:ascii="Times New Roman" w:hAnsi="Times New Roman" w:cs="Times New Roman"/>
            </w:rPr>
          </w:rPrChange>
        </w:rPr>
        <w:t>.</w:t>
      </w:r>
      <w:ins w:id="68" w:author="Chris Richardson" w:date="2016-08-31T20:21:00Z">
        <w:r w:rsidR="00C35AAA" w:rsidRPr="00E57E39">
          <w:rPr>
            <w:rFonts w:ascii="Times New Roman" w:hAnsi="Times New Roman" w:cs="Times New Roman"/>
            <w:highlight w:val="green"/>
            <w:rPrChange w:id="69" w:author="Chris Richardson" w:date="2016-08-31T20:43:00Z">
              <w:rPr>
                <w:rFonts w:ascii="Times New Roman" w:hAnsi="Times New Roman" w:cs="Times New Roman"/>
              </w:rPr>
            </w:rPrChange>
          </w:rPr>
          <w:t xml:space="preserve">[Remove these lines from the plots </w:t>
        </w:r>
      </w:ins>
      <w:ins w:id="70" w:author="Chris Richardson" w:date="2016-08-31T20:44:00Z">
        <w:r w:rsidR="00E57E39">
          <w:rPr>
            <w:rFonts w:ascii="Times New Roman" w:hAnsi="Times New Roman" w:cs="Times New Roman"/>
            <w:highlight w:val="green"/>
          </w:rPr>
          <w:t xml:space="preserve">(Helen) </w:t>
        </w:r>
      </w:ins>
      <w:ins w:id="71" w:author="Chris Richardson" w:date="2016-08-31T20:21:00Z">
        <w:r w:rsidR="00C35AAA" w:rsidRPr="00E57E39">
          <w:rPr>
            <w:rFonts w:ascii="Times New Roman" w:hAnsi="Times New Roman" w:cs="Times New Roman"/>
            <w:highlight w:val="green"/>
            <w:rPrChange w:id="72" w:author="Chris Richardson" w:date="2016-08-31T20:43:00Z">
              <w:rPr>
                <w:rFonts w:ascii="Times New Roman" w:hAnsi="Times New Roman" w:cs="Times New Roman"/>
              </w:rPr>
            </w:rPrChange>
          </w:rPr>
          <w:t>and analysis</w:t>
        </w:r>
      </w:ins>
      <w:ins w:id="73" w:author="Chris Richardson" w:date="2016-08-31T20:44:00Z">
        <w:r w:rsidR="00E57E39">
          <w:rPr>
            <w:rFonts w:ascii="Times New Roman" w:hAnsi="Times New Roman" w:cs="Times New Roman"/>
            <w:highlight w:val="green"/>
          </w:rPr>
          <w:t xml:space="preserve"> (Chris)]</w:t>
        </w:r>
      </w:ins>
      <w:ins w:id="74" w:author="Chris Richardson" w:date="2016-08-31T20:43:00Z">
        <w:r w:rsidR="00E57E39">
          <w:rPr>
            <w:rFonts w:ascii="Times New Roman" w:hAnsi="Times New Roman" w:cs="Times New Roman"/>
            <w:highlight w:val="green"/>
          </w:rPr>
          <w:t xml:space="preserve"> </w:t>
        </w:r>
      </w:ins>
    </w:p>
    <w:p w14:paraId="38E6F587" w14:textId="77777777" w:rsidR="00F5074D" w:rsidRPr="00F5074D" w:rsidRDefault="00F5074D" w:rsidP="00F5074D">
      <w:pPr>
        <w:widowControl w:val="0"/>
        <w:autoSpaceDE w:val="0"/>
        <w:autoSpaceDN w:val="0"/>
        <w:adjustRightInd w:val="0"/>
        <w:rPr>
          <w:rFonts w:ascii="Times New Roman" w:hAnsi="Times New Roman" w:cs="Times New Roman"/>
        </w:rPr>
      </w:pPr>
    </w:p>
    <w:p w14:paraId="0F662027" w14:textId="77777777" w:rsidR="00F5074D" w:rsidRPr="00F5074D" w:rsidDel="00D67F0C" w:rsidRDefault="00F5074D" w:rsidP="00F5074D">
      <w:pPr>
        <w:widowControl w:val="0"/>
        <w:autoSpaceDE w:val="0"/>
        <w:autoSpaceDN w:val="0"/>
        <w:adjustRightInd w:val="0"/>
        <w:rPr>
          <w:del w:id="75" w:author="Chris Richardson" w:date="2016-09-03T15:21:00Z"/>
          <w:rFonts w:ascii="Times New Roman" w:hAnsi="Times New Roman" w:cs="Times New Roman"/>
        </w:rPr>
      </w:pPr>
    </w:p>
    <w:p w14:paraId="5BEC1F0E" w14:textId="56F6721A" w:rsidR="00F5074D" w:rsidRPr="00C35AAA" w:rsidDel="00D67F0C" w:rsidRDefault="00F5074D" w:rsidP="00F5074D">
      <w:pPr>
        <w:widowControl w:val="0"/>
        <w:autoSpaceDE w:val="0"/>
        <w:autoSpaceDN w:val="0"/>
        <w:adjustRightInd w:val="0"/>
        <w:rPr>
          <w:del w:id="76" w:author="Chris Richardson" w:date="2016-09-03T15:21:00Z"/>
          <w:rFonts w:ascii="Times New Roman" w:hAnsi="Times New Roman" w:cs="Times New Roman"/>
          <w:highlight w:val="red"/>
          <w:rPrChange w:id="77" w:author="Chris Richardson" w:date="2016-08-31T20:24:00Z">
            <w:rPr>
              <w:del w:id="78" w:author="Chris Richardson" w:date="2016-09-03T15:21:00Z"/>
              <w:rFonts w:ascii="Times New Roman" w:hAnsi="Times New Roman" w:cs="Times New Roman"/>
            </w:rPr>
          </w:rPrChange>
        </w:rPr>
      </w:pPr>
      <w:del w:id="79" w:author="Chris Richardson" w:date="2016-09-03T15:21:00Z">
        <w:r w:rsidRPr="00C35AAA" w:rsidDel="00D67F0C">
          <w:rPr>
            <w:rFonts w:ascii="Times New Roman" w:hAnsi="Times New Roman" w:cs="Times New Roman"/>
            <w:highlight w:val="red"/>
            <w:rPrChange w:id="80" w:author="Chris Richardson" w:date="2016-08-31T20:24:00Z">
              <w:rPr>
                <w:rFonts w:ascii="Times New Roman" w:hAnsi="Times New Roman" w:cs="Times New Roman"/>
              </w:rPr>
            </w:rPrChange>
          </w:rPr>
          <w:delText>5. Choice of ionising spectrum and metallicity treatment. The authors have chosen a reference SED with solar metallicity and with very significant WR contribution. This is sub-optimal but perhaps acceptable when the focus is star-forming galaxies in the low-z</w:delText>
        </w:r>
      </w:del>
    </w:p>
    <w:p w14:paraId="0C704058" w14:textId="1415BC2B" w:rsidR="00F5074D" w:rsidRPr="00C35AAA" w:rsidDel="00D67F0C" w:rsidRDefault="00F5074D" w:rsidP="00F5074D">
      <w:pPr>
        <w:widowControl w:val="0"/>
        <w:autoSpaceDE w:val="0"/>
        <w:autoSpaceDN w:val="0"/>
        <w:adjustRightInd w:val="0"/>
        <w:rPr>
          <w:del w:id="81" w:author="Chris Richardson" w:date="2016-09-03T15:21:00Z"/>
          <w:rFonts w:ascii="Times New Roman" w:hAnsi="Times New Roman" w:cs="Times New Roman"/>
          <w:highlight w:val="red"/>
          <w:rPrChange w:id="82" w:author="Chris Richardson" w:date="2016-08-31T20:24:00Z">
            <w:rPr>
              <w:del w:id="83" w:author="Chris Richardson" w:date="2016-09-03T15:21:00Z"/>
              <w:rFonts w:ascii="Times New Roman" w:hAnsi="Times New Roman" w:cs="Times New Roman"/>
            </w:rPr>
          </w:rPrChange>
        </w:rPr>
      </w:pPr>
      <w:del w:id="84" w:author="Chris Richardson" w:date="2016-09-03T15:21:00Z">
        <w:r w:rsidRPr="00C35AAA" w:rsidDel="00D67F0C">
          <w:rPr>
            <w:rFonts w:ascii="Times New Roman" w:hAnsi="Times New Roman" w:cs="Times New Roman"/>
            <w:highlight w:val="red"/>
            <w:rPrChange w:id="85" w:author="Chris Richardson" w:date="2016-08-31T20:24:00Z">
              <w:rPr>
                <w:rFonts w:ascii="Times New Roman" w:hAnsi="Times New Roman" w:cs="Times New Roman"/>
              </w:rPr>
            </w:rPrChange>
          </w:rPr>
          <w:delText>Universe as in Richardson et al (2016), however it is completely unphysical and would warrant a lot of discussion to justify the choice. If the focus were only on relatively low energy lines - say E&lt;20-30 eV, then ignoring the metallicity variation of the SED with metallicity is not too bad an approximation. However at higher energies the treatment of the Wolf-Rayet phase is essential and for single star evolution this depends primarily on mass-loss, the effect of binaries (e.g. the BPASS models by Eldridge et al) is also a</w:delText>
        </w:r>
      </w:del>
    </w:p>
    <w:p w14:paraId="496124CB" w14:textId="3240E819" w:rsidR="00F5074D" w:rsidRPr="00C35AAA" w:rsidDel="00D67F0C" w:rsidRDefault="00F5074D" w:rsidP="00F5074D">
      <w:pPr>
        <w:widowControl w:val="0"/>
        <w:autoSpaceDE w:val="0"/>
        <w:autoSpaceDN w:val="0"/>
        <w:adjustRightInd w:val="0"/>
        <w:rPr>
          <w:del w:id="86" w:author="Chris Richardson" w:date="2016-09-03T15:21:00Z"/>
          <w:rFonts w:ascii="Times New Roman" w:hAnsi="Times New Roman" w:cs="Times New Roman"/>
          <w:highlight w:val="red"/>
          <w:rPrChange w:id="87" w:author="Chris Richardson" w:date="2016-08-31T20:24:00Z">
            <w:rPr>
              <w:del w:id="88" w:author="Chris Richardson" w:date="2016-09-03T15:21:00Z"/>
              <w:rFonts w:ascii="Times New Roman" w:hAnsi="Times New Roman" w:cs="Times New Roman"/>
            </w:rPr>
          </w:rPrChange>
        </w:rPr>
      </w:pPr>
      <w:del w:id="89" w:author="Chris Richardson" w:date="2016-09-03T15:21:00Z">
        <w:r w:rsidRPr="00C35AAA" w:rsidDel="00D67F0C">
          <w:rPr>
            <w:rFonts w:ascii="Times New Roman" w:hAnsi="Times New Roman" w:cs="Times New Roman"/>
            <w:highlight w:val="red"/>
            <w:rPrChange w:id="90" w:author="Chris Richardson" w:date="2016-08-31T20:24:00Z">
              <w:rPr>
                <w:rFonts w:ascii="Times New Roman" w:hAnsi="Times New Roman" w:cs="Times New Roman"/>
              </w:rPr>
            </w:rPrChange>
          </w:rPr>
          <w:delText>key uncertainty. We therefore _know_ there must significant trends in the hardness of the ionising spectrum with metallicity, particularly at high energies. Ignoring this effects and still using the models to interpret observations, as in section 5.1 &amp; 5.2 is misleading and would be rather confusing for the high-z community.</w:delText>
        </w:r>
      </w:del>
    </w:p>
    <w:p w14:paraId="2ECD5BC2" w14:textId="7F14DD8C" w:rsidR="00F5074D" w:rsidRPr="00C35AAA" w:rsidDel="00D67F0C" w:rsidRDefault="00F5074D" w:rsidP="00F5074D">
      <w:pPr>
        <w:widowControl w:val="0"/>
        <w:autoSpaceDE w:val="0"/>
        <w:autoSpaceDN w:val="0"/>
        <w:adjustRightInd w:val="0"/>
        <w:rPr>
          <w:del w:id="91" w:author="Chris Richardson" w:date="2016-09-03T15:21:00Z"/>
          <w:rFonts w:ascii="Times New Roman" w:hAnsi="Times New Roman" w:cs="Times New Roman"/>
          <w:highlight w:val="red"/>
          <w:rPrChange w:id="92" w:author="Chris Richardson" w:date="2016-08-31T20:24:00Z">
            <w:rPr>
              <w:del w:id="93" w:author="Chris Richardson" w:date="2016-09-03T15:21:00Z"/>
              <w:rFonts w:ascii="Times New Roman" w:hAnsi="Times New Roman" w:cs="Times New Roman"/>
            </w:rPr>
          </w:rPrChange>
        </w:rPr>
      </w:pPr>
    </w:p>
    <w:p w14:paraId="1745FD6B" w14:textId="7F6AC6F4" w:rsidR="00F5074D" w:rsidRPr="00C35AAA" w:rsidDel="00D67F0C" w:rsidRDefault="00F5074D" w:rsidP="00F5074D">
      <w:pPr>
        <w:widowControl w:val="0"/>
        <w:autoSpaceDE w:val="0"/>
        <w:autoSpaceDN w:val="0"/>
        <w:adjustRightInd w:val="0"/>
        <w:rPr>
          <w:del w:id="94" w:author="Chris Richardson" w:date="2016-09-03T15:21:00Z"/>
          <w:rFonts w:ascii="Times New Roman" w:hAnsi="Times New Roman" w:cs="Times New Roman"/>
          <w:highlight w:val="red"/>
          <w:rPrChange w:id="95" w:author="Chris Richardson" w:date="2016-08-31T20:24:00Z">
            <w:rPr>
              <w:del w:id="96" w:author="Chris Richardson" w:date="2016-09-03T15:21:00Z"/>
              <w:rFonts w:ascii="Times New Roman" w:hAnsi="Times New Roman" w:cs="Times New Roman"/>
            </w:rPr>
          </w:rPrChange>
        </w:rPr>
      </w:pPr>
      <w:del w:id="97" w:author="Chris Richardson" w:date="2016-09-03T15:21:00Z">
        <w:r w:rsidRPr="00C35AAA" w:rsidDel="00D67F0C">
          <w:rPr>
            <w:rFonts w:ascii="Times New Roman" w:hAnsi="Times New Roman" w:cs="Times New Roman"/>
            <w:highlight w:val="red"/>
            <w:rPrChange w:id="98" w:author="Chris Richardson" w:date="2016-08-31T20:24:00Z">
              <w:rPr>
                <w:rFonts w:ascii="Times New Roman" w:hAnsi="Times New Roman" w:cs="Times New Roman"/>
              </w:rPr>
            </w:rPrChange>
          </w:rPr>
          <w:delText>Likewise the choice to cover a metallicity range of 0.2&lt;Z/Z_sun&lt;5 is puzzling when the focus is on the high-z Universe where metallicities in the ionised gas are known to be &lt;0.5 solar in general (e.g. Steidel et al 2014, 2016 or papers from the MOSDEF survey; Stark et al 2014, 2015, 2016).</w:delText>
        </w:r>
      </w:del>
    </w:p>
    <w:p w14:paraId="7317A079" w14:textId="3E5F71A8" w:rsidR="00F5074D" w:rsidRPr="00C35AAA" w:rsidDel="00D67F0C" w:rsidRDefault="00F5074D" w:rsidP="00F5074D">
      <w:pPr>
        <w:widowControl w:val="0"/>
        <w:autoSpaceDE w:val="0"/>
        <w:autoSpaceDN w:val="0"/>
        <w:adjustRightInd w:val="0"/>
        <w:rPr>
          <w:del w:id="99" w:author="Chris Richardson" w:date="2016-09-03T15:21:00Z"/>
          <w:rFonts w:ascii="Times New Roman" w:hAnsi="Times New Roman" w:cs="Times New Roman"/>
          <w:highlight w:val="red"/>
          <w:rPrChange w:id="100" w:author="Chris Richardson" w:date="2016-08-31T20:24:00Z">
            <w:rPr>
              <w:del w:id="101" w:author="Chris Richardson" w:date="2016-09-03T15:21:00Z"/>
              <w:rFonts w:ascii="Times New Roman" w:hAnsi="Times New Roman" w:cs="Times New Roman"/>
            </w:rPr>
          </w:rPrChange>
        </w:rPr>
      </w:pPr>
    </w:p>
    <w:p w14:paraId="6C744168" w14:textId="7EFABC2B" w:rsidR="00F5074D" w:rsidRPr="00C35AAA" w:rsidDel="00D67F0C" w:rsidRDefault="00F5074D" w:rsidP="00F5074D">
      <w:pPr>
        <w:widowControl w:val="0"/>
        <w:autoSpaceDE w:val="0"/>
        <w:autoSpaceDN w:val="0"/>
        <w:adjustRightInd w:val="0"/>
        <w:rPr>
          <w:del w:id="102" w:author="Chris Richardson" w:date="2016-09-03T15:21:00Z"/>
          <w:rFonts w:ascii="Times New Roman" w:hAnsi="Times New Roman" w:cs="Times New Roman"/>
          <w:highlight w:val="red"/>
          <w:rPrChange w:id="103" w:author="Chris Richardson" w:date="2016-08-31T20:24:00Z">
            <w:rPr>
              <w:del w:id="104" w:author="Chris Richardson" w:date="2016-09-03T15:21:00Z"/>
              <w:rFonts w:ascii="Times New Roman" w:hAnsi="Times New Roman" w:cs="Times New Roman"/>
            </w:rPr>
          </w:rPrChange>
        </w:rPr>
      </w:pPr>
      <w:del w:id="105" w:author="Chris Richardson" w:date="2016-09-03T15:21:00Z">
        <w:r w:rsidRPr="00C35AAA" w:rsidDel="00D67F0C">
          <w:rPr>
            <w:rFonts w:ascii="Times New Roman" w:hAnsi="Times New Roman" w:cs="Times New Roman"/>
            <w:highlight w:val="red"/>
            <w:rPrChange w:id="106" w:author="Chris Richardson" w:date="2016-08-31T20:24:00Z">
              <w:rPr>
                <w:rFonts w:ascii="Times New Roman" w:hAnsi="Times New Roman" w:cs="Times New Roman"/>
              </w:rPr>
            </w:rPrChange>
          </w:rPr>
          <w:delText>To be brutally honest, with the assumptions for the ionising SED presented in the paper, the results will be mostly ignored by the high-z community, at least as long as there is no clear justification from a physically motivated point of view of the choices made. The</w:delText>
        </w:r>
      </w:del>
    </w:p>
    <w:p w14:paraId="42FE31EF" w14:textId="112E7349" w:rsidR="00F5074D" w:rsidRPr="00C35AAA" w:rsidDel="00D67F0C" w:rsidRDefault="00F5074D" w:rsidP="00F5074D">
      <w:pPr>
        <w:widowControl w:val="0"/>
        <w:autoSpaceDE w:val="0"/>
        <w:autoSpaceDN w:val="0"/>
        <w:adjustRightInd w:val="0"/>
        <w:rPr>
          <w:del w:id="107" w:author="Chris Richardson" w:date="2016-09-03T15:21:00Z"/>
          <w:rFonts w:ascii="Times New Roman" w:hAnsi="Times New Roman" w:cs="Times New Roman"/>
          <w:highlight w:val="red"/>
          <w:rPrChange w:id="108" w:author="Chris Richardson" w:date="2016-08-31T20:24:00Z">
            <w:rPr>
              <w:del w:id="109" w:author="Chris Richardson" w:date="2016-09-03T15:21:00Z"/>
              <w:rFonts w:ascii="Times New Roman" w:hAnsi="Times New Roman" w:cs="Times New Roman"/>
            </w:rPr>
          </w:rPrChange>
        </w:rPr>
      </w:pPr>
      <w:del w:id="110" w:author="Chris Richardson" w:date="2016-09-03T15:21:00Z">
        <w:r w:rsidRPr="00C35AAA" w:rsidDel="00D67F0C">
          <w:rPr>
            <w:rFonts w:ascii="Times New Roman" w:hAnsi="Times New Roman" w:cs="Times New Roman"/>
            <w:highlight w:val="red"/>
            <w:rPrChange w:id="111" w:author="Chris Richardson" w:date="2016-08-31T20:24:00Z">
              <w:rPr>
                <w:rFonts w:ascii="Times New Roman" w:hAnsi="Times New Roman" w:cs="Times New Roman"/>
              </w:rPr>
            </w:rPrChange>
          </w:rPr>
          <w:delText>community is well aware of the metallicity dependence of the hard ionising continuum in stellar populations, and the challenges this pose and ignoring this fact is problematic and would as I said, probably lead to the work being ignored.</w:delText>
        </w:r>
      </w:del>
    </w:p>
    <w:p w14:paraId="2CCE811B" w14:textId="3E097D34" w:rsidR="00F5074D" w:rsidRPr="00C35AAA" w:rsidDel="00D67F0C" w:rsidRDefault="00F5074D" w:rsidP="00F5074D">
      <w:pPr>
        <w:widowControl w:val="0"/>
        <w:autoSpaceDE w:val="0"/>
        <w:autoSpaceDN w:val="0"/>
        <w:adjustRightInd w:val="0"/>
        <w:rPr>
          <w:del w:id="112" w:author="Chris Richardson" w:date="2016-09-03T15:21:00Z"/>
          <w:rFonts w:ascii="Times New Roman" w:hAnsi="Times New Roman" w:cs="Times New Roman"/>
          <w:highlight w:val="red"/>
          <w:rPrChange w:id="113" w:author="Chris Richardson" w:date="2016-08-31T20:24:00Z">
            <w:rPr>
              <w:del w:id="114" w:author="Chris Richardson" w:date="2016-09-03T15:21:00Z"/>
              <w:rFonts w:ascii="Times New Roman" w:hAnsi="Times New Roman" w:cs="Times New Roman"/>
            </w:rPr>
          </w:rPrChange>
        </w:rPr>
      </w:pPr>
    </w:p>
    <w:p w14:paraId="093BB623" w14:textId="7B4F5584" w:rsidR="00F5074D" w:rsidRPr="00C35AAA" w:rsidDel="00D67F0C" w:rsidRDefault="00F5074D" w:rsidP="00F5074D">
      <w:pPr>
        <w:widowControl w:val="0"/>
        <w:autoSpaceDE w:val="0"/>
        <w:autoSpaceDN w:val="0"/>
        <w:adjustRightInd w:val="0"/>
        <w:rPr>
          <w:del w:id="115" w:author="Chris Richardson" w:date="2016-09-03T15:21:00Z"/>
          <w:rFonts w:ascii="Times New Roman" w:hAnsi="Times New Roman" w:cs="Times New Roman"/>
          <w:highlight w:val="red"/>
          <w:rPrChange w:id="116" w:author="Chris Richardson" w:date="2016-08-31T20:24:00Z">
            <w:rPr>
              <w:del w:id="117" w:author="Chris Richardson" w:date="2016-09-03T15:21:00Z"/>
              <w:rFonts w:ascii="Times New Roman" w:hAnsi="Times New Roman" w:cs="Times New Roman"/>
            </w:rPr>
          </w:rPrChange>
        </w:rPr>
      </w:pPr>
      <w:del w:id="118" w:author="Chris Richardson" w:date="2016-09-03T15:21:00Z">
        <w:r w:rsidRPr="00C35AAA" w:rsidDel="00D67F0C">
          <w:rPr>
            <w:rFonts w:ascii="Times New Roman" w:hAnsi="Times New Roman" w:cs="Times New Roman"/>
            <w:highlight w:val="red"/>
            <w:rPrChange w:id="119" w:author="Chris Richardson" w:date="2016-08-31T20:24:00Z">
              <w:rPr>
                <w:rFonts w:ascii="Times New Roman" w:hAnsi="Times New Roman" w:cs="Times New Roman"/>
              </w:rPr>
            </w:rPrChange>
          </w:rPr>
          <w:delText>Resolving this leads to a few different options:</w:delText>
        </w:r>
      </w:del>
    </w:p>
    <w:p w14:paraId="52C72193" w14:textId="680DA936" w:rsidR="00F5074D" w:rsidRPr="00C35AAA" w:rsidDel="00D67F0C" w:rsidRDefault="00F5074D" w:rsidP="00F5074D">
      <w:pPr>
        <w:widowControl w:val="0"/>
        <w:autoSpaceDE w:val="0"/>
        <w:autoSpaceDN w:val="0"/>
        <w:adjustRightInd w:val="0"/>
        <w:rPr>
          <w:del w:id="120" w:author="Chris Richardson" w:date="2016-09-03T15:21:00Z"/>
          <w:rFonts w:ascii="Times New Roman" w:hAnsi="Times New Roman" w:cs="Times New Roman"/>
          <w:highlight w:val="red"/>
          <w:rPrChange w:id="121" w:author="Chris Richardson" w:date="2016-08-31T20:24:00Z">
            <w:rPr>
              <w:del w:id="122" w:author="Chris Richardson" w:date="2016-09-03T15:21:00Z"/>
              <w:rFonts w:ascii="Times New Roman" w:hAnsi="Times New Roman" w:cs="Times New Roman"/>
            </w:rPr>
          </w:rPrChange>
        </w:rPr>
      </w:pPr>
      <w:del w:id="123" w:author="Chris Richardson" w:date="2016-09-03T15:21:00Z">
        <w:r w:rsidRPr="00C35AAA" w:rsidDel="00D67F0C">
          <w:rPr>
            <w:rFonts w:ascii="Times New Roman" w:hAnsi="Times New Roman" w:cs="Times New Roman"/>
            <w:highlight w:val="red"/>
            <w:rPrChange w:id="124" w:author="Chris Richardson" w:date="2016-08-31T20:24:00Z">
              <w:rPr>
                <w:rFonts w:ascii="Times New Roman" w:hAnsi="Times New Roman" w:cs="Times New Roman"/>
              </w:rPr>
            </w:rPrChange>
          </w:rPr>
          <w:delText>a) Rerun models with a physically motivated choice of ionizing spectra, tying gas-phase metallicity and stellar metallicity in some way (non-trivial and there is no agreement in the literature on how to do this - the most common is to fix them to be the same).</w:delText>
        </w:r>
      </w:del>
    </w:p>
    <w:p w14:paraId="3C5FDB78"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25" w:author="Chris Richardson" w:date="2016-08-31T20:24:00Z">
            <w:rPr>
              <w:rFonts w:ascii="Times New Roman" w:hAnsi="Times New Roman" w:cs="Times New Roman"/>
            </w:rPr>
          </w:rPrChange>
        </w:rPr>
      </w:pPr>
    </w:p>
    <w:p w14:paraId="447366FB"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26" w:author="Chris Richardson" w:date="2016-08-31T20:24:00Z">
            <w:rPr>
              <w:rFonts w:ascii="Times New Roman" w:hAnsi="Times New Roman" w:cs="Times New Roman"/>
            </w:rPr>
          </w:rPrChange>
        </w:rPr>
      </w:pPr>
      <w:r w:rsidRPr="00C35AAA">
        <w:rPr>
          <w:rFonts w:ascii="Times New Roman" w:hAnsi="Times New Roman" w:cs="Times New Roman"/>
          <w:highlight w:val="red"/>
          <w:rPrChange w:id="127" w:author="Chris Richardson" w:date="2016-08-31T20:24:00Z">
            <w:rPr>
              <w:rFonts w:ascii="Times New Roman" w:hAnsi="Times New Roman" w:cs="Times New Roman"/>
            </w:rPr>
          </w:rPrChange>
        </w:rPr>
        <w:t xml:space="preserve">b) Argue that current binary models (e.g. </w:t>
      </w:r>
      <w:proofErr w:type="spellStart"/>
      <w:r w:rsidRPr="00C35AAA">
        <w:rPr>
          <w:rFonts w:ascii="Times New Roman" w:hAnsi="Times New Roman" w:cs="Times New Roman"/>
          <w:highlight w:val="red"/>
          <w:rPrChange w:id="128" w:author="Chris Richardson" w:date="2016-08-31T20:24:00Z">
            <w:rPr>
              <w:rFonts w:ascii="Times New Roman" w:hAnsi="Times New Roman" w:cs="Times New Roman"/>
            </w:rPr>
          </w:rPrChange>
        </w:rPr>
        <w:t>Stanway</w:t>
      </w:r>
      <w:proofErr w:type="spellEnd"/>
      <w:r w:rsidRPr="00C35AAA">
        <w:rPr>
          <w:rFonts w:ascii="Times New Roman" w:hAnsi="Times New Roman" w:cs="Times New Roman"/>
          <w:highlight w:val="red"/>
          <w:rPrChange w:id="129" w:author="Chris Richardson" w:date="2016-08-31T20:24:00Z">
            <w:rPr>
              <w:rFonts w:ascii="Times New Roman" w:hAnsi="Times New Roman" w:cs="Times New Roman"/>
            </w:rPr>
          </w:rPrChange>
        </w:rPr>
        <w:t xml:space="preserve"> et al 2014, 2016, BPASS2), prolong the WR phase at all metallicities so that adopting something like the </w:t>
      </w:r>
      <w:proofErr w:type="spellStart"/>
      <w:r w:rsidRPr="00C35AAA">
        <w:rPr>
          <w:rFonts w:ascii="Times New Roman" w:hAnsi="Times New Roman" w:cs="Times New Roman"/>
          <w:highlight w:val="red"/>
          <w:rPrChange w:id="130" w:author="Chris Richardson" w:date="2016-08-31T20:24:00Z">
            <w:rPr>
              <w:rFonts w:ascii="Times New Roman" w:hAnsi="Times New Roman" w:cs="Times New Roman"/>
            </w:rPr>
          </w:rPrChange>
        </w:rPr>
        <w:t>Padova</w:t>
      </w:r>
      <w:proofErr w:type="spellEnd"/>
      <w:r w:rsidRPr="00C35AAA">
        <w:rPr>
          <w:rFonts w:ascii="Times New Roman" w:hAnsi="Times New Roman" w:cs="Times New Roman"/>
          <w:highlight w:val="red"/>
          <w:rPrChange w:id="131" w:author="Chris Richardson" w:date="2016-08-31T20:24:00Z">
            <w:rPr>
              <w:rFonts w:ascii="Times New Roman" w:hAnsi="Times New Roman" w:cs="Times New Roman"/>
            </w:rPr>
          </w:rPrChange>
        </w:rPr>
        <w:t xml:space="preserve"> SED is an acceptable approximation. This is viable but would require a comparison of the </w:t>
      </w:r>
      <w:proofErr w:type="spellStart"/>
      <w:r w:rsidRPr="00C35AAA">
        <w:rPr>
          <w:rFonts w:ascii="Times New Roman" w:hAnsi="Times New Roman" w:cs="Times New Roman"/>
          <w:highlight w:val="red"/>
          <w:rPrChange w:id="132" w:author="Chris Richardson" w:date="2016-08-31T20:24:00Z">
            <w:rPr>
              <w:rFonts w:ascii="Times New Roman" w:hAnsi="Times New Roman" w:cs="Times New Roman"/>
            </w:rPr>
          </w:rPrChange>
        </w:rPr>
        <w:t>Padova</w:t>
      </w:r>
      <w:proofErr w:type="spellEnd"/>
      <w:r w:rsidRPr="00C35AAA">
        <w:rPr>
          <w:rFonts w:ascii="Times New Roman" w:hAnsi="Times New Roman" w:cs="Times New Roman"/>
          <w:highlight w:val="red"/>
          <w:rPrChange w:id="133" w:author="Chris Richardson" w:date="2016-08-31T20:24:00Z">
            <w:rPr>
              <w:rFonts w:ascii="Times New Roman" w:hAnsi="Times New Roman" w:cs="Times New Roman"/>
            </w:rPr>
          </w:rPrChange>
        </w:rPr>
        <w:t xml:space="preserve"> SED with BPASS2 SEDs to justify this assumption.</w:t>
      </w:r>
    </w:p>
    <w:p w14:paraId="1A42839A" w14:textId="77777777" w:rsidR="00F5074D" w:rsidRPr="00C35AAA" w:rsidDel="00D67F0C" w:rsidRDefault="00F5074D" w:rsidP="00F5074D">
      <w:pPr>
        <w:widowControl w:val="0"/>
        <w:autoSpaceDE w:val="0"/>
        <w:autoSpaceDN w:val="0"/>
        <w:adjustRightInd w:val="0"/>
        <w:rPr>
          <w:del w:id="134" w:author="Chris Richardson" w:date="2016-09-03T15:21:00Z"/>
          <w:rFonts w:ascii="Times New Roman" w:hAnsi="Times New Roman" w:cs="Times New Roman"/>
          <w:highlight w:val="red"/>
          <w:rPrChange w:id="135" w:author="Chris Richardson" w:date="2016-08-31T20:24:00Z">
            <w:rPr>
              <w:del w:id="136" w:author="Chris Richardson" w:date="2016-09-03T15:21:00Z"/>
              <w:rFonts w:ascii="Times New Roman" w:hAnsi="Times New Roman" w:cs="Times New Roman"/>
            </w:rPr>
          </w:rPrChange>
        </w:rPr>
      </w:pPr>
    </w:p>
    <w:p w14:paraId="04BF6B50" w14:textId="1EB42F0A" w:rsidR="00F5074D" w:rsidRPr="00F5074D" w:rsidDel="00D67F0C" w:rsidRDefault="00F5074D" w:rsidP="00F5074D">
      <w:pPr>
        <w:widowControl w:val="0"/>
        <w:autoSpaceDE w:val="0"/>
        <w:autoSpaceDN w:val="0"/>
        <w:adjustRightInd w:val="0"/>
        <w:rPr>
          <w:del w:id="137" w:author="Chris Richardson" w:date="2016-09-03T15:21:00Z"/>
          <w:rFonts w:ascii="Times New Roman" w:hAnsi="Times New Roman" w:cs="Times New Roman"/>
        </w:rPr>
      </w:pPr>
      <w:del w:id="138" w:author="Chris Richardson" w:date="2016-09-03T15:21:00Z">
        <w:r w:rsidRPr="00C35AAA" w:rsidDel="00D67F0C">
          <w:rPr>
            <w:rFonts w:ascii="Times New Roman" w:hAnsi="Times New Roman" w:cs="Times New Roman"/>
            <w:highlight w:val="red"/>
            <w:rPrChange w:id="139" w:author="Chris Richardson" w:date="2016-08-31T20:24:00Z">
              <w:rPr>
                <w:rFonts w:ascii="Times New Roman" w:hAnsi="Times New Roman" w:cs="Times New Roman"/>
              </w:rPr>
            </w:rPrChange>
          </w:rPr>
          <w:delText>c) Remove the discussions of trends with metallicity from the paper since these are the ones that are most misleading - they indicate trends with gas-phase metallicity while keeping the ionising source at solar metallicity, a physically meaningless situation.</w:delText>
        </w:r>
      </w:del>
    </w:p>
    <w:p w14:paraId="3E8490AA" w14:textId="77777777" w:rsidR="00F5074D" w:rsidRPr="00F5074D" w:rsidDel="00D67F0C" w:rsidRDefault="00F5074D" w:rsidP="00F5074D">
      <w:pPr>
        <w:widowControl w:val="0"/>
        <w:autoSpaceDE w:val="0"/>
        <w:autoSpaceDN w:val="0"/>
        <w:adjustRightInd w:val="0"/>
        <w:rPr>
          <w:del w:id="140" w:author="Chris Richardson" w:date="2016-09-03T15:21:00Z"/>
          <w:rFonts w:ascii="Times New Roman" w:hAnsi="Times New Roman" w:cs="Times New Roman"/>
        </w:rPr>
      </w:pPr>
    </w:p>
    <w:p w14:paraId="7EAE90DC" w14:textId="77777777" w:rsidR="00F5074D" w:rsidRPr="00F5074D" w:rsidRDefault="00F5074D" w:rsidP="00F5074D">
      <w:pPr>
        <w:widowControl w:val="0"/>
        <w:autoSpaceDE w:val="0"/>
        <w:autoSpaceDN w:val="0"/>
        <w:adjustRightInd w:val="0"/>
        <w:rPr>
          <w:rFonts w:ascii="Times New Roman" w:hAnsi="Times New Roman" w:cs="Times New Roman"/>
        </w:rPr>
      </w:pPr>
    </w:p>
    <w:p w14:paraId="09F85697" w14:textId="77777777" w:rsidR="00F5074D" w:rsidRPr="00F5074D" w:rsidRDefault="00F5074D" w:rsidP="00F5074D">
      <w:pPr>
        <w:widowControl w:val="0"/>
        <w:autoSpaceDE w:val="0"/>
        <w:autoSpaceDN w:val="0"/>
        <w:adjustRightInd w:val="0"/>
        <w:rPr>
          <w:rFonts w:ascii="Times New Roman" w:hAnsi="Times New Roman" w:cs="Times New Roman"/>
        </w:rPr>
      </w:pPr>
    </w:p>
    <w:p w14:paraId="171E8C57"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41" w:author="Chris Richardson" w:date="2016-08-31T20:25:00Z">
            <w:rPr>
              <w:rFonts w:ascii="Times New Roman" w:hAnsi="Times New Roman" w:cs="Times New Roman"/>
            </w:rPr>
          </w:rPrChange>
        </w:rPr>
      </w:pPr>
      <w:r w:rsidRPr="00F5074D">
        <w:rPr>
          <w:rFonts w:ascii="Times New Roman" w:hAnsi="Times New Roman" w:cs="Times New Roman"/>
        </w:rPr>
        <w:t xml:space="preserve">6. </w:t>
      </w:r>
      <w:r w:rsidRPr="00C35AAA">
        <w:rPr>
          <w:rFonts w:ascii="Times New Roman" w:hAnsi="Times New Roman" w:cs="Times New Roman"/>
          <w:highlight w:val="yellow"/>
          <w:rPrChange w:id="142" w:author="Chris Richardson" w:date="2016-08-31T20:25:00Z">
            <w:rPr>
              <w:rFonts w:ascii="Times New Roman" w:hAnsi="Times New Roman" w:cs="Times New Roman"/>
            </w:rPr>
          </w:rPrChange>
        </w:rPr>
        <w:t>Comparison and predictions for JWST.</w:t>
      </w:r>
    </w:p>
    <w:p w14:paraId="09FAA2E7"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43" w:author="Chris Richardson" w:date="2016-08-31T20:25:00Z">
            <w:rPr>
              <w:rFonts w:ascii="Times New Roman" w:hAnsi="Times New Roman" w:cs="Times New Roman"/>
            </w:rPr>
          </w:rPrChange>
        </w:rPr>
      </w:pPr>
    </w:p>
    <w:p w14:paraId="6F481B5B"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44" w:author="Chris Richardson" w:date="2016-08-31T20:25:00Z">
            <w:rPr>
              <w:rFonts w:ascii="Times New Roman" w:hAnsi="Times New Roman" w:cs="Times New Roman"/>
            </w:rPr>
          </w:rPrChange>
        </w:rPr>
      </w:pPr>
      <w:r w:rsidRPr="00C35AAA">
        <w:rPr>
          <w:rFonts w:ascii="Times New Roman" w:hAnsi="Times New Roman" w:cs="Times New Roman"/>
          <w:highlight w:val="yellow"/>
          <w:rPrChange w:id="145" w:author="Chris Richardson" w:date="2016-08-31T20:25:00Z">
            <w:rPr>
              <w:rFonts w:ascii="Times New Roman" w:hAnsi="Times New Roman" w:cs="Times New Roman"/>
            </w:rPr>
          </w:rPrChange>
        </w:rPr>
        <w:t>This section I am afraid is not useful at the moment. It ignores crucial details needed for predictions such as the IGM absorption to the galaxies and the detection limits are not properly discussed or at least not in a way that is useful to the reader. What star formation</w:t>
      </w:r>
    </w:p>
    <w:p w14:paraId="3C4E6F0A"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46" w:author="Chris Richardson" w:date="2016-08-31T20:25:00Z">
            <w:rPr>
              <w:rFonts w:ascii="Times New Roman" w:hAnsi="Times New Roman" w:cs="Times New Roman"/>
            </w:rPr>
          </w:rPrChange>
        </w:rPr>
      </w:pPr>
      <w:proofErr w:type="gramStart"/>
      <w:r w:rsidRPr="00C35AAA">
        <w:rPr>
          <w:rFonts w:ascii="Times New Roman" w:hAnsi="Times New Roman" w:cs="Times New Roman"/>
          <w:highlight w:val="yellow"/>
          <w:rPrChange w:id="147" w:author="Chris Richardson" w:date="2016-08-31T20:25:00Z">
            <w:rPr>
              <w:rFonts w:ascii="Times New Roman" w:hAnsi="Times New Roman" w:cs="Times New Roman"/>
            </w:rPr>
          </w:rPrChange>
        </w:rPr>
        <w:t>rates</w:t>
      </w:r>
      <w:proofErr w:type="gramEnd"/>
      <w:r w:rsidRPr="00C35AAA">
        <w:rPr>
          <w:rFonts w:ascii="Times New Roman" w:hAnsi="Times New Roman" w:cs="Times New Roman"/>
          <w:highlight w:val="yellow"/>
          <w:rPrChange w:id="148" w:author="Chris Richardson" w:date="2016-08-31T20:25:00Z">
            <w:rPr>
              <w:rFonts w:ascii="Times New Roman" w:hAnsi="Times New Roman" w:cs="Times New Roman"/>
            </w:rPr>
          </w:rPrChange>
        </w:rPr>
        <w:t xml:space="preserve">, what magnitudes, what integration times, what observing plans are the authors considering, none are explained and it also seems there is a major confusion between the </w:t>
      </w:r>
      <w:proofErr w:type="spellStart"/>
      <w:r w:rsidRPr="00C35AAA">
        <w:rPr>
          <w:rFonts w:ascii="Times New Roman" w:hAnsi="Times New Roman" w:cs="Times New Roman"/>
          <w:highlight w:val="yellow"/>
          <w:rPrChange w:id="149" w:author="Chris Richardson" w:date="2016-08-31T20:25:00Z">
            <w:rPr>
              <w:rFonts w:ascii="Times New Roman" w:hAnsi="Times New Roman" w:cs="Times New Roman"/>
            </w:rPr>
          </w:rPrChange>
        </w:rPr>
        <w:t>NIRCam</w:t>
      </w:r>
      <w:proofErr w:type="spellEnd"/>
      <w:r w:rsidRPr="00C35AAA">
        <w:rPr>
          <w:rFonts w:ascii="Times New Roman" w:hAnsi="Times New Roman" w:cs="Times New Roman"/>
          <w:highlight w:val="yellow"/>
          <w:rPrChange w:id="150" w:author="Chris Richardson" w:date="2016-08-31T20:25:00Z">
            <w:rPr>
              <w:rFonts w:ascii="Times New Roman" w:hAnsi="Times New Roman" w:cs="Times New Roman"/>
            </w:rPr>
          </w:rPrChange>
        </w:rPr>
        <w:t xml:space="preserve"> and </w:t>
      </w:r>
      <w:proofErr w:type="spellStart"/>
      <w:r w:rsidRPr="00C35AAA">
        <w:rPr>
          <w:rFonts w:ascii="Times New Roman" w:hAnsi="Times New Roman" w:cs="Times New Roman"/>
          <w:highlight w:val="yellow"/>
          <w:rPrChange w:id="151" w:author="Chris Richardson" w:date="2016-08-31T20:25:00Z">
            <w:rPr>
              <w:rFonts w:ascii="Times New Roman" w:hAnsi="Times New Roman" w:cs="Times New Roman"/>
            </w:rPr>
          </w:rPrChange>
        </w:rPr>
        <w:t>NIRSpec</w:t>
      </w:r>
      <w:proofErr w:type="spellEnd"/>
      <w:r w:rsidRPr="00C35AAA">
        <w:rPr>
          <w:rFonts w:ascii="Times New Roman" w:hAnsi="Times New Roman" w:cs="Times New Roman"/>
          <w:highlight w:val="yellow"/>
          <w:rPrChange w:id="152" w:author="Chris Richardson" w:date="2016-08-31T20:25:00Z">
            <w:rPr>
              <w:rFonts w:ascii="Times New Roman" w:hAnsi="Times New Roman" w:cs="Times New Roman"/>
            </w:rPr>
          </w:rPrChange>
        </w:rPr>
        <w:t xml:space="preserve"> instruments.</w:t>
      </w:r>
    </w:p>
    <w:p w14:paraId="2806AB93"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53" w:author="Chris Richardson" w:date="2016-08-31T20:25:00Z">
            <w:rPr>
              <w:rFonts w:ascii="Times New Roman" w:hAnsi="Times New Roman" w:cs="Times New Roman"/>
            </w:rPr>
          </w:rPrChange>
        </w:rPr>
      </w:pPr>
    </w:p>
    <w:p w14:paraId="22F0F12F"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154" w:author="Chris Richardson" w:date="2016-08-31T20:25:00Z">
            <w:rPr>
              <w:rFonts w:ascii="Times New Roman" w:hAnsi="Times New Roman" w:cs="Times New Roman"/>
            </w:rPr>
          </w:rPrChange>
        </w:rPr>
      </w:pPr>
      <w:r w:rsidRPr="00C35AAA">
        <w:rPr>
          <w:rFonts w:ascii="Times New Roman" w:hAnsi="Times New Roman" w:cs="Times New Roman"/>
          <w:highlight w:val="yellow"/>
          <w:rPrChange w:id="155" w:author="Chris Richardson" w:date="2016-08-31T20:25:00Z">
            <w:rPr>
              <w:rFonts w:ascii="Times New Roman" w:hAnsi="Times New Roman" w:cs="Times New Roman"/>
            </w:rPr>
          </w:rPrChange>
        </w:rPr>
        <w:t>I should however say that I think the inclusion of this discussion in the text _is_ a good idea. It just needs to be done more rigorously and perhaps be branched off as a separate section (or for that sake a different paper). Reference to the JWST ETC</w:t>
      </w:r>
    </w:p>
    <w:p w14:paraId="10615631" w14:textId="37C69AD6" w:rsidR="00F5074D" w:rsidRPr="00F5074D" w:rsidDel="00D67F0C" w:rsidRDefault="00F5074D" w:rsidP="00F5074D">
      <w:pPr>
        <w:widowControl w:val="0"/>
        <w:autoSpaceDE w:val="0"/>
        <w:autoSpaceDN w:val="0"/>
        <w:adjustRightInd w:val="0"/>
        <w:rPr>
          <w:del w:id="156" w:author="Chris Richardson" w:date="2016-09-03T15:19:00Z"/>
          <w:rFonts w:ascii="Times New Roman" w:hAnsi="Times New Roman" w:cs="Times New Roman"/>
        </w:rPr>
      </w:pPr>
      <w:r w:rsidRPr="00C35AAA">
        <w:rPr>
          <w:rFonts w:ascii="Times New Roman" w:hAnsi="Times New Roman" w:cs="Times New Roman"/>
          <w:highlight w:val="yellow"/>
          <w:rPrChange w:id="157" w:author="Chris Richardson" w:date="2016-08-31T20:25:00Z">
            <w:rPr>
              <w:rFonts w:ascii="Times New Roman" w:hAnsi="Times New Roman" w:cs="Times New Roman"/>
            </w:rPr>
          </w:rPrChange>
        </w:rPr>
        <w:t>(</w:t>
      </w:r>
      <w:r w:rsidR="0046321F" w:rsidRPr="00C35AAA">
        <w:rPr>
          <w:highlight w:val="yellow"/>
          <w:rPrChange w:id="158" w:author="Chris Richardson" w:date="2016-08-31T20:25:00Z">
            <w:rPr>
              <w:rFonts w:ascii="Times New Roman" w:hAnsi="Times New Roman" w:cs="Times New Roman"/>
              <w:color w:val="386EFF"/>
              <w:u w:val="single" w:color="386EFF"/>
            </w:rPr>
          </w:rPrChange>
        </w:rPr>
        <w:fldChar w:fldCharType="begin"/>
      </w:r>
      <w:r w:rsidR="0046321F" w:rsidRPr="00C35AAA">
        <w:rPr>
          <w:highlight w:val="yellow"/>
          <w:rPrChange w:id="159" w:author="Chris Richardson" w:date="2016-08-31T20:25:00Z">
            <w:rPr/>
          </w:rPrChange>
        </w:rPr>
        <w:instrText xml:space="preserve"> HYPERLINK "http://jwstetc.stsci.edu/etc" </w:instrText>
      </w:r>
      <w:r w:rsidR="0046321F" w:rsidRPr="00C35AAA">
        <w:rPr>
          <w:highlight w:val="yellow"/>
          <w:rPrChange w:id="160" w:author="Chris Richardson" w:date="2016-08-31T20:25:00Z">
            <w:rPr>
              <w:rFonts w:ascii="Times New Roman" w:hAnsi="Times New Roman" w:cs="Times New Roman"/>
              <w:color w:val="386EFF"/>
              <w:u w:val="single" w:color="386EFF"/>
            </w:rPr>
          </w:rPrChange>
        </w:rPr>
        <w:fldChar w:fldCharType="separate"/>
      </w:r>
      <w:r w:rsidRPr="00C35AAA">
        <w:rPr>
          <w:rFonts w:ascii="Times New Roman" w:hAnsi="Times New Roman" w:cs="Times New Roman"/>
          <w:color w:val="386EFF"/>
          <w:highlight w:val="yellow"/>
          <w:u w:val="single" w:color="386EFF"/>
          <w:rPrChange w:id="161" w:author="Chris Richardson" w:date="2016-08-31T20:25:00Z">
            <w:rPr>
              <w:rFonts w:ascii="Times New Roman" w:hAnsi="Times New Roman" w:cs="Times New Roman"/>
              <w:color w:val="386EFF"/>
              <w:u w:val="single" w:color="386EFF"/>
            </w:rPr>
          </w:rPrChange>
        </w:rPr>
        <w:t>http://jwstetc.stsci.edu/etc</w:t>
      </w:r>
      <w:r w:rsidR="0046321F" w:rsidRPr="00C35AAA">
        <w:rPr>
          <w:rFonts w:ascii="Times New Roman" w:hAnsi="Times New Roman" w:cs="Times New Roman"/>
          <w:color w:val="386EFF"/>
          <w:highlight w:val="yellow"/>
          <w:u w:val="single" w:color="386EFF"/>
          <w:rPrChange w:id="162" w:author="Chris Richardson" w:date="2016-08-31T20:25:00Z">
            <w:rPr>
              <w:rFonts w:ascii="Times New Roman" w:hAnsi="Times New Roman" w:cs="Times New Roman"/>
              <w:color w:val="386EFF"/>
              <w:u w:val="single" w:color="386EFF"/>
            </w:rPr>
          </w:rPrChange>
        </w:rPr>
        <w:fldChar w:fldCharType="end"/>
      </w:r>
      <w:r w:rsidRPr="00C35AAA">
        <w:rPr>
          <w:rFonts w:ascii="Times New Roman" w:hAnsi="Times New Roman" w:cs="Times New Roman"/>
          <w:highlight w:val="yellow"/>
          <w:rPrChange w:id="163" w:author="Chris Richardson" w:date="2016-08-31T20:25:00Z">
            <w:rPr>
              <w:rFonts w:ascii="Times New Roman" w:hAnsi="Times New Roman" w:cs="Times New Roman"/>
            </w:rPr>
          </w:rPrChange>
        </w:rPr>
        <w:t>/) is also advised.</w:t>
      </w:r>
      <w:ins w:id="164" w:author="Chris Richardson" w:date="2016-08-31T20:25:00Z">
        <w:r w:rsidR="00C35AAA">
          <w:rPr>
            <w:rFonts w:ascii="Times New Roman" w:hAnsi="Times New Roman" w:cs="Times New Roman"/>
          </w:rPr>
          <w:t xml:space="preserve"> </w:t>
        </w:r>
        <w:r w:rsidR="00C35AAA" w:rsidRPr="00E57E39">
          <w:rPr>
            <w:rFonts w:ascii="Times New Roman" w:hAnsi="Times New Roman" w:cs="Times New Roman"/>
            <w:highlight w:val="green"/>
            <w:rPrChange w:id="165" w:author="Chris Richardson" w:date="2016-08-31T20:44:00Z">
              <w:rPr>
                <w:rFonts w:ascii="Times New Roman" w:hAnsi="Times New Roman" w:cs="Times New Roman"/>
              </w:rPr>
            </w:rPrChange>
          </w:rPr>
          <w:t>[I think this should be left in the paper, but I’m clueless about how to handle the observing info</w:t>
        </w:r>
      </w:ins>
      <w:ins w:id="166" w:author="Chris Richardson" w:date="2016-08-31T20:44:00Z">
        <w:r w:rsidR="00E57E39">
          <w:rPr>
            <w:rFonts w:ascii="Times New Roman" w:hAnsi="Times New Roman" w:cs="Times New Roman"/>
            <w:highlight w:val="green"/>
          </w:rPr>
          <w:t xml:space="preserve"> - Chris</w:t>
        </w:r>
      </w:ins>
      <w:ins w:id="167" w:author="Chris Richardson" w:date="2016-08-31T20:25:00Z">
        <w:r w:rsidR="00C35AAA" w:rsidRPr="00E57E39">
          <w:rPr>
            <w:rFonts w:ascii="Times New Roman" w:hAnsi="Times New Roman" w:cs="Times New Roman"/>
            <w:highlight w:val="green"/>
            <w:rPrChange w:id="168" w:author="Chris Richardson" w:date="2016-08-31T20:44:00Z">
              <w:rPr>
                <w:rFonts w:ascii="Times New Roman" w:hAnsi="Times New Roman" w:cs="Times New Roman"/>
              </w:rPr>
            </w:rPrChange>
          </w:rPr>
          <w:t>]</w:t>
        </w:r>
      </w:ins>
    </w:p>
    <w:p w14:paraId="01345F89" w14:textId="77777777" w:rsidR="00F5074D" w:rsidRPr="00F5074D" w:rsidDel="00D67F0C" w:rsidRDefault="00F5074D" w:rsidP="00F5074D">
      <w:pPr>
        <w:widowControl w:val="0"/>
        <w:autoSpaceDE w:val="0"/>
        <w:autoSpaceDN w:val="0"/>
        <w:adjustRightInd w:val="0"/>
        <w:rPr>
          <w:del w:id="169" w:author="Chris Richardson" w:date="2016-09-03T15:19:00Z"/>
          <w:rFonts w:ascii="Times New Roman" w:hAnsi="Times New Roman" w:cs="Times New Roman"/>
        </w:rPr>
      </w:pPr>
    </w:p>
    <w:p w14:paraId="5141B40E" w14:textId="77777777" w:rsidR="00F5074D" w:rsidRPr="00F5074D" w:rsidDel="00D67F0C" w:rsidRDefault="00F5074D" w:rsidP="00F5074D">
      <w:pPr>
        <w:widowControl w:val="0"/>
        <w:autoSpaceDE w:val="0"/>
        <w:autoSpaceDN w:val="0"/>
        <w:adjustRightInd w:val="0"/>
        <w:rPr>
          <w:del w:id="170" w:author="Chris Richardson" w:date="2016-09-03T15:19:00Z"/>
          <w:rFonts w:ascii="Times New Roman" w:hAnsi="Times New Roman" w:cs="Times New Roman"/>
        </w:rPr>
      </w:pPr>
    </w:p>
    <w:p w14:paraId="60A55A25" w14:textId="64042EFF" w:rsidR="00F5074D" w:rsidRPr="00C35AAA" w:rsidDel="00D67F0C" w:rsidRDefault="00F5074D" w:rsidP="00F5074D">
      <w:pPr>
        <w:widowControl w:val="0"/>
        <w:autoSpaceDE w:val="0"/>
        <w:autoSpaceDN w:val="0"/>
        <w:adjustRightInd w:val="0"/>
        <w:rPr>
          <w:del w:id="171" w:author="Chris Richardson" w:date="2016-09-03T15:19:00Z"/>
          <w:rFonts w:ascii="Times New Roman" w:hAnsi="Times New Roman" w:cs="Times New Roman"/>
          <w:highlight w:val="red"/>
          <w:rPrChange w:id="172" w:author="Chris Richardson" w:date="2016-08-31T20:24:00Z">
            <w:rPr>
              <w:del w:id="173" w:author="Chris Richardson" w:date="2016-09-03T15:19:00Z"/>
              <w:rFonts w:ascii="Times New Roman" w:hAnsi="Times New Roman" w:cs="Times New Roman"/>
            </w:rPr>
          </w:rPrChange>
        </w:rPr>
      </w:pPr>
      <w:del w:id="174" w:author="Chris Richardson" w:date="2016-09-03T15:19:00Z">
        <w:r w:rsidRPr="00C35AAA" w:rsidDel="00D67F0C">
          <w:rPr>
            <w:rFonts w:ascii="Times New Roman" w:hAnsi="Times New Roman" w:cs="Times New Roman"/>
            <w:highlight w:val="red"/>
            <w:rPrChange w:id="175" w:author="Chris Richardson" w:date="2016-08-31T20:24:00Z">
              <w:rPr>
                <w:rFonts w:ascii="Times New Roman" w:hAnsi="Times New Roman" w:cs="Times New Roman"/>
              </w:rPr>
            </w:rPrChange>
          </w:rPr>
          <w:delText>7. Dust transmission in the ISM. When you do a LOC modelling approach, the integral that is often written down, e.g. in Richardson et al (2016) is</w:delText>
        </w:r>
      </w:del>
    </w:p>
    <w:p w14:paraId="428039AC" w14:textId="0F8BE589" w:rsidR="00F5074D" w:rsidRPr="00C35AAA" w:rsidDel="00D67F0C" w:rsidRDefault="00F5074D" w:rsidP="00F5074D">
      <w:pPr>
        <w:widowControl w:val="0"/>
        <w:autoSpaceDE w:val="0"/>
        <w:autoSpaceDN w:val="0"/>
        <w:adjustRightInd w:val="0"/>
        <w:rPr>
          <w:del w:id="176" w:author="Chris Richardson" w:date="2016-09-03T15:19:00Z"/>
          <w:rFonts w:ascii="Times New Roman" w:hAnsi="Times New Roman" w:cs="Times New Roman"/>
          <w:highlight w:val="red"/>
          <w:rPrChange w:id="177" w:author="Chris Richardson" w:date="2016-08-31T20:24:00Z">
            <w:rPr>
              <w:del w:id="178" w:author="Chris Richardson" w:date="2016-09-03T15:19:00Z"/>
              <w:rFonts w:ascii="Times New Roman" w:hAnsi="Times New Roman" w:cs="Times New Roman"/>
            </w:rPr>
          </w:rPrChange>
        </w:rPr>
      </w:pPr>
    </w:p>
    <w:p w14:paraId="4C315B78" w14:textId="40227868" w:rsidR="00F5074D" w:rsidRPr="00C35AAA" w:rsidDel="00D67F0C" w:rsidRDefault="00F5074D" w:rsidP="00F5074D">
      <w:pPr>
        <w:widowControl w:val="0"/>
        <w:autoSpaceDE w:val="0"/>
        <w:autoSpaceDN w:val="0"/>
        <w:adjustRightInd w:val="0"/>
        <w:rPr>
          <w:del w:id="179" w:author="Chris Richardson" w:date="2016-09-03T15:19:00Z"/>
          <w:rFonts w:ascii="Times New Roman" w:hAnsi="Times New Roman" w:cs="Times New Roman"/>
          <w:highlight w:val="red"/>
          <w:rPrChange w:id="180" w:author="Chris Richardson" w:date="2016-08-31T20:24:00Z">
            <w:rPr>
              <w:del w:id="181" w:author="Chris Richardson" w:date="2016-09-03T15:19:00Z"/>
              <w:rFonts w:ascii="Times New Roman" w:hAnsi="Times New Roman" w:cs="Times New Roman"/>
            </w:rPr>
          </w:rPrChange>
        </w:rPr>
      </w:pPr>
      <w:del w:id="182" w:author="Chris Richardson" w:date="2016-09-03T15:19:00Z">
        <w:r w:rsidRPr="00C35AAA" w:rsidDel="00D67F0C">
          <w:rPr>
            <w:rFonts w:ascii="Times New Roman" w:hAnsi="Times New Roman" w:cs="Times New Roman"/>
            <w:highlight w:val="red"/>
            <w:rPrChange w:id="183" w:author="Chris Richardson" w:date="2016-08-31T20:24:00Z">
              <w:rPr>
                <w:rFonts w:ascii="Times New Roman" w:hAnsi="Times New Roman" w:cs="Times New Roman"/>
              </w:rPr>
            </w:rPrChange>
          </w:rPr>
          <w:delText>L = \int L_line(nH, \phi) Psi(...) dnH d\phi,</w:delText>
        </w:r>
      </w:del>
    </w:p>
    <w:p w14:paraId="1C8ED839" w14:textId="05721317" w:rsidR="00F5074D" w:rsidRPr="00C35AAA" w:rsidDel="00D67F0C" w:rsidRDefault="00F5074D" w:rsidP="00F5074D">
      <w:pPr>
        <w:widowControl w:val="0"/>
        <w:autoSpaceDE w:val="0"/>
        <w:autoSpaceDN w:val="0"/>
        <w:adjustRightInd w:val="0"/>
        <w:rPr>
          <w:del w:id="184" w:author="Chris Richardson" w:date="2016-09-03T15:19:00Z"/>
          <w:rFonts w:ascii="Times New Roman" w:hAnsi="Times New Roman" w:cs="Times New Roman"/>
          <w:highlight w:val="red"/>
          <w:rPrChange w:id="185" w:author="Chris Richardson" w:date="2016-08-31T20:24:00Z">
            <w:rPr>
              <w:del w:id="186" w:author="Chris Richardson" w:date="2016-09-03T15:19:00Z"/>
              <w:rFonts w:ascii="Times New Roman" w:hAnsi="Times New Roman" w:cs="Times New Roman"/>
            </w:rPr>
          </w:rPrChange>
        </w:rPr>
      </w:pPr>
    </w:p>
    <w:p w14:paraId="2F09BD14" w14:textId="3C0488BB" w:rsidR="00F5074D" w:rsidRPr="00C35AAA" w:rsidDel="00D67F0C" w:rsidRDefault="00F5074D" w:rsidP="00F5074D">
      <w:pPr>
        <w:widowControl w:val="0"/>
        <w:autoSpaceDE w:val="0"/>
        <w:autoSpaceDN w:val="0"/>
        <w:adjustRightInd w:val="0"/>
        <w:rPr>
          <w:del w:id="187" w:author="Chris Richardson" w:date="2016-09-03T15:19:00Z"/>
          <w:rFonts w:ascii="Times New Roman" w:hAnsi="Times New Roman" w:cs="Times New Roman"/>
          <w:highlight w:val="red"/>
          <w:rPrChange w:id="188" w:author="Chris Richardson" w:date="2016-08-31T20:24:00Z">
            <w:rPr>
              <w:del w:id="189" w:author="Chris Richardson" w:date="2016-09-03T15:19:00Z"/>
              <w:rFonts w:ascii="Times New Roman" w:hAnsi="Times New Roman" w:cs="Times New Roman"/>
            </w:rPr>
          </w:rPrChange>
        </w:rPr>
      </w:pPr>
      <w:del w:id="190" w:author="Chris Richardson" w:date="2016-09-03T15:19:00Z">
        <w:r w:rsidRPr="00C35AAA" w:rsidDel="00D67F0C">
          <w:rPr>
            <w:rFonts w:ascii="Times New Roman" w:hAnsi="Times New Roman" w:cs="Times New Roman"/>
            <w:highlight w:val="red"/>
            <w:rPrChange w:id="191" w:author="Chris Richardson" w:date="2016-08-31T20:24:00Z">
              <w:rPr>
                <w:rFonts w:ascii="Times New Roman" w:hAnsi="Times New Roman" w:cs="Times New Roman"/>
              </w:rPr>
            </w:rPrChange>
          </w:rPr>
          <w:delText>where Psi characterises the distribution of emitting clouds, it is in effect a weighting function. For applications for AGN there is a fairly clear physical model on how to choose this, but for star-forming galaxies this is a lot more complex. The essential part</w:delText>
        </w:r>
      </w:del>
    </w:p>
    <w:p w14:paraId="23A76EDA" w14:textId="016F384D" w:rsidR="00F5074D" w:rsidRPr="00C35AAA" w:rsidDel="00D67F0C" w:rsidRDefault="00F5074D" w:rsidP="00F5074D">
      <w:pPr>
        <w:widowControl w:val="0"/>
        <w:autoSpaceDE w:val="0"/>
        <w:autoSpaceDN w:val="0"/>
        <w:adjustRightInd w:val="0"/>
        <w:rPr>
          <w:del w:id="192" w:author="Chris Richardson" w:date="2016-09-03T15:19:00Z"/>
          <w:rFonts w:ascii="Times New Roman" w:hAnsi="Times New Roman" w:cs="Times New Roman"/>
          <w:highlight w:val="red"/>
          <w:rPrChange w:id="193" w:author="Chris Richardson" w:date="2016-08-31T20:24:00Z">
            <w:rPr>
              <w:del w:id="194" w:author="Chris Richardson" w:date="2016-09-03T15:19:00Z"/>
              <w:rFonts w:ascii="Times New Roman" w:hAnsi="Times New Roman" w:cs="Times New Roman"/>
            </w:rPr>
          </w:rPrChange>
        </w:rPr>
      </w:pPr>
      <w:del w:id="195" w:author="Chris Richardson" w:date="2016-09-03T15:19:00Z">
        <w:r w:rsidRPr="00C35AAA" w:rsidDel="00D67F0C">
          <w:rPr>
            <w:rFonts w:ascii="Times New Roman" w:hAnsi="Times New Roman" w:cs="Times New Roman"/>
            <w:highlight w:val="red"/>
            <w:rPrChange w:id="196" w:author="Chris Richardson" w:date="2016-08-31T20:24:00Z">
              <w:rPr>
                <w:rFonts w:ascii="Times New Roman" w:hAnsi="Times New Roman" w:cs="Times New Roman"/>
              </w:rPr>
            </w:rPrChange>
          </w:rPr>
          <w:delText>here which is ignored in the present paper and in Richardson et al, is the distribution of dust in the interstellar medium.</w:delText>
        </w:r>
      </w:del>
    </w:p>
    <w:p w14:paraId="695458B7" w14:textId="22CF87F7" w:rsidR="00F5074D" w:rsidRPr="00C35AAA" w:rsidDel="00D67F0C" w:rsidRDefault="00F5074D" w:rsidP="00F5074D">
      <w:pPr>
        <w:widowControl w:val="0"/>
        <w:autoSpaceDE w:val="0"/>
        <w:autoSpaceDN w:val="0"/>
        <w:adjustRightInd w:val="0"/>
        <w:rPr>
          <w:del w:id="197" w:author="Chris Richardson" w:date="2016-09-03T15:19:00Z"/>
          <w:rFonts w:ascii="Times New Roman" w:hAnsi="Times New Roman" w:cs="Times New Roman"/>
          <w:highlight w:val="red"/>
          <w:rPrChange w:id="198" w:author="Chris Richardson" w:date="2016-08-31T20:24:00Z">
            <w:rPr>
              <w:del w:id="199" w:author="Chris Richardson" w:date="2016-09-03T15:19:00Z"/>
              <w:rFonts w:ascii="Times New Roman" w:hAnsi="Times New Roman" w:cs="Times New Roman"/>
            </w:rPr>
          </w:rPrChange>
        </w:rPr>
      </w:pPr>
    </w:p>
    <w:p w14:paraId="63DC552C" w14:textId="4B3DE63A" w:rsidR="00F5074D" w:rsidRPr="00C35AAA" w:rsidDel="00D67F0C" w:rsidRDefault="00F5074D" w:rsidP="00F5074D">
      <w:pPr>
        <w:widowControl w:val="0"/>
        <w:autoSpaceDE w:val="0"/>
        <w:autoSpaceDN w:val="0"/>
        <w:adjustRightInd w:val="0"/>
        <w:rPr>
          <w:del w:id="200" w:author="Chris Richardson" w:date="2016-09-03T15:19:00Z"/>
          <w:rFonts w:ascii="Times New Roman" w:hAnsi="Times New Roman" w:cs="Times New Roman"/>
          <w:highlight w:val="red"/>
          <w:rPrChange w:id="201" w:author="Chris Richardson" w:date="2016-08-31T20:24:00Z">
            <w:rPr>
              <w:del w:id="202" w:author="Chris Richardson" w:date="2016-09-03T15:19:00Z"/>
              <w:rFonts w:ascii="Times New Roman" w:hAnsi="Times New Roman" w:cs="Times New Roman"/>
            </w:rPr>
          </w:rPrChange>
        </w:rPr>
      </w:pPr>
      <w:del w:id="203" w:author="Chris Richardson" w:date="2016-09-03T15:19:00Z">
        <w:r w:rsidRPr="00C35AAA" w:rsidDel="00D67F0C">
          <w:rPr>
            <w:rFonts w:ascii="Times New Roman" w:hAnsi="Times New Roman" w:cs="Times New Roman"/>
            <w:highlight w:val="red"/>
            <w:rPrChange w:id="204" w:author="Chris Richardson" w:date="2016-08-31T20:24:00Z">
              <w:rPr>
                <w:rFonts w:ascii="Times New Roman" w:hAnsi="Times New Roman" w:cs="Times New Roman"/>
              </w:rPr>
            </w:rPrChange>
          </w:rPr>
          <w:delText>The different clouds live in different parts of the ISM and those with</w:delText>
        </w:r>
        <w:r w:rsidR="00A96622" w:rsidRPr="00C35AAA" w:rsidDel="00D67F0C">
          <w:rPr>
            <w:rFonts w:ascii="Times New Roman" w:hAnsi="Times New Roman" w:cs="Times New Roman"/>
            <w:highlight w:val="red"/>
            <w:rPrChange w:id="205"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06" w:author="Chris Richardson" w:date="2016-08-31T20:24:00Z">
              <w:rPr>
                <w:rFonts w:ascii="Times New Roman" w:hAnsi="Times New Roman" w:cs="Times New Roman"/>
              </w:rPr>
            </w:rPrChange>
          </w:rPr>
          <w:delText>highest density typically also sit behind the highest column of</w:delText>
        </w:r>
        <w:r w:rsidR="00A96622" w:rsidRPr="00C35AAA" w:rsidDel="00D67F0C">
          <w:rPr>
            <w:rFonts w:ascii="Times New Roman" w:hAnsi="Times New Roman" w:cs="Times New Roman"/>
            <w:highlight w:val="red"/>
            <w:rPrChange w:id="207"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08" w:author="Chris Richardson" w:date="2016-08-31T20:24:00Z">
              <w:rPr>
                <w:rFonts w:ascii="Times New Roman" w:hAnsi="Times New Roman" w:cs="Times New Roman"/>
              </w:rPr>
            </w:rPrChange>
          </w:rPr>
          <w:delText>absorption. Note that this is not absorption _in_ the HII region</w:delText>
        </w:r>
        <w:r w:rsidR="00A96622" w:rsidRPr="00C35AAA" w:rsidDel="00D67F0C">
          <w:rPr>
            <w:rFonts w:ascii="Times New Roman" w:hAnsi="Times New Roman" w:cs="Times New Roman"/>
            <w:highlight w:val="red"/>
            <w:rPrChange w:id="209"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10" w:author="Chris Richardson" w:date="2016-08-31T20:24:00Z">
              <w:rPr>
                <w:rFonts w:ascii="Times New Roman" w:hAnsi="Times New Roman" w:cs="Times New Roman"/>
              </w:rPr>
            </w:rPrChange>
          </w:rPr>
          <w:delText>(which in included in the modelling), but rather in the ISM</w:delText>
        </w:r>
      </w:del>
    </w:p>
    <w:p w14:paraId="16BC5A05" w14:textId="14BAE345" w:rsidR="00F5074D" w:rsidRPr="00C35AAA" w:rsidDel="00D67F0C" w:rsidRDefault="00F5074D" w:rsidP="00F5074D">
      <w:pPr>
        <w:widowControl w:val="0"/>
        <w:autoSpaceDE w:val="0"/>
        <w:autoSpaceDN w:val="0"/>
        <w:adjustRightInd w:val="0"/>
        <w:rPr>
          <w:del w:id="211" w:author="Chris Richardson" w:date="2016-09-03T15:19:00Z"/>
          <w:rFonts w:ascii="Times New Roman" w:hAnsi="Times New Roman" w:cs="Times New Roman"/>
          <w:highlight w:val="red"/>
          <w:rPrChange w:id="212" w:author="Chris Richardson" w:date="2016-08-31T20:24:00Z">
            <w:rPr>
              <w:del w:id="213" w:author="Chris Richardson" w:date="2016-09-03T15:19:00Z"/>
              <w:rFonts w:ascii="Times New Roman" w:hAnsi="Times New Roman" w:cs="Times New Roman"/>
            </w:rPr>
          </w:rPrChange>
        </w:rPr>
      </w:pPr>
      <w:del w:id="214" w:author="Chris Richardson" w:date="2016-09-03T15:19:00Z">
        <w:r w:rsidRPr="00C35AAA" w:rsidDel="00D67F0C">
          <w:rPr>
            <w:rFonts w:ascii="Times New Roman" w:hAnsi="Times New Roman" w:cs="Times New Roman"/>
            <w:highlight w:val="red"/>
            <w:rPrChange w:id="215" w:author="Chris Richardson" w:date="2016-08-31T20:24:00Z">
              <w:rPr>
                <w:rFonts w:ascii="Times New Roman" w:hAnsi="Times New Roman" w:cs="Times New Roman"/>
              </w:rPr>
            </w:rPrChange>
          </w:rPr>
          <w:delText>surrounding them. This must be included in LOC modelling of star</w:delText>
        </w:r>
        <w:r w:rsidR="00A96622" w:rsidRPr="00C35AAA" w:rsidDel="00D67F0C">
          <w:rPr>
            <w:rFonts w:ascii="Times New Roman" w:hAnsi="Times New Roman" w:cs="Times New Roman"/>
            <w:highlight w:val="red"/>
            <w:rPrChange w:id="216"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17" w:author="Chris Richardson" w:date="2016-08-31T20:24:00Z">
              <w:rPr>
                <w:rFonts w:ascii="Times New Roman" w:hAnsi="Times New Roman" w:cs="Times New Roman"/>
              </w:rPr>
            </w:rPrChange>
          </w:rPr>
          <w:delText>forming galaxies - and it should also be kept in mind for the</w:delText>
        </w:r>
        <w:r w:rsidR="00A96622" w:rsidRPr="00C35AAA" w:rsidDel="00D67F0C">
          <w:rPr>
            <w:rFonts w:ascii="Times New Roman" w:hAnsi="Times New Roman" w:cs="Times New Roman"/>
            <w:highlight w:val="red"/>
            <w:rPrChange w:id="218"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19" w:author="Chris Richardson" w:date="2016-08-31T20:24:00Z">
              <w:rPr>
                <w:rFonts w:ascii="Times New Roman" w:hAnsi="Times New Roman" w:cs="Times New Roman"/>
              </w:rPr>
            </w:rPrChange>
          </w:rPr>
          <w:delText>discussions here - otherwise you will draw the wrong conclusions.</w:delText>
        </w:r>
      </w:del>
    </w:p>
    <w:p w14:paraId="52D62DE8" w14:textId="60AD9B9E" w:rsidR="00F5074D" w:rsidRPr="00C35AAA" w:rsidDel="00D67F0C" w:rsidRDefault="00F5074D" w:rsidP="00F5074D">
      <w:pPr>
        <w:widowControl w:val="0"/>
        <w:autoSpaceDE w:val="0"/>
        <w:autoSpaceDN w:val="0"/>
        <w:adjustRightInd w:val="0"/>
        <w:rPr>
          <w:del w:id="220" w:author="Chris Richardson" w:date="2016-09-03T15:19:00Z"/>
          <w:rFonts w:ascii="Times New Roman" w:hAnsi="Times New Roman" w:cs="Times New Roman"/>
          <w:highlight w:val="red"/>
          <w:rPrChange w:id="221" w:author="Chris Richardson" w:date="2016-08-31T20:24:00Z">
            <w:rPr>
              <w:del w:id="222" w:author="Chris Richardson" w:date="2016-09-03T15:19:00Z"/>
              <w:rFonts w:ascii="Times New Roman" w:hAnsi="Times New Roman" w:cs="Times New Roman"/>
            </w:rPr>
          </w:rPrChange>
        </w:rPr>
      </w:pPr>
    </w:p>
    <w:p w14:paraId="7DAC110B" w14:textId="141CCEC9" w:rsidR="00F5074D" w:rsidRPr="00C35AAA" w:rsidDel="00D67F0C" w:rsidRDefault="00F5074D" w:rsidP="00F5074D">
      <w:pPr>
        <w:widowControl w:val="0"/>
        <w:autoSpaceDE w:val="0"/>
        <w:autoSpaceDN w:val="0"/>
        <w:adjustRightInd w:val="0"/>
        <w:rPr>
          <w:del w:id="223" w:author="Chris Richardson" w:date="2016-09-03T15:19:00Z"/>
          <w:rFonts w:ascii="Times New Roman" w:hAnsi="Times New Roman" w:cs="Times New Roman"/>
          <w:highlight w:val="red"/>
          <w:rPrChange w:id="224" w:author="Chris Richardson" w:date="2016-08-31T20:24:00Z">
            <w:rPr>
              <w:del w:id="225" w:author="Chris Richardson" w:date="2016-09-03T15:19:00Z"/>
              <w:rFonts w:ascii="Times New Roman" w:hAnsi="Times New Roman" w:cs="Times New Roman"/>
            </w:rPr>
          </w:rPrChange>
        </w:rPr>
      </w:pPr>
      <w:del w:id="226" w:author="Chris Richardson" w:date="2016-09-03T15:19:00Z">
        <w:r w:rsidRPr="00C35AAA" w:rsidDel="00D67F0C">
          <w:rPr>
            <w:rFonts w:ascii="Times New Roman" w:hAnsi="Times New Roman" w:cs="Times New Roman"/>
            <w:highlight w:val="red"/>
            <w:rPrChange w:id="227" w:author="Chris Richardson" w:date="2016-08-31T20:24:00Z">
              <w:rPr>
                <w:rFonts w:ascii="Times New Roman" w:hAnsi="Times New Roman" w:cs="Times New Roman"/>
              </w:rPr>
            </w:rPrChange>
          </w:rPr>
          <w:delText>In this case the lines and the continuum can also experience strongly</w:delText>
        </w:r>
        <w:r w:rsidR="00A96622" w:rsidRPr="00C35AAA" w:rsidDel="00D67F0C">
          <w:rPr>
            <w:rFonts w:ascii="Times New Roman" w:hAnsi="Times New Roman" w:cs="Times New Roman"/>
            <w:highlight w:val="red"/>
            <w:rPrChange w:id="228"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29" w:author="Chris Richardson" w:date="2016-08-31T20:24:00Z">
              <w:rPr>
                <w:rFonts w:ascii="Times New Roman" w:hAnsi="Times New Roman" w:cs="Times New Roman"/>
              </w:rPr>
            </w:rPrChange>
          </w:rPr>
          <w:delText>different attenuation - something that leads to all EWs in the current</w:delText>
        </w:r>
        <w:r w:rsidR="00A96622" w:rsidRPr="00C35AAA" w:rsidDel="00D67F0C">
          <w:rPr>
            <w:rFonts w:ascii="Times New Roman" w:hAnsi="Times New Roman" w:cs="Times New Roman"/>
            <w:highlight w:val="red"/>
            <w:rPrChange w:id="230"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31" w:author="Chris Richardson" w:date="2016-08-31T20:24:00Z">
              <w:rPr>
                <w:rFonts w:ascii="Times New Roman" w:hAnsi="Times New Roman" w:cs="Times New Roman"/>
              </w:rPr>
            </w:rPrChange>
          </w:rPr>
          <w:delText>work to be overestimates of the true observed EWs. Since this has been</w:delText>
        </w:r>
        <w:r w:rsidR="00A96622" w:rsidRPr="00C35AAA" w:rsidDel="00D67F0C">
          <w:rPr>
            <w:rFonts w:ascii="Times New Roman" w:hAnsi="Times New Roman" w:cs="Times New Roman"/>
            <w:highlight w:val="red"/>
            <w:rPrChange w:id="232"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33" w:author="Chris Richardson" w:date="2016-08-31T20:24:00Z">
              <w:rPr>
                <w:rFonts w:ascii="Times New Roman" w:hAnsi="Times New Roman" w:cs="Times New Roman"/>
              </w:rPr>
            </w:rPrChange>
          </w:rPr>
          <w:delText>well known in the literature now for at least two decades</w:delText>
        </w:r>
        <w:r w:rsidR="00A96622" w:rsidRPr="00C35AAA" w:rsidDel="00D67F0C">
          <w:rPr>
            <w:rFonts w:ascii="Times New Roman" w:hAnsi="Times New Roman" w:cs="Times New Roman"/>
            <w:highlight w:val="red"/>
            <w:rPrChange w:id="234"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35" w:author="Chris Richardson" w:date="2016-08-31T20:24:00Z">
              <w:rPr>
                <w:rFonts w:ascii="Times New Roman" w:hAnsi="Times New Roman" w:cs="Times New Roman"/>
              </w:rPr>
            </w:rPrChange>
          </w:rPr>
          <w:delText>(e.g. Calzetti 1997; Charlot &amp; Fall 2000) it is necessary to discuss</w:delText>
        </w:r>
        <w:r w:rsidR="00A96622" w:rsidRPr="00C35AAA" w:rsidDel="00D67F0C">
          <w:rPr>
            <w:rFonts w:ascii="Times New Roman" w:hAnsi="Times New Roman" w:cs="Times New Roman"/>
            <w:highlight w:val="red"/>
            <w:rPrChange w:id="236"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37" w:author="Chris Richardson" w:date="2016-08-31T20:24:00Z">
              <w:rPr>
                <w:rFonts w:ascii="Times New Roman" w:hAnsi="Times New Roman" w:cs="Times New Roman"/>
              </w:rPr>
            </w:rPrChange>
          </w:rPr>
          <w:delText>this in the work.</w:delText>
        </w:r>
      </w:del>
    </w:p>
    <w:p w14:paraId="4D16C530" w14:textId="3035A9B2" w:rsidR="00F5074D" w:rsidRPr="00C35AAA" w:rsidDel="00D67F0C" w:rsidRDefault="00F5074D" w:rsidP="00F5074D">
      <w:pPr>
        <w:widowControl w:val="0"/>
        <w:autoSpaceDE w:val="0"/>
        <w:autoSpaceDN w:val="0"/>
        <w:adjustRightInd w:val="0"/>
        <w:rPr>
          <w:del w:id="238" w:author="Chris Richardson" w:date="2016-09-03T15:19:00Z"/>
          <w:rFonts w:ascii="Times New Roman" w:hAnsi="Times New Roman" w:cs="Times New Roman"/>
          <w:highlight w:val="red"/>
          <w:rPrChange w:id="239" w:author="Chris Richardson" w:date="2016-08-31T20:24:00Z">
            <w:rPr>
              <w:del w:id="240" w:author="Chris Richardson" w:date="2016-09-03T15:19:00Z"/>
              <w:rFonts w:ascii="Times New Roman" w:hAnsi="Times New Roman" w:cs="Times New Roman"/>
            </w:rPr>
          </w:rPrChange>
        </w:rPr>
      </w:pPr>
    </w:p>
    <w:p w14:paraId="7D979561" w14:textId="15BBDFBE" w:rsidR="00F5074D" w:rsidRPr="00C35AAA" w:rsidDel="00D67F0C" w:rsidRDefault="00F5074D" w:rsidP="00F5074D">
      <w:pPr>
        <w:widowControl w:val="0"/>
        <w:autoSpaceDE w:val="0"/>
        <w:autoSpaceDN w:val="0"/>
        <w:adjustRightInd w:val="0"/>
        <w:rPr>
          <w:del w:id="241" w:author="Chris Richardson" w:date="2016-09-03T15:19:00Z"/>
          <w:rFonts w:ascii="Times New Roman" w:hAnsi="Times New Roman" w:cs="Times New Roman"/>
          <w:highlight w:val="red"/>
          <w:rPrChange w:id="242" w:author="Chris Richardson" w:date="2016-08-31T20:24:00Z">
            <w:rPr>
              <w:del w:id="243" w:author="Chris Richardson" w:date="2016-09-03T15:19:00Z"/>
              <w:rFonts w:ascii="Times New Roman" w:hAnsi="Times New Roman" w:cs="Times New Roman"/>
            </w:rPr>
          </w:rPrChange>
        </w:rPr>
      </w:pPr>
    </w:p>
    <w:p w14:paraId="3B4AAD5D" w14:textId="638339D6" w:rsidR="00F5074D" w:rsidRPr="00C35AAA" w:rsidDel="00D67F0C" w:rsidRDefault="00F5074D" w:rsidP="00F5074D">
      <w:pPr>
        <w:widowControl w:val="0"/>
        <w:autoSpaceDE w:val="0"/>
        <w:autoSpaceDN w:val="0"/>
        <w:adjustRightInd w:val="0"/>
        <w:rPr>
          <w:del w:id="244" w:author="Chris Richardson" w:date="2016-09-03T15:19:00Z"/>
          <w:rFonts w:ascii="Times New Roman" w:hAnsi="Times New Roman" w:cs="Times New Roman"/>
          <w:highlight w:val="red"/>
          <w:rPrChange w:id="245" w:author="Chris Richardson" w:date="2016-08-31T20:24:00Z">
            <w:rPr>
              <w:del w:id="246" w:author="Chris Richardson" w:date="2016-09-03T15:19:00Z"/>
              <w:rFonts w:ascii="Times New Roman" w:hAnsi="Times New Roman" w:cs="Times New Roman"/>
            </w:rPr>
          </w:rPrChange>
        </w:rPr>
      </w:pPr>
    </w:p>
    <w:p w14:paraId="3AE99DD4" w14:textId="3C4EC153" w:rsidR="00F5074D" w:rsidRPr="00C35AAA" w:rsidDel="00D67F0C" w:rsidRDefault="00F5074D" w:rsidP="00F5074D">
      <w:pPr>
        <w:widowControl w:val="0"/>
        <w:autoSpaceDE w:val="0"/>
        <w:autoSpaceDN w:val="0"/>
        <w:adjustRightInd w:val="0"/>
        <w:rPr>
          <w:del w:id="247" w:author="Chris Richardson" w:date="2016-09-03T15:19:00Z"/>
          <w:rFonts w:ascii="Times New Roman" w:hAnsi="Times New Roman" w:cs="Times New Roman"/>
          <w:highlight w:val="red"/>
          <w:rPrChange w:id="248" w:author="Chris Richardson" w:date="2016-08-31T20:24:00Z">
            <w:rPr>
              <w:del w:id="249" w:author="Chris Richardson" w:date="2016-09-03T15:19:00Z"/>
              <w:rFonts w:ascii="Times New Roman" w:hAnsi="Times New Roman" w:cs="Times New Roman"/>
            </w:rPr>
          </w:rPrChange>
        </w:rPr>
      </w:pPr>
    </w:p>
    <w:p w14:paraId="2F58AE13" w14:textId="327C6515" w:rsidR="00F5074D" w:rsidRPr="00C35AAA" w:rsidDel="00D67F0C" w:rsidRDefault="00F5074D" w:rsidP="00F5074D">
      <w:pPr>
        <w:widowControl w:val="0"/>
        <w:autoSpaceDE w:val="0"/>
        <w:autoSpaceDN w:val="0"/>
        <w:adjustRightInd w:val="0"/>
        <w:rPr>
          <w:del w:id="250" w:author="Chris Richardson" w:date="2016-09-03T15:19:00Z"/>
          <w:rFonts w:ascii="Times New Roman" w:hAnsi="Times New Roman" w:cs="Times New Roman"/>
          <w:highlight w:val="red"/>
          <w:rPrChange w:id="251" w:author="Chris Richardson" w:date="2016-08-31T20:24:00Z">
            <w:rPr>
              <w:del w:id="252" w:author="Chris Richardson" w:date="2016-09-03T15:19:00Z"/>
              <w:rFonts w:ascii="Times New Roman" w:hAnsi="Times New Roman" w:cs="Times New Roman"/>
            </w:rPr>
          </w:rPrChange>
        </w:rPr>
      </w:pPr>
      <w:del w:id="253" w:author="Chris Richardson" w:date="2016-09-03T15:19:00Z">
        <w:r w:rsidRPr="00C35AAA" w:rsidDel="00D67F0C">
          <w:rPr>
            <w:rFonts w:ascii="Times New Roman" w:hAnsi="Times New Roman" w:cs="Times New Roman"/>
            <w:highlight w:val="red"/>
            <w:rPrChange w:id="254" w:author="Chris Richardson" w:date="2016-08-31T20:24:00Z">
              <w:rPr>
                <w:rFonts w:ascii="Times New Roman" w:hAnsi="Times New Roman" w:cs="Times New Roman"/>
              </w:rPr>
            </w:rPrChange>
          </w:rPr>
          <w:delText>------------</w:delText>
        </w:r>
      </w:del>
    </w:p>
    <w:p w14:paraId="781AE37E" w14:textId="24D0FF98" w:rsidR="00F5074D" w:rsidRPr="00C35AAA" w:rsidDel="00D67F0C" w:rsidRDefault="00F5074D" w:rsidP="00F5074D">
      <w:pPr>
        <w:widowControl w:val="0"/>
        <w:autoSpaceDE w:val="0"/>
        <w:autoSpaceDN w:val="0"/>
        <w:adjustRightInd w:val="0"/>
        <w:rPr>
          <w:del w:id="255" w:author="Chris Richardson" w:date="2016-09-03T15:19:00Z"/>
          <w:rFonts w:ascii="Times New Roman" w:hAnsi="Times New Roman" w:cs="Times New Roman"/>
          <w:highlight w:val="red"/>
          <w:rPrChange w:id="256" w:author="Chris Richardson" w:date="2016-08-31T20:24:00Z">
            <w:rPr>
              <w:del w:id="257" w:author="Chris Richardson" w:date="2016-09-03T15:19:00Z"/>
              <w:rFonts w:ascii="Times New Roman" w:hAnsi="Times New Roman" w:cs="Times New Roman"/>
            </w:rPr>
          </w:rPrChange>
        </w:rPr>
      </w:pPr>
      <w:del w:id="258" w:author="Chris Richardson" w:date="2016-09-03T15:19:00Z">
        <w:r w:rsidRPr="00C35AAA" w:rsidDel="00D67F0C">
          <w:rPr>
            <w:rFonts w:ascii="Times New Roman" w:hAnsi="Times New Roman" w:cs="Times New Roman"/>
            <w:highlight w:val="red"/>
            <w:rPrChange w:id="259" w:author="Chris Richardson" w:date="2016-08-31T20:24:00Z">
              <w:rPr>
                <w:rFonts w:ascii="Times New Roman" w:hAnsi="Times New Roman" w:cs="Times New Roman"/>
              </w:rPr>
            </w:rPrChange>
          </w:rPr>
          <w:delText>Other concerns:</w:delText>
        </w:r>
      </w:del>
    </w:p>
    <w:p w14:paraId="3A965BC0" w14:textId="35CECA4C" w:rsidR="00F5074D" w:rsidRPr="00C35AAA" w:rsidDel="00D67F0C" w:rsidRDefault="00F5074D" w:rsidP="00F5074D">
      <w:pPr>
        <w:widowControl w:val="0"/>
        <w:autoSpaceDE w:val="0"/>
        <w:autoSpaceDN w:val="0"/>
        <w:adjustRightInd w:val="0"/>
        <w:rPr>
          <w:del w:id="260" w:author="Chris Richardson" w:date="2016-09-03T15:19:00Z"/>
          <w:rFonts w:ascii="Times New Roman" w:hAnsi="Times New Roman" w:cs="Times New Roman"/>
          <w:highlight w:val="red"/>
          <w:rPrChange w:id="261" w:author="Chris Richardson" w:date="2016-08-31T20:24:00Z">
            <w:rPr>
              <w:del w:id="262" w:author="Chris Richardson" w:date="2016-09-03T15:19:00Z"/>
              <w:rFonts w:ascii="Times New Roman" w:hAnsi="Times New Roman" w:cs="Times New Roman"/>
            </w:rPr>
          </w:rPrChange>
        </w:rPr>
      </w:pPr>
      <w:del w:id="263" w:author="Chris Richardson" w:date="2016-09-03T15:19:00Z">
        <w:r w:rsidRPr="00C35AAA" w:rsidDel="00D67F0C">
          <w:rPr>
            <w:rFonts w:ascii="Times New Roman" w:hAnsi="Times New Roman" w:cs="Times New Roman"/>
            <w:highlight w:val="red"/>
            <w:rPrChange w:id="264" w:author="Chris Richardson" w:date="2016-08-31T20:24:00Z">
              <w:rPr>
                <w:rFonts w:ascii="Times New Roman" w:hAnsi="Times New Roman" w:cs="Times New Roman"/>
              </w:rPr>
            </w:rPrChange>
          </w:rPr>
          <w:delText>-----------------</w:delText>
        </w:r>
      </w:del>
    </w:p>
    <w:p w14:paraId="354A9BB5" w14:textId="59338406" w:rsidR="00F5074D" w:rsidRPr="00C35AAA" w:rsidDel="00D67F0C" w:rsidRDefault="00F5074D" w:rsidP="00F5074D">
      <w:pPr>
        <w:widowControl w:val="0"/>
        <w:autoSpaceDE w:val="0"/>
        <w:autoSpaceDN w:val="0"/>
        <w:adjustRightInd w:val="0"/>
        <w:rPr>
          <w:del w:id="265" w:author="Chris Richardson" w:date="2016-09-03T15:19:00Z"/>
          <w:rFonts w:ascii="Times New Roman" w:hAnsi="Times New Roman" w:cs="Times New Roman"/>
          <w:highlight w:val="red"/>
          <w:rPrChange w:id="266" w:author="Chris Richardson" w:date="2016-08-31T20:24:00Z">
            <w:rPr>
              <w:del w:id="267" w:author="Chris Richardson" w:date="2016-09-03T15:19:00Z"/>
              <w:rFonts w:ascii="Times New Roman" w:hAnsi="Times New Roman" w:cs="Times New Roman"/>
            </w:rPr>
          </w:rPrChange>
        </w:rPr>
      </w:pPr>
    </w:p>
    <w:p w14:paraId="0A44491F" w14:textId="0AEE0D67" w:rsidR="00F5074D" w:rsidRPr="00C35AAA" w:rsidDel="00D67F0C" w:rsidRDefault="00F5074D" w:rsidP="00F5074D">
      <w:pPr>
        <w:widowControl w:val="0"/>
        <w:autoSpaceDE w:val="0"/>
        <w:autoSpaceDN w:val="0"/>
        <w:adjustRightInd w:val="0"/>
        <w:rPr>
          <w:del w:id="268" w:author="Chris Richardson" w:date="2016-09-03T15:19:00Z"/>
          <w:rFonts w:ascii="Times New Roman" w:hAnsi="Times New Roman" w:cs="Times New Roman"/>
          <w:highlight w:val="red"/>
          <w:rPrChange w:id="269" w:author="Chris Richardson" w:date="2016-08-31T20:24:00Z">
            <w:rPr>
              <w:del w:id="270" w:author="Chris Richardson" w:date="2016-09-03T15:19:00Z"/>
              <w:rFonts w:ascii="Times New Roman" w:hAnsi="Times New Roman" w:cs="Times New Roman"/>
            </w:rPr>
          </w:rPrChange>
        </w:rPr>
      </w:pPr>
      <w:del w:id="271" w:author="Chris Richardson" w:date="2016-09-03T15:19:00Z">
        <w:r w:rsidRPr="00C35AAA" w:rsidDel="00D67F0C">
          <w:rPr>
            <w:rFonts w:ascii="Times New Roman" w:hAnsi="Times New Roman" w:cs="Times New Roman"/>
            <w:highlight w:val="red"/>
            <w:rPrChange w:id="272" w:author="Chris Richardson" w:date="2016-08-31T20:24:00Z">
              <w:rPr>
                <w:rFonts w:ascii="Times New Roman" w:hAnsi="Times New Roman" w:cs="Times New Roman"/>
              </w:rPr>
            </w:rPrChange>
          </w:rPr>
          <w:delText>Overall modelling strategy.</w:delText>
        </w:r>
      </w:del>
    </w:p>
    <w:p w14:paraId="78B5DFFB" w14:textId="6984CFE7" w:rsidR="00F5074D" w:rsidRPr="00C35AAA" w:rsidDel="00D67F0C" w:rsidRDefault="00F5074D" w:rsidP="00F5074D">
      <w:pPr>
        <w:widowControl w:val="0"/>
        <w:autoSpaceDE w:val="0"/>
        <w:autoSpaceDN w:val="0"/>
        <w:adjustRightInd w:val="0"/>
        <w:rPr>
          <w:del w:id="273" w:author="Chris Richardson" w:date="2016-09-03T15:19:00Z"/>
          <w:rFonts w:ascii="Times New Roman" w:hAnsi="Times New Roman" w:cs="Times New Roman"/>
          <w:highlight w:val="red"/>
          <w:rPrChange w:id="274" w:author="Chris Richardson" w:date="2016-08-31T20:24:00Z">
            <w:rPr>
              <w:del w:id="275" w:author="Chris Richardson" w:date="2016-09-03T15:19:00Z"/>
              <w:rFonts w:ascii="Times New Roman" w:hAnsi="Times New Roman" w:cs="Times New Roman"/>
            </w:rPr>
          </w:rPrChange>
        </w:rPr>
      </w:pPr>
    </w:p>
    <w:p w14:paraId="745EA973" w14:textId="6B720D40" w:rsidR="00F5074D" w:rsidRPr="00C35AAA" w:rsidDel="00D67F0C" w:rsidRDefault="00F5074D" w:rsidP="00F5074D">
      <w:pPr>
        <w:widowControl w:val="0"/>
        <w:autoSpaceDE w:val="0"/>
        <w:autoSpaceDN w:val="0"/>
        <w:adjustRightInd w:val="0"/>
        <w:rPr>
          <w:del w:id="276" w:author="Chris Richardson" w:date="2016-09-03T15:19:00Z"/>
          <w:rFonts w:ascii="Times New Roman" w:hAnsi="Times New Roman" w:cs="Times New Roman"/>
          <w:highlight w:val="red"/>
          <w:rPrChange w:id="277" w:author="Chris Richardson" w:date="2016-08-31T20:24:00Z">
            <w:rPr>
              <w:del w:id="278" w:author="Chris Richardson" w:date="2016-09-03T15:19:00Z"/>
              <w:rFonts w:ascii="Times New Roman" w:hAnsi="Times New Roman" w:cs="Times New Roman"/>
            </w:rPr>
          </w:rPrChange>
        </w:rPr>
      </w:pPr>
      <w:del w:id="279" w:author="Chris Richardson" w:date="2016-09-03T15:19:00Z">
        <w:r w:rsidRPr="00C35AAA" w:rsidDel="00D67F0C">
          <w:rPr>
            <w:rFonts w:ascii="Times New Roman" w:hAnsi="Times New Roman" w:cs="Times New Roman"/>
            <w:highlight w:val="red"/>
            <w:rPrChange w:id="280" w:author="Chris Richardson" w:date="2016-08-31T20:24:00Z">
              <w:rPr>
                <w:rFonts w:ascii="Times New Roman" w:hAnsi="Times New Roman" w:cs="Times New Roman"/>
              </w:rPr>
            </w:rPrChange>
          </w:rPr>
          <w:delText>This is more of a subjective comment and is not in the category of</w:delText>
        </w:r>
        <w:r w:rsidR="00A96622" w:rsidRPr="00C35AAA" w:rsidDel="00D67F0C">
          <w:rPr>
            <w:rFonts w:ascii="Times New Roman" w:hAnsi="Times New Roman" w:cs="Times New Roman"/>
            <w:highlight w:val="red"/>
            <w:rPrChange w:id="281"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82" w:author="Chris Richardson" w:date="2016-08-31T20:24:00Z">
              <w:rPr>
                <w:rFonts w:ascii="Times New Roman" w:hAnsi="Times New Roman" w:cs="Times New Roman"/>
              </w:rPr>
            </w:rPrChange>
          </w:rPr>
          <w:delText>major concern, but it is still a significant worry I have about the</w:delText>
        </w:r>
        <w:r w:rsidR="00A96622" w:rsidRPr="00C35AAA" w:rsidDel="00D67F0C">
          <w:rPr>
            <w:rFonts w:ascii="Times New Roman" w:hAnsi="Times New Roman" w:cs="Times New Roman"/>
            <w:highlight w:val="red"/>
            <w:rPrChange w:id="283"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84" w:author="Chris Richardson" w:date="2016-08-31T20:24:00Z">
              <w:rPr>
                <w:rFonts w:ascii="Times New Roman" w:hAnsi="Times New Roman" w:cs="Times New Roman"/>
              </w:rPr>
            </w:rPrChange>
          </w:rPr>
          <w:delText>overall approach. The LOC modelling is very appealing in an AGN</w:delText>
        </w:r>
        <w:r w:rsidR="00A96622" w:rsidRPr="00C35AAA" w:rsidDel="00D67F0C">
          <w:rPr>
            <w:rFonts w:ascii="Times New Roman" w:hAnsi="Times New Roman" w:cs="Times New Roman"/>
            <w:highlight w:val="red"/>
            <w:rPrChange w:id="285"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86" w:author="Chris Richardson" w:date="2016-08-31T20:24:00Z">
              <w:rPr>
                <w:rFonts w:ascii="Times New Roman" w:hAnsi="Times New Roman" w:cs="Times New Roman"/>
              </w:rPr>
            </w:rPrChange>
          </w:rPr>
          <w:delText>context where there are clea</w:delText>
        </w:r>
        <w:r w:rsidR="00A96622" w:rsidRPr="00C35AAA" w:rsidDel="00D67F0C">
          <w:rPr>
            <w:rFonts w:ascii="Times New Roman" w:hAnsi="Times New Roman" w:cs="Times New Roman"/>
            <w:highlight w:val="red"/>
            <w:rPrChange w:id="287" w:author="Chris Richardson" w:date="2016-08-31T20:24:00Z">
              <w:rPr>
                <w:rFonts w:ascii="Times New Roman" w:hAnsi="Times New Roman" w:cs="Times New Roman"/>
              </w:rPr>
            </w:rPrChange>
          </w:rPr>
          <w:delText xml:space="preserve">r density variations and strong </w:delText>
        </w:r>
        <w:r w:rsidRPr="00C35AAA" w:rsidDel="00D67F0C">
          <w:rPr>
            <w:rFonts w:ascii="Times New Roman" w:hAnsi="Times New Roman" w:cs="Times New Roman"/>
            <w:highlight w:val="red"/>
            <w:rPrChange w:id="288" w:author="Chris Richardson" w:date="2016-08-31T20:24:00Z">
              <w:rPr>
                <w:rFonts w:ascii="Times New Roman" w:hAnsi="Times New Roman" w:cs="Times New Roman"/>
              </w:rPr>
            </w:rPrChange>
          </w:rPr>
          <w:delText>variations</w:delText>
        </w:r>
        <w:r w:rsidR="00A96622" w:rsidRPr="00C35AAA" w:rsidDel="00D67F0C">
          <w:rPr>
            <w:rFonts w:ascii="Times New Roman" w:hAnsi="Times New Roman" w:cs="Times New Roman"/>
            <w:highlight w:val="red"/>
            <w:rPrChange w:id="289"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90" w:author="Chris Richardson" w:date="2016-08-31T20:24:00Z">
              <w:rPr>
                <w:rFonts w:ascii="Times New Roman" w:hAnsi="Times New Roman" w:cs="Times New Roman"/>
              </w:rPr>
            </w:rPrChange>
          </w:rPr>
          <w:delText>in the incident ionising flux. And I do think it is an interesting</w:delText>
        </w:r>
        <w:r w:rsidR="00A96622" w:rsidRPr="00C35AAA" w:rsidDel="00D67F0C">
          <w:rPr>
            <w:rFonts w:ascii="Times New Roman" w:hAnsi="Times New Roman" w:cs="Times New Roman"/>
            <w:highlight w:val="red"/>
            <w:rPrChange w:id="291"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292" w:author="Chris Richardson" w:date="2016-08-31T20:24:00Z">
              <w:rPr>
                <w:rFonts w:ascii="Times New Roman" w:hAnsi="Times New Roman" w:cs="Times New Roman"/>
              </w:rPr>
            </w:rPrChange>
          </w:rPr>
          <w:delText>avenue to proceed down for star-forming galaxy models as well.</w:delText>
        </w:r>
      </w:del>
    </w:p>
    <w:p w14:paraId="6E9797FC" w14:textId="11734D62" w:rsidR="00F5074D" w:rsidRPr="00C35AAA" w:rsidDel="00D67F0C" w:rsidRDefault="00F5074D" w:rsidP="00F5074D">
      <w:pPr>
        <w:widowControl w:val="0"/>
        <w:autoSpaceDE w:val="0"/>
        <w:autoSpaceDN w:val="0"/>
        <w:adjustRightInd w:val="0"/>
        <w:rPr>
          <w:del w:id="293" w:author="Chris Richardson" w:date="2016-09-03T15:19:00Z"/>
          <w:rFonts w:ascii="Times New Roman" w:hAnsi="Times New Roman" w:cs="Times New Roman"/>
          <w:highlight w:val="red"/>
          <w:rPrChange w:id="294" w:author="Chris Richardson" w:date="2016-08-31T20:24:00Z">
            <w:rPr>
              <w:del w:id="295" w:author="Chris Richardson" w:date="2016-09-03T15:19:00Z"/>
              <w:rFonts w:ascii="Times New Roman" w:hAnsi="Times New Roman" w:cs="Times New Roman"/>
            </w:rPr>
          </w:rPrChange>
        </w:rPr>
      </w:pPr>
    </w:p>
    <w:p w14:paraId="48AE9E73" w14:textId="0F410F07" w:rsidR="00F5074D" w:rsidRPr="00C35AAA" w:rsidDel="00D67F0C" w:rsidRDefault="00F5074D" w:rsidP="00F5074D">
      <w:pPr>
        <w:widowControl w:val="0"/>
        <w:autoSpaceDE w:val="0"/>
        <w:autoSpaceDN w:val="0"/>
        <w:adjustRightInd w:val="0"/>
        <w:rPr>
          <w:del w:id="296" w:author="Chris Richardson" w:date="2016-09-03T15:19:00Z"/>
          <w:rFonts w:ascii="Times New Roman" w:hAnsi="Times New Roman" w:cs="Times New Roman"/>
          <w:highlight w:val="red"/>
          <w:rPrChange w:id="297" w:author="Chris Richardson" w:date="2016-08-31T20:24:00Z">
            <w:rPr>
              <w:del w:id="298" w:author="Chris Richardson" w:date="2016-09-03T15:19:00Z"/>
              <w:rFonts w:ascii="Times New Roman" w:hAnsi="Times New Roman" w:cs="Times New Roman"/>
            </w:rPr>
          </w:rPrChange>
        </w:rPr>
      </w:pPr>
      <w:del w:id="299" w:author="Chris Richardson" w:date="2016-09-03T15:19:00Z">
        <w:r w:rsidRPr="00C35AAA" w:rsidDel="00D67F0C">
          <w:rPr>
            <w:rFonts w:ascii="Times New Roman" w:hAnsi="Times New Roman" w:cs="Times New Roman"/>
            <w:highlight w:val="red"/>
            <w:rPrChange w:id="300" w:author="Chris Richardson" w:date="2016-08-31T20:24:00Z">
              <w:rPr>
                <w:rFonts w:ascii="Times New Roman" w:hAnsi="Times New Roman" w:cs="Times New Roman"/>
              </w:rPr>
            </w:rPrChange>
          </w:rPr>
          <w:delText>That said, I am not sure that the approach taken for AGNs really is</w:delText>
        </w:r>
        <w:r w:rsidR="00A96622" w:rsidRPr="00C35AAA" w:rsidDel="00D67F0C">
          <w:rPr>
            <w:rFonts w:ascii="Times New Roman" w:hAnsi="Times New Roman" w:cs="Times New Roman"/>
            <w:highlight w:val="red"/>
            <w:rPrChange w:id="301"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02" w:author="Chris Richardson" w:date="2016-08-31T20:24:00Z">
              <w:rPr>
                <w:rFonts w:ascii="Times New Roman" w:hAnsi="Times New Roman" w:cs="Times New Roman"/>
              </w:rPr>
            </w:rPrChange>
          </w:rPr>
          <w:delText>the optimal to take for star-forming galaxies: We do not see</w:delText>
        </w:r>
        <w:r w:rsidR="00A96622" w:rsidRPr="00C35AAA" w:rsidDel="00D67F0C">
          <w:rPr>
            <w:rFonts w:ascii="Times New Roman" w:hAnsi="Times New Roman" w:cs="Times New Roman"/>
            <w:highlight w:val="red"/>
            <w:rPrChange w:id="303"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04" w:author="Chris Richardson" w:date="2016-08-31T20:24:00Z">
              <w:rPr>
                <w:rFonts w:ascii="Times New Roman" w:hAnsi="Times New Roman" w:cs="Times New Roman"/>
              </w:rPr>
            </w:rPrChange>
          </w:rPr>
          <w:delText>significant variations in the density of HII regions across cosmic</w:delText>
        </w:r>
        <w:r w:rsidR="00A96622" w:rsidRPr="00C35AAA" w:rsidDel="00D67F0C">
          <w:rPr>
            <w:rFonts w:ascii="Times New Roman" w:hAnsi="Times New Roman" w:cs="Times New Roman"/>
            <w:highlight w:val="red"/>
            <w:rPrChange w:id="305"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06" w:author="Chris Richardson" w:date="2016-08-31T20:24:00Z">
              <w:rPr>
                <w:rFonts w:ascii="Times New Roman" w:hAnsi="Times New Roman" w:cs="Times New Roman"/>
              </w:rPr>
            </w:rPrChange>
          </w:rPr>
          <w:delText>time - at most a factor of ~100 or so, much less than is seen in</w:delText>
        </w:r>
        <w:r w:rsidR="00A96622" w:rsidRPr="00C35AAA" w:rsidDel="00D67F0C">
          <w:rPr>
            <w:rFonts w:ascii="Times New Roman" w:hAnsi="Times New Roman" w:cs="Times New Roman"/>
            <w:highlight w:val="red"/>
            <w:rPrChange w:id="307"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08" w:author="Chris Richardson" w:date="2016-08-31T20:24:00Z">
              <w:rPr>
                <w:rFonts w:ascii="Times New Roman" w:hAnsi="Times New Roman" w:cs="Times New Roman"/>
              </w:rPr>
            </w:rPrChange>
          </w:rPr>
          <w:delText>AGNs. This is why we often do not explore a wide range in densities in</w:delText>
        </w:r>
        <w:r w:rsidR="00A96622" w:rsidRPr="00C35AAA" w:rsidDel="00D67F0C">
          <w:rPr>
            <w:rFonts w:ascii="Times New Roman" w:hAnsi="Times New Roman" w:cs="Times New Roman"/>
            <w:highlight w:val="red"/>
            <w:rPrChange w:id="309"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10" w:author="Chris Richardson" w:date="2016-08-31T20:24:00Z">
              <w:rPr>
                <w:rFonts w:ascii="Times New Roman" w:hAnsi="Times New Roman" w:cs="Times New Roman"/>
              </w:rPr>
            </w:rPrChange>
          </w:rPr>
          <w:delText>HII region models and is why I am not convinced that an integral over</w:delText>
        </w:r>
        <w:r w:rsidR="00A96622" w:rsidRPr="00C35AAA" w:rsidDel="00D67F0C">
          <w:rPr>
            <w:rFonts w:ascii="Times New Roman" w:hAnsi="Times New Roman" w:cs="Times New Roman"/>
            <w:highlight w:val="red"/>
            <w:rPrChange w:id="311"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12" w:author="Chris Richardson" w:date="2016-08-31T20:24:00Z">
              <w:rPr>
                <w:rFonts w:ascii="Times New Roman" w:hAnsi="Times New Roman" w:cs="Times New Roman"/>
              </w:rPr>
            </w:rPrChange>
          </w:rPr>
          <w:delText>_density_ is that useful for LOC modelling of star-forming</w:delText>
        </w:r>
        <w:r w:rsidR="00A96622" w:rsidRPr="00C35AAA" w:rsidDel="00D67F0C">
          <w:rPr>
            <w:rFonts w:ascii="Times New Roman" w:hAnsi="Times New Roman" w:cs="Times New Roman"/>
            <w:highlight w:val="red"/>
            <w:rPrChange w:id="313"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14" w:author="Chris Richardson" w:date="2016-08-31T20:24:00Z">
              <w:rPr>
                <w:rFonts w:ascii="Times New Roman" w:hAnsi="Times New Roman" w:cs="Times New Roman"/>
              </w:rPr>
            </w:rPrChange>
          </w:rPr>
          <w:delText>galaxies. Certainly not without some treatment of the ISM attenuation</w:delText>
        </w:r>
        <w:r w:rsidR="00A96622" w:rsidRPr="00C35AAA" w:rsidDel="00D67F0C">
          <w:rPr>
            <w:rFonts w:ascii="Times New Roman" w:hAnsi="Times New Roman" w:cs="Times New Roman"/>
            <w:highlight w:val="red"/>
            <w:rPrChange w:id="315"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16" w:author="Chris Richardson" w:date="2016-08-31T20:24:00Z">
              <w:rPr>
                <w:rFonts w:ascii="Times New Roman" w:hAnsi="Times New Roman" w:cs="Times New Roman"/>
              </w:rPr>
            </w:rPrChange>
          </w:rPr>
          <w:delText>as discussed above. Incident ionising flux or ionisation parameter on</w:delText>
        </w:r>
        <w:r w:rsidR="00A96622" w:rsidRPr="00C35AAA" w:rsidDel="00D67F0C">
          <w:rPr>
            <w:rFonts w:ascii="Times New Roman" w:hAnsi="Times New Roman" w:cs="Times New Roman"/>
            <w:highlight w:val="red"/>
            <w:rPrChange w:id="317"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18" w:author="Chris Richardson" w:date="2016-08-31T20:24:00Z">
              <w:rPr>
                <w:rFonts w:ascii="Times New Roman" w:hAnsi="Times New Roman" w:cs="Times New Roman"/>
              </w:rPr>
            </w:rPrChange>
          </w:rPr>
          <w:delText>the other hand _is_ an important variable.</w:delText>
        </w:r>
      </w:del>
    </w:p>
    <w:p w14:paraId="6E017E03" w14:textId="4DEA412E" w:rsidR="00F5074D" w:rsidRPr="00C35AAA" w:rsidDel="00D67F0C" w:rsidRDefault="00F5074D" w:rsidP="00F5074D">
      <w:pPr>
        <w:widowControl w:val="0"/>
        <w:autoSpaceDE w:val="0"/>
        <w:autoSpaceDN w:val="0"/>
        <w:adjustRightInd w:val="0"/>
        <w:rPr>
          <w:del w:id="319" w:author="Chris Richardson" w:date="2016-09-03T15:19:00Z"/>
          <w:rFonts w:ascii="Times New Roman" w:hAnsi="Times New Roman" w:cs="Times New Roman"/>
          <w:highlight w:val="red"/>
          <w:rPrChange w:id="320" w:author="Chris Richardson" w:date="2016-08-31T20:24:00Z">
            <w:rPr>
              <w:del w:id="321" w:author="Chris Richardson" w:date="2016-09-03T15:19:00Z"/>
              <w:rFonts w:ascii="Times New Roman" w:hAnsi="Times New Roman" w:cs="Times New Roman"/>
            </w:rPr>
          </w:rPrChange>
        </w:rPr>
      </w:pPr>
    </w:p>
    <w:p w14:paraId="4A4C29EE" w14:textId="6B1B0499" w:rsidR="00F5074D" w:rsidRPr="00C35AAA" w:rsidDel="00D67F0C" w:rsidRDefault="00F5074D" w:rsidP="00F5074D">
      <w:pPr>
        <w:widowControl w:val="0"/>
        <w:autoSpaceDE w:val="0"/>
        <w:autoSpaceDN w:val="0"/>
        <w:adjustRightInd w:val="0"/>
        <w:rPr>
          <w:del w:id="322" w:author="Chris Richardson" w:date="2016-09-03T15:19:00Z"/>
          <w:rFonts w:ascii="Times New Roman" w:hAnsi="Times New Roman" w:cs="Times New Roman"/>
          <w:highlight w:val="red"/>
          <w:rPrChange w:id="323" w:author="Chris Richardson" w:date="2016-08-31T20:24:00Z">
            <w:rPr>
              <w:del w:id="324" w:author="Chris Richardson" w:date="2016-09-03T15:19:00Z"/>
              <w:rFonts w:ascii="Times New Roman" w:hAnsi="Times New Roman" w:cs="Times New Roman"/>
            </w:rPr>
          </w:rPrChange>
        </w:rPr>
      </w:pPr>
      <w:del w:id="325" w:author="Chris Richardson" w:date="2016-09-03T15:19:00Z">
        <w:r w:rsidRPr="00C35AAA" w:rsidDel="00D67F0C">
          <w:rPr>
            <w:rFonts w:ascii="Times New Roman" w:hAnsi="Times New Roman" w:cs="Times New Roman"/>
            <w:highlight w:val="red"/>
            <w:rPrChange w:id="326" w:author="Chris Richardson" w:date="2016-08-31T20:24:00Z">
              <w:rPr>
                <w:rFonts w:ascii="Times New Roman" w:hAnsi="Times New Roman" w:cs="Times New Roman"/>
              </w:rPr>
            </w:rPrChange>
          </w:rPr>
          <w:delText>Furthermore, there are other factors that arguably are at least as</w:delText>
        </w:r>
        <w:r w:rsidR="00A96622" w:rsidRPr="00C35AAA" w:rsidDel="00D67F0C">
          <w:rPr>
            <w:rFonts w:ascii="Times New Roman" w:hAnsi="Times New Roman" w:cs="Times New Roman"/>
            <w:highlight w:val="red"/>
            <w:rPrChange w:id="327"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28" w:author="Chris Richardson" w:date="2016-08-31T20:24:00Z">
              <w:rPr>
                <w:rFonts w:ascii="Times New Roman" w:hAnsi="Times New Roman" w:cs="Times New Roman"/>
              </w:rPr>
            </w:rPrChange>
          </w:rPr>
          <w:delText>important: HII regions are _not_ coeval across a galaxy, and with</w:delText>
        </w:r>
        <w:r w:rsidR="00A96622" w:rsidRPr="00C35AAA" w:rsidDel="00D67F0C">
          <w:rPr>
            <w:rFonts w:ascii="Times New Roman" w:hAnsi="Times New Roman" w:cs="Times New Roman"/>
            <w:highlight w:val="red"/>
            <w:rPrChange w:id="329"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30" w:author="Chris Richardson" w:date="2016-08-31T20:24:00Z">
              <w:rPr>
                <w:rFonts w:ascii="Times New Roman" w:hAnsi="Times New Roman" w:cs="Times New Roman"/>
              </w:rPr>
            </w:rPrChange>
          </w:rPr>
          <w:delText>life-times of at least 10 Myr one has to contend with an age-spread in</w:delText>
        </w:r>
        <w:r w:rsidR="00A96622" w:rsidRPr="00C35AAA" w:rsidDel="00D67F0C">
          <w:rPr>
            <w:rFonts w:ascii="Times New Roman" w:hAnsi="Times New Roman" w:cs="Times New Roman"/>
            <w:highlight w:val="red"/>
            <w:rPrChange w:id="331"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32" w:author="Chris Richardson" w:date="2016-08-31T20:24:00Z">
              <w:rPr>
                <w:rFonts w:ascii="Times New Roman" w:hAnsi="Times New Roman" w:cs="Times New Roman"/>
              </w:rPr>
            </w:rPrChange>
          </w:rPr>
          <w:delText>the LOC modelling, HII regions are also not all the same metallicity</w:delText>
        </w:r>
        <w:r w:rsidR="00A96622" w:rsidRPr="00C35AAA" w:rsidDel="00D67F0C">
          <w:rPr>
            <w:rFonts w:ascii="Times New Roman" w:hAnsi="Times New Roman" w:cs="Times New Roman"/>
            <w:highlight w:val="red"/>
            <w:rPrChange w:id="333"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34" w:author="Chris Richardson" w:date="2016-08-31T20:24:00Z">
              <w:rPr>
                <w:rFonts w:ascii="Times New Roman" w:hAnsi="Times New Roman" w:cs="Times New Roman"/>
              </w:rPr>
            </w:rPrChange>
          </w:rPr>
          <w:delText>in a galaxy - this also must be taken into account, and finally HII</w:delText>
        </w:r>
        <w:r w:rsidR="00A96622" w:rsidRPr="00C35AAA" w:rsidDel="00D67F0C">
          <w:rPr>
            <w:rFonts w:ascii="Times New Roman" w:hAnsi="Times New Roman" w:cs="Times New Roman"/>
            <w:highlight w:val="red"/>
            <w:rPrChange w:id="335"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36" w:author="Chris Richardson" w:date="2016-08-31T20:24:00Z">
              <w:rPr>
                <w:rFonts w:ascii="Times New Roman" w:hAnsi="Times New Roman" w:cs="Times New Roman"/>
              </w:rPr>
            </w:rPrChange>
          </w:rPr>
          <w:delText>regions appear to be leaky (e.g. Oey &amp; Kennicutt 1997, there are quite</w:delText>
        </w:r>
        <w:r w:rsidR="00A96622" w:rsidRPr="00C35AAA" w:rsidDel="00D67F0C">
          <w:rPr>
            <w:rFonts w:ascii="Times New Roman" w:hAnsi="Times New Roman" w:cs="Times New Roman"/>
            <w:highlight w:val="red"/>
            <w:rPrChange w:id="337"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38" w:author="Chris Richardson" w:date="2016-08-31T20:24:00Z">
              <w:rPr>
                <w:rFonts w:ascii="Times New Roman" w:hAnsi="Times New Roman" w:cs="Times New Roman"/>
              </w:rPr>
            </w:rPrChange>
          </w:rPr>
          <w:delText>a few more recent papers too) so there is a significant contribution</w:delText>
        </w:r>
        <w:r w:rsidR="00A96622" w:rsidRPr="00C35AAA" w:rsidDel="00D67F0C">
          <w:rPr>
            <w:rFonts w:ascii="Times New Roman" w:hAnsi="Times New Roman" w:cs="Times New Roman"/>
            <w:highlight w:val="red"/>
            <w:rPrChange w:id="339"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40" w:author="Chris Richardson" w:date="2016-08-31T20:24:00Z">
              <w:rPr>
                <w:rFonts w:ascii="Times New Roman" w:hAnsi="Times New Roman" w:cs="Times New Roman"/>
              </w:rPr>
            </w:rPrChange>
          </w:rPr>
          <w:delText>to the flux of some lines from ionising radiation that is outside the</w:delText>
        </w:r>
        <w:r w:rsidR="00A96622" w:rsidRPr="00C35AAA" w:rsidDel="00D67F0C">
          <w:rPr>
            <w:rFonts w:ascii="Times New Roman" w:hAnsi="Times New Roman" w:cs="Times New Roman"/>
            <w:highlight w:val="red"/>
            <w:rPrChange w:id="341"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42" w:author="Chris Richardson" w:date="2016-08-31T20:24:00Z">
              <w:rPr>
                <w:rFonts w:ascii="Times New Roman" w:hAnsi="Times New Roman" w:cs="Times New Roman"/>
              </w:rPr>
            </w:rPrChange>
          </w:rPr>
          <w:delText>HII region (evolved stars, ionising radiation escaping HII</w:delText>
        </w:r>
        <w:r w:rsidR="00A96622" w:rsidRPr="00C35AAA" w:rsidDel="00D67F0C">
          <w:rPr>
            <w:rFonts w:ascii="Times New Roman" w:hAnsi="Times New Roman" w:cs="Times New Roman"/>
            <w:highlight w:val="red"/>
            <w:rPrChange w:id="343"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44" w:author="Chris Richardson" w:date="2016-08-31T20:24:00Z">
              <w:rPr>
                <w:rFonts w:ascii="Times New Roman" w:hAnsi="Times New Roman" w:cs="Times New Roman"/>
              </w:rPr>
            </w:rPrChange>
          </w:rPr>
          <w:delText>regions). The latter point is perhaps not so important at high</w:delText>
        </w:r>
        <w:r w:rsidR="00A96622" w:rsidRPr="00C35AAA" w:rsidDel="00D67F0C">
          <w:rPr>
            <w:rFonts w:ascii="Times New Roman" w:hAnsi="Times New Roman" w:cs="Times New Roman"/>
            <w:highlight w:val="red"/>
            <w:rPrChange w:id="345"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46" w:author="Chris Richardson" w:date="2016-08-31T20:24:00Z">
              <w:rPr>
                <w:rFonts w:ascii="Times New Roman" w:hAnsi="Times New Roman" w:cs="Times New Roman"/>
              </w:rPr>
            </w:rPrChange>
          </w:rPr>
          <w:delText>redshift (I do not know), but at low redshift it can be important for</w:delText>
        </w:r>
        <w:r w:rsidR="00A96622" w:rsidRPr="00C35AAA" w:rsidDel="00D67F0C">
          <w:rPr>
            <w:rFonts w:ascii="Times New Roman" w:hAnsi="Times New Roman" w:cs="Times New Roman"/>
            <w:highlight w:val="red"/>
            <w:rPrChange w:id="347"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48" w:author="Chris Richardson" w:date="2016-08-31T20:24:00Z">
              <w:rPr>
                <w:rFonts w:ascii="Times New Roman" w:hAnsi="Times New Roman" w:cs="Times New Roman"/>
              </w:rPr>
            </w:rPrChange>
          </w:rPr>
          <w:delText>a LOC modelling approach.</w:delText>
        </w:r>
      </w:del>
    </w:p>
    <w:p w14:paraId="66F17E94" w14:textId="068C54AD" w:rsidR="00F5074D" w:rsidRPr="00C35AAA" w:rsidDel="00D67F0C" w:rsidRDefault="00F5074D" w:rsidP="00F5074D">
      <w:pPr>
        <w:widowControl w:val="0"/>
        <w:autoSpaceDE w:val="0"/>
        <w:autoSpaceDN w:val="0"/>
        <w:adjustRightInd w:val="0"/>
        <w:rPr>
          <w:del w:id="349" w:author="Chris Richardson" w:date="2016-09-03T15:19:00Z"/>
          <w:rFonts w:ascii="Times New Roman" w:hAnsi="Times New Roman" w:cs="Times New Roman"/>
          <w:highlight w:val="red"/>
          <w:rPrChange w:id="350" w:author="Chris Richardson" w:date="2016-08-31T20:24:00Z">
            <w:rPr>
              <w:del w:id="351" w:author="Chris Richardson" w:date="2016-09-03T15:19:00Z"/>
              <w:rFonts w:ascii="Times New Roman" w:hAnsi="Times New Roman" w:cs="Times New Roman"/>
            </w:rPr>
          </w:rPrChange>
        </w:rPr>
      </w:pPr>
    </w:p>
    <w:p w14:paraId="5991DBEA" w14:textId="7B6A0459" w:rsidR="00F5074D" w:rsidRPr="00C35AAA" w:rsidDel="00D67F0C" w:rsidRDefault="00F5074D" w:rsidP="00F5074D">
      <w:pPr>
        <w:widowControl w:val="0"/>
        <w:autoSpaceDE w:val="0"/>
        <w:autoSpaceDN w:val="0"/>
        <w:adjustRightInd w:val="0"/>
        <w:rPr>
          <w:del w:id="352" w:author="Chris Richardson" w:date="2016-09-03T15:19:00Z"/>
          <w:rFonts w:ascii="Times New Roman" w:hAnsi="Times New Roman" w:cs="Times New Roman"/>
          <w:highlight w:val="red"/>
          <w:rPrChange w:id="353" w:author="Chris Richardson" w:date="2016-08-31T20:24:00Z">
            <w:rPr>
              <w:del w:id="354" w:author="Chris Richardson" w:date="2016-09-03T15:19:00Z"/>
              <w:rFonts w:ascii="Times New Roman" w:hAnsi="Times New Roman" w:cs="Times New Roman"/>
            </w:rPr>
          </w:rPrChange>
        </w:rPr>
      </w:pPr>
      <w:del w:id="355" w:author="Chris Richardson" w:date="2016-09-03T15:19:00Z">
        <w:r w:rsidRPr="00C35AAA" w:rsidDel="00D67F0C">
          <w:rPr>
            <w:rFonts w:ascii="Times New Roman" w:hAnsi="Times New Roman" w:cs="Times New Roman"/>
            <w:highlight w:val="red"/>
            <w:rPrChange w:id="356" w:author="Chris Richardson" w:date="2016-08-31T20:24:00Z">
              <w:rPr>
                <w:rFonts w:ascii="Times New Roman" w:hAnsi="Times New Roman" w:cs="Times New Roman"/>
              </w:rPr>
            </w:rPrChange>
          </w:rPr>
          <w:delText>Now this particular paper does not aim to solve all these aspects, but</w:delText>
        </w:r>
        <w:r w:rsidR="00A96622" w:rsidRPr="00C35AAA" w:rsidDel="00D67F0C">
          <w:rPr>
            <w:rFonts w:ascii="Times New Roman" w:hAnsi="Times New Roman" w:cs="Times New Roman"/>
            <w:highlight w:val="red"/>
            <w:rPrChange w:id="357"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58" w:author="Chris Richardson" w:date="2016-08-31T20:24:00Z">
              <w:rPr>
                <w:rFonts w:ascii="Times New Roman" w:hAnsi="Times New Roman" w:cs="Times New Roman"/>
              </w:rPr>
            </w:rPrChange>
          </w:rPr>
          <w:delText>I wanted to bring it up because these are points that are important to</w:delText>
        </w:r>
        <w:r w:rsidR="00A96622" w:rsidRPr="00C35AAA" w:rsidDel="00D67F0C">
          <w:rPr>
            <w:rFonts w:ascii="Times New Roman" w:hAnsi="Times New Roman" w:cs="Times New Roman"/>
            <w:highlight w:val="red"/>
            <w:rPrChange w:id="359"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60" w:author="Chris Richardson" w:date="2016-08-31T20:24:00Z">
              <w:rPr>
                <w:rFonts w:ascii="Times New Roman" w:hAnsi="Times New Roman" w:cs="Times New Roman"/>
              </w:rPr>
            </w:rPrChange>
          </w:rPr>
          <w:delText>keep in mind for the overall discussion.</w:delText>
        </w:r>
      </w:del>
    </w:p>
    <w:p w14:paraId="4BAE8C47" w14:textId="2D35C537" w:rsidR="00F5074D" w:rsidRPr="00C35AAA" w:rsidDel="00D67F0C" w:rsidRDefault="00F5074D" w:rsidP="00F5074D">
      <w:pPr>
        <w:widowControl w:val="0"/>
        <w:autoSpaceDE w:val="0"/>
        <w:autoSpaceDN w:val="0"/>
        <w:adjustRightInd w:val="0"/>
        <w:rPr>
          <w:del w:id="361" w:author="Chris Richardson" w:date="2016-09-03T15:19:00Z"/>
          <w:rFonts w:ascii="Times New Roman" w:hAnsi="Times New Roman" w:cs="Times New Roman"/>
          <w:highlight w:val="red"/>
          <w:rPrChange w:id="362" w:author="Chris Richardson" w:date="2016-08-31T20:24:00Z">
            <w:rPr>
              <w:del w:id="363" w:author="Chris Richardson" w:date="2016-09-03T15:19:00Z"/>
              <w:rFonts w:ascii="Times New Roman" w:hAnsi="Times New Roman" w:cs="Times New Roman"/>
            </w:rPr>
          </w:rPrChange>
        </w:rPr>
      </w:pPr>
    </w:p>
    <w:p w14:paraId="02486BB2" w14:textId="71824738" w:rsidR="00F5074D" w:rsidRPr="00F5074D" w:rsidRDefault="00F5074D" w:rsidP="00F5074D">
      <w:pPr>
        <w:widowControl w:val="0"/>
        <w:autoSpaceDE w:val="0"/>
        <w:autoSpaceDN w:val="0"/>
        <w:adjustRightInd w:val="0"/>
        <w:rPr>
          <w:rFonts w:ascii="Times New Roman" w:hAnsi="Times New Roman" w:cs="Times New Roman"/>
        </w:rPr>
      </w:pPr>
      <w:del w:id="364" w:author="Chris Richardson" w:date="2016-09-03T15:19:00Z">
        <w:r w:rsidRPr="00C35AAA" w:rsidDel="00D67F0C">
          <w:rPr>
            <w:rFonts w:ascii="Times New Roman" w:hAnsi="Times New Roman" w:cs="Times New Roman"/>
            <w:highlight w:val="red"/>
            <w:rPrChange w:id="365" w:author="Chris Richardson" w:date="2016-08-31T20:24:00Z">
              <w:rPr>
                <w:rFonts w:ascii="Times New Roman" w:hAnsi="Times New Roman" w:cs="Times New Roman"/>
              </w:rPr>
            </w:rPrChange>
          </w:rPr>
          <w:delText>Incidentally it is perhaps here worth consulting Kobulnicky, Kennicutt</w:delText>
        </w:r>
        <w:r w:rsidR="00A96622" w:rsidRPr="00C35AAA" w:rsidDel="00D67F0C">
          <w:rPr>
            <w:rFonts w:ascii="Times New Roman" w:hAnsi="Times New Roman" w:cs="Times New Roman"/>
            <w:highlight w:val="red"/>
            <w:rPrChange w:id="366"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67" w:author="Chris Richardson" w:date="2016-08-31T20:24:00Z">
              <w:rPr>
                <w:rFonts w:ascii="Times New Roman" w:hAnsi="Times New Roman" w:cs="Times New Roman"/>
              </w:rPr>
            </w:rPrChange>
          </w:rPr>
          <w:delText>&amp; Pizagno (1999) who looked at a related issue but focusing on the</w:delText>
        </w:r>
        <w:r w:rsidR="00A96622" w:rsidRPr="00C35AAA" w:rsidDel="00D67F0C">
          <w:rPr>
            <w:rFonts w:ascii="Times New Roman" w:hAnsi="Times New Roman" w:cs="Times New Roman"/>
            <w:highlight w:val="red"/>
            <w:rPrChange w:id="368" w:author="Chris Richardson" w:date="2016-08-31T20:24:00Z">
              <w:rPr>
                <w:rFonts w:ascii="Times New Roman" w:hAnsi="Times New Roman" w:cs="Times New Roman"/>
              </w:rPr>
            </w:rPrChange>
          </w:rPr>
          <w:delText xml:space="preserve"> </w:delText>
        </w:r>
        <w:r w:rsidRPr="00C35AAA" w:rsidDel="00D67F0C">
          <w:rPr>
            <w:rFonts w:ascii="Times New Roman" w:hAnsi="Times New Roman" w:cs="Times New Roman"/>
            <w:highlight w:val="red"/>
            <w:rPrChange w:id="369" w:author="Chris Richardson" w:date="2016-08-31T20:24:00Z">
              <w:rPr>
                <w:rFonts w:ascii="Times New Roman" w:hAnsi="Times New Roman" w:cs="Times New Roman"/>
              </w:rPr>
            </w:rPrChange>
          </w:rPr>
          <w:delText>mixture of metallicities within the integrated spectrum, rather tha</w:delText>
        </w:r>
        <w:r w:rsidR="00A96622" w:rsidRPr="00C35AAA" w:rsidDel="00D67F0C">
          <w:rPr>
            <w:rFonts w:ascii="Times New Roman" w:hAnsi="Times New Roman" w:cs="Times New Roman"/>
            <w:highlight w:val="red"/>
            <w:rPrChange w:id="370" w:author="Chris Richardson" w:date="2016-08-31T20:24:00Z">
              <w:rPr>
                <w:rFonts w:ascii="Times New Roman" w:hAnsi="Times New Roman" w:cs="Times New Roman"/>
              </w:rPr>
            </w:rPrChange>
          </w:rPr>
          <w:delText xml:space="preserve">t </w:delText>
        </w:r>
        <w:r w:rsidRPr="00C35AAA" w:rsidDel="00D67F0C">
          <w:rPr>
            <w:rFonts w:ascii="Times New Roman" w:hAnsi="Times New Roman" w:cs="Times New Roman"/>
            <w:highlight w:val="red"/>
            <w:rPrChange w:id="371" w:author="Chris Richardson" w:date="2016-08-31T20:24:00Z">
              <w:rPr>
                <w:rFonts w:ascii="Times New Roman" w:hAnsi="Times New Roman" w:cs="Times New Roman"/>
              </w:rPr>
            </w:rPrChange>
          </w:rPr>
          <w:delText>variations in ionisation conditions.</w:delText>
        </w:r>
      </w:del>
    </w:p>
    <w:p w14:paraId="2F582E5B" w14:textId="77777777" w:rsidR="00F5074D" w:rsidRPr="00F5074D" w:rsidRDefault="00F5074D" w:rsidP="00F5074D">
      <w:pPr>
        <w:widowControl w:val="0"/>
        <w:autoSpaceDE w:val="0"/>
        <w:autoSpaceDN w:val="0"/>
        <w:adjustRightInd w:val="0"/>
        <w:rPr>
          <w:rFonts w:ascii="Times New Roman" w:hAnsi="Times New Roman" w:cs="Times New Roman"/>
        </w:rPr>
      </w:pPr>
    </w:p>
    <w:p w14:paraId="64F736B8" w14:textId="77777777" w:rsidR="00F5074D" w:rsidRPr="00F5074D" w:rsidRDefault="00F5074D" w:rsidP="00F5074D">
      <w:pPr>
        <w:widowControl w:val="0"/>
        <w:autoSpaceDE w:val="0"/>
        <w:autoSpaceDN w:val="0"/>
        <w:adjustRightInd w:val="0"/>
        <w:rPr>
          <w:rFonts w:ascii="Times New Roman" w:hAnsi="Times New Roman" w:cs="Times New Roman"/>
        </w:rPr>
      </w:pPr>
    </w:p>
    <w:p w14:paraId="7AFB23A1" w14:textId="00D70FB4" w:rsidR="00F5074D" w:rsidRPr="0046321F" w:rsidRDefault="00F5074D" w:rsidP="00F5074D">
      <w:pPr>
        <w:widowControl w:val="0"/>
        <w:autoSpaceDE w:val="0"/>
        <w:autoSpaceDN w:val="0"/>
        <w:adjustRightInd w:val="0"/>
        <w:rPr>
          <w:rFonts w:ascii="Times New Roman" w:hAnsi="Times New Roman" w:cs="Times New Roman"/>
          <w:highlight w:val="green"/>
          <w:rPrChange w:id="372" w:author="Chris Richardson" w:date="2016-08-31T20:45:00Z">
            <w:rPr>
              <w:rFonts w:ascii="Times New Roman" w:hAnsi="Times New Roman" w:cs="Times New Roman"/>
            </w:rPr>
          </w:rPrChange>
        </w:rPr>
      </w:pPr>
      <w:r w:rsidRPr="0046321F">
        <w:rPr>
          <w:rFonts w:ascii="Times New Roman" w:hAnsi="Times New Roman" w:cs="Times New Roman"/>
          <w:highlight w:val="green"/>
          <w:rPrChange w:id="373" w:author="Chris Richardson" w:date="2016-08-31T20:45:00Z">
            <w:rPr>
              <w:rFonts w:ascii="Times New Roman" w:hAnsi="Times New Roman" w:cs="Times New Roman"/>
            </w:rPr>
          </w:rPrChange>
        </w:rPr>
        <w:t>Detailed comments</w:t>
      </w:r>
      <w:ins w:id="374" w:author="Chris Richardson" w:date="2016-08-31T20:45:00Z">
        <w:r w:rsidR="0046321F">
          <w:rPr>
            <w:rFonts w:ascii="Times New Roman" w:hAnsi="Times New Roman" w:cs="Times New Roman"/>
            <w:highlight w:val="green"/>
          </w:rPr>
          <w:t xml:space="preserve"> (Chris handles everything below this point)</w:t>
        </w:r>
      </w:ins>
    </w:p>
    <w:p w14:paraId="0F92E22F" w14:textId="77777777" w:rsidR="00F5074D" w:rsidRPr="00F5074D" w:rsidRDefault="00F5074D" w:rsidP="00F5074D">
      <w:pPr>
        <w:widowControl w:val="0"/>
        <w:autoSpaceDE w:val="0"/>
        <w:autoSpaceDN w:val="0"/>
        <w:adjustRightInd w:val="0"/>
        <w:rPr>
          <w:rFonts w:ascii="Times New Roman" w:hAnsi="Times New Roman" w:cs="Times New Roman"/>
        </w:rPr>
      </w:pPr>
      <w:r w:rsidRPr="0046321F">
        <w:rPr>
          <w:rFonts w:ascii="Times New Roman" w:hAnsi="Times New Roman" w:cs="Times New Roman"/>
          <w:highlight w:val="green"/>
          <w:rPrChange w:id="375" w:author="Chris Richardson" w:date="2016-08-31T20:45:00Z">
            <w:rPr>
              <w:rFonts w:ascii="Times New Roman" w:hAnsi="Times New Roman" w:cs="Times New Roman"/>
            </w:rPr>
          </w:rPrChange>
        </w:rPr>
        <w:t>------------------</w:t>
      </w:r>
    </w:p>
    <w:p w14:paraId="10FBE0F2" w14:textId="77777777" w:rsidR="00F5074D" w:rsidRPr="00F5074D" w:rsidRDefault="00F5074D" w:rsidP="00F5074D">
      <w:pPr>
        <w:widowControl w:val="0"/>
        <w:autoSpaceDE w:val="0"/>
        <w:autoSpaceDN w:val="0"/>
        <w:adjustRightInd w:val="0"/>
        <w:rPr>
          <w:rFonts w:ascii="Times New Roman" w:hAnsi="Times New Roman" w:cs="Times New Roman"/>
        </w:rPr>
      </w:pPr>
    </w:p>
    <w:p w14:paraId="29F15C6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lastRenderedPageBreak/>
        <w:t>Parameter ranges:</w:t>
      </w:r>
    </w:p>
    <w:p w14:paraId="2B73005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Density: This is </w:t>
      </w:r>
      <w:proofErr w:type="spellStart"/>
      <w:r w:rsidRPr="00F5074D">
        <w:rPr>
          <w:rFonts w:ascii="Times New Roman" w:hAnsi="Times New Roman" w:cs="Times New Roman"/>
        </w:rPr>
        <w:t>discsused</w:t>
      </w:r>
      <w:proofErr w:type="spellEnd"/>
      <w:r w:rsidRPr="00F5074D">
        <w:rPr>
          <w:rFonts w:ascii="Times New Roman" w:hAnsi="Times New Roman" w:cs="Times New Roman"/>
        </w:rPr>
        <w:t xml:space="preserve"> in section 3.1.4 and it is argued based</w:t>
      </w:r>
      <w:r w:rsidR="00A96622">
        <w:rPr>
          <w:rFonts w:ascii="Times New Roman" w:hAnsi="Times New Roman" w:cs="Times New Roman"/>
        </w:rPr>
        <w:t xml:space="preserve"> </w:t>
      </w:r>
      <w:r w:rsidRPr="00F5074D">
        <w:rPr>
          <w:rFonts w:ascii="Times New Roman" w:hAnsi="Times New Roman" w:cs="Times New Roman"/>
        </w:rPr>
        <w:t>on observations of compact and ultra-compact HII region that these</w:t>
      </w:r>
      <w:r w:rsidR="00A96622">
        <w:rPr>
          <w:rFonts w:ascii="Times New Roman" w:hAnsi="Times New Roman" w:cs="Times New Roman"/>
        </w:rPr>
        <w:t xml:space="preserve"> </w:t>
      </w:r>
      <w:r w:rsidRPr="00F5074D">
        <w:rPr>
          <w:rFonts w:ascii="Times New Roman" w:hAnsi="Times New Roman" w:cs="Times New Roman"/>
        </w:rPr>
        <w:t>have densities exceeding 10^6 cm^(-3).</w:t>
      </w:r>
    </w:p>
    <w:p w14:paraId="75E0B510" w14:textId="77777777" w:rsidR="00F5074D" w:rsidRPr="00F5074D" w:rsidRDefault="00F5074D" w:rsidP="00F5074D">
      <w:pPr>
        <w:widowControl w:val="0"/>
        <w:autoSpaceDE w:val="0"/>
        <w:autoSpaceDN w:val="0"/>
        <w:adjustRightInd w:val="0"/>
        <w:rPr>
          <w:rFonts w:ascii="Times New Roman" w:hAnsi="Times New Roman" w:cs="Times New Roman"/>
        </w:rPr>
      </w:pPr>
    </w:p>
    <w:p w14:paraId="488F0E2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 am rather confused by these limits and their relevance. I do not</w:t>
      </w:r>
      <w:r w:rsidR="00A96622">
        <w:rPr>
          <w:rFonts w:ascii="Times New Roman" w:hAnsi="Times New Roman" w:cs="Times New Roman"/>
        </w:rPr>
        <w:t xml:space="preserve"> </w:t>
      </w:r>
      <w:r w:rsidRPr="00F5074D">
        <w:rPr>
          <w:rFonts w:ascii="Times New Roman" w:hAnsi="Times New Roman" w:cs="Times New Roman"/>
        </w:rPr>
        <w:t>dispute their values but they are as far as I know derived for the</w:t>
      </w:r>
      <w:r w:rsidR="00A96622">
        <w:rPr>
          <w:rFonts w:ascii="Times New Roman" w:hAnsi="Times New Roman" w:cs="Times New Roman"/>
        </w:rPr>
        <w:t xml:space="preserve"> </w:t>
      </w:r>
      <w:r w:rsidRPr="00F5074D">
        <w:rPr>
          <w:rFonts w:ascii="Times New Roman" w:hAnsi="Times New Roman" w:cs="Times New Roman"/>
        </w:rPr>
        <w:t>molecular gas density in these compact regions (this is certainly true</w:t>
      </w:r>
      <w:r w:rsidR="00A96622">
        <w:rPr>
          <w:rFonts w:ascii="Times New Roman" w:hAnsi="Times New Roman" w:cs="Times New Roman"/>
        </w:rPr>
        <w:t xml:space="preserve"> </w:t>
      </w:r>
      <w:r w:rsidRPr="00F5074D">
        <w:rPr>
          <w:rFonts w:ascii="Times New Roman" w:hAnsi="Times New Roman" w:cs="Times New Roman"/>
        </w:rPr>
        <w:t xml:space="preserve">for the </w:t>
      </w:r>
      <w:proofErr w:type="spellStart"/>
      <w:r w:rsidRPr="00F5074D">
        <w:rPr>
          <w:rFonts w:ascii="Times New Roman" w:hAnsi="Times New Roman" w:cs="Times New Roman"/>
        </w:rPr>
        <w:t>Beuther</w:t>
      </w:r>
      <w:proofErr w:type="spellEnd"/>
      <w:r w:rsidRPr="00F5074D">
        <w:rPr>
          <w:rFonts w:ascii="Times New Roman" w:hAnsi="Times New Roman" w:cs="Times New Roman"/>
        </w:rPr>
        <w:t xml:space="preserve"> et al paper) This is not directly related to the</w:t>
      </w:r>
      <w:r w:rsidR="00A96622">
        <w:rPr>
          <w:rFonts w:ascii="Times New Roman" w:hAnsi="Times New Roman" w:cs="Times New Roman"/>
        </w:rPr>
        <w:t xml:space="preserve"> </w:t>
      </w:r>
      <w:r w:rsidRPr="00F5074D">
        <w:rPr>
          <w:rFonts w:ascii="Times New Roman" w:hAnsi="Times New Roman" w:cs="Times New Roman"/>
        </w:rPr>
        <w:t xml:space="preserve">density of the actually </w:t>
      </w:r>
      <w:proofErr w:type="spellStart"/>
      <w:r w:rsidRPr="00F5074D">
        <w:rPr>
          <w:rFonts w:ascii="Times New Roman" w:hAnsi="Times New Roman" w:cs="Times New Roman"/>
        </w:rPr>
        <w:t>ionised</w:t>
      </w:r>
      <w:proofErr w:type="spellEnd"/>
      <w:r w:rsidRPr="00F5074D">
        <w:rPr>
          <w:rFonts w:ascii="Times New Roman" w:hAnsi="Times New Roman" w:cs="Times New Roman"/>
        </w:rPr>
        <w:t xml:space="preserve"> HII region that you are interested in</w:t>
      </w:r>
      <w:r w:rsidR="00A96622">
        <w:rPr>
          <w:rFonts w:ascii="Times New Roman" w:hAnsi="Times New Roman" w:cs="Times New Roman"/>
        </w:rPr>
        <w:t xml:space="preserve"> </w:t>
      </w:r>
      <w:r w:rsidRPr="00F5074D">
        <w:rPr>
          <w:rFonts w:ascii="Times New Roman" w:hAnsi="Times New Roman" w:cs="Times New Roman"/>
        </w:rPr>
        <w:t xml:space="preserve">for the simulation and such high </w:t>
      </w:r>
      <w:proofErr w:type="spellStart"/>
      <w:r w:rsidRPr="00F5074D">
        <w:rPr>
          <w:rFonts w:ascii="Times New Roman" w:hAnsi="Times New Roman" w:cs="Times New Roman"/>
        </w:rPr>
        <w:t>densitities</w:t>
      </w:r>
      <w:proofErr w:type="spellEnd"/>
      <w:r w:rsidRPr="00F5074D">
        <w:rPr>
          <w:rFonts w:ascii="Times New Roman" w:hAnsi="Times New Roman" w:cs="Times New Roman"/>
        </w:rPr>
        <w:t xml:space="preserve"> are indeed very far from</w:t>
      </w:r>
      <w:r w:rsidR="00A96622">
        <w:rPr>
          <w:rFonts w:ascii="Times New Roman" w:hAnsi="Times New Roman" w:cs="Times New Roman"/>
        </w:rPr>
        <w:t xml:space="preserve"> </w:t>
      </w:r>
      <w:r w:rsidRPr="00F5074D">
        <w:rPr>
          <w:rFonts w:ascii="Times New Roman" w:hAnsi="Times New Roman" w:cs="Times New Roman"/>
        </w:rPr>
        <w:t xml:space="preserve">any densities actually measured at high redshift (e.g. </w:t>
      </w:r>
      <w:proofErr w:type="spellStart"/>
      <w:r w:rsidRPr="00F5074D">
        <w:rPr>
          <w:rFonts w:ascii="Times New Roman" w:hAnsi="Times New Roman" w:cs="Times New Roman"/>
        </w:rPr>
        <w:t>Lehnert</w:t>
      </w:r>
      <w:proofErr w:type="spellEnd"/>
      <w:r w:rsidRPr="00F5074D">
        <w:rPr>
          <w:rFonts w:ascii="Times New Roman" w:hAnsi="Times New Roman" w:cs="Times New Roman"/>
        </w:rPr>
        <w:t xml:space="preserve"> et al</w:t>
      </w:r>
      <w:r w:rsidR="00A96622">
        <w:rPr>
          <w:rFonts w:ascii="Times New Roman" w:hAnsi="Times New Roman" w:cs="Times New Roman"/>
        </w:rPr>
        <w:t xml:space="preserve"> </w:t>
      </w:r>
      <w:r w:rsidRPr="00F5074D">
        <w:rPr>
          <w:rFonts w:ascii="Times New Roman" w:hAnsi="Times New Roman" w:cs="Times New Roman"/>
        </w:rPr>
        <w:t>2009) which are almost always below 1000 cm^(-3).</w:t>
      </w:r>
    </w:p>
    <w:p w14:paraId="331E4123" w14:textId="77777777" w:rsidR="00F5074D" w:rsidRPr="00F5074D" w:rsidRDefault="00F5074D" w:rsidP="00F5074D">
      <w:pPr>
        <w:widowControl w:val="0"/>
        <w:autoSpaceDE w:val="0"/>
        <w:autoSpaceDN w:val="0"/>
        <w:adjustRightInd w:val="0"/>
        <w:rPr>
          <w:rFonts w:ascii="Times New Roman" w:hAnsi="Times New Roman" w:cs="Times New Roman"/>
        </w:rPr>
      </w:pPr>
    </w:p>
    <w:p w14:paraId="2AB5AF3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Indeed pressure equilibrium makes this reasonably likely as well -</w:t>
      </w:r>
      <w:r w:rsidR="00A96622">
        <w:rPr>
          <w:rFonts w:ascii="Times New Roman" w:hAnsi="Times New Roman" w:cs="Times New Roman"/>
        </w:rPr>
        <w:t xml:space="preserve"> </w:t>
      </w:r>
      <w:r w:rsidRPr="00F5074D">
        <w:rPr>
          <w:rFonts w:ascii="Times New Roman" w:hAnsi="Times New Roman" w:cs="Times New Roman"/>
        </w:rPr>
        <w:t>molecular gas has T &lt; 100K and an HII region typically ~10^4 K, so you</w:t>
      </w:r>
      <w:r w:rsidR="00A96622">
        <w:rPr>
          <w:rFonts w:ascii="Times New Roman" w:hAnsi="Times New Roman" w:cs="Times New Roman"/>
        </w:rPr>
        <w:t xml:space="preserve"> </w:t>
      </w:r>
      <w:r w:rsidRPr="00F5074D">
        <w:rPr>
          <w:rFonts w:ascii="Times New Roman" w:hAnsi="Times New Roman" w:cs="Times New Roman"/>
        </w:rPr>
        <w:t>would expect the density to be ~a factor 100-1000 lower, so going from</w:t>
      </w:r>
      <w:r w:rsidR="00A96622">
        <w:rPr>
          <w:rFonts w:ascii="Times New Roman" w:hAnsi="Times New Roman" w:cs="Times New Roman"/>
        </w:rPr>
        <w:t xml:space="preserve"> </w:t>
      </w:r>
      <w:r w:rsidRPr="00F5074D">
        <w:rPr>
          <w:rFonts w:ascii="Times New Roman" w:hAnsi="Times New Roman" w:cs="Times New Roman"/>
        </w:rPr>
        <w:t>10^4-10^6 to 10-10^4 or so.</w:t>
      </w:r>
    </w:p>
    <w:p w14:paraId="170E8541" w14:textId="77777777" w:rsidR="00F5074D" w:rsidRPr="00F5074D" w:rsidRDefault="00F5074D" w:rsidP="00F5074D">
      <w:pPr>
        <w:widowControl w:val="0"/>
        <w:autoSpaceDE w:val="0"/>
        <w:autoSpaceDN w:val="0"/>
        <w:adjustRightInd w:val="0"/>
        <w:rPr>
          <w:rFonts w:ascii="Times New Roman" w:hAnsi="Times New Roman" w:cs="Times New Roman"/>
        </w:rPr>
      </w:pPr>
    </w:p>
    <w:p w14:paraId="231AC6A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having a density grid going to 10^10 is completely unnecessary</w:t>
      </w:r>
      <w:r w:rsidR="00A96622">
        <w:rPr>
          <w:rFonts w:ascii="Times New Roman" w:hAnsi="Times New Roman" w:cs="Times New Roman"/>
        </w:rPr>
        <w:t xml:space="preserve"> </w:t>
      </w:r>
      <w:r w:rsidRPr="00F5074D">
        <w:rPr>
          <w:rFonts w:ascii="Times New Roman" w:hAnsi="Times New Roman" w:cs="Times New Roman"/>
        </w:rPr>
        <w:t>for the application to high-z galaxies. A grid that extends to 10^4</w:t>
      </w:r>
      <w:r w:rsidR="00A96622">
        <w:rPr>
          <w:rFonts w:ascii="Times New Roman" w:hAnsi="Times New Roman" w:cs="Times New Roman"/>
        </w:rPr>
        <w:t xml:space="preserve"> </w:t>
      </w:r>
      <w:r w:rsidRPr="00F5074D">
        <w:rPr>
          <w:rFonts w:ascii="Times New Roman" w:hAnsi="Times New Roman" w:cs="Times New Roman"/>
        </w:rPr>
        <w:t>would be more than enough. For a proper PDR simulation a higher</w:t>
      </w:r>
      <w:r w:rsidR="00A96622">
        <w:rPr>
          <w:rFonts w:ascii="Times New Roman" w:hAnsi="Times New Roman" w:cs="Times New Roman"/>
        </w:rPr>
        <w:t xml:space="preserve"> </w:t>
      </w:r>
      <w:r w:rsidRPr="00F5074D">
        <w:rPr>
          <w:rFonts w:ascii="Times New Roman" w:hAnsi="Times New Roman" w:cs="Times New Roman"/>
        </w:rPr>
        <w:t>density could be appropriate - but then Cloudy might not be the</w:t>
      </w:r>
    </w:p>
    <w:p w14:paraId="55441623"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optimal</w:t>
      </w:r>
      <w:proofErr w:type="gramEnd"/>
      <w:r w:rsidRPr="00F5074D">
        <w:rPr>
          <w:rFonts w:ascii="Times New Roman" w:hAnsi="Times New Roman" w:cs="Times New Roman"/>
        </w:rPr>
        <w:t xml:space="preserve"> choice.</w:t>
      </w:r>
    </w:p>
    <w:p w14:paraId="30122744" w14:textId="77777777" w:rsidR="00F5074D" w:rsidRPr="00F5074D" w:rsidRDefault="00F5074D" w:rsidP="00F5074D">
      <w:pPr>
        <w:widowControl w:val="0"/>
        <w:autoSpaceDE w:val="0"/>
        <w:autoSpaceDN w:val="0"/>
        <w:adjustRightInd w:val="0"/>
        <w:rPr>
          <w:rFonts w:ascii="Times New Roman" w:hAnsi="Times New Roman" w:cs="Times New Roman"/>
        </w:rPr>
      </w:pPr>
    </w:p>
    <w:p w14:paraId="43791A6B" w14:textId="77777777" w:rsidR="00F5074D" w:rsidRPr="00F5074D" w:rsidRDefault="00F5074D" w:rsidP="00F5074D">
      <w:pPr>
        <w:widowControl w:val="0"/>
        <w:autoSpaceDE w:val="0"/>
        <w:autoSpaceDN w:val="0"/>
        <w:adjustRightInd w:val="0"/>
        <w:rPr>
          <w:rFonts w:ascii="Times New Roman" w:hAnsi="Times New Roman" w:cs="Times New Roman"/>
        </w:rPr>
      </w:pPr>
    </w:p>
    <w:p w14:paraId="17F755F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Incident </w:t>
      </w:r>
      <w:proofErr w:type="spellStart"/>
      <w:r w:rsidRPr="00F5074D">
        <w:rPr>
          <w:rFonts w:ascii="Times New Roman" w:hAnsi="Times New Roman" w:cs="Times New Roman"/>
        </w:rPr>
        <w:t>ionising</w:t>
      </w:r>
      <w:proofErr w:type="spellEnd"/>
      <w:r w:rsidRPr="00F5074D">
        <w:rPr>
          <w:rFonts w:ascii="Times New Roman" w:hAnsi="Times New Roman" w:cs="Times New Roman"/>
        </w:rPr>
        <w:t xml:space="preserve"> flux:</w:t>
      </w:r>
    </w:p>
    <w:p w14:paraId="06AA799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This is poorly explained in the text where limits from </w:t>
      </w:r>
      <w:proofErr w:type="spellStart"/>
      <w:r w:rsidRPr="00F5074D">
        <w:rPr>
          <w:rFonts w:ascii="Times New Roman" w:hAnsi="Times New Roman" w:cs="Times New Roman"/>
        </w:rPr>
        <w:t>Stasinska</w:t>
      </w:r>
      <w:proofErr w:type="spellEnd"/>
      <w:r w:rsidRPr="00F5074D">
        <w:rPr>
          <w:rFonts w:ascii="Times New Roman" w:hAnsi="Times New Roman" w:cs="Times New Roman"/>
        </w:rPr>
        <w:t xml:space="preserve"> &amp;</w:t>
      </w:r>
      <w:r w:rsidR="00A96622">
        <w:rPr>
          <w:rFonts w:ascii="Times New Roman" w:hAnsi="Times New Roman" w:cs="Times New Roman"/>
        </w:rPr>
        <w:t xml:space="preserve"> </w:t>
      </w:r>
      <w:proofErr w:type="spellStart"/>
      <w:r w:rsidRPr="00F5074D">
        <w:rPr>
          <w:rFonts w:ascii="Times New Roman" w:hAnsi="Times New Roman" w:cs="Times New Roman"/>
        </w:rPr>
        <w:t>Leitherer</w:t>
      </w:r>
      <w:proofErr w:type="spellEnd"/>
      <w:r w:rsidRPr="00F5074D">
        <w:rPr>
          <w:rFonts w:ascii="Times New Roman" w:hAnsi="Times New Roman" w:cs="Times New Roman"/>
        </w:rPr>
        <w:t xml:space="preserve"> (1996) and Levesque et al (2010) are discussed. It is said</w:t>
      </w:r>
      <w:r w:rsidR="00A96622">
        <w:rPr>
          <w:rFonts w:ascii="Times New Roman" w:hAnsi="Times New Roman" w:cs="Times New Roman"/>
        </w:rPr>
        <w:t xml:space="preserve"> </w:t>
      </w:r>
      <w:r w:rsidRPr="00F5074D">
        <w:rPr>
          <w:rFonts w:ascii="Times New Roman" w:hAnsi="Times New Roman" w:cs="Times New Roman"/>
        </w:rPr>
        <w:t>that (p 16): "the upper limit is set by assuming the theoretical</w:t>
      </w:r>
      <w:r w:rsidR="00A96622">
        <w:rPr>
          <w:rFonts w:ascii="Times New Roman" w:hAnsi="Times New Roman" w:cs="Times New Roman"/>
        </w:rPr>
        <w:t xml:space="preserve"> </w:t>
      </w:r>
      <w:r w:rsidRPr="00F5074D">
        <w:rPr>
          <w:rFonts w:ascii="Times New Roman" w:hAnsi="Times New Roman" w:cs="Times New Roman"/>
        </w:rPr>
        <w:t>maximum QH".</w:t>
      </w:r>
    </w:p>
    <w:p w14:paraId="550775EA" w14:textId="77777777" w:rsidR="00F5074D" w:rsidRPr="00F5074D" w:rsidRDefault="00F5074D" w:rsidP="00F5074D">
      <w:pPr>
        <w:widowControl w:val="0"/>
        <w:autoSpaceDE w:val="0"/>
        <w:autoSpaceDN w:val="0"/>
        <w:adjustRightInd w:val="0"/>
        <w:rPr>
          <w:rFonts w:ascii="Times New Roman" w:hAnsi="Times New Roman" w:cs="Times New Roman"/>
        </w:rPr>
      </w:pPr>
    </w:p>
    <w:p w14:paraId="1A43669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It is not clear what theoretical maximum QH is referred to, but from</w:t>
      </w:r>
      <w:r w:rsidR="00A96622">
        <w:rPr>
          <w:rFonts w:ascii="Times New Roman" w:hAnsi="Times New Roman" w:cs="Times New Roman"/>
        </w:rPr>
        <w:t xml:space="preserve"> </w:t>
      </w:r>
      <w:r w:rsidRPr="00F5074D">
        <w:rPr>
          <w:rFonts w:ascii="Times New Roman" w:hAnsi="Times New Roman" w:cs="Times New Roman"/>
        </w:rPr>
        <w:t xml:space="preserve">the numbers it seems it must be the one from </w:t>
      </w:r>
      <w:proofErr w:type="spellStart"/>
      <w:r w:rsidRPr="00F5074D">
        <w:rPr>
          <w:rFonts w:ascii="Times New Roman" w:hAnsi="Times New Roman" w:cs="Times New Roman"/>
        </w:rPr>
        <w:t>Stasinska</w:t>
      </w:r>
      <w:proofErr w:type="spellEnd"/>
      <w:r w:rsidRPr="00F5074D">
        <w:rPr>
          <w:rFonts w:ascii="Times New Roman" w:hAnsi="Times New Roman" w:cs="Times New Roman"/>
        </w:rPr>
        <w:t xml:space="preserve"> &amp;</w:t>
      </w:r>
      <w:r w:rsidR="00A96622">
        <w:rPr>
          <w:rFonts w:ascii="Times New Roman" w:hAnsi="Times New Roman" w:cs="Times New Roman"/>
        </w:rPr>
        <w:t xml:space="preserve"> </w:t>
      </w:r>
      <w:proofErr w:type="spellStart"/>
      <w:r w:rsidRPr="00F5074D">
        <w:rPr>
          <w:rFonts w:ascii="Times New Roman" w:hAnsi="Times New Roman" w:cs="Times New Roman"/>
        </w:rPr>
        <w:t>Leitherer</w:t>
      </w:r>
      <w:proofErr w:type="spellEnd"/>
      <w:r w:rsidRPr="00F5074D">
        <w:rPr>
          <w:rFonts w:ascii="Times New Roman" w:hAnsi="Times New Roman" w:cs="Times New Roman"/>
        </w:rPr>
        <w:t>. However this seems to have been misunderstood: the value of</w:t>
      </w:r>
      <w:r w:rsidR="00A96622">
        <w:rPr>
          <w:rFonts w:ascii="Times New Roman" w:hAnsi="Times New Roman" w:cs="Times New Roman"/>
        </w:rPr>
        <w:t xml:space="preserve"> </w:t>
      </w:r>
      <w:r w:rsidRPr="00F5074D">
        <w:rPr>
          <w:rFonts w:ascii="Times New Roman" w:hAnsi="Times New Roman" w:cs="Times New Roman"/>
        </w:rPr>
        <w:t>QH depends on the amount of stars being formed - this is often</w:t>
      </w:r>
      <w:r w:rsidR="00A96622">
        <w:rPr>
          <w:rFonts w:ascii="Times New Roman" w:hAnsi="Times New Roman" w:cs="Times New Roman"/>
        </w:rPr>
        <w:t xml:space="preserve"> </w:t>
      </w:r>
      <w:proofErr w:type="spellStart"/>
      <w:r w:rsidRPr="00F5074D">
        <w:rPr>
          <w:rFonts w:ascii="Times New Roman" w:hAnsi="Times New Roman" w:cs="Times New Roman"/>
        </w:rPr>
        <w:t>normalised</w:t>
      </w:r>
      <w:proofErr w:type="spellEnd"/>
      <w:r w:rsidRPr="00F5074D">
        <w:rPr>
          <w:rFonts w:ascii="Times New Roman" w:hAnsi="Times New Roman" w:cs="Times New Roman"/>
        </w:rPr>
        <w:t xml:space="preserve"> to 1 </w:t>
      </w:r>
      <w:proofErr w:type="spellStart"/>
      <w:r w:rsidRPr="00F5074D">
        <w:rPr>
          <w:rFonts w:ascii="Times New Roman" w:hAnsi="Times New Roman" w:cs="Times New Roman"/>
        </w:rPr>
        <w:t>Msun</w:t>
      </w:r>
      <w:proofErr w:type="spellEnd"/>
      <w:r w:rsidRPr="00F5074D">
        <w:rPr>
          <w:rFonts w:ascii="Times New Roman" w:hAnsi="Times New Roman" w:cs="Times New Roman"/>
        </w:rPr>
        <w:t>/</w:t>
      </w:r>
      <w:proofErr w:type="spellStart"/>
      <w:r w:rsidRPr="00F5074D">
        <w:rPr>
          <w:rFonts w:ascii="Times New Roman" w:hAnsi="Times New Roman" w:cs="Times New Roman"/>
        </w:rPr>
        <w:t>yr</w:t>
      </w:r>
      <w:proofErr w:type="spellEnd"/>
      <w:r w:rsidRPr="00F5074D">
        <w:rPr>
          <w:rFonts w:ascii="Times New Roman" w:hAnsi="Times New Roman" w:cs="Times New Roman"/>
        </w:rPr>
        <w:t xml:space="preserve"> when given explicitly. The problem is that the</w:t>
      </w:r>
      <w:r w:rsidR="00A96622">
        <w:rPr>
          <w:rFonts w:ascii="Times New Roman" w:hAnsi="Times New Roman" w:cs="Times New Roman"/>
        </w:rPr>
        <w:t xml:space="preserve"> </w:t>
      </w:r>
      <w:proofErr w:type="spellStart"/>
      <w:r w:rsidRPr="00F5074D">
        <w:rPr>
          <w:rFonts w:ascii="Times New Roman" w:hAnsi="Times New Roman" w:cs="Times New Roman"/>
        </w:rPr>
        <w:t>Stasinska</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Leitherer</w:t>
      </w:r>
      <w:proofErr w:type="spellEnd"/>
      <w:r w:rsidRPr="00F5074D">
        <w:rPr>
          <w:rFonts w:ascii="Times New Roman" w:hAnsi="Times New Roman" w:cs="Times New Roman"/>
        </w:rPr>
        <w:t xml:space="preserve"> models are for different </w:t>
      </w:r>
      <w:proofErr w:type="spellStart"/>
      <w:r w:rsidRPr="00F5074D">
        <w:rPr>
          <w:rFonts w:ascii="Times New Roman" w:hAnsi="Times New Roman" w:cs="Times New Roman"/>
        </w:rPr>
        <w:t>normalisations</w:t>
      </w:r>
      <w:proofErr w:type="spellEnd"/>
      <w:r w:rsidRPr="00F5074D">
        <w:rPr>
          <w:rFonts w:ascii="Times New Roman" w:hAnsi="Times New Roman" w:cs="Times New Roman"/>
        </w:rPr>
        <w:t xml:space="preserve"> - 10^3</w:t>
      </w:r>
      <w:r w:rsidR="00A96622">
        <w:rPr>
          <w:rFonts w:ascii="Times New Roman" w:hAnsi="Times New Roman" w:cs="Times New Roman"/>
        </w:rPr>
        <w:t xml:space="preserve"> </w:t>
      </w:r>
      <w:r w:rsidRPr="00F5074D">
        <w:rPr>
          <w:rFonts w:ascii="Times New Roman" w:hAnsi="Times New Roman" w:cs="Times New Roman"/>
        </w:rPr>
        <w:t xml:space="preserve">to 10^9 solar masses - now when </w:t>
      </w:r>
      <w:proofErr w:type="spellStart"/>
      <w:r w:rsidRPr="00F5074D">
        <w:rPr>
          <w:rFonts w:ascii="Times New Roman" w:hAnsi="Times New Roman" w:cs="Times New Roman"/>
        </w:rPr>
        <w:t>normalising</w:t>
      </w:r>
      <w:proofErr w:type="spellEnd"/>
      <w:r w:rsidRPr="00F5074D">
        <w:rPr>
          <w:rFonts w:ascii="Times New Roman" w:hAnsi="Times New Roman" w:cs="Times New Roman"/>
        </w:rPr>
        <w:t xml:space="preserve"> the incident </w:t>
      </w:r>
      <w:proofErr w:type="spellStart"/>
      <w:r w:rsidRPr="00F5074D">
        <w:rPr>
          <w:rFonts w:ascii="Times New Roman" w:hAnsi="Times New Roman" w:cs="Times New Roman"/>
        </w:rPr>
        <w:t>ionising</w:t>
      </w:r>
      <w:proofErr w:type="spellEnd"/>
      <w:r w:rsidRPr="00F5074D">
        <w:rPr>
          <w:rFonts w:ascii="Times New Roman" w:hAnsi="Times New Roman" w:cs="Times New Roman"/>
        </w:rPr>
        <w:t xml:space="preserve"> flux</w:t>
      </w:r>
      <w:r w:rsidR="00A96622">
        <w:rPr>
          <w:rFonts w:ascii="Times New Roman" w:hAnsi="Times New Roman" w:cs="Times New Roman"/>
        </w:rPr>
        <w:t xml:space="preserve"> </w:t>
      </w:r>
      <w:r w:rsidRPr="00F5074D">
        <w:rPr>
          <w:rFonts w:ascii="Times New Roman" w:hAnsi="Times New Roman" w:cs="Times New Roman"/>
        </w:rPr>
        <w:t>that is of course ok, but there is also a size to consider - 10^9</w:t>
      </w:r>
      <w:r w:rsidR="00A96622">
        <w:rPr>
          <w:rFonts w:ascii="Times New Roman" w:hAnsi="Times New Roman" w:cs="Times New Roman"/>
        </w:rPr>
        <w:t xml:space="preserve"> </w:t>
      </w:r>
      <w:r w:rsidRPr="00F5074D">
        <w:rPr>
          <w:rFonts w:ascii="Times New Roman" w:hAnsi="Times New Roman" w:cs="Times New Roman"/>
        </w:rPr>
        <w:t>Solar masses within 10^16 cm gives an average density within the</w:t>
      </w:r>
    </w:p>
    <w:p w14:paraId="26C3FE8F"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region</w:t>
      </w:r>
      <w:proofErr w:type="gramEnd"/>
      <w:r w:rsidRPr="00F5074D">
        <w:rPr>
          <w:rFonts w:ascii="Times New Roman" w:hAnsi="Times New Roman" w:cs="Times New Roman"/>
        </w:rPr>
        <w:t xml:space="preserve"> 8 orders of magnitude above your grid limit, that makes no</w:t>
      </w:r>
      <w:r w:rsidR="00A96622">
        <w:rPr>
          <w:rFonts w:ascii="Times New Roman" w:hAnsi="Times New Roman" w:cs="Times New Roman"/>
        </w:rPr>
        <w:t xml:space="preserve"> </w:t>
      </w:r>
      <w:r w:rsidRPr="00F5074D">
        <w:rPr>
          <w:rFonts w:ascii="Times New Roman" w:hAnsi="Times New Roman" w:cs="Times New Roman"/>
        </w:rPr>
        <w:t>physical sense at all. This needs serious re-assessment and will</w:t>
      </w:r>
      <w:r w:rsidR="00A96622">
        <w:rPr>
          <w:rFonts w:ascii="Times New Roman" w:hAnsi="Times New Roman" w:cs="Times New Roman"/>
        </w:rPr>
        <w:t xml:space="preserve"> </w:t>
      </w:r>
      <w:r w:rsidRPr="00F5074D">
        <w:rPr>
          <w:rFonts w:ascii="Times New Roman" w:hAnsi="Times New Roman" w:cs="Times New Roman"/>
        </w:rPr>
        <w:t>move the grid down towards w</w:t>
      </w:r>
      <w:r w:rsidR="00A96622">
        <w:rPr>
          <w:rFonts w:ascii="Times New Roman" w:hAnsi="Times New Roman" w:cs="Times New Roman"/>
        </w:rPr>
        <w:t>hat previous studies have used.</w:t>
      </w:r>
    </w:p>
    <w:p w14:paraId="48097AE8" w14:textId="77777777" w:rsidR="00F5074D" w:rsidRPr="00F5074D" w:rsidRDefault="00F5074D" w:rsidP="00F5074D">
      <w:pPr>
        <w:widowControl w:val="0"/>
        <w:autoSpaceDE w:val="0"/>
        <w:autoSpaceDN w:val="0"/>
        <w:adjustRightInd w:val="0"/>
        <w:rPr>
          <w:rFonts w:ascii="Times New Roman" w:hAnsi="Times New Roman" w:cs="Times New Roman"/>
        </w:rPr>
      </w:pPr>
    </w:p>
    <w:p w14:paraId="2EBCF0A5" w14:textId="1E0E139F" w:rsidR="00F5074D" w:rsidRPr="00F5074D" w:rsidDel="00D67F0C" w:rsidRDefault="00F5074D" w:rsidP="00F5074D">
      <w:pPr>
        <w:widowControl w:val="0"/>
        <w:autoSpaceDE w:val="0"/>
        <w:autoSpaceDN w:val="0"/>
        <w:adjustRightInd w:val="0"/>
        <w:rPr>
          <w:del w:id="376" w:author="Chris Richardson" w:date="2016-09-03T15:18:00Z"/>
          <w:rFonts w:ascii="Times New Roman" w:hAnsi="Times New Roman" w:cs="Times New Roman"/>
        </w:rPr>
      </w:pPr>
      <w:del w:id="377" w:author="Chris Richardson" w:date="2016-09-03T15:18:00Z">
        <w:r w:rsidRPr="00F5074D" w:rsidDel="00D67F0C">
          <w:rPr>
            <w:rFonts w:ascii="Times New Roman" w:hAnsi="Times New Roman" w:cs="Times New Roman"/>
          </w:rPr>
          <w:delText>The use of the term Star-formation history</w:delText>
        </w:r>
      </w:del>
    </w:p>
    <w:p w14:paraId="2168C608" w14:textId="705A910F" w:rsidR="00F5074D" w:rsidRPr="00F5074D" w:rsidDel="00D67F0C" w:rsidRDefault="00F5074D" w:rsidP="00F5074D">
      <w:pPr>
        <w:widowControl w:val="0"/>
        <w:autoSpaceDE w:val="0"/>
        <w:autoSpaceDN w:val="0"/>
        <w:adjustRightInd w:val="0"/>
        <w:rPr>
          <w:del w:id="378" w:author="Chris Richardson" w:date="2016-09-03T15:18:00Z"/>
          <w:rFonts w:ascii="Times New Roman" w:hAnsi="Times New Roman" w:cs="Times New Roman"/>
        </w:rPr>
      </w:pPr>
      <w:del w:id="379" w:author="Chris Richardson" w:date="2016-09-03T15:18:00Z">
        <w:r w:rsidRPr="00F5074D" w:rsidDel="00D67F0C">
          <w:rPr>
            <w:rFonts w:ascii="Times New Roman" w:hAnsi="Times New Roman" w:cs="Times New Roman"/>
          </w:rPr>
          <w:delText>---------------------------------------------</w:delText>
        </w:r>
      </w:del>
    </w:p>
    <w:p w14:paraId="4B81DD73" w14:textId="5D7BF292" w:rsidR="00F5074D" w:rsidRPr="00F5074D" w:rsidDel="00D67F0C" w:rsidRDefault="00F5074D" w:rsidP="00F5074D">
      <w:pPr>
        <w:widowControl w:val="0"/>
        <w:autoSpaceDE w:val="0"/>
        <w:autoSpaceDN w:val="0"/>
        <w:adjustRightInd w:val="0"/>
        <w:rPr>
          <w:del w:id="380" w:author="Chris Richardson" w:date="2016-09-03T15:18:00Z"/>
          <w:rFonts w:ascii="Times New Roman" w:hAnsi="Times New Roman" w:cs="Times New Roman"/>
        </w:rPr>
      </w:pPr>
    </w:p>
    <w:p w14:paraId="501955A0" w14:textId="16C4470D" w:rsidR="00F5074D" w:rsidRPr="00F5074D" w:rsidDel="00D67F0C" w:rsidRDefault="00F5074D" w:rsidP="00F5074D">
      <w:pPr>
        <w:widowControl w:val="0"/>
        <w:autoSpaceDE w:val="0"/>
        <w:autoSpaceDN w:val="0"/>
        <w:adjustRightInd w:val="0"/>
        <w:rPr>
          <w:del w:id="381" w:author="Chris Richardson" w:date="2016-09-03T15:18:00Z"/>
          <w:rFonts w:ascii="Times New Roman" w:hAnsi="Times New Roman" w:cs="Times New Roman"/>
        </w:rPr>
      </w:pPr>
      <w:del w:id="382" w:author="Chris Richardson" w:date="2016-09-03T15:18:00Z">
        <w:r w:rsidRPr="00F5074D" w:rsidDel="00D67F0C">
          <w:rPr>
            <w:rFonts w:ascii="Times New Roman" w:hAnsi="Times New Roman" w:cs="Times New Roman"/>
          </w:rPr>
          <w:delText>On page 8, for instance, you start talking about the star formation</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history and the way this is used is confusing to me, and I believe to</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most people working the field.</w:delText>
        </w:r>
      </w:del>
    </w:p>
    <w:p w14:paraId="76F6B496" w14:textId="02E68C07" w:rsidR="00A96622" w:rsidDel="00D67F0C" w:rsidRDefault="00A96622" w:rsidP="00F5074D">
      <w:pPr>
        <w:widowControl w:val="0"/>
        <w:autoSpaceDE w:val="0"/>
        <w:autoSpaceDN w:val="0"/>
        <w:adjustRightInd w:val="0"/>
        <w:rPr>
          <w:del w:id="383" w:author="Chris Richardson" w:date="2016-09-03T15:18:00Z"/>
          <w:rFonts w:ascii="Times New Roman" w:hAnsi="Times New Roman" w:cs="Times New Roman"/>
        </w:rPr>
      </w:pPr>
    </w:p>
    <w:p w14:paraId="717ADA0C" w14:textId="63144C57" w:rsidR="00F5074D" w:rsidRPr="00F5074D" w:rsidDel="00D67F0C" w:rsidRDefault="00F5074D" w:rsidP="00F5074D">
      <w:pPr>
        <w:widowControl w:val="0"/>
        <w:autoSpaceDE w:val="0"/>
        <w:autoSpaceDN w:val="0"/>
        <w:adjustRightInd w:val="0"/>
        <w:rPr>
          <w:del w:id="384" w:author="Chris Richardson" w:date="2016-09-03T15:18:00Z"/>
          <w:rFonts w:ascii="Times New Roman" w:hAnsi="Times New Roman" w:cs="Times New Roman"/>
        </w:rPr>
      </w:pPr>
      <w:del w:id="385" w:author="Chris Richardson" w:date="2016-09-03T15:18:00Z">
        <w:r w:rsidRPr="00F5074D" w:rsidDel="00D67F0C">
          <w:rPr>
            <w:rFonts w:ascii="Times New Roman" w:hAnsi="Times New Roman" w:cs="Times New Roman"/>
          </w:rPr>
          <w:delText>The specific statement is that the SFH is the most important factor in</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the line emission with stellar metallicity having little, if any</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effect.</w:delText>
        </w:r>
      </w:del>
    </w:p>
    <w:p w14:paraId="110BEC6F" w14:textId="1CC19567" w:rsidR="00F5074D" w:rsidRPr="00F5074D" w:rsidDel="00D67F0C" w:rsidRDefault="00F5074D" w:rsidP="00F5074D">
      <w:pPr>
        <w:widowControl w:val="0"/>
        <w:autoSpaceDE w:val="0"/>
        <w:autoSpaceDN w:val="0"/>
        <w:adjustRightInd w:val="0"/>
        <w:rPr>
          <w:del w:id="386" w:author="Chris Richardson" w:date="2016-09-03T15:18:00Z"/>
          <w:rFonts w:ascii="Times New Roman" w:hAnsi="Times New Roman" w:cs="Times New Roman"/>
        </w:rPr>
      </w:pPr>
    </w:p>
    <w:p w14:paraId="117A0B5C" w14:textId="1F3F07A3" w:rsidR="00F5074D" w:rsidRPr="00F5074D" w:rsidDel="00D67F0C" w:rsidRDefault="00F5074D" w:rsidP="00F5074D">
      <w:pPr>
        <w:widowControl w:val="0"/>
        <w:autoSpaceDE w:val="0"/>
        <w:autoSpaceDN w:val="0"/>
        <w:adjustRightInd w:val="0"/>
        <w:rPr>
          <w:del w:id="387" w:author="Chris Richardson" w:date="2016-09-03T15:18:00Z"/>
          <w:rFonts w:ascii="Times New Roman" w:hAnsi="Times New Roman" w:cs="Times New Roman"/>
        </w:rPr>
      </w:pPr>
      <w:del w:id="388" w:author="Chris Richardson" w:date="2016-09-03T15:18:00Z">
        <w:r w:rsidRPr="00F5074D" w:rsidDel="00D67F0C">
          <w:rPr>
            <w:rFonts w:ascii="Times New Roman" w:hAnsi="Times New Roman" w:cs="Times New Roman"/>
          </w:rPr>
          <w:lastRenderedPageBreak/>
          <w:delText>This is a rather surprising statement! The SFH should have almost no</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effect at high energies - all the effect should be due to the Fe/H of</w:delText>
        </w:r>
        <w:r w:rsidR="00A96622" w:rsidDel="00D67F0C">
          <w:rPr>
            <w:rFonts w:ascii="Times New Roman" w:hAnsi="Times New Roman" w:cs="Times New Roman"/>
          </w:rPr>
          <w:delText xml:space="preserve"> </w:delText>
        </w:r>
        <w:r w:rsidRPr="00F5074D" w:rsidDel="00D67F0C">
          <w:rPr>
            <w:rFonts w:ascii="Times New Roman" w:hAnsi="Times New Roman" w:cs="Times New Roman"/>
          </w:rPr>
          <w:delText>the stellar population.</w:delText>
        </w:r>
      </w:del>
    </w:p>
    <w:p w14:paraId="12128245" w14:textId="5014BA3A" w:rsidR="00F5074D" w:rsidRPr="00F5074D" w:rsidDel="00D67F0C" w:rsidRDefault="00F5074D" w:rsidP="00F5074D">
      <w:pPr>
        <w:widowControl w:val="0"/>
        <w:autoSpaceDE w:val="0"/>
        <w:autoSpaceDN w:val="0"/>
        <w:adjustRightInd w:val="0"/>
        <w:rPr>
          <w:del w:id="389" w:author="Chris Richardson" w:date="2016-09-03T15:18:00Z"/>
          <w:rFonts w:ascii="Times New Roman" w:hAnsi="Times New Roman" w:cs="Times New Roman"/>
        </w:rPr>
      </w:pPr>
    </w:p>
    <w:p w14:paraId="6B1C4D3B" w14:textId="5FFEED01" w:rsidR="00F5074D" w:rsidRPr="00F5074D" w:rsidDel="00D67F0C" w:rsidRDefault="00F5074D" w:rsidP="00F5074D">
      <w:pPr>
        <w:widowControl w:val="0"/>
        <w:autoSpaceDE w:val="0"/>
        <w:autoSpaceDN w:val="0"/>
        <w:adjustRightInd w:val="0"/>
        <w:rPr>
          <w:del w:id="390" w:author="Chris Richardson" w:date="2016-09-03T15:18:00Z"/>
          <w:rFonts w:ascii="Times New Roman" w:hAnsi="Times New Roman" w:cs="Times New Roman"/>
        </w:rPr>
      </w:pPr>
      <w:del w:id="391" w:author="Chris Richardson" w:date="2016-09-03T15:18:00Z">
        <w:r w:rsidRPr="00F5074D" w:rsidDel="00D67F0C">
          <w:rPr>
            <w:rFonts w:ascii="Times New Roman" w:hAnsi="Times New Roman" w:cs="Times New Roman"/>
          </w:rPr>
          <w:delText>I see that this is more or less a misunderstanding due to different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ways of phrasing things so let me explain how I personally think about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this (and I think this is fairly wide-spread within the field):</w:delText>
        </w:r>
      </w:del>
    </w:p>
    <w:p w14:paraId="37CBCB2B" w14:textId="51D73B85" w:rsidR="00F5074D" w:rsidRPr="00F5074D" w:rsidDel="00D67F0C" w:rsidRDefault="00F5074D" w:rsidP="00F5074D">
      <w:pPr>
        <w:widowControl w:val="0"/>
        <w:autoSpaceDE w:val="0"/>
        <w:autoSpaceDN w:val="0"/>
        <w:adjustRightInd w:val="0"/>
        <w:rPr>
          <w:del w:id="392" w:author="Chris Richardson" w:date="2016-09-03T15:18:00Z"/>
          <w:rFonts w:ascii="Times New Roman" w:hAnsi="Times New Roman" w:cs="Times New Roman"/>
        </w:rPr>
      </w:pPr>
    </w:p>
    <w:p w14:paraId="203DF87B" w14:textId="6FF9E4B6" w:rsidR="00F5074D" w:rsidRPr="00F5074D" w:rsidDel="00D67F0C" w:rsidRDefault="00F5074D" w:rsidP="00F5074D">
      <w:pPr>
        <w:widowControl w:val="0"/>
        <w:autoSpaceDE w:val="0"/>
        <w:autoSpaceDN w:val="0"/>
        <w:adjustRightInd w:val="0"/>
        <w:rPr>
          <w:del w:id="393" w:author="Chris Richardson" w:date="2016-09-03T15:18:00Z"/>
          <w:rFonts w:ascii="Times New Roman" w:hAnsi="Times New Roman" w:cs="Times New Roman"/>
        </w:rPr>
      </w:pPr>
      <w:del w:id="394" w:author="Chris Richardson" w:date="2016-09-03T15:18:00Z">
        <w:r w:rsidRPr="00F5074D" w:rsidDel="00D67F0C">
          <w:rPr>
            <w:rFonts w:ascii="Times New Roman" w:hAnsi="Times New Roman" w:cs="Times New Roman"/>
          </w:rPr>
          <w:delText>- For the far-UV part of the spectrum the dominant contribution to the</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light is in general the very most massive stars, although at E &gt; 50</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eV Wolf-Rayet stars come in as well. This means the spectrum depends</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on whether stars are actively forming, or whether they are not. The</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star formation _history_ - ie. the long term star formation activity</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is completely irrelevant on time-scales &gt;10 Myr or so and it is not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usual to refer to changes on time-scales &lt;10 Myr as star formation</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history, but rather as the age of the starburst. It is indeed very</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true, and commonly shown, that the age of the starburst is an</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important factor for the far UV spectrum - in agreement with your</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figure 1. That is not normally called 'star formation history' and</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using this term in this context will confuse the reader greatly.</w:delText>
        </w:r>
      </w:del>
    </w:p>
    <w:p w14:paraId="04724195" w14:textId="60C81932" w:rsidR="00F5074D" w:rsidRPr="00F5074D" w:rsidDel="00D67F0C" w:rsidRDefault="00F5074D" w:rsidP="00F5074D">
      <w:pPr>
        <w:widowControl w:val="0"/>
        <w:autoSpaceDE w:val="0"/>
        <w:autoSpaceDN w:val="0"/>
        <w:adjustRightInd w:val="0"/>
        <w:rPr>
          <w:del w:id="395" w:author="Chris Richardson" w:date="2016-09-03T15:18:00Z"/>
          <w:rFonts w:ascii="Times New Roman" w:hAnsi="Times New Roman" w:cs="Times New Roman"/>
        </w:rPr>
      </w:pPr>
    </w:p>
    <w:p w14:paraId="2E4A9BC4" w14:textId="6E7B2099" w:rsidR="00F5074D" w:rsidRPr="00F5074D" w:rsidDel="00D67F0C" w:rsidRDefault="00F5074D" w:rsidP="00F5074D">
      <w:pPr>
        <w:widowControl w:val="0"/>
        <w:autoSpaceDE w:val="0"/>
        <w:autoSpaceDN w:val="0"/>
        <w:adjustRightInd w:val="0"/>
        <w:rPr>
          <w:del w:id="396" w:author="Chris Richardson" w:date="2016-09-03T15:18:00Z"/>
          <w:rFonts w:ascii="Times New Roman" w:hAnsi="Times New Roman" w:cs="Times New Roman"/>
        </w:rPr>
      </w:pPr>
      <w:del w:id="397" w:author="Chris Richardson" w:date="2016-09-03T15:18:00Z">
        <w:r w:rsidRPr="00F5074D" w:rsidDel="00D67F0C">
          <w:rPr>
            <w:rFonts w:ascii="Times New Roman" w:hAnsi="Times New Roman" w:cs="Times New Roman"/>
          </w:rPr>
          <w:delText>- The effect of metallicity on the far UV spectrum is significant, but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I agree it is relatively small broadly speaking - but it has for</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instance an important influence on the Wolf-Rayet production which</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is crucial at high energies. This goes back to my point 5 above and</w:delText>
        </w:r>
      </w:del>
    </w:p>
    <w:p w14:paraId="7F466F3D" w14:textId="552816AC" w:rsidR="00F5074D" w:rsidRPr="00F5074D" w:rsidDel="00D67F0C" w:rsidRDefault="00F5074D" w:rsidP="00F5074D">
      <w:pPr>
        <w:widowControl w:val="0"/>
        <w:autoSpaceDE w:val="0"/>
        <w:autoSpaceDN w:val="0"/>
        <w:adjustRightInd w:val="0"/>
        <w:rPr>
          <w:del w:id="398" w:author="Chris Richardson" w:date="2016-09-03T15:18:00Z"/>
          <w:rFonts w:ascii="Times New Roman" w:hAnsi="Times New Roman" w:cs="Times New Roman"/>
        </w:rPr>
      </w:pPr>
      <w:del w:id="399" w:author="Chris Richardson" w:date="2016-09-03T15:18:00Z">
        <w:r w:rsidRPr="00F5074D" w:rsidDel="00D67F0C">
          <w:rPr>
            <w:rFonts w:ascii="Times New Roman" w:hAnsi="Times New Roman" w:cs="Times New Roman"/>
          </w:rPr>
          <w:delText xml:space="preserve">I will not further belabour this point here. </w:delText>
        </w:r>
      </w:del>
    </w:p>
    <w:p w14:paraId="4C266A79" w14:textId="7DFAB326" w:rsidR="00F5074D" w:rsidRPr="00F5074D" w:rsidDel="00D67F0C" w:rsidRDefault="00F5074D" w:rsidP="00F5074D">
      <w:pPr>
        <w:widowControl w:val="0"/>
        <w:autoSpaceDE w:val="0"/>
        <w:autoSpaceDN w:val="0"/>
        <w:adjustRightInd w:val="0"/>
        <w:rPr>
          <w:del w:id="400" w:author="Chris Richardson" w:date="2016-09-03T15:18:00Z"/>
          <w:rFonts w:ascii="Times New Roman" w:hAnsi="Times New Roman" w:cs="Times New Roman"/>
        </w:rPr>
      </w:pPr>
    </w:p>
    <w:p w14:paraId="78CF92C6" w14:textId="6D10ECF8" w:rsidR="00F5074D" w:rsidRPr="00F5074D" w:rsidDel="00D67F0C" w:rsidRDefault="00F5074D" w:rsidP="00F5074D">
      <w:pPr>
        <w:widowControl w:val="0"/>
        <w:autoSpaceDE w:val="0"/>
        <w:autoSpaceDN w:val="0"/>
        <w:adjustRightInd w:val="0"/>
        <w:rPr>
          <w:del w:id="401" w:author="Chris Richardson" w:date="2016-09-03T15:18:00Z"/>
          <w:rFonts w:ascii="Times New Roman" w:hAnsi="Times New Roman" w:cs="Times New Roman"/>
        </w:rPr>
      </w:pPr>
      <w:del w:id="402" w:author="Chris Richardson" w:date="2016-09-03T15:18:00Z">
        <w:r w:rsidRPr="00F5074D" w:rsidDel="00D67F0C">
          <w:rPr>
            <w:rFonts w:ascii="Times New Roman" w:hAnsi="Times New Roman" w:cs="Times New Roman"/>
          </w:rPr>
          <w:delText>Thus for most people in the field, changes in star formation rate on</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time-scales less than, say, 50 Myr are not thought of as 'star</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formation history', but rather as effective starburst age. The effect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of the effective starburst age is of course important (e.g. Mas-Hesse</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&amp; Kunth 1999) but it is usually thought that trends on times less than</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10 Myr are unlikely to be relevant for distant unresolved galaxies</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because there is no way you can synchronise star formation on</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galaxy-wide scales on time-scales shorter than 10 Myr. Thus the light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from any galaxy is a mixture of different age HII regions.</w:delText>
        </w:r>
      </w:del>
    </w:p>
    <w:p w14:paraId="4E3EA892" w14:textId="3D5FE459" w:rsidR="00357B7E" w:rsidDel="00D67F0C" w:rsidRDefault="00357B7E" w:rsidP="00F5074D">
      <w:pPr>
        <w:widowControl w:val="0"/>
        <w:autoSpaceDE w:val="0"/>
        <w:autoSpaceDN w:val="0"/>
        <w:adjustRightInd w:val="0"/>
        <w:rPr>
          <w:del w:id="403" w:author="Chris Richardson" w:date="2016-09-03T15:18:00Z"/>
          <w:rFonts w:ascii="Times New Roman" w:hAnsi="Times New Roman" w:cs="Times New Roman"/>
        </w:rPr>
      </w:pPr>
    </w:p>
    <w:p w14:paraId="54D5BF95" w14:textId="37BE576E" w:rsidR="00F5074D" w:rsidRPr="00F5074D" w:rsidDel="00D67F0C" w:rsidRDefault="00F5074D" w:rsidP="00F5074D">
      <w:pPr>
        <w:widowControl w:val="0"/>
        <w:autoSpaceDE w:val="0"/>
        <w:autoSpaceDN w:val="0"/>
        <w:adjustRightInd w:val="0"/>
        <w:rPr>
          <w:del w:id="404" w:author="Chris Richardson" w:date="2016-09-03T15:18:00Z"/>
          <w:rFonts w:ascii="Times New Roman" w:hAnsi="Times New Roman" w:cs="Times New Roman"/>
        </w:rPr>
      </w:pPr>
      <w:del w:id="405" w:author="Chris Richardson" w:date="2016-09-03T15:18:00Z">
        <w:r w:rsidRPr="00F5074D" w:rsidDel="00D67F0C">
          <w:rPr>
            <w:rFonts w:ascii="Times New Roman" w:hAnsi="Times New Roman" w:cs="Times New Roman"/>
          </w:rPr>
          <w:delText>Thus I would refrain from using the term star formation history about</w:delText>
        </w:r>
        <w:r w:rsidR="00357B7E" w:rsidDel="00D67F0C">
          <w:rPr>
            <w:rFonts w:ascii="Times New Roman" w:hAnsi="Times New Roman" w:cs="Times New Roman"/>
          </w:rPr>
          <w:delText xml:space="preserve"> </w:delText>
        </w:r>
        <w:r w:rsidRPr="00F5074D" w:rsidDel="00D67F0C">
          <w:rPr>
            <w:rFonts w:ascii="Times New Roman" w:hAnsi="Times New Roman" w:cs="Times New Roman"/>
          </w:rPr>
          <w:delText xml:space="preserve">this because you will confuse your reader otherwise. </w:delText>
        </w:r>
      </w:del>
    </w:p>
    <w:p w14:paraId="2723891A" w14:textId="1C2CE51D" w:rsidR="00F5074D" w:rsidRPr="00F5074D" w:rsidDel="00D67F0C" w:rsidRDefault="00F5074D" w:rsidP="00F5074D">
      <w:pPr>
        <w:widowControl w:val="0"/>
        <w:autoSpaceDE w:val="0"/>
        <w:autoSpaceDN w:val="0"/>
        <w:adjustRightInd w:val="0"/>
        <w:rPr>
          <w:del w:id="406" w:author="Chris Richardson" w:date="2016-09-03T15:18:00Z"/>
          <w:rFonts w:ascii="Times New Roman" w:hAnsi="Times New Roman" w:cs="Times New Roman"/>
        </w:rPr>
      </w:pPr>
    </w:p>
    <w:p w14:paraId="194F7959" w14:textId="015E4E53" w:rsidR="00F5074D" w:rsidRPr="00F5074D" w:rsidDel="00D67F0C" w:rsidRDefault="00F5074D" w:rsidP="00F5074D">
      <w:pPr>
        <w:widowControl w:val="0"/>
        <w:autoSpaceDE w:val="0"/>
        <w:autoSpaceDN w:val="0"/>
        <w:adjustRightInd w:val="0"/>
        <w:rPr>
          <w:del w:id="407" w:author="Chris Richardson" w:date="2016-09-03T15:18:00Z"/>
          <w:rFonts w:ascii="Times New Roman" w:hAnsi="Times New Roman" w:cs="Times New Roman"/>
        </w:rPr>
      </w:pPr>
    </w:p>
    <w:p w14:paraId="18EF0913" w14:textId="77777777" w:rsidR="00F5074D" w:rsidRPr="00F5074D" w:rsidRDefault="00F5074D" w:rsidP="00F5074D">
      <w:pPr>
        <w:widowControl w:val="0"/>
        <w:autoSpaceDE w:val="0"/>
        <w:autoSpaceDN w:val="0"/>
        <w:adjustRightInd w:val="0"/>
        <w:rPr>
          <w:rFonts w:ascii="Times New Roman" w:hAnsi="Times New Roman" w:cs="Times New Roman"/>
        </w:rPr>
      </w:pPr>
    </w:p>
    <w:p w14:paraId="253BEB28" w14:textId="77777777" w:rsidR="00F5074D" w:rsidRPr="00F5074D" w:rsidRDefault="00F5074D" w:rsidP="00F5074D">
      <w:pPr>
        <w:widowControl w:val="0"/>
        <w:autoSpaceDE w:val="0"/>
        <w:autoSpaceDN w:val="0"/>
        <w:adjustRightInd w:val="0"/>
        <w:rPr>
          <w:rFonts w:ascii="Times New Roman" w:hAnsi="Times New Roman" w:cs="Times New Roman"/>
        </w:rPr>
      </w:pPr>
    </w:p>
    <w:p w14:paraId="06B91B6D" w14:textId="77777777" w:rsidR="00F5074D" w:rsidRPr="00F5074D" w:rsidRDefault="00F5074D" w:rsidP="00F5074D">
      <w:pPr>
        <w:widowControl w:val="0"/>
        <w:autoSpaceDE w:val="0"/>
        <w:autoSpaceDN w:val="0"/>
        <w:adjustRightInd w:val="0"/>
        <w:rPr>
          <w:rFonts w:ascii="Times New Roman" w:hAnsi="Times New Roman" w:cs="Times New Roman"/>
        </w:rPr>
      </w:pPr>
    </w:p>
    <w:p w14:paraId="065DD96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w:t>
      </w:r>
    </w:p>
    <w:p w14:paraId="596AE03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You write:</w:t>
      </w:r>
    </w:p>
    <w:p w14:paraId="7429ACD2" w14:textId="639C9391" w:rsidR="00F5074D" w:rsidRPr="00F5074D" w:rsidRDefault="00F5074D" w:rsidP="00F5074D">
      <w:pPr>
        <w:widowControl w:val="0"/>
        <w:autoSpaceDE w:val="0"/>
        <w:autoSpaceDN w:val="0"/>
        <w:adjustRightInd w:val="0"/>
        <w:rPr>
          <w:rFonts w:ascii="Times New Roman" w:hAnsi="Times New Roman" w:cs="Times New Roman"/>
        </w:rPr>
      </w:pPr>
      <w:r w:rsidRPr="003F2BF5">
        <w:rPr>
          <w:rFonts w:ascii="Times New Roman" w:hAnsi="Times New Roman" w:cs="Times New Roman"/>
          <w:strike/>
          <w:rPrChange w:id="408" w:author="Chris Richardson" w:date="2016-09-03T15:28:00Z">
            <w:rPr>
              <w:rFonts w:ascii="Times New Roman" w:hAnsi="Times New Roman" w:cs="Times New Roman"/>
            </w:rPr>
          </w:rPrChange>
        </w:rPr>
        <w:t>'Galaxy mergers commonly trigger the enhanced star</w:t>
      </w:r>
      <w:r w:rsidR="00357B7E" w:rsidRPr="003F2BF5">
        <w:rPr>
          <w:rFonts w:ascii="Times New Roman" w:hAnsi="Times New Roman" w:cs="Times New Roman"/>
          <w:strike/>
          <w:rPrChange w:id="409"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10" w:author="Chris Richardson" w:date="2016-09-03T15:28:00Z">
            <w:rPr>
              <w:rFonts w:ascii="Times New Roman" w:hAnsi="Times New Roman" w:cs="Times New Roman"/>
            </w:rPr>
          </w:rPrChange>
        </w:rPr>
        <w:t>formation rate (SFR) of starburst galaxies along the far left wing of</w:t>
      </w:r>
      <w:r w:rsidR="00357B7E" w:rsidRPr="003F2BF5">
        <w:rPr>
          <w:rFonts w:ascii="Times New Roman" w:hAnsi="Times New Roman" w:cs="Times New Roman"/>
          <w:strike/>
          <w:rPrChange w:id="411"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12" w:author="Chris Richardson" w:date="2016-09-03T15:28:00Z">
            <w:rPr>
              <w:rFonts w:ascii="Times New Roman" w:hAnsi="Times New Roman" w:cs="Times New Roman"/>
            </w:rPr>
          </w:rPrChange>
        </w:rPr>
        <w:t xml:space="preserve">the BPT diagram' - where do you get </w:t>
      </w:r>
      <w:proofErr w:type="gramStart"/>
      <w:r w:rsidRPr="003F2BF5">
        <w:rPr>
          <w:rFonts w:ascii="Times New Roman" w:hAnsi="Times New Roman" w:cs="Times New Roman"/>
          <w:strike/>
          <w:rPrChange w:id="413" w:author="Chris Richardson" w:date="2016-09-03T15:28:00Z">
            <w:rPr>
              <w:rFonts w:ascii="Times New Roman" w:hAnsi="Times New Roman" w:cs="Times New Roman"/>
            </w:rPr>
          </w:rPrChange>
        </w:rPr>
        <w:t>this from?</w:t>
      </w:r>
      <w:proofErr w:type="gramEnd"/>
      <w:r w:rsidRPr="003F2BF5">
        <w:rPr>
          <w:rFonts w:ascii="Times New Roman" w:hAnsi="Times New Roman" w:cs="Times New Roman"/>
          <w:strike/>
          <w:rPrChange w:id="414" w:author="Chris Richardson" w:date="2016-09-03T15:28:00Z">
            <w:rPr>
              <w:rFonts w:ascii="Times New Roman" w:hAnsi="Times New Roman" w:cs="Times New Roman"/>
            </w:rPr>
          </w:rPrChange>
        </w:rPr>
        <w:t xml:space="preserve"> I am not aware of a</w:t>
      </w:r>
      <w:r w:rsidR="00357B7E" w:rsidRPr="003F2BF5">
        <w:rPr>
          <w:rFonts w:ascii="Times New Roman" w:hAnsi="Times New Roman" w:cs="Times New Roman"/>
          <w:strike/>
          <w:rPrChange w:id="415"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16" w:author="Chris Richardson" w:date="2016-09-03T15:28:00Z">
            <w:rPr>
              <w:rFonts w:ascii="Times New Roman" w:hAnsi="Times New Roman" w:cs="Times New Roman"/>
            </w:rPr>
          </w:rPrChange>
        </w:rPr>
        <w:t>clear study saying this - it is true that Galaxy Zoo classifications</w:t>
      </w:r>
      <w:r w:rsidR="00357B7E" w:rsidRPr="003F2BF5">
        <w:rPr>
          <w:rFonts w:ascii="Times New Roman" w:hAnsi="Times New Roman" w:cs="Times New Roman"/>
          <w:strike/>
          <w:rPrChange w:id="417"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18" w:author="Chris Richardson" w:date="2016-09-03T15:28:00Z">
            <w:rPr>
              <w:rFonts w:ascii="Times New Roman" w:hAnsi="Times New Roman" w:cs="Times New Roman"/>
            </w:rPr>
          </w:rPrChange>
        </w:rPr>
        <w:t>show a slight increase in the galaxies with 'merger' classification in</w:t>
      </w:r>
      <w:r w:rsidR="00357B7E" w:rsidRPr="003F2BF5">
        <w:rPr>
          <w:rFonts w:ascii="Times New Roman" w:hAnsi="Times New Roman" w:cs="Times New Roman"/>
          <w:strike/>
          <w:rPrChange w:id="419"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20" w:author="Chris Richardson" w:date="2016-09-03T15:28:00Z">
            <w:rPr>
              <w:rFonts w:ascii="Times New Roman" w:hAnsi="Times New Roman" w:cs="Times New Roman"/>
            </w:rPr>
          </w:rPrChange>
        </w:rPr>
        <w:t>this part of the BPT diagram but that does not in any way mean that</w:t>
      </w:r>
      <w:r w:rsidR="00357B7E" w:rsidRPr="003F2BF5">
        <w:rPr>
          <w:rFonts w:ascii="Times New Roman" w:hAnsi="Times New Roman" w:cs="Times New Roman"/>
          <w:strike/>
          <w:rPrChange w:id="421"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22" w:author="Chris Richardson" w:date="2016-09-03T15:28:00Z">
            <w:rPr>
              <w:rFonts w:ascii="Times New Roman" w:hAnsi="Times New Roman" w:cs="Times New Roman"/>
            </w:rPr>
          </w:rPrChange>
        </w:rPr>
        <w:t>they truly are mergers, nor that they SF is truly driven by merger</w:t>
      </w:r>
      <w:r w:rsidR="00357B7E" w:rsidRPr="003F2BF5">
        <w:rPr>
          <w:rFonts w:ascii="Times New Roman" w:hAnsi="Times New Roman" w:cs="Times New Roman"/>
          <w:strike/>
          <w:rPrChange w:id="423"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24" w:author="Chris Richardson" w:date="2016-09-03T15:28:00Z">
            <w:rPr>
              <w:rFonts w:ascii="Times New Roman" w:hAnsi="Times New Roman" w:cs="Times New Roman"/>
            </w:rPr>
          </w:rPrChange>
        </w:rPr>
        <w:t xml:space="preserve">activity (e.g. </w:t>
      </w:r>
      <w:proofErr w:type="spellStart"/>
      <w:r w:rsidRPr="003F2BF5">
        <w:rPr>
          <w:rFonts w:ascii="Times New Roman" w:hAnsi="Times New Roman" w:cs="Times New Roman"/>
          <w:strike/>
          <w:rPrChange w:id="425" w:author="Chris Richardson" w:date="2016-09-03T15:28:00Z">
            <w:rPr>
              <w:rFonts w:ascii="Times New Roman" w:hAnsi="Times New Roman" w:cs="Times New Roman"/>
            </w:rPr>
          </w:rPrChange>
        </w:rPr>
        <w:t>Robaina</w:t>
      </w:r>
      <w:proofErr w:type="spellEnd"/>
      <w:r w:rsidRPr="003F2BF5">
        <w:rPr>
          <w:rFonts w:ascii="Times New Roman" w:hAnsi="Times New Roman" w:cs="Times New Roman"/>
          <w:strike/>
          <w:rPrChange w:id="426" w:author="Chris Richardson" w:date="2016-09-03T15:28:00Z">
            <w:rPr>
              <w:rFonts w:ascii="Times New Roman" w:hAnsi="Times New Roman" w:cs="Times New Roman"/>
            </w:rPr>
          </w:rPrChange>
        </w:rPr>
        <w:t xml:space="preserve"> et al 2009 for a slightly higher z</w:t>
      </w:r>
      <w:r w:rsidR="00357B7E" w:rsidRPr="003F2BF5">
        <w:rPr>
          <w:rFonts w:ascii="Times New Roman" w:hAnsi="Times New Roman" w:cs="Times New Roman"/>
          <w:strike/>
          <w:rPrChange w:id="427"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28" w:author="Chris Richardson" w:date="2016-09-03T15:28:00Z">
            <w:rPr>
              <w:rFonts w:ascii="Times New Roman" w:hAnsi="Times New Roman" w:cs="Times New Roman"/>
            </w:rPr>
          </w:rPrChange>
        </w:rPr>
        <w:t>perspective).</w:t>
      </w:r>
      <w:ins w:id="429" w:author="Chris Richardson" w:date="2016-09-03T15:27:00Z">
        <w:r w:rsidR="003F2BF5">
          <w:rPr>
            <w:rFonts w:ascii="Times New Roman" w:hAnsi="Times New Roman" w:cs="Times New Roman"/>
          </w:rPr>
          <w:t xml:space="preserve"> </w:t>
        </w:r>
        <w:r w:rsidR="003F2BF5" w:rsidRPr="003F2BF5">
          <w:rPr>
            <w:rFonts w:ascii="Times New Roman" w:hAnsi="Times New Roman" w:cs="Times New Roman"/>
            <w:highlight w:val="yellow"/>
            <w:rPrChange w:id="430" w:author="Chris Richardson" w:date="2016-09-03T15:27:00Z">
              <w:rPr>
                <w:rFonts w:ascii="Times New Roman" w:hAnsi="Times New Roman" w:cs="Times New Roman"/>
              </w:rPr>
            </w:rPrChange>
          </w:rPr>
          <w:t>[ADDED CITATION AND REWORDED]</w:t>
        </w:r>
      </w:ins>
    </w:p>
    <w:p w14:paraId="7DD7EF9E" w14:textId="77777777" w:rsidR="00F5074D" w:rsidRPr="00F5074D" w:rsidRDefault="00F5074D" w:rsidP="00F5074D">
      <w:pPr>
        <w:widowControl w:val="0"/>
        <w:autoSpaceDE w:val="0"/>
        <w:autoSpaceDN w:val="0"/>
        <w:adjustRightInd w:val="0"/>
        <w:rPr>
          <w:rFonts w:ascii="Times New Roman" w:hAnsi="Times New Roman" w:cs="Times New Roman"/>
        </w:rPr>
      </w:pPr>
    </w:p>
    <w:p w14:paraId="60108000" w14:textId="77777777" w:rsidR="00F5074D" w:rsidRPr="00F5074D" w:rsidRDefault="00F5074D" w:rsidP="00F5074D">
      <w:pPr>
        <w:widowControl w:val="0"/>
        <w:autoSpaceDE w:val="0"/>
        <w:autoSpaceDN w:val="0"/>
        <w:adjustRightInd w:val="0"/>
        <w:rPr>
          <w:rFonts w:ascii="Times New Roman" w:hAnsi="Times New Roman" w:cs="Times New Roman"/>
        </w:rPr>
      </w:pPr>
    </w:p>
    <w:p w14:paraId="740B66B9" w14:textId="4A4729FE" w:rsidR="00F5074D" w:rsidRPr="00F5074D" w:rsidRDefault="00F5074D" w:rsidP="00F5074D">
      <w:pPr>
        <w:widowControl w:val="0"/>
        <w:autoSpaceDE w:val="0"/>
        <w:autoSpaceDN w:val="0"/>
        <w:adjustRightInd w:val="0"/>
        <w:rPr>
          <w:rFonts w:ascii="Times New Roman" w:hAnsi="Times New Roman" w:cs="Times New Roman"/>
        </w:rPr>
      </w:pPr>
      <w:r w:rsidRPr="003F2BF5">
        <w:rPr>
          <w:rFonts w:ascii="Times New Roman" w:hAnsi="Times New Roman" w:cs="Times New Roman"/>
          <w:strike/>
          <w:rPrChange w:id="431" w:author="Chris Richardson" w:date="2016-09-03T15:28:00Z">
            <w:rPr>
              <w:rFonts w:ascii="Times New Roman" w:hAnsi="Times New Roman" w:cs="Times New Roman"/>
            </w:rPr>
          </w:rPrChange>
        </w:rPr>
        <w:t>You write: 'in such galaxies' - What does 'such' refer to here -</w:t>
      </w:r>
      <w:r w:rsidR="00357B7E" w:rsidRPr="003F2BF5">
        <w:rPr>
          <w:rFonts w:ascii="Times New Roman" w:hAnsi="Times New Roman" w:cs="Times New Roman"/>
          <w:strike/>
          <w:rPrChange w:id="432" w:author="Chris Richardson" w:date="2016-09-03T15:28:00Z">
            <w:rPr>
              <w:rFonts w:ascii="Times New Roman" w:hAnsi="Times New Roman" w:cs="Times New Roman"/>
            </w:rPr>
          </w:rPrChange>
        </w:rPr>
        <w:t xml:space="preserve"> </w:t>
      </w:r>
      <w:r w:rsidRPr="003F2BF5">
        <w:rPr>
          <w:rFonts w:ascii="Times New Roman" w:hAnsi="Times New Roman" w:cs="Times New Roman"/>
          <w:strike/>
          <w:rPrChange w:id="433" w:author="Chris Richardson" w:date="2016-09-03T15:28:00Z">
            <w:rPr>
              <w:rFonts w:ascii="Times New Roman" w:hAnsi="Times New Roman" w:cs="Times New Roman"/>
            </w:rPr>
          </w:rPrChange>
        </w:rPr>
        <w:t>starburst galaxies or those on the far left wing?</w:t>
      </w:r>
      <w:ins w:id="434" w:author="Chris Richardson" w:date="2016-09-03T15:28:00Z">
        <w:r w:rsidR="003F2BF5">
          <w:rPr>
            <w:rFonts w:ascii="Times New Roman" w:hAnsi="Times New Roman" w:cs="Times New Roman"/>
          </w:rPr>
          <w:t xml:space="preserve"> </w:t>
        </w:r>
        <w:r w:rsidR="003F2BF5" w:rsidRPr="003F2BF5">
          <w:rPr>
            <w:rFonts w:ascii="Times New Roman" w:hAnsi="Times New Roman" w:cs="Times New Roman"/>
            <w:highlight w:val="yellow"/>
            <w:rPrChange w:id="435" w:author="Chris Richardson" w:date="2016-09-03T15:28:00Z">
              <w:rPr>
                <w:rFonts w:ascii="Times New Roman" w:hAnsi="Times New Roman" w:cs="Times New Roman"/>
              </w:rPr>
            </w:rPrChange>
          </w:rPr>
          <w:t>[CLARIFIED]</w:t>
        </w:r>
      </w:ins>
    </w:p>
    <w:p w14:paraId="7470C888" w14:textId="77777777" w:rsidR="00F5074D" w:rsidRPr="00F5074D" w:rsidRDefault="00F5074D" w:rsidP="00F5074D">
      <w:pPr>
        <w:widowControl w:val="0"/>
        <w:autoSpaceDE w:val="0"/>
        <w:autoSpaceDN w:val="0"/>
        <w:adjustRightInd w:val="0"/>
        <w:rPr>
          <w:rFonts w:ascii="Times New Roman" w:hAnsi="Times New Roman" w:cs="Times New Roman"/>
        </w:rPr>
      </w:pPr>
    </w:p>
    <w:p w14:paraId="25C9F707" w14:textId="77777777" w:rsidR="00F5074D" w:rsidRPr="00F5074D" w:rsidRDefault="00F5074D" w:rsidP="00F5074D">
      <w:pPr>
        <w:widowControl w:val="0"/>
        <w:autoSpaceDE w:val="0"/>
        <w:autoSpaceDN w:val="0"/>
        <w:adjustRightInd w:val="0"/>
        <w:rPr>
          <w:rFonts w:ascii="Times New Roman" w:hAnsi="Times New Roman" w:cs="Times New Roman"/>
        </w:rPr>
      </w:pPr>
    </w:p>
    <w:p w14:paraId="5016977E" w14:textId="77777777" w:rsidR="00F5074D" w:rsidDel="003F2BF5" w:rsidRDefault="00F5074D" w:rsidP="00F5074D">
      <w:pPr>
        <w:widowControl w:val="0"/>
        <w:autoSpaceDE w:val="0"/>
        <w:autoSpaceDN w:val="0"/>
        <w:adjustRightInd w:val="0"/>
        <w:rPr>
          <w:del w:id="436" w:author="Chris Richardson" w:date="2016-09-03T15:30:00Z"/>
          <w:rFonts w:ascii="Times New Roman" w:hAnsi="Times New Roman" w:cs="Times New Roman"/>
        </w:rPr>
      </w:pPr>
      <w:r w:rsidRPr="00F5074D">
        <w:rPr>
          <w:rFonts w:ascii="Times New Roman" w:hAnsi="Times New Roman" w:cs="Times New Roman"/>
        </w:rPr>
        <w:t>Page 3:</w:t>
      </w:r>
    </w:p>
    <w:p w14:paraId="2CA3EC79" w14:textId="77777777" w:rsidR="003F2BF5" w:rsidRPr="00F5074D" w:rsidRDefault="003F2BF5" w:rsidP="00F5074D">
      <w:pPr>
        <w:widowControl w:val="0"/>
        <w:autoSpaceDE w:val="0"/>
        <w:autoSpaceDN w:val="0"/>
        <w:adjustRightInd w:val="0"/>
        <w:rPr>
          <w:ins w:id="437" w:author="Chris Richardson" w:date="2016-09-03T15:30:00Z"/>
          <w:rFonts w:ascii="Times New Roman" w:hAnsi="Times New Roman" w:cs="Times New Roman"/>
        </w:rPr>
      </w:pPr>
    </w:p>
    <w:p w14:paraId="0DBE8F59" w14:textId="108A81D8" w:rsidR="00F5074D" w:rsidRPr="00F5074D" w:rsidDel="003F2BF5" w:rsidRDefault="00F5074D" w:rsidP="00F5074D">
      <w:pPr>
        <w:widowControl w:val="0"/>
        <w:autoSpaceDE w:val="0"/>
        <w:autoSpaceDN w:val="0"/>
        <w:adjustRightInd w:val="0"/>
        <w:rPr>
          <w:del w:id="438" w:author="Chris Richardson" w:date="2016-09-03T15:30:00Z"/>
          <w:rFonts w:ascii="Times New Roman" w:hAnsi="Times New Roman" w:cs="Times New Roman"/>
        </w:rPr>
      </w:pPr>
      <w:del w:id="439" w:author="Chris Richardson" w:date="2016-09-03T15:30:00Z">
        <w:r w:rsidRPr="00F5074D" w:rsidDel="003F2BF5">
          <w:rPr>
            <w:rFonts w:ascii="Times New Roman" w:hAnsi="Times New Roman" w:cs="Times New Roman"/>
          </w:rPr>
          <w:delText>'Similarly, at lower ionization' - Do you mean lower ionization</w:delText>
        </w:r>
        <w:r w:rsidR="00357B7E" w:rsidDel="003F2BF5">
          <w:rPr>
            <w:rFonts w:ascii="Times New Roman" w:hAnsi="Times New Roman" w:cs="Times New Roman"/>
          </w:rPr>
          <w:delText xml:space="preserve"> </w:delText>
        </w:r>
        <w:r w:rsidRPr="00F5074D" w:rsidDel="003F2BF5">
          <w:rPr>
            <w:rFonts w:ascii="Times New Roman" w:hAnsi="Times New Roman" w:cs="Times New Roman"/>
          </w:rPr>
          <w:delText>parameter? Lower ionization in itself does not really make sense.</w:delText>
        </w:r>
      </w:del>
    </w:p>
    <w:p w14:paraId="628E0340" w14:textId="77777777" w:rsidR="00F5074D" w:rsidRPr="00F5074D" w:rsidRDefault="00F5074D" w:rsidP="00F5074D">
      <w:pPr>
        <w:widowControl w:val="0"/>
        <w:autoSpaceDE w:val="0"/>
        <w:autoSpaceDN w:val="0"/>
        <w:adjustRightInd w:val="0"/>
        <w:rPr>
          <w:rFonts w:ascii="Times New Roman" w:hAnsi="Times New Roman" w:cs="Times New Roman"/>
        </w:rPr>
      </w:pPr>
    </w:p>
    <w:p w14:paraId="7D1F97BF" w14:textId="33D1FD18" w:rsidR="00F5074D" w:rsidRPr="003F2BF5" w:rsidRDefault="00F5074D" w:rsidP="00F5074D">
      <w:pPr>
        <w:widowControl w:val="0"/>
        <w:autoSpaceDE w:val="0"/>
        <w:autoSpaceDN w:val="0"/>
        <w:adjustRightInd w:val="0"/>
        <w:rPr>
          <w:rFonts w:ascii="Times New Roman" w:hAnsi="Times New Roman" w:cs="Times New Roman"/>
          <w:rPrChange w:id="440" w:author="Chris Richardson" w:date="2016-09-03T15:30:00Z">
            <w:rPr>
              <w:rFonts w:ascii="Times New Roman" w:hAnsi="Times New Roman" w:cs="Times New Roman"/>
            </w:rPr>
          </w:rPrChange>
        </w:rPr>
      </w:pPr>
      <w:r w:rsidRPr="003F2BF5">
        <w:rPr>
          <w:rFonts w:ascii="Times New Roman" w:hAnsi="Times New Roman" w:cs="Times New Roman"/>
          <w:strike/>
          <w:rPrChange w:id="441" w:author="Chris Richardson" w:date="2016-09-03T15:30:00Z">
            <w:rPr>
              <w:rFonts w:ascii="Times New Roman" w:hAnsi="Times New Roman" w:cs="Times New Roman"/>
            </w:rPr>
          </w:rPrChange>
        </w:rPr>
        <w:t>'</w:t>
      </w:r>
      <w:proofErr w:type="gramStart"/>
      <w:r w:rsidRPr="003F2BF5">
        <w:rPr>
          <w:rFonts w:ascii="Times New Roman" w:hAnsi="Times New Roman" w:cs="Times New Roman"/>
          <w:strike/>
          <w:rPrChange w:id="442" w:author="Chris Richardson" w:date="2016-09-03T15:30:00Z">
            <w:rPr>
              <w:rFonts w:ascii="Times New Roman" w:hAnsi="Times New Roman" w:cs="Times New Roman"/>
            </w:rPr>
          </w:rPrChange>
        </w:rPr>
        <w:t>could</w:t>
      </w:r>
      <w:proofErr w:type="gramEnd"/>
      <w:r w:rsidRPr="003F2BF5">
        <w:rPr>
          <w:rFonts w:ascii="Times New Roman" w:hAnsi="Times New Roman" w:cs="Times New Roman"/>
          <w:strike/>
          <w:rPrChange w:id="443" w:author="Chris Richardson" w:date="2016-09-03T15:30:00Z">
            <w:rPr>
              <w:rFonts w:ascii="Times New Roman" w:hAnsi="Times New Roman" w:cs="Times New Roman"/>
            </w:rPr>
          </w:rPrChange>
        </w:rPr>
        <w:t xml:space="preserve"> likely be the result of starlight, non-thermal sources, or a</w:t>
      </w:r>
      <w:r w:rsidR="00357B7E" w:rsidRPr="003F2BF5">
        <w:rPr>
          <w:rFonts w:ascii="Times New Roman" w:hAnsi="Times New Roman" w:cs="Times New Roman"/>
          <w:strike/>
          <w:rPrChange w:id="444" w:author="Chris Richardson" w:date="2016-09-03T15:30:00Z">
            <w:rPr>
              <w:rFonts w:ascii="Times New Roman" w:hAnsi="Times New Roman" w:cs="Times New Roman"/>
            </w:rPr>
          </w:rPrChange>
        </w:rPr>
        <w:t xml:space="preserve"> </w:t>
      </w:r>
      <w:r w:rsidRPr="003F2BF5">
        <w:rPr>
          <w:rFonts w:ascii="Times New Roman" w:hAnsi="Times New Roman" w:cs="Times New Roman"/>
          <w:strike/>
          <w:rPrChange w:id="445" w:author="Chris Richardson" w:date="2016-09-03T15:30:00Z">
            <w:rPr>
              <w:rFonts w:ascii="Times New Roman" w:hAnsi="Times New Roman" w:cs="Times New Roman"/>
            </w:rPr>
          </w:rPrChange>
        </w:rPr>
        <w:t>combination of the two' - This is surely true in all cases and has</w:t>
      </w:r>
      <w:r w:rsidR="00357B7E" w:rsidRPr="003F2BF5">
        <w:rPr>
          <w:rFonts w:ascii="Times New Roman" w:hAnsi="Times New Roman" w:cs="Times New Roman"/>
          <w:strike/>
          <w:rPrChange w:id="446" w:author="Chris Richardson" w:date="2016-09-03T15:30:00Z">
            <w:rPr>
              <w:rFonts w:ascii="Times New Roman" w:hAnsi="Times New Roman" w:cs="Times New Roman"/>
            </w:rPr>
          </w:rPrChange>
        </w:rPr>
        <w:t xml:space="preserve"> </w:t>
      </w:r>
      <w:r w:rsidRPr="003F2BF5">
        <w:rPr>
          <w:rFonts w:ascii="Times New Roman" w:hAnsi="Times New Roman" w:cs="Times New Roman"/>
          <w:strike/>
          <w:rPrChange w:id="447" w:author="Chris Richardson" w:date="2016-09-03T15:30:00Z">
            <w:rPr>
              <w:rFonts w:ascii="Times New Roman" w:hAnsi="Times New Roman" w:cs="Times New Roman"/>
            </w:rPr>
          </w:rPrChange>
        </w:rPr>
        <w:t>nothing to do wit</w:t>
      </w:r>
      <w:r w:rsidR="00357B7E" w:rsidRPr="003F2BF5">
        <w:rPr>
          <w:rFonts w:ascii="Times New Roman" w:hAnsi="Times New Roman" w:cs="Times New Roman"/>
          <w:strike/>
          <w:rPrChange w:id="448" w:author="Chris Richardson" w:date="2016-09-03T15:30:00Z">
            <w:rPr>
              <w:rFonts w:ascii="Times New Roman" w:hAnsi="Times New Roman" w:cs="Times New Roman"/>
            </w:rPr>
          </w:rPrChange>
        </w:rPr>
        <w:t xml:space="preserve">h where the galaxies lie in the </w:t>
      </w:r>
      <w:r w:rsidRPr="003F2BF5">
        <w:rPr>
          <w:rFonts w:ascii="Times New Roman" w:hAnsi="Times New Roman" w:cs="Times New Roman"/>
          <w:strike/>
          <w:rPrChange w:id="449" w:author="Chris Richardson" w:date="2016-09-03T15:30:00Z">
            <w:rPr>
              <w:rFonts w:ascii="Times New Roman" w:hAnsi="Times New Roman" w:cs="Times New Roman"/>
            </w:rPr>
          </w:rPrChange>
        </w:rPr>
        <w:t>BPT diagram as such.</w:t>
      </w:r>
      <w:ins w:id="450" w:author="Chris Richardson" w:date="2016-09-03T15:30:00Z">
        <w:r w:rsidR="003F2BF5">
          <w:rPr>
            <w:rFonts w:ascii="Times New Roman" w:hAnsi="Times New Roman" w:cs="Times New Roman"/>
          </w:rPr>
          <w:t xml:space="preserve"> </w:t>
        </w:r>
        <w:r w:rsidR="003F2BF5" w:rsidRPr="003F2BF5">
          <w:rPr>
            <w:rFonts w:ascii="Times New Roman" w:hAnsi="Times New Roman" w:cs="Times New Roman"/>
            <w:highlight w:val="yellow"/>
            <w:rPrChange w:id="451" w:author="Chris Richardson" w:date="2016-09-03T15:31:00Z">
              <w:rPr>
                <w:rFonts w:ascii="Times New Roman" w:hAnsi="Times New Roman" w:cs="Times New Roman"/>
              </w:rPr>
            </w:rPrChange>
          </w:rPr>
          <w:t>[I DIDN</w:t>
        </w:r>
      </w:ins>
      <w:ins w:id="452" w:author="Chris Richardson" w:date="2016-09-03T15:31:00Z">
        <w:r w:rsidR="003F2BF5" w:rsidRPr="003F2BF5">
          <w:rPr>
            <w:rFonts w:ascii="Times New Roman" w:hAnsi="Times New Roman" w:cs="Times New Roman"/>
            <w:highlight w:val="yellow"/>
            <w:rPrChange w:id="453" w:author="Chris Richardson" w:date="2016-09-03T15:31:00Z">
              <w:rPr>
                <w:rFonts w:ascii="Times New Roman" w:hAnsi="Times New Roman" w:cs="Times New Roman"/>
              </w:rPr>
            </w:rPrChange>
          </w:rPr>
          <w:t>’T SWITCH ANYTHING HERE. I DISAGREE, AND WE SAID SOMETHING SIMILAR IN THE ICA PAPER, BUT THERE NO NEED TO ADD A PARAGRAPH EXPLAINING IT.]</w:t>
        </w:r>
      </w:ins>
    </w:p>
    <w:p w14:paraId="400D7100" w14:textId="77777777" w:rsidR="00F5074D" w:rsidRPr="00F5074D" w:rsidRDefault="00F5074D" w:rsidP="00F5074D">
      <w:pPr>
        <w:widowControl w:val="0"/>
        <w:autoSpaceDE w:val="0"/>
        <w:autoSpaceDN w:val="0"/>
        <w:adjustRightInd w:val="0"/>
        <w:rPr>
          <w:rFonts w:ascii="Times New Roman" w:hAnsi="Times New Roman" w:cs="Times New Roman"/>
        </w:rPr>
      </w:pPr>
    </w:p>
    <w:p w14:paraId="5EB4D528" w14:textId="4A23B909" w:rsidR="00F5074D" w:rsidRPr="00F5074D" w:rsidRDefault="00F5074D" w:rsidP="00F5074D">
      <w:pPr>
        <w:widowControl w:val="0"/>
        <w:autoSpaceDE w:val="0"/>
        <w:autoSpaceDN w:val="0"/>
        <w:adjustRightInd w:val="0"/>
        <w:rPr>
          <w:rFonts w:ascii="Times New Roman" w:hAnsi="Times New Roman" w:cs="Times New Roman"/>
        </w:rPr>
      </w:pPr>
      <w:r w:rsidRPr="003F2BF5">
        <w:rPr>
          <w:rFonts w:ascii="Times New Roman" w:hAnsi="Times New Roman" w:cs="Times New Roman"/>
          <w:strike/>
          <w:rPrChange w:id="454" w:author="Chris Richardson" w:date="2016-09-03T15:34:00Z">
            <w:rPr>
              <w:rFonts w:ascii="Times New Roman" w:hAnsi="Times New Roman" w:cs="Times New Roman"/>
            </w:rPr>
          </w:rPrChange>
        </w:rPr>
        <w:t>Paragraph starting: 'High ionization potential emission lines have</w:t>
      </w:r>
      <w:r w:rsidR="00357B7E" w:rsidRPr="003F2BF5">
        <w:rPr>
          <w:rFonts w:ascii="Times New Roman" w:hAnsi="Times New Roman" w:cs="Times New Roman"/>
          <w:strike/>
          <w:rPrChange w:id="455" w:author="Chris Richardson" w:date="2016-09-03T15:34:00Z">
            <w:rPr>
              <w:rFonts w:ascii="Times New Roman" w:hAnsi="Times New Roman" w:cs="Times New Roman"/>
            </w:rPr>
          </w:rPrChange>
        </w:rPr>
        <w:t xml:space="preserve"> </w:t>
      </w:r>
      <w:r w:rsidRPr="003F2BF5">
        <w:rPr>
          <w:rFonts w:ascii="Times New Roman" w:hAnsi="Times New Roman" w:cs="Times New Roman"/>
          <w:strike/>
          <w:rPrChange w:id="456" w:author="Chris Richardson" w:date="2016-09-03T15:34:00Z">
            <w:rPr>
              <w:rFonts w:ascii="Times New Roman" w:hAnsi="Times New Roman" w:cs="Times New Roman"/>
            </w:rPr>
          </w:rPrChange>
        </w:rPr>
        <w:t>historically signified AGN activity' - this is repeating the preceding</w:t>
      </w:r>
      <w:r w:rsidR="00357B7E" w:rsidRPr="003F2BF5">
        <w:rPr>
          <w:rFonts w:ascii="Times New Roman" w:hAnsi="Times New Roman" w:cs="Times New Roman"/>
          <w:strike/>
          <w:rPrChange w:id="457" w:author="Chris Richardson" w:date="2016-09-03T15:34:00Z">
            <w:rPr>
              <w:rFonts w:ascii="Times New Roman" w:hAnsi="Times New Roman" w:cs="Times New Roman"/>
            </w:rPr>
          </w:rPrChange>
        </w:rPr>
        <w:t xml:space="preserve"> </w:t>
      </w:r>
      <w:r w:rsidRPr="003F2BF5">
        <w:rPr>
          <w:rFonts w:ascii="Times New Roman" w:hAnsi="Times New Roman" w:cs="Times New Roman"/>
          <w:strike/>
          <w:rPrChange w:id="458" w:author="Chris Richardson" w:date="2016-09-03T15:34:00Z">
            <w:rPr>
              <w:rFonts w:ascii="Times New Roman" w:hAnsi="Times New Roman" w:cs="Times New Roman"/>
            </w:rPr>
          </w:rPrChange>
        </w:rPr>
        <w:t>paragraph, tidy up.</w:t>
      </w:r>
      <w:ins w:id="459" w:author="Chris Richardson" w:date="2016-09-03T15:33:00Z">
        <w:r w:rsidR="003F2BF5">
          <w:rPr>
            <w:rFonts w:ascii="Times New Roman" w:hAnsi="Times New Roman" w:cs="Times New Roman"/>
          </w:rPr>
          <w:t xml:space="preserve"> </w:t>
        </w:r>
        <w:r w:rsidR="003F2BF5" w:rsidRPr="003F2BF5">
          <w:rPr>
            <w:rFonts w:ascii="Times New Roman" w:hAnsi="Times New Roman" w:cs="Times New Roman"/>
            <w:highlight w:val="yellow"/>
            <w:rPrChange w:id="460" w:author="Chris Richardson" w:date="2016-09-03T15:34:00Z">
              <w:rPr>
                <w:rFonts w:ascii="Times New Roman" w:hAnsi="Times New Roman" w:cs="Times New Roman"/>
              </w:rPr>
            </w:rPrChange>
          </w:rPr>
          <w:t>[</w:t>
        </w:r>
      </w:ins>
      <w:ins w:id="461" w:author="Chris Richardson" w:date="2016-09-03T15:34:00Z">
        <w:r w:rsidR="003F2BF5" w:rsidRPr="003F2BF5">
          <w:rPr>
            <w:rFonts w:ascii="Times New Roman" w:hAnsi="Times New Roman" w:cs="Times New Roman"/>
            <w:highlight w:val="yellow"/>
            <w:rPrChange w:id="462" w:author="Chris Richardson" w:date="2016-09-03T15:34:00Z">
              <w:rPr>
                <w:rFonts w:ascii="Times New Roman" w:hAnsi="Times New Roman" w:cs="Times New Roman"/>
              </w:rPr>
            </w:rPrChange>
          </w:rPr>
          <w:t>COMBINE WITH PREVIOUS SENTENCE]</w:t>
        </w:r>
      </w:ins>
    </w:p>
    <w:p w14:paraId="5A62364C" w14:textId="77777777" w:rsidR="00F5074D" w:rsidRPr="00F5074D" w:rsidRDefault="00F5074D" w:rsidP="00F5074D">
      <w:pPr>
        <w:widowControl w:val="0"/>
        <w:autoSpaceDE w:val="0"/>
        <w:autoSpaceDN w:val="0"/>
        <w:adjustRightInd w:val="0"/>
        <w:rPr>
          <w:rFonts w:ascii="Times New Roman" w:hAnsi="Times New Roman" w:cs="Times New Roman"/>
        </w:rPr>
      </w:pPr>
    </w:p>
    <w:p w14:paraId="04C9E87D" w14:textId="17C1DC18" w:rsidR="00F5074D" w:rsidRPr="00DE244F" w:rsidDel="007D2780" w:rsidRDefault="00F5074D" w:rsidP="00F5074D">
      <w:pPr>
        <w:widowControl w:val="0"/>
        <w:autoSpaceDE w:val="0"/>
        <w:autoSpaceDN w:val="0"/>
        <w:adjustRightInd w:val="0"/>
        <w:rPr>
          <w:del w:id="463" w:author="Chris Richardson" w:date="2016-09-03T15:35:00Z"/>
          <w:rFonts w:ascii="Times New Roman" w:hAnsi="Times New Roman" w:cs="Times New Roman"/>
          <w:strike/>
          <w:rPrChange w:id="464" w:author="Chris Richardson" w:date="2016-09-03T15:50:00Z">
            <w:rPr>
              <w:del w:id="465" w:author="Chris Richardson" w:date="2016-09-03T15:35:00Z"/>
              <w:rFonts w:ascii="Times New Roman" w:hAnsi="Times New Roman" w:cs="Times New Roman"/>
            </w:rPr>
          </w:rPrChange>
        </w:rPr>
      </w:pPr>
      <w:del w:id="466" w:author="Chris Richardson" w:date="2016-09-03T15:35:00Z">
        <w:r w:rsidRPr="00DE244F" w:rsidDel="007D2780">
          <w:rPr>
            <w:rFonts w:ascii="Times New Roman" w:hAnsi="Times New Roman" w:cs="Times New Roman"/>
            <w:strike/>
            <w:rPrChange w:id="467" w:author="Chris Richardson" w:date="2016-09-03T15:50:00Z">
              <w:rPr>
                <w:rFonts w:ascii="Times New Roman" w:hAnsi="Times New Roman" w:cs="Times New Roman"/>
              </w:rPr>
            </w:rPrChange>
          </w:rPr>
          <w:delText>Sharazi -&gt; Shirazi</w:delText>
        </w:r>
      </w:del>
    </w:p>
    <w:p w14:paraId="50E8C5F2" w14:textId="03255592" w:rsidR="00F5074D" w:rsidRPr="00DE244F" w:rsidDel="007D2780" w:rsidRDefault="00F5074D" w:rsidP="00F5074D">
      <w:pPr>
        <w:widowControl w:val="0"/>
        <w:autoSpaceDE w:val="0"/>
        <w:autoSpaceDN w:val="0"/>
        <w:adjustRightInd w:val="0"/>
        <w:rPr>
          <w:del w:id="468" w:author="Chris Richardson" w:date="2016-09-03T15:35:00Z"/>
          <w:rFonts w:ascii="Times New Roman" w:hAnsi="Times New Roman" w:cs="Times New Roman"/>
          <w:strike/>
          <w:rPrChange w:id="469" w:author="Chris Richardson" w:date="2016-09-03T15:50:00Z">
            <w:rPr>
              <w:del w:id="470" w:author="Chris Richardson" w:date="2016-09-03T15:35:00Z"/>
              <w:rFonts w:ascii="Times New Roman" w:hAnsi="Times New Roman" w:cs="Times New Roman"/>
            </w:rPr>
          </w:rPrChange>
        </w:rPr>
      </w:pPr>
    </w:p>
    <w:p w14:paraId="0CFEBA25" w14:textId="77777777" w:rsidR="00F5074D" w:rsidRPr="00DE244F" w:rsidRDefault="00F5074D" w:rsidP="00F5074D">
      <w:pPr>
        <w:widowControl w:val="0"/>
        <w:autoSpaceDE w:val="0"/>
        <w:autoSpaceDN w:val="0"/>
        <w:adjustRightInd w:val="0"/>
        <w:rPr>
          <w:rFonts w:ascii="Times New Roman" w:hAnsi="Times New Roman" w:cs="Times New Roman"/>
          <w:strike/>
          <w:rPrChange w:id="471" w:author="Chris Richardson" w:date="2016-09-03T15:50:00Z">
            <w:rPr>
              <w:rFonts w:ascii="Times New Roman" w:hAnsi="Times New Roman" w:cs="Times New Roman"/>
            </w:rPr>
          </w:rPrChange>
        </w:rPr>
      </w:pPr>
      <w:r w:rsidRPr="00DE244F">
        <w:rPr>
          <w:rFonts w:ascii="Times New Roman" w:hAnsi="Times New Roman" w:cs="Times New Roman"/>
          <w:strike/>
          <w:rPrChange w:id="472" w:author="Chris Richardson" w:date="2016-09-03T15:50:00Z">
            <w:rPr>
              <w:rFonts w:ascii="Times New Roman" w:hAnsi="Times New Roman" w:cs="Times New Roman"/>
            </w:rPr>
          </w:rPrChange>
        </w:rPr>
        <w:t>Page 4:</w:t>
      </w:r>
    </w:p>
    <w:p w14:paraId="2337E021" w14:textId="20518017" w:rsidR="00F5074D" w:rsidRPr="00F5074D" w:rsidRDefault="00F5074D" w:rsidP="00F5074D">
      <w:pPr>
        <w:widowControl w:val="0"/>
        <w:autoSpaceDE w:val="0"/>
        <w:autoSpaceDN w:val="0"/>
        <w:adjustRightInd w:val="0"/>
        <w:rPr>
          <w:rFonts w:ascii="Times New Roman" w:hAnsi="Times New Roman" w:cs="Times New Roman"/>
        </w:rPr>
      </w:pPr>
      <w:r w:rsidRPr="00DE244F">
        <w:rPr>
          <w:rFonts w:ascii="Times New Roman" w:hAnsi="Times New Roman" w:cs="Times New Roman"/>
          <w:strike/>
          <w:rPrChange w:id="473" w:author="Chris Richardson" w:date="2016-09-03T15:50:00Z">
            <w:rPr>
              <w:rFonts w:ascii="Times New Roman" w:hAnsi="Times New Roman" w:cs="Times New Roman"/>
            </w:rPr>
          </w:rPrChange>
        </w:rPr>
        <w:t>'</w:t>
      </w:r>
      <w:proofErr w:type="gramStart"/>
      <w:r w:rsidRPr="00DE244F">
        <w:rPr>
          <w:rFonts w:ascii="Times New Roman" w:hAnsi="Times New Roman" w:cs="Times New Roman"/>
          <w:strike/>
          <w:rPrChange w:id="474" w:author="Chris Richardson" w:date="2016-09-03T15:50:00Z">
            <w:rPr>
              <w:rFonts w:ascii="Times New Roman" w:hAnsi="Times New Roman" w:cs="Times New Roman"/>
            </w:rPr>
          </w:rPrChange>
        </w:rPr>
        <w:t>without</w:t>
      </w:r>
      <w:proofErr w:type="gramEnd"/>
      <w:r w:rsidRPr="00DE244F">
        <w:rPr>
          <w:rFonts w:ascii="Times New Roman" w:hAnsi="Times New Roman" w:cs="Times New Roman"/>
          <w:strike/>
          <w:rPrChange w:id="475" w:author="Chris Richardson" w:date="2016-09-03T15:50:00Z">
            <w:rPr>
              <w:rFonts w:ascii="Times New Roman" w:hAnsi="Times New Roman" w:cs="Times New Roman"/>
            </w:rPr>
          </w:rPrChange>
        </w:rPr>
        <w:t xml:space="preserve"> any signs of AGN' - What does this in particular mean? AGNs</w:t>
      </w:r>
      <w:r w:rsidR="00357B7E" w:rsidRPr="00DE244F">
        <w:rPr>
          <w:rFonts w:ascii="Times New Roman" w:hAnsi="Times New Roman" w:cs="Times New Roman"/>
          <w:strike/>
          <w:rPrChange w:id="476" w:author="Chris Richardson" w:date="2016-09-03T15:50:00Z">
            <w:rPr>
              <w:rFonts w:ascii="Times New Roman" w:hAnsi="Times New Roman" w:cs="Times New Roman"/>
            </w:rPr>
          </w:rPrChange>
        </w:rPr>
        <w:t xml:space="preserve"> </w:t>
      </w:r>
      <w:r w:rsidRPr="00DE244F">
        <w:rPr>
          <w:rFonts w:ascii="Times New Roman" w:hAnsi="Times New Roman" w:cs="Times New Roman"/>
          <w:strike/>
          <w:rPrChange w:id="477" w:author="Chris Richardson" w:date="2016-09-03T15:50:00Z">
            <w:rPr>
              <w:rFonts w:ascii="Times New Roman" w:hAnsi="Times New Roman" w:cs="Times New Roman"/>
            </w:rPr>
          </w:rPrChange>
        </w:rPr>
        <w:t>may be present in many of the samples, but not detected with current</w:t>
      </w:r>
      <w:r w:rsidR="00357B7E" w:rsidRPr="00DE244F">
        <w:rPr>
          <w:rFonts w:ascii="Times New Roman" w:hAnsi="Times New Roman" w:cs="Times New Roman"/>
          <w:strike/>
          <w:rPrChange w:id="478" w:author="Chris Richardson" w:date="2016-09-03T15:50:00Z">
            <w:rPr>
              <w:rFonts w:ascii="Times New Roman" w:hAnsi="Times New Roman" w:cs="Times New Roman"/>
            </w:rPr>
          </w:rPrChange>
        </w:rPr>
        <w:t xml:space="preserve"> </w:t>
      </w:r>
      <w:r w:rsidRPr="00DE244F">
        <w:rPr>
          <w:rFonts w:ascii="Times New Roman" w:hAnsi="Times New Roman" w:cs="Times New Roman"/>
          <w:strike/>
          <w:rPrChange w:id="479" w:author="Chris Richardson" w:date="2016-09-03T15:50:00Z">
            <w:rPr>
              <w:rFonts w:ascii="Times New Roman" w:hAnsi="Times New Roman" w:cs="Times New Roman"/>
            </w:rPr>
          </w:rPrChange>
        </w:rPr>
        <w:t>facilities.</w:t>
      </w:r>
      <w:ins w:id="480" w:author="Chris Richardson" w:date="2016-09-03T15:50:00Z">
        <w:r w:rsidR="00DE244F">
          <w:rPr>
            <w:rFonts w:ascii="Times New Roman" w:hAnsi="Times New Roman" w:cs="Times New Roman"/>
          </w:rPr>
          <w:t xml:space="preserve"> </w:t>
        </w:r>
        <w:r w:rsidR="00DE244F" w:rsidRPr="00DE244F">
          <w:rPr>
            <w:rFonts w:ascii="Times New Roman" w:hAnsi="Times New Roman" w:cs="Times New Roman"/>
            <w:highlight w:val="yellow"/>
            <w:rPrChange w:id="481" w:author="Chris Richardson" w:date="2016-09-03T15:50:00Z">
              <w:rPr>
                <w:rFonts w:ascii="Times New Roman" w:hAnsi="Times New Roman" w:cs="Times New Roman"/>
              </w:rPr>
            </w:rPrChange>
          </w:rPr>
          <w:t>[CLARIFIED]</w:t>
        </w:r>
      </w:ins>
    </w:p>
    <w:p w14:paraId="319E1ECA" w14:textId="77777777" w:rsidR="00F5074D" w:rsidRPr="00F5074D" w:rsidDel="00DE244F" w:rsidRDefault="00F5074D" w:rsidP="00F5074D">
      <w:pPr>
        <w:widowControl w:val="0"/>
        <w:autoSpaceDE w:val="0"/>
        <w:autoSpaceDN w:val="0"/>
        <w:adjustRightInd w:val="0"/>
        <w:rPr>
          <w:del w:id="482" w:author="Chris Richardson" w:date="2016-09-03T15:54:00Z"/>
          <w:rFonts w:ascii="Times New Roman" w:hAnsi="Times New Roman" w:cs="Times New Roman"/>
        </w:rPr>
      </w:pPr>
    </w:p>
    <w:p w14:paraId="1A100C31" w14:textId="5A770BDF" w:rsidR="00F5074D" w:rsidRPr="00F5074D" w:rsidDel="00DE244F" w:rsidRDefault="00F5074D" w:rsidP="00F5074D">
      <w:pPr>
        <w:widowControl w:val="0"/>
        <w:autoSpaceDE w:val="0"/>
        <w:autoSpaceDN w:val="0"/>
        <w:adjustRightInd w:val="0"/>
        <w:rPr>
          <w:del w:id="483" w:author="Chris Richardson" w:date="2016-09-03T15:54:00Z"/>
          <w:rFonts w:ascii="Times New Roman" w:hAnsi="Times New Roman" w:cs="Times New Roman"/>
        </w:rPr>
      </w:pPr>
      <w:del w:id="484" w:author="Chris Richardson" w:date="2016-09-03T15:54:00Z">
        <w:r w:rsidRPr="00F5074D" w:rsidDel="00DE244F">
          <w:rPr>
            <w:rFonts w:ascii="Times New Roman" w:hAnsi="Times New Roman" w:cs="Times New Roman"/>
          </w:rPr>
          <w:delText>'This is largely due to the fact that at progressively higher</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 xml:space="preserve">redshifts one would expect a harder ionizing continuum due to the </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contribution of metal-poor (or metal-free) massive stars.' - This is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true, but a given selection function will moderate this - z~2-3 star</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forming galaxies that are in current samples are not that much metal</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poor than local galaxies. See e.g. Steidel et al (2014, 2016), or any</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study of the z&gt;2 mass-metallicity relation.</w:delText>
        </w:r>
      </w:del>
    </w:p>
    <w:p w14:paraId="74B08159" w14:textId="240F4FFE" w:rsidR="00F5074D" w:rsidRPr="00F5074D" w:rsidDel="00DE244F" w:rsidRDefault="00F5074D" w:rsidP="00F5074D">
      <w:pPr>
        <w:widowControl w:val="0"/>
        <w:autoSpaceDE w:val="0"/>
        <w:autoSpaceDN w:val="0"/>
        <w:adjustRightInd w:val="0"/>
        <w:rPr>
          <w:del w:id="485" w:author="Chris Richardson" w:date="2016-09-03T15:54:00Z"/>
          <w:rFonts w:ascii="Times New Roman" w:hAnsi="Times New Roman" w:cs="Times New Roman"/>
        </w:rPr>
      </w:pPr>
    </w:p>
    <w:p w14:paraId="325F3376" w14:textId="5329D23E" w:rsidR="00F5074D" w:rsidRPr="00F5074D" w:rsidDel="00DE244F" w:rsidRDefault="00F5074D" w:rsidP="00F5074D">
      <w:pPr>
        <w:widowControl w:val="0"/>
        <w:autoSpaceDE w:val="0"/>
        <w:autoSpaceDN w:val="0"/>
        <w:adjustRightInd w:val="0"/>
        <w:rPr>
          <w:del w:id="486" w:author="Chris Richardson" w:date="2016-09-03T15:54:00Z"/>
          <w:rFonts w:ascii="Times New Roman" w:hAnsi="Times New Roman" w:cs="Times New Roman"/>
        </w:rPr>
      </w:pPr>
      <w:del w:id="487" w:author="Chris Richardson" w:date="2016-09-03T15:54:00Z">
        <w:r w:rsidRPr="00F5074D" w:rsidDel="00DE244F">
          <w:rPr>
            <w:rFonts w:ascii="Times New Roman" w:hAnsi="Times New Roman" w:cs="Times New Roman"/>
          </w:rPr>
          <w:delText>'LBG surveys have confirmed these features but have also shown</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positive equivalent widths for He II λ1640 and Ly-a (Cassata et</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al. 2013).' - Ly-a has been seen in emission for ages, that is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certainly nothing new with Cassata et al! He II was also seen in</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emission in Shapley et al 2003, and quite a few papers before then as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well - the challenge is whether a) it is nebular rather than a</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Wolf-Rayet feature and b) whether the ionising source is an AGN or</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star-formation. This should be updated and clarified.</w:delText>
        </w:r>
      </w:del>
    </w:p>
    <w:p w14:paraId="094600B9" w14:textId="06736E11" w:rsidR="00F5074D" w:rsidRPr="00F5074D" w:rsidDel="00DE244F" w:rsidRDefault="00F5074D" w:rsidP="00F5074D">
      <w:pPr>
        <w:widowControl w:val="0"/>
        <w:autoSpaceDE w:val="0"/>
        <w:autoSpaceDN w:val="0"/>
        <w:adjustRightInd w:val="0"/>
        <w:rPr>
          <w:del w:id="488" w:author="Chris Richardson" w:date="2016-09-03T15:54:00Z"/>
          <w:rFonts w:ascii="Times New Roman" w:hAnsi="Times New Roman" w:cs="Times New Roman"/>
        </w:rPr>
      </w:pPr>
    </w:p>
    <w:p w14:paraId="5D967E4A" w14:textId="155237FA" w:rsidR="00F5074D" w:rsidRPr="00F5074D" w:rsidDel="00DE244F" w:rsidRDefault="00F5074D" w:rsidP="00F5074D">
      <w:pPr>
        <w:widowControl w:val="0"/>
        <w:autoSpaceDE w:val="0"/>
        <w:autoSpaceDN w:val="0"/>
        <w:adjustRightInd w:val="0"/>
        <w:rPr>
          <w:del w:id="489" w:author="Chris Richardson" w:date="2016-09-03T15:54:00Z"/>
          <w:rFonts w:ascii="Times New Roman" w:hAnsi="Times New Roman" w:cs="Times New Roman"/>
        </w:rPr>
      </w:pPr>
    </w:p>
    <w:p w14:paraId="7177C8DA" w14:textId="1819A2A2" w:rsidR="00F5074D" w:rsidRPr="00F5074D" w:rsidDel="00DE244F" w:rsidRDefault="00F5074D" w:rsidP="00F5074D">
      <w:pPr>
        <w:widowControl w:val="0"/>
        <w:autoSpaceDE w:val="0"/>
        <w:autoSpaceDN w:val="0"/>
        <w:adjustRightInd w:val="0"/>
        <w:rPr>
          <w:del w:id="490" w:author="Chris Richardson" w:date="2016-09-03T15:54:00Z"/>
          <w:rFonts w:ascii="Times New Roman" w:hAnsi="Times New Roman" w:cs="Times New Roman"/>
        </w:rPr>
      </w:pPr>
      <w:del w:id="491" w:author="Chris Richardson" w:date="2016-09-03T15:54:00Z">
        <w:r w:rsidRPr="00F5074D" w:rsidDel="00DE244F">
          <w:rPr>
            <w:rFonts w:ascii="Times New Roman" w:hAnsi="Times New Roman" w:cs="Times New Roman"/>
          </w:rPr>
          <w:delText>', with densities on average an order of magnitude higher than those found in</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the local universe' - What 'density' are you referring to here? The</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electron density in ionised regions is one quantity, what you are</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using for the calculations. However the other density of relevance is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the density of the ISM. These are not normally linked in Cloudy</w:delText>
        </w:r>
      </w:del>
    </w:p>
    <w:p w14:paraId="1B614996" w14:textId="7BBBCA01" w:rsidR="00F5074D" w:rsidRPr="00F5074D" w:rsidDel="00DE244F" w:rsidRDefault="00F5074D" w:rsidP="00F5074D">
      <w:pPr>
        <w:widowControl w:val="0"/>
        <w:autoSpaceDE w:val="0"/>
        <w:autoSpaceDN w:val="0"/>
        <w:adjustRightInd w:val="0"/>
        <w:rPr>
          <w:del w:id="492" w:author="Chris Richardson" w:date="2016-09-03T15:54:00Z"/>
          <w:rFonts w:ascii="Times New Roman" w:hAnsi="Times New Roman" w:cs="Times New Roman"/>
        </w:rPr>
      </w:pPr>
      <w:del w:id="493" w:author="Chris Richardson" w:date="2016-09-03T15:54:00Z">
        <w:r w:rsidRPr="00F5074D" w:rsidDel="00DE244F">
          <w:rPr>
            <w:rFonts w:ascii="Times New Roman" w:hAnsi="Times New Roman" w:cs="Times New Roman"/>
          </w:rPr>
          <w:delText>calculations (like yours), but they are linked physically in any real</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system because the ambient pressure (ISM) constrains the expansion and</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evolution of a star forming region. Please clarify this.</w:delText>
        </w:r>
      </w:del>
    </w:p>
    <w:p w14:paraId="7E50B2AA" w14:textId="6E41845E" w:rsidR="00F5074D" w:rsidRPr="00F5074D" w:rsidDel="00DE244F" w:rsidRDefault="00F5074D" w:rsidP="00F5074D">
      <w:pPr>
        <w:widowControl w:val="0"/>
        <w:autoSpaceDE w:val="0"/>
        <w:autoSpaceDN w:val="0"/>
        <w:adjustRightInd w:val="0"/>
        <w:rPr>
          <w:del w:id="494" w:author="Chris Richardson" w:date="2016-09-03T15:54:00Z"/>
          <w:rFonts w:ascii="Times New Roman" w:hAnsi="Times New Roman" w:cs="Times New Roman"/>
        </w:rPr>
      </w:pPr>
    </w:p>
    <w:p w14:paraId="78E32648" w14:textId="70058736" w:rsidR="00F5074D" w:rsidRPr="00F5074D" w:rsidDel="00DE244F" w:rsidRDefault="00F5074D" w:rsidP="00F5074D">
      <w:pPr>
        <w:widowControl w:val="0"/>
        <w:autoSpaceDE w:val="0"/>
        <w:autoSpaceDN w:val="0"/>
        <w:adjustRightInd w:val="0"/>
        <w:rPr>
          <w:del w:id="495" w:author="Chris Richardson" w:date="2016-09-03T15:54:00Z"/>
          <w:rFonts w:ascii="Times New Roman" w:hAnsi="Times New Roman" w:cs="Times New Roman"/>
        </w:rPr>
      </w:pPr>
      <w:del w:id="496" w:author="Chris Richardson" w:date="2016-09-03T15:54:00Z">
        <w:r w:rsidRPr="00F5074D" w:rsidDel="00DE244F">
          <w:rPr>
            <w:rFonts w:ascii="Times New Roman" w:hAnsi="Times New Roman" w:cs="Times New Roman"/>
          </w:rPr>
          <w:delText>'Such observations are consistent with Population III (PopIII) stars'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 xml:space="preserve">- That is a very strong </w:delText>
        </w:r>
        <w:r w:rsidRPr="00F5074D" w:rsidDel="00DE244F">
          <w:rPr>
            <w:rFonts w:ascii="Times New Roman" w:hAnsi="Times New Roman" w:cs="Times New Roman"/>
          </w:rPr>
          <w:lastRenderedPageBreak/>
          <w:delText>statement and I think it would be hard to</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fully justify this, precisely because of the strong metal lines. A Pop</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III generation of stars should be effectively zero metallicity and</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many of these features might not be seen. There are arguments that say</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we have seen Pop III signatures - but the more relevant references</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would then be e.g. Sobral et al (2015 - CR7) and Kehrig et al (2016, I</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Zw 18). Please expand and clarify.</w:delText>
        </w:r>
      </w:del>
    </w:p>
    <w:p w14:paraId="3D40822E" w14:textId="1F2117CF" w:rsidR="00F5074D" w:rsidRPr="00F5074D" w:rsidDel="00DE244F" w:rsidRDefault="00F5074D" w:rsidP="00F5074D">
      <w:pPr>
        <w:widowControl w:val="0"/>
        <w:autoSpaceDE w:val="0"/>
        <w:autoSpaceDN w:val="0"/>
        <w:adjustRightInd w:val="0"/>
        <w:rPr>
          <w:del w:id="497" w:author="Chris Richardson" w:date="2016-09-03T15:54:00Z"/>
          <w:rFonts w:ascii="Times New Roman" w:hAnsi="Times New Roman" w:cs="Times New Roman"/>
        </w:rPr>
      </w:pPr>
    </w:p>
    <w:p w14:paraId="6ECEF972" w14:textId="0CDA0DCA" w:rsidR="00F5074D" w:rsidRPr="00F5074D" w:rsidDel="00DE244F" w:rsidRDefault="00F5074D" w:rsidP="00F5074D">
      <w:pPr>
        <w:widowControl w:val="0"/>
        <w:autoSpaceDE w:val="0"/>
        <w:autoSpaceDN w:val="0"/>
        <w:adjustRightInd w:val="0"/>
        <w:rPr>
          <w:del w:id="498" w:author="Chris Richardson" w:date="2016-09-03T15:54:00Z"/>
          <w:rFonts w:ascii="Times New Roman" w:hAnsi="Times New Roman" w:cs="Times New Roman"/>
        </w:rPr>
      </w:pPr>
      <w:del w:id="499" w:author="Chris Richardson" w:date="2016-09-03T15:54:00Z">
        <w:r w:rsidRPr="00F5074D" w:rsidDel="00DE244F">
          <w:rPr>
            <w:rFonts w:ascii="Times New Roman" w:hAnsi="Times New Roman" w:cs="Times New Roman"/>
          </w:rPr>
          <w:delText>Note that the theoretical models at the moment do not allow</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for Pop III stars to exists at low (z&lt;10 or so) redshift because of</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very quick enrichment. Whether they are right is a different matter of</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course!</w:delText>
        </w:r>
      </w:del>
    </w:p>
    <w:p w14:paraId="15448958" w14:textId="244FB59B" w:rsidR="00F5074D" w:rsidRPr="00F5074D" w:rsidDel="00DE244F" w:rsidRDefault="00F5074D" w:rsidP="00F5074D">
      <w:pPr>
        <w:widowControl w:val="0"/>
        <w:autoSpaceDE w:val="0"/>
        <w:autoSpaceDN w:val="0"/>
        <w:adjustRightInd w:val="0"/>
        <w:rPr>
          <w:del w:id="500" w:author="Chris Richardson" w:date="2016-09-03T15:54:00Z"/>
          <w:rFonts w:ascii="Times New Roman" w:hAnsi="Times New Roman" w:cs="Times New Roman"/>
        </w:rPr>
      </w:pPr>
    </w:p>
    <w:p w14:paraId="0155C36C" w14:textId="14F176C9" w:rsidR="00F5074D" w:rsidRPr="00F5074D" w:rsidDel="00DE244F" w:rsidRDefault="00F5074D" w:rsidP="00F5074D">
      <w:pPr>
        <w:widowControl w:val="0"/>
        <w:autoSpaceDE w:val="0"/>
        <w:autoSpaceDN w:val="0"/>
        <w:adjustRightInd w:val="0"/>
        <w:rPr>
          <w:del w:id="501" w:author="Chris Richardson" w:date="2016-09-03T15:54:00Z"/>
          <w:rFonts w:ascii="Times New Roman" w:hAnsi="Times New Roman" w:cs="Times New Roman"/>
        </w:rPr>
      </w:pPr>
      <w:del w:id="502" w:author="Chris Richardson" w:date="2016-09-03T15:54:00Z">
        <w:r w:rsidRPr="00F5074D" w:rsidDel="00DE244F">
          <w:rPr>
            <w:rFonts w:ascii="Times New Roman" w:hAnsi="Times New Roman" w:cs="Times New Roman"/>
          </w:rPr>
          <w:delText>'field is then capable of creating more highly ionized elements' -</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This does not follow logically from the preceding - a 'strong UV</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continuum' would mean a UV continuum that has a very high luminosity,</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but pumping up the luminosity will not allow more highly ionized</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elements to be seen. What I presume you mean, is a harder UV</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continuum. Even so the sentence is imprecise because the radiation</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field does not 'create' ionized elements. Please clarify and fix.</w:delText>
        </w:r>
      </w:del>
    </w:p>
    <w:p w14:paraId="5236C087" w14:textId="0E66C195" w:rsidR="00F5074D" w:rsidRPr="00F5074D" w:rsidDel="00DE244F" w:rsidRDefault="00F5074D" w:rsidP="00F5074D">
      <w:pPr>
        <w:widowControl w:val="0"/>
        <w:autoSpaceDE w:val="0"/>
        <w:autoSpaceDN w:val="0"/>
        <w:adjustRightInd w:val="0"/>
        <w:rPr>
          <w:del w:id="503" w:author="Chris Richardson" w:date="2016-09-03T15:54:00Z"/>
          <w:rFonts w:ascii="Times New Roman" w:hAnsi="Times New Roman" w:cs="Times New Roman"/>
        </w:rPr>
      </w:pPr>
    </w:p>
    <w:p w14:paraId="1984E106" w14:textId="3C6D8154" w:rsidR="00F5074D" w:rsidRPr="00F5074D" w:rsidDel="00DE244F" w:rsidRDefault="00F5074D" w:rsidP="00F5074D">
      <w:pPr>
        <w:widowControl w:val="0"/>
        <w:autoSpaceDE w:val="0"/>
        <w:autoSpaceDN w:val="0"/>
        <w:adjustRightInd w:val="0"/>
        <w:rPr>
          <w:del w:id="504" w:author="Chris Richardson" w:date="2016-09-03T15:54:00Z"/>
          <w:rFonts w:ascii="Times New Roman" w:hAnsi="Times New Roman" w:cs="Times New Roman"/>
        </w:rPr>
      </w:pPr>
      <w:del w:id="505" w:author="Chris Richardson" w:date="2016-09-03T15:54:00Z">
        <w:r w:rsidRPr="00F5074D" w:rsidDel="00DE244F">
          <w:rPr>
            <w:rFonts w:ascii="Times New Roman" w:hAnsi="Times New Roman" w:cs="Times New Roman"/>
          </w:rPr>
          <w:delText>'Indeed, even the deepest ....' - I must admit I can not really make</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sense of this sentence - what 'line of reasoning' are you referring</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to, and what is the relevance of a N IV] emitter as a young starburst</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as compared to a massive evolved stellar population? 'Evolved' often</w:delText>
        </w:r>
        <w:r w:rsidR="00357B7E" w:rsidDel="00DE244F">
          <w:rPr>
            <w:rFonts w:ascii="Times New Roman" w:hAnsi="Times New Roman" w:cs="Times New Roman"/>
          </w:rPr>
          <w:delText xml:space="preserve"> </w:delText>
        </w:r>
        <w:r w:rsidRPr="00F5074D" w:rsidDel="00DE244F">
          <w:rPr>
            <w:rFonts w:ascii="Times New Roman" w:hAnsi="Times New Roman" w:cs="Times New Roman"/>
          </w:rPr>
          <w:delText>means 'old-ish', so typically &gt;1 Gyr. Please clarify.</w:delText>
        </w:r>
      </w:del>
    </w:p>
    <w:p w14:paraId="19B96A4A" w14:textId="77777777" w:rsidR="00F5074D" w:rsidRPr="00F5074D" w:rsidRDefault="00F5074D" w:rsidP="00F5074D">
      <w:pPr>
        <w:widowControl w:val="0"/>
        <w:autoSpaceDE w:val="0"/>
        <w:autoSpaceDN w:val="0"/>
        <w:adjustRightInd w:val="0"/>
        <w:rPr>
          <w:rFonts w:ascii="Times New Roman" w:hAnsi="Times New Roman" w:cs="Times New Roman"/>
        </w:rPr>
      </w:pPr>
    </w:p>
    <w:p w14:paraId="792F5AD1" w14:textId="77777777" w:rsidR="00F5074D" w:rsidRPr="00950E52" w:rsidRDefault="00F5074D" w:rsidP="00F5074D">
      <w:pPr>
        <w:widowControl w:val="0"/>
        <w:autoSpaceDE w:val="0"/>
        <w:autoSpaceDN w:val="0"/>
        <w:adjustRightInd w:val="0"/>
        <w:rPr>
          <w:rFonts w:ascii="Times New Roman" w:hAnsi="Times New Roman" w:cs="Times New Roman"/>
          <w:strike/>
          <w:rPrChange w:id="506" w:author="Chris Richardson" w:date="2016-09-03T16:09:00Z">
            <w:rPr>
              <w:rFonts w:ascii="Times New Roman" w:hAnsi="Times New Roman" w:cs="Times New Roman"/>
            </w:rPr>
          </w:rPrChange>
        </w:rPr>
      </w:pPr>
      <w:r w:rsidRPr="00950E52">
        <w:rPr>
          <w:rFonts w:ascii="Times New Roman" w:hAnsi="Times New Roman" w:cs="Times New Roman"/>
          <w:strike/>
          <w:rPrChange w:id="507" w:author="Chris Richardson" w:date="2016-09-03T16:09:00Z">
            <w:rPr>
              <w:rFonts w:ascii="Times New Roman" w:hAnsi="Times New Roman" w:cs="Times New Roman"/>
            </w:rPr>
          </w:rPrChange>
        </w:rPr>
        <w:t>Page 5:</w:t>
      </w:r>
    </w:p>
    <w:p w14:paraId="28BBFE23" w14:textId="656368FD" w:rsidR="00F5074D" w:rsidRPr="00F5074D" w:rsidRDefault="00F5074D" w:rsidP="00F5074D">
      <w:pPr>
        <w:widowControl w:val="0"/>
        <w:autoSpaceDE w:val="0"/>
        <w:autoSpaceDN w:val="0"/>
        <w:adjustRightInd w:val="0"/>
        <w:rPr>
          <w:rFonts w:ascii="Times New Roman" w:hAnsi="Times New Roman" w:cs="Times New Roman"/>
        </w:rPr>
      </w:pPr>
      <w:r w:rsidRPr="00950E52">
        <w:rPr>
          <w:rFonts w:ascii="Times New Roman" w:hAnsi="Times New Roman" w:cs="Times New Roman"/>
          <w:strike/>
          <w:rPrChange w:id="508" w:author="Chris Richardson" w:date="2016-09-03T16:09:00Z">
            <w:rPr>
              <w:rFonts w:ascii="Times New Roman" w:hAnsi="Times New Roman" w:cs="Times New Roman"/>
            </w:rPr>
          </w:rPrChange>
        </w:rPr>
        <w:t>'Follow-up work by Levesque et al (2010</w:t>
      </w:r>
      <w:proofErr w:type="gramStart"/>
      <w:r w:rsidRPr="00950E52">
        <w:rPr>
          <w:rFonts w:ascii="Times New Roman" w:hAnsi="Times New Roman" w:cs="Times New Roman"/>
          <w:strike/>
          <w:rPrChange w:id="509" w:author="Chris Richardson" w:date="2016-09-03T16:09:00Z">
            <w:rPr>
              <w:rFonts w:ascii="Times New Roman" w:hAnsi="Times New Roman" w:cs="Times New Roman"/>
            </w:rPr>
          </w:rPrChange>
        </w:rPr>
        <w:t>) ....</w:t>
      </w:r>
      <w:proofErr w:type="gramEnd"/>
      <w:r w:rsidRPr="00950E52">
        <w:rPr>
          <w:rFonts w:ascii="Times New Roman" w:hAnsi="Times New Roman" w:cs="Times New Roman"/>
          <w:strike/>
          <w:rPrChange w:id="510" w:author="Chris Richardson" w:date="2016-09-03T16:09:00Z">
            <w:rPr>
              <w:rFonts w:ascii="Times New Roman" w:hAnsi="Times New Roman" w:cs="Times New Roman"/>
            </w:rPr>
          </w:rPrChange>
        </w:rPr>
        <w:t>' - This has been done</w:t>
      </w:r>
      <w:r w:rsidR="00357B7E" w:rsidRPr="00950E52">
        <w:rPr>
          <w:rFonts w:ascii="Times New Roman" w:hAnsi="Times New Roman" w:cs="Times New Roman"/>
          <w:strike/>
          <w:rPrChange w:id="511" w:author="Chris Richardson" w:date="2016-09-03T16:09:00Z">
            <w:rPr>
              <w:rFonts w:ascii="Times New Roman" w:hAnsi="Times New Roman" w:cs="Times New Roman"/>
            </w:rPr>
          </w:rPrChange>
        </w:rPr>
        <w:t xml:space="preserve"> </w:t>
      </w:r>
      <w:r w:rsidRPr="00950E52">
        <w:rPr>
          <w:rFonts w:ascii="Times New Roman" w:hAnsi="Times New Roman" w:cs="Times New Roman"/>
          <w:strike/>
          <w:rPrChange w:id="512" w:author="Chris Richardson" w:date="2016-09-03T16:09:00Z">
            <w:rPr>
              <w:rFonts w:ascii="Times New Roman" w:hAnsi="Times New Roman" w:cs="Times New Roman"/>
            </w:rPr>
          </w:rPrChange>
        </w:rPr>
        <w:t xml:space="preserve">many times before as well of course - for instance in </w:t>
      </w:r>
      <w:proofErr w:type="spellStart"/>
      <w:r w:rsidRPr="00950E52">
        <w:rPr>
          <w:rFonts w:ascii="Times New Roman" w:hAnsi="Times New Roman" w:cs="Times New Roman"/>
          <w:strike/>
          <w:rPrChange w:id="513" w:author="Chris Richardson" w:date="2016-09-03T16:09:00Z">
            <w:rPr>
              <w:rFonts w:ascii="Times New Roman" w:hAnsi="Times New Roman" w:cs="Times New Roman"/>
            </w:rPr>
          </w:rPrChange>
        </w:rPr>
        <w:t>Charlot</w:t>
      </w:r>
      <w:proofErr w:type="spellEnd"/>
      <w:r w:rsidRPr="00950E52">
        <w:rPr>
          <w:rFonts w:ascii="Times New Roman" w:hAnsi="Times New Roman" w:cs="Times New Roman"/>
          <w:strike/>
          <w:rPrChange w:id="514" w:author="Chris Richardson" w:date="2016-09-03T16:09:00Z">
            <w:rPr>
              <w:rFonts w:ascii="Times New Roman" w:hAnsi="Times New Roman" w:cs="Times New Roman"/>
            </w:rPr>
          </w:rPrChange>
        </w:rPr>
        <w:t xml:space="preserve"> &amp;</w:t>
      </w:r>
      <w:r w:rsidR="00357B7E" w:rsidRPr="00950E52">
        <w:rPr>
          <w:rFonts w:ascii="Times New Roman" w:hAnsi="Times New Roman" w:cs="Times New Roman"/>
          <w:strike/>
          <w:rPrChange w:id="515" w:author="Chris Richardson" w:date="2016-09-03T16:09:00Z">
            <w:rPr>
              <w:rFonts w:ascii="Times New Roman" w:hAnsi="Times New Roman" w:cs="Times New Roman"/>
            </w:rPr>
          </w:rPrChange>
        </w:rPr>
        <w:t xml:space="preserve"> </w:t>
      </w:r>
      <w:proofErr w:type="spellStart"/>
      <w:r w:rsidRPr="00950E52">
        <w:rPr>
          <w:rFonts w:ascii="Times New Roman" w:hAnsi="Times New Roman" w:cs="Times New Roman"/>
          <w:strike/>
          <w:rPrChange w:id="516" w:author="Chris Richardson" w:date="2016-09-03T16:09:00Z">
            <w:rPr>
              <w:rFonts w:ascii="Times New Roman" w:hAnsi="Times New Roman" w:cs="Times New Roman"/>
            </w:rPr>
          </w:rPrChange>
        </w:rPr>
        <w:t>Longhetti</w:t>
      </w:r>
      <w:proofErr w:type="spellEnd"/>
      <w:r w:rsidRPr="00950E52">
        <w:rPr>
          <w:rFonts w:ascii="Times New Roman" w:hAnsi="Times New Roman" w:cs="Times New Roman"/>
          <w:strike/>
          <w:rPrChange w:id="517" w:author="Chris Richardson" w:date="2016-09-03T16:09:00Z">
            <w:rPr>
              <w:rFonts w:ascii="Times New Roman" w:hAnsi="Times New Roman" w:cs="Times New Roman"/>
            </w:rPr>
          </w:rPrChange>
        </w:rPr>
        <w:t xml:space="preserve"> (2001, Figures 1-3), Mas-</w:t>
      </w:r>
      <w:proofErr w:type="spellStart"/>
      <w:r w:rsidRPr="00950E52">
        <w:rPr>
          <w:rFonts w:ascii="Times New Roman" w:hAnsi="Times New Roman" w:cs="Times New Roman"/>
          <w:strike/>
          <w:rPrChange w:id="518" w:author="Chris Richardson" w:date="2016-09-03T16:09:00Z">
            <w:rPr>
              <w:rFonts w:ascii="Times New Roman" w:hAnsi="Times New Roman" w:cs="Times New Roman"/>
            </w:rPr>
          </w:rPrChange>
        </w:rPr>
        <w:t>Hesse</w:t>
      </w:r>
      <w:proofErr w:type="spellEnd"/>
      <w:r w:rsidRPr="00950E52">
        <w:rPr>
          <w:rFonts w:ascii="Times New Roman" w:hAnsi="Times New Roman" w:cs="Times New Roman"/>
          <w:strike/>
          <w:rPrChange w:id="519" w:author="Chris Richardson" w:date="2016-09-03T16:09:00Z">
            <w:rPr>
              <w:rFonts w:ascii="Times New Roman" w:hAnsi="Times New Roman" w:cs="Times New Roman"/>
            </w:rPr>
          </w:rPrChange>
        </w:rPr>
        <w:t xml:space="preserve"> &amp; </w:t>
      </w:r>
      <w:proofErr w:type="spellStart"/>
      <w:r w:rsidRPr="00950E52">
        <w:rPr>
          <w:rFonts w:ascii="Times New Roman" w:hAnsi="Times New Roman" w:cs="Times New Roman"/>
          <w:strike/>
          <w:rPrChange w:id="520" w:author="Chris Richardson" w:date="2016-09-03T16:09:00Z">
            <w:rPr>
              <w:rFonts w:ascii="Times New Roman" w:hAnsi="Times New Roman" w:cs="Times New Roman"/>
            </w:rPr>
          </w:rPrChange>
        </w:rPr>
        <w:t>Kunth</w:t>
      </w:r>
      <w:proofErr w:type="spellEnd"/>
      <w:r w:rsidRPr="00950E52">
        <w:rPr>
          <w:rFonts w:ascii="Times New Roman" w:hAnsi="Times New Roman" w:cs="Times New Roman"/>
          <w:strike/>
          <w:rPrChange w:id="521" w:author="Chris Richardson" w:date="2016-09-03T16:09:00Z">
            <w:rPr>
              <w:rFonts w:ascii="Times New Roman" w:hAnsi="Times New Roman" w:cs="Times New Roman"/>
            </w:rPr>
          </w:rPrChange>
        </w:rPr>
        <w:t xml:space="preserve"> 1999, Mas-</w:t>
      </w:r>
      <w:proofErr w:type="spellStart"/>
      <w:r w:rsidRPr="00950E52">
        <w:rPr>
          <w:rFonts w:ascii="Times New Roman" w:hAnsi="Times New Roman" w:cs="Times New Roman"/>
          <w:strike/>
          <w:rPrChange w:id="522" w:author="Chris Richardson" w:date="2016-09-03T16:09:00Z">
            <w:rPr>
              <w:rFonts w:ascii="Times New Roman" w:hAnsi="Times New Roman" w:cs="Times New Roman"/>
            </w:rPr>
          </w:rPrChange>
        </w:rPr>
        <w:t>Hesse</w:t>
      </w:r>
      <w:proofErr w:type="spellEnd"/>
      <w:r w:rsidRPr="00950E52">
        <w:rPr>
          <w:rFonts w:ascii="Times New Roman" w:hAnsi="Times New Roman" w:cs="Times New Roman"/>
          <w:strike/>
          <w:rPrChange w:id="523" w:author="Chris Richardson" w:date="2016-09-03T16:09:00Z">
            <w:rPr>
              <w:rFonts w:ascii="Times New Roman" w:hAnsi="Times New Roman" w:cs="Times New Roman"/>
            </w:rPr>
          </w:rPrChange>
        </w:rPr>
        <w:t xml:space="preserve"> et al</w:t>
      </w:r>
      <w:r w:rsidR="00357B7E" w:rsidRPr="00950E52">
        <w:rPr>
          <w:rFonts w:ascii="Times New Roman" w:hAnsi="Times New Roman" w:cs="Times New Roman"/>
          <w:strike/>
          <w:rPrChange w:id="524" w:author="Chris Richardson" w:date="2016-09-03T16:09:00Z">
            <w:rPr>
              <w:rFonts w:ascii="Times New Roman" w:hAnsi="Times New Roman" w:cs="Times New Roman"/>
            </w:rPr>
          </w:rPrChange>
        </w:rPr>
        <w:t xml:space="preserve"> </w:t>
      </w:r>
      <w:r w:rsidRPr="00950E52">
        <w:rPr>
          <w:rFonts w:ascii="Times New Roman" w:hAnsi="Times New Roman" w:cs="Times New Roman"/>
          <w:strike/>
          <w:rPrChange w:id="525" w:author="Chris Richardson" w:date="2016-09-03T16:09:00Z">
            <w:rPr>
              <w:rFonts w:ascii="Times New Roman" w:hAnsi="Times New Roman" w:cs="Times New Roman"/>
            </w:rPr>
          </w:rPrChange>
        </w:rPr>
        <w:t>1991, while the study in Levesque is clear and well done this phrasing</w:t>
      </w:r>
      <w:r w:rsidR="00357B7E" w:rsidRPr="00950E52">
        <w:rPr>
          <w:rFonts w:ascii="Times New Roman" w:hAnsi="Times New Roman" w:cs="Times New Roman"/>
          <w:strike/>
          <w:rPrChange w:id="526" w:author="Chris Richardson" w:date="2016-09-03T16:09:00Z">
            <w:rPr>
              <w:rFonts w:ascii="Times New Roman" w:hAnsi="Times New Roman" w:cs="Times New Roman"/>
            </w:rPr>
          </w:rPrChange>
        </w:rPr>
        <w:t xml:space="preserve"> </w:t>
      </w:r>
      <w:r w:rsidRPr="00950E52">
        <w:rPr>
          <w:rFonts w:ascii="Times New Roman" w:hAnsi="Times New Roman" w:cs="Times New Roman"/>
          <w:strike/>
          <w:rPrChange w:id="527" w:author="Chris Richardson" w:date="2016-09-03T16:09:00Z">
            <w:rPr>
              <w:rFonts w:ascii="Times New Roman" w:hAnsi="Times New Roman" w:cs="Times New Roman"/>
            </w:rPr>
          </w:rPrChange>
        </w:rPr>
        <w:t>makes it sound as if it was first done there which is</w:t>
      </w:r>
      <w:r w:rsidR="00357B7E" w:rsidRPr="00950E52">
        <w:rPr>
          <w:rFonts w:ascii="Times New Roman" w:hAnsi="Times New Roman" w:cs="Times New Roman"/>
          <w:strike/>
          <w:rPrChange w:id="528" w:author="Chris Richardson" w:date="2016-09-03T16:09:00Z">
            <w:rPr>
              <w:rFonts w:ascii="Times New Roman" w:hAnsi="Times New Roman" w:cs="Times New Roman"/>
            </w:rPr>
          </w:rPrChange>
        </w:rPr>
        <w:t xml:space="preserve"> </w:t>
      </w:r>
      <w:r w:rsidRPr="00950E52">
        <w:rPr>
          <w:rFonts w:ascii="Times New Roman" w:hAnsi="Times New Roman" w:cs="Times New Roman"/>
          <w:strike/>
          <w:rPrChange w:id="529" w:author="Chris Richardson" w:date="2016-09-03T16:09:00Z">
            <w:rPr>
              <w:rFonts w:ascii="Times New Roman" w:hAnsi="Times New Roman" w:cs="Times New Roman"/>
            </w:rPr>
          </w:rPrChange>
        </w:rPr>
        <w:t>misleading. Please be a bit more comprehensive in your referencing.</w:t>
      </w:r>
      <w:ins w:id="530" w:author="Chris Richardson" w:date="2016-09-03T16:09:00Z">
        <w:r w:rsidR="00950E52">
          <w:rPr>
            <w:rFonts w:ascii="Times New Roman" w:hAnsi="Times New Roman" w:cs="Times New Roman"/>
          </w:rPr>
          <w:t xml:space="preserve"> </w:t>
        </w:r>
        <w:r w:rsidR="00950E52" w:rsidRPr="00950E52">
          <w:rPr>
            <w:rFonts w:ascii="Times New Roman" w:hAnsi="Times New Roman" w:cs="Times New Roman"/>
            <w:highlight w:val="yellow"/>
            <w:rPrChange w:id="531" w:author="Chris Richardson" w:date="2016-09-03T16:09:00Z">
              <w:rPr>
                <w:rFonts w:ascii="Times New Roman" w:hAnsi="Times New Roman" w:cs="Times New Roman"/>
              </w:rPr>
            </w:rPrChange>
          </w:rPr>
          <w:t>[ADDED REFERENCES]</w:t>
        </w:r>
      </w:ins>
    </w:p>
    <w:p w14:paraId="4F114215" w14:textId="77777777" w:rsidR="00F5074D" w:rsidRPr="00F5074D" w:rsidRDefault="00F5074D" w:rsidP="00F5074D">
      <w:pPr>
        <w:widowControl w:val="0"/>
        <w:autoSpaceDE w:val="0"/>
        <w:autoSpaceDN w:val="0"/>
        <w:adjustRightInd w:val="0"/>
        <w:rPr>
          <w:rFonts w:ascii="Times New Roman" w:hAnsi="Times New Roman" w:cs="Times New Roman"/>
        </w:rPr>
      </w:pPr>
    </w:p>
    <w:p w14:paraId="6420F066" w14:textId="5BFAC021" w:rsidR="00F5074D" w:rsidRPr="00950E52" w:rsidRDefault="00F5074D" w:rsidP="00F5074D">
      <w:pPr>
        <w:widowControl w:val="0"/>
        <w:autoSpaceDE w:val="0"/>
        <w:autoSpaceDN w:val="0"/>
        <w:adjustRightInd w:val="0"/>
        <w:rPr>
          <w:rFonts w:ascii="Times New Roman" w:hAnsi="Times New Roman" w:cs="Times New Roman"/>
          <w:rPrChange w:id="532" w:author="Chris Richardson" w:date="2016-09-03T16:14:00Z">
            <w:rPr>
              <w:rFonts w:ascii="Times New Roman" w:hAnsi="Times New Roman" w:cs="Times New Roman"/>
            </w:rPr>
          </w:rPrChange>
        </w:rPr>
      </w:pPr>
      <w:r w:rsidRPr="00950E52">
        <w:rPr>
          <w:rFonts w:ascii="Times New Roman" w:hAnsi="Times New Roman" w:cs="Times New Roman"/>
          <w:strike/>
          <w:rPrChange w:id="533" w:author="Chris Richardson" w:date="2016-09-03T16:13:00Z">
            <w:rPr>
              <w:rFonts w:ascii="Times New Roman" w:hAnsi="Times New Roman" w:cs="Times New Roman"/>
            </w:rPr>
          </w:rPrChange>
        </w:rPr>
        <w:t xml:space="preserve">'... </w:t>
      </w:r>
      <w:proofErr w:type="gramStart"/>
      <w:r w:rsidRPr="00950E52">
        <w:rPr>
          <w:rFonts w:ascii="Times New Roman" w:hAnsi="Times New Roman" w:cs="Times New Roman"/>
          <w:strike/>
          <w:rPrChange w:id="534" w:author="Chris Richardson" w:date="2016-09-03T16:13:00Z">
            <w:rPr>
              <w:rFonts w:ascii="Times New Roman" w:hAnsi="Times New Roman" w:cs="Times New Roman"/>
            </w:rPr>
          </w:rPrChange>
        </w:rPr>
        <w:t>has</w:t>
      </w:r>
      <w:proofErr w:type="gramEnd"/>
      <w:r w:rsidRPr="00950E52">
        <w:rPr>
          <w:rFonts w:ascii="Times New Roman" w:hAnsi="Times New Roman" w:cs="Times New Roman"/>
          <w:strike/>
          <w:rPrChange w:id="535" w:author="Chris Richardson" w:date="2016-09-03T16:13:00Z">
            <w:rPr>
              <w:rFonts w:ascii="Times New Roman" w:hAnsi="Times New Roman" w:cs="Times New Roman"/>
            </w:rPr>
          </w:rPrChange>
        </w:rPr>
        <w:t xml:space="preserve"> proven useful in fitting galaxy spectra with large He II / </w:t>
      </w:r>
      <w:proofErr w:type="spellStart"/>
      <w:r w:rsidRPr="00950E52">
        <w:rPr>
          <w:rFonts w:ascii="Times New Roman" w:hAnsi="Times New Roman" w:cs="Times New Roman"/>
          <w:strike/>
          <w:rPrChange w:id="536" w:author="Chris Richardson" w:date="2016-09-03T16:13:00Z">
            <w:rPr>
              <w:rFonts w:ascii="Times New Roman" w:hAnsi="Times New Roman" w:cs="Times New Roman"/>
            </w:rPr>
          </w:rPrChange>
        </w:rPr>
        <w:t>Hb</w:t>
      </w:r>
      <w:proofErr w:type="spellEnd"/>
      <w:r w:rsidR="00357B7E" w:rsidRPr="00950E52">
        <w:rPr>
          <w:rFonts w:ascii="Times New Roman" w:hAnsi="Times New Roman" w:cs="Times New Roman"/>
          <w:strike/>
          <w:rPrChange w:id="537" w:author="Chris Richardson" w:date="2016-09-03T16:13:00Z">
            <w:rPr>
              <w:rFonts w:ascii="Times New Roman" w:hAnsi="Times New Roman" w:cs="Times New Roman"/>
            </w:rPr>
          </w:rPrChange>
        </w:rPr>
        <w:t xml:space="preserve"> </w:t>
      </w:r>
      <w:r w:rsidRPr="00950E52">
        <w:rPr>
          <w:rFonts w:ascii="Times New Roman" w:hAnsi="Times New Roman" w:cs="Times New Roman"/>
          <w:strike/>
          <w:rPrChange w:id="538" w:author="Chris Richardson" w:date="2016-09-03T16:13:00Z">
            <w:rPr>
              <w:rFonts w:ascii="Times New Roman" w:hAnsi="Times New Roman" w:cs="Times New Roman"/>
            </w:rPr>
          </w:rPrChange>
        </w:rPr>
        <w:t>values observed in the local universe' - This is a statement with some</w:t>
      </w:r>
      <w:r w:rsidR="00357B7E" w:rsidRPr="00950E52">
        <w:rPr>
          <w:rFonts w:ascii="Times New Roman" w:hAnsi="Times New Roman" w:cs="Times New Roman"/>
          <w:strike/>
          <w:rPrChange w:id="539" w:author="Chris Richardson" w:date="2016-09-03T16:13:00Z">
            <w:rPr>
              <w:rFonts w:ascii="Times New Roman" w:hAnsi="Times New Roman" w:cs="Times New Roman"/>
            </w:rPr>
          </w:rPrChange>
        </w:rPr>
        <w:t xml:space="preserve"> </w:t>
      </w:r>
      <w:r w:rsidRPr="00950E52">
        <w:rPr>
          <w:rFonts w:ascii="Times New Roman" w:hAnsi="Times New Roman" w:cs="Times New Roman"/>
          <w:strike/>
          <w:rPrChange w:id="540" w:author="Chris Richardson" w:date="2016-09-03T16:13:00Z">
            <w:rPr>
              <w:rFonts w:ascii="Times New Roman" w:hAnsi="Times New Roman" w:cs="Times New Roman"/>
            </w:rPr>
          </w:rPrChange>
        </w:rPr>
        <w:t xml:space="preserve">qualifications I would say - their </w:t>
      </w:r>
      <w:proofErr w:type="spellStart"/>
      <w:r w:rsidRPr="00950E52">
        <w:rPr>
          <w:rFonts w:ascii="Times New Roman" w:hAnsi="Times New Roman" w:cs="Times New Roman"/>
          <w:strike/>
          <w:rPrChange w:id="541" w:author="Chris Richardson" w:date="2016-09-03T16:13:00Z">
            <w:rPr>
              <w:rFonts w:ascii="Times New Roman" w:hAnsi="Times New Roman" w:cs="Times New Roman"/>
            </w:rPr>
          </w:rPrChange>
        </w:rPr>
        <w:t>modelling</w:t>
      </w:r>
      <w:proofErr w:type="spellEnd"/>
      <w:r w:rsidRPr="00950E52">
        <w:rPr>
          <w:rFonts w:ascii="Times New Roman" w:hAnsi="Times New Roman" w:cs="Times New Roman"/>
          <w:strike/>
          <w:rPrChange w:id="542" w:author="Chris Richardson" w:date="2016-09-03T16:13:00Z">
            <w:rPr>
              <w:rFonts w:ascii="Times New Roman" w:hAnsi="Times New Roman" w:cs="Times New Roman"/>
            </w:rPr>
          </w:rPrChange>
        </w:rPr>
        <w:t xml:space="preserve"> was not very successful</w:t>
      </w:r>
      <w:r w:rsidR="00357B7E" w:rsidRPr="00950E52">
        <w:rPr>
          <w:rFonts w:ascii="Times New Roman" w:hAnsi="Times New Roman" w:cs="Times New Roman"/>
          <w:strike/>
          <w:rPrChange w:id="543" w:author="Chris Richardson" w:date="2016-09-03T16:13:00Z">
            <w:rPr>
              <w:rFonts w:ascii="Times New Roman" w:hAnsi="Times New Roman" w:cs="Times New Roman"/>
            </w:rPr>
          </w:rPrChange>
        </w:rPr>
        <w:t xml:space="preserve"> </w:t>
      </w:r>
      <w:r w:rsidRPr="00950E52">
        <w:rPr>
          <w:rFonts w:ascii="Times New Roman" w:hAnsi="Times New Roman" w:cs="Times New Roman"/>
          <w:strike/>
          <w:rPrChange w:id="544" w:author="Chris Richardson" w:date="2016-09-03T16:13:00Z">
            <w:rPr>
              <w:rFonts w:ascii="Times New Roman" w:hAnsi="Times New Roman" w:cs="Times New Roman"/>
            </w:rPr>
          </w:rPrChange>
        </w:rPr>
        <w:t>at matching the large He II/</w:t>
      </w:r>
      <w:proofErr w:type="spellStart"/>
      <w:r w:rsidRPr="00950E52">
        <w:rPr>
          <w:rFonts w:ascii="Times New Roman" w:hAnsi="Times New Roman" w:cs="Times New Roman"/>
          <w:strike/>
          <w:rPrChange w:id="545" w:author="Chris Richardson" w:date="2016-09-03T16:13:00Z">
            <w:rPr>
              <w:rFonts w:ascii="Times New Roman" w:hAnsi="Times New Roman" w:cs="Times New Roman"/>
            </w:rPr>
          </w:rPrChange>
        </w:rPr>
        <w:t>Hb</w:t>
      </w:r>
      <w:proofErr w:type="spellEnd"/>
      <w:r w:rsidRPr="00950E52">
        <w:rPr>
          <w:rFonts w:ascii="Times New Roman" w:hAnsi="Times New Roman" w:cs="Times New Roman"/>
          <w:strike/>
          <w:rPrChange w:id="546" w:author="Chris Richardson" w:date="2016-09-03T16:13:00Z">
            <w:rPr>
              <w:rFonts w:ascii="Times New Roman" w:hAnsi="Times New Roman" w:cs="Times New Roman"/>
            </w:rPr>
          </w:rPrChange>
        </w:rPr>
        <w:t xml:space="preserve"> ratios (see also </w:t>
      </w:r>
      <w:proofErr w:type="spellStart"/>
      <w:r w:rsidRPr="00950E52">
        <w:rPr>
          <w:rFonts w:ascii="Times New Roman" w:hAnsi="Times New Roman" w:cs="Times New Roman"/>
          <w:strike/>
          <w:rPrChange w:id="547" w:author="Chris Richardson" w:date="2016-09-03T16:13:00Z">
            <w:rPr>
              <w:rFonts w:ascii="Times New Roman" w:hAnsi="Times New Roman" w:cs="Times New Roman"/>
            </w:rPr>
          </w:rPrChange>
        </w:rPr>
        <w:t>Guseva</w:t>
      </w:r>
      <w:proofErr w:type="spellEnd"/>
      <w:r w:rsidRPr="00950E52">
        <w:rPr>
          <w:rFonts w:ascii="Times New Roman" w:hAnsi="Times New Roman" w:cs="Times New Roman"/>
          <w:strike/>
          <w:rPrChange w:id="548" w:author="Chris Richardson" w:date="2016-09-03T16:13:00Z">
            <w:rPr>
              <w:rFonts w:ascii="Times New Roman" w:hAnsi="Times New Roman" w:cs="Times New Roman"/>
            </w:rPr>
          </w:rPrChange>
        </w:rPr>
        <w:t xml:space="preserve"> et al 2000),</w:t>
      </w:r>
      <w:r w:rsidR="00357B7E" w:rsidRPr="00950E52">
        <w:rPr>
          <w:rFonts w:ascii="Times New Roman" w:hAnsi="Times New Roman" w:cs="Times New Roman"/>
          <w:strike/>
          <w:rPrChange w:id="549" w:author="Chris Richardson" w:date="2016-09-03T16:13:00Z">
            <w:rPr>
              <w:rFonts w:ascii="Times New Roman" w:hAnsi="Times New Roman" w:cs="Times New Roman"/>
            </w:rPr>
          </w:rPrChange>
        </w:rPr>
        <w:t xml:space="preserve"> </w:t>
      </w:r>
      <w:r w:rsidRPr="00950E52">
        <w:rPr>
          <w:rFonts w:ascii="Times New Roman" w:hAnsi="Times New Roman" w:cs="Times New Roman"/>
          <w:strike/>
          <w:rPrChange w:id="550" w:author="Chris Richardson" w:date="2016-09-03T16:13:00Z">
            <w:rPr>
              <w:rFonts w:ascii="Times New Roman" w:hAnsi="Times New Roman" w:cs="Times New Roman"/>
            </w:rPr>
          </w:rPrChange>
        </w:rPr>
        <w:t>but it does indeed work for other strong lines (as has been</w:t>
      </w:r>
      <w:r w:rsidR="00357B7E" w:rsidRPr="00950E52">
        <w:rPr>
          <w:rFonts w:ascii="Times New Roman" w:hAnsi="Times New Roman" w:cs="Times New Roman"/>
          <w:strike/>
          <w:rPrChange w:id="551" w:author="Chris Richardson" w:date="2016-09-03T16:13:00Z">
            <w:rPr>
              <w:rFonts w:ascii="Times New Roman" w:hAnsi="Times New Roman" w:cs="Times New Roman"/>
            </w:rPr>
          </w:rPrChange>
        </w:rPr>
        <w:t xml:space="preserve"> </w:t>
      </w:r>
      <w:r w:rsidRPr="00950E52">
        <w:rPr>
          <w:rFonts w:ascii="Times New Roman" w:hAnsi="Times New Roman" w:cs="Times New Roman"/>
          <w:strike/>
          <w:rPrChange w:id="552" w:author="Chris Richardson" w:date="2016-09-03T16:13:00Z">
            <w:rPr>
              <w:rFonts w:ascii="Times New Roman" w:hAnsi="Times New Roman" w:cs="Times New Roman"/>
            </w:rPr>
          </w:rPrChange>
        </w:rPr>
        <w:t>demonstrated for other BCD-like galaxies by other authors as well).</w:t>
      </w:r>
      <w:ins w:id="553" w:author="Chris Richardson" w:date="2016-09-03T16:14:00Z">
        <w:r w:rsidR="00950E52">
          <w:rPr>
            <w:rFonts w:ascii="Times New Roman" w:hAnsi="Times New Roman" w:cs="Times New Roman"/>
            <w:strike/>
          </w:rPr>
          <w:t xml:space="preserve"> </w:t>
        </w:r>
        <w:r w:rsidR="00950E52" w:rsidRPr="00950E52">
          <w:rPr>
            <w:rFonts w:ascii="Times New Roman" w:hAnsi="Times New Roman" w:cs="Times New Roman"/>
            <w:highlight w:val="yellow"/>
            <w:rPrChange w:id="554" w:author="Chris Richardson" w:date="2016-09-03T16:14:00Z">
              <w:rPr>
                <w:rFonts w:ascii="Times New Roman" w:hAnsi="Times New Roman" w:cs="Times New Roman"/>
              </w:rPr>
            </w:rPrChange>
          </w:rPr>
          <w:t>[ADDED CITATION]</w:t>
        </w:r>
      </w:ins>
    </w:p>
    <w:p w14:paraId="5EB371EA" w14:textId="77777777" w:rsidR="00F5074D" w:rsidRPr="00F5074D" w:rsidDel="00191141" w:rsidRDefault="00F5074D" w:rsidP="00F5074D">
      <w:pPr>
        <w:widowControl w:val="0"/>
        <w:autoSpaceDE w:val="0"/>
        <w:autoSpaceDN w:val="0"/>
        <w:adjustRightInd w:val="0"/>
        <w:rPr>
          <w:del w:id="555" w:author="Chris Richardson" w:date="2016-09-03T16:16:00Z"/>
          <w:rFonts w:ascii="Times New Roman" w:hAnsi="Times New Roman" w:cs="Times New Roman"/>
        </w:rPr>
      </w:pPr>
    </w:p>
    <w:p w14:paraId="2525F753" w14:textId="2779F359" w:rsidR="00F5074D" w:rsidRPr="00F5074D" w:rsidDel="00191141" w:rsidRDefault="00F5074D" w:rsidP="00F5074D">
      <w:pPr>
        <w:widowControl w:val="0"/>
        <w:autoSpaceDE w:val="0"/>
        <w:autoSpaceDN w:val="0"/>
        <w:adjustRightInd w:val="0"/>
        <w:rPr>
          <w:del w:id="556" w:author="Chris Richardson" w:date="2016-09-03T16:16:00Z"/>
          <w:rFonts w:ascii="Times New Roman" w:hAnsi="Times New Roman" w:cs="Times New Roman"/>
        </w:rPr>
      </w:pPr>
      <w:del w:id="557" w:author="Chris Richardson" w:date="2016-09-03T16:16:00Z">
        <w:r w:rsidRPr="00F5074D" w:rsidDel="00191141">
          <w:rPr>
            <w:rFonts w:ascii="Times New Roman" w:hAnsi="Times New Roman" w:cs="Times New Roman"/>
          </w:rPr>
          <w:delText>Page 7:</w:delText>
        </w:r>
      </w:del>
    </w:p>
    <w:p w14:paraId="3C8DF269" w14:textId="618C5CB8" w:rsidR="00F5074D" w:rsidRPr="00F5074D" w:rsidDel="00191141" w:rsidRDefault="00F5074D" w:rsidP="00F5074D">
      <w:pPr>
        <w:widowControl w:val="0"/>
        <w:autoSpaceDE w:val="0"/>
        <w:autoSpaceDN w:val="0"/>
        <w:adjustRightInd w:val="0"/>
        <w:rPr>
          <w:del w:id="558" w:author="Chris Richardson" w:date="2016-09-03T16:16:00Z"/>
          <w:rFonts w:ascii="Times New Roman" w:hAnsi="Times New Roman" w:cs="Times New Roman"/>
        </w:rPr>
      </w:pPr>
      <w:del w:id="559" w:author="Chris Richardson" w:date="2016-09-03T16:16:00Z">
        <w:r w:rsidRPr="00F5074D" w:rsidDel="00191141">
          <w:rPr>
            <w:rFonts w:ascii="Times New Roman" w:hAnsi="Times New Roman" w:cs="Times New Roman"/>
          </w:rPr>
          <w:delText>'Indeed, Ly-a at z&gt; 6 becomes attenuated leaving...' - I am not sure</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'attenuated' is the right word here as it seems to imply that Ly-a is</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not visible due to dust attenuation in the galaxy. This is unlikely</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to be the full story and the true reason for the decline in the</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number of Ly-a emitters at high redshift is unclear and depends on</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radiative transfer effects for which there is no current</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consensus. Please update and clarify - if you want to look at some</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Ly-a modelling papers, then e.g. Verhamme et al 2006, Dijkstra et al</w:delText>
        </w:r>
        <w:r w:rsidR="00357B7E" w:rsidDel="00191141">
          <w:rPr>
            <w:rFonts w:ascii="Times New Roman" w:hAnsi="Times New Roman" w:cs="Times New Roman"/>
          </w:rPr>
          <w:delText xml:space="preserve"> </w:delText>
        </w:r>
        <w:r w:rsidRPr="00F5074D" w:rsidDel="00191141">
          <w:rPr>
            <w:rFonts w:ascii="Times New Roman" w:hAnsi="Times New Roman" w:cs="Times New Roman"/>
          </w:rPr>
          <w:delText>2006; Dijkstra &amp; Kramer 2012 are good places to start.</w:delText>
        </w:r>
      </w:del>
    </w:p>
    <w:p w14:paraId="2C997605" w14:textId="60CDD89B" w:rsidR="00F5074D" w:rsidRPr="00F5074D" w:rsidDel="00191141" w:rsidRDefault="00F5074D" w:rsidP="00F5074D">
      <w:pPr>
        <w:widowControl w:val="0"/>
        <w:autoSpaceDE w:val="0"/>
        <w:autoSpaceDN w:val="0"/>
        <w:adjustRightInd w:val="0"/>
        <w:rPr>
          <w:del w:id="560" w:author="Chris Richardson" w:date="2016-09-03T16:16:00Z"/>
          <w:rFonts w:ascii="Times New Roman" w:hAnsi="Times New Roman" w:cs="Times New Roman"/>
        </w:rPr>
      </w:pPr>
    </w:p>
    <w:p w14:paraId="1651696C" w14:textId="77777777" w:rsidR="00F5074D" w:rsidRPr="00F5074D" w:rsidRDefault="00F5074D" w:rsidP="00F5074D">
      <w:pPr>
        <w:widowControl w:val="0"/>
        <w:autoSpaceDE w:val="0"/>
        <w:autoSpaceDN w:val="0"/>
        <w:adjustRightInd w:val="0"/>
        <w:rPr>
          <w:rFonts w:ascii="Times New Roman" w:hAnsi="Times New Roman" w:cs="Times New Roman"/>
        </w:rPr>
      </w:pPr>
    </w:p>
    <w:p w14:paraId="4C46124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9:</w:t>
      </w:r>
    </w:p>
    <w:p w14:paraId="3737F08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lastRenderedPageBreak/>
        <w:t>'</w:t>
      </w:r>
      <w:proofErr w:type="gramStart"/>
      <w:r w:rsidRPr="00F5074D">
        <w:rPr>
          <w:rFonts w:ascii="Times New Roman" w:hAnsi="Times New Roman" w:cs="Times New Roman"/>
        </w:rPr>
        <w:t>as</w:t>
      </w:r>
      <w:proofErr w:type="gramEnd"/>
      <w:r w:rsidRPr="00F5074D">
        <w:rPr>
          <w:rFonts w:ascii="Times New Roman" w:hAnsi="Times New Roman" w:cs="Times New Roman"/>
        </w:rPr>
        <w:t xml:space="preserve"> such, we have chosen the hardest SED possible for our baseline</w:t>
      </w:r>
      <w:r w:rsidR="00357B7E">
        <w:rPr>
          <w:rFonts w:ascii="Times New Roman" w:hAnsi="Times New Roman" w:cs="Times New Roman"/>
        </w:rPr>
        <w:t xml:space="preserve"> model.' - this goes </w:t>
      </w:r>
      <w:r w:rsidRPr="00F5074D">
        <w:rPr>
          <w:rFonts w:ascii="Times New Roman" w:hAnsi="Times New Roman" w:cs="Times New Roman"/>
        </w:rPr>
        <w:t>back to my point among the major concerns above. I</w:t>
      </w:r>
      <w:r w:rsidR="00357B7E">
        <w:rPr>
          <w:rFonts w:ascii="Times New Roman" w:hAnsi="Times New Roman" w:cs="Times New Roman"/>
        </w:rPr>
        <w:t xml:space="preserve"> </w:t>
      </w:r>
      <w:r w:rsidRPr="00F5074D">
        <w:rPr>
          <w:rFonts w:ascii="Times New Roman" w:hAnsi="Times New Roman" w:cs="Times New Roman"/>
        </w:rPr>
        <w:t>really do not see how your conclusion follows from the preceding</w:t>
      </w:r>
      <w:r w:rsidR="00357B7E">
        <w:rPr>
          <w:rFonts w:ascii="Times New Roman" w:hAnsi="Times New Roman" w:cs="Times New Roman"/>
        </w:rPr>
        <w:t xml:space="preserve"> </w:t>
      </w:r>
      <w:r w:rsidRPr="00F5074D">
        <w:rPr>
          <w:rFonts w:ascii="Times New Roman" w:hAnsi="Times New Roman" w:cs="Times New Roman"/>
        </w:rPr>
        <w:t>argumentation. If you want to determine the conditions necessary, you</w:t>
      </w:r>
      <w:r w:rsidR="00357B7E">
        <w:rPr>
          <w:rFonts w:ascii="Times New Roman" w:hAnsi="Times New Roman" w:cs="Times New Roman"/>
        </w:rPr>
        <w:t xml:space="preserve"> </w:t>
      </w:r>
      <w:r w:rsidRPr="00F5074D">
        <w:rPr>
          <w:rFonts w:ascii="Times New Roman" w:hAnsi="Times New Roman" w:cs="Times New Roman"/>
        </w:rPr>
        <w:t>surely need to choose the _most correct_ SED possible. Choosing an</w:t>
      </w:r>
      <w:r w:rsidR="00357B7E">
        <w:rPr>
          <w:rFonts w:ascii="Times New Roman" w:hAnsi="Times New Roman" w:cs="Times New Roman"/>
        </w:rPr>
        <w:t xml:space="preserve"> </w:t>
      </w:r>
      <w:r w:rsidRPr="00F5074D">
        <w:rPr>
          <w:rFonts w:ascii="Times New Roman" w:hAnsi="Times New Roman" w:cs="Times New Roman"/>
        </w:rPr>
        <w:t>unrealistic SED would potentially lead you to make the wrong</w:t>
      </w:r>
      <w:r w:rsidR="00357B7E">
        <w:rPr>
          <w:rFonts w:ascii="Times New Roman" w:hAnsi="Times New Roman" w:cs="Times New Roman"/>
        </w:rPr>
        <w:t xml:space="preserve"> </w:t>
      </w:r>
      <w:r w:rsidRPr="00F5074D">
        <w:rPr>
          <w:rFonts w:ascii="Times New Roman" w:hAnsi="Times New Roman" w:cs="Times New Roman"/>
        </w:rPr>
        <w:t>inferences about the conditions necessary.</w:t>
      </w:r>
    </w:p>
    <w:p w14:paraId="78144B5A" w14:textId="77777777" w:rsidR="00357B7E" w:rsidRDefault="00357B7E" w:rsidP="00F5074D">
      <w:pPr>
        <w:widowControl w:val="0"/>
        <w:autoSpaceDE w:val="0"/>
        <w:autoSpaceDN w:val="0"/>
        <w:adjustRightInd w:val="0"/>
        <w:rPr>
          <w:rFonts w:ascii="Times New Roman" w:hAnsi="Times New Roman" w:cs="Times New Roman"/>
        </w:rPr>
      </w:pPr>
    </w:p>
    <w:p w14:paraId="3D9BBEB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Figure 1 - the discussion of this in the text does not match the</w:t>
      </w:r>
      <w:r w:rsidR="00357B7E">
        <w:rPr>
          <w:rFonts w:ascii="Times New Roman" w:hAnsi="Times New Roman" w:cs="Times New Roman"/>
        </w:rPr>
        <w:t xml:space="preserve"> </w:t>
      </w:r>
      <w:r w:rsidRPr="00F5074D">
        <w:rPr>
          <w:rFonts w:ascii="Times New Roman" w:hAnsi="Times New Roman" w:cs="Times New Roman"/>
        </w:rPr>
        <w:t>labels on the sub-panels.</w:t>
      </w:r>
    </w:p>
    <w:p w14:paraId="1AF17364" w14:textId="77777777" w:rsidR="00F5074D" w:rsidRPr="00F5074D" w:rsidRDefault="00F5074D" w:rsidP="00F5074D">
      <w:pPr>
        <w:widowControl w:val="0"/>
        <w:autoSpaceDE w:val="0"/>
        <w:autoSpaceDN w:val="0"/>
        <w:adjustRightInd w:val="0"/>
        <w:rPr>
          <w:rFonts w:ascii="Times New Roman" w:hAnsi="Times New Roman" w:cs="Times New Roman"/>
        </w:rPr>
      </w:pPr>
    </w:p>
    <w:p w14:paraId="3BE47A2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10:</w:t>
      </w:r>
    </w:p>
    <w:p w14:paraId="472FE8B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overall</w:t>
      </w:r>
      <w:proofErr w:type="gramEnd"/>
      <w:r w:rsidRPr="00F5074D">
        <w:rPr>
          <w:rFonts w:ascii="Times New Roman" w:hAnsi="Times New Roman" w:cs="Times New Roman"/>
        </w:rPr>
        <w:t xml:space="preserve"> hardness ... is fairly similar for non-rotating and rotating</w:t>
      </w:r>
      <w:r w:rsidR="00357B7E">
        <w:rPr>
          <w:rFonts w:ascii="Times New Roman" w:hAnsi="Times New Roman" w:cs="Times New Roman"/>
        </w:rPr>
        <w:t xml:space="preserve"> </w:t>
      </w:r>
      <w:r w:rsidRPr="00F5074D">
        <w:rPr>
          <w:rFonts w:ascii="Times New Roman" w:hAnsi="Times New Roman" w:cs="Times New Roman"/>
        </w:rPr>
        <w:t>stars...' - I agree this is the case for the continuous SF models but</w:t>
      </w:r>
      <w:r w:rsidR="00357B7E">
        <w:rPr>
          <w:rFonts w:ascii="Times New Roman" w:hAnsi="Times New Roman" w:cs="Times New Roman"/>
        </w:rPr>
        <w:t xml:space="preserve"> </w:t>
      </w:r>
      <w:r w:rsidRPr="00F5074D">
        <w:rPr>
          <w:rFonts w:ascii="Times New Roman" w:hAnsi="Times New Roman" w:cs="Times New Roman"/>
        </w:rPr>
        <w:t>I strongly disagree with this statement for the bursts - your panels</w:t>
      </w:r>
      <w:r w:rsidR="00357B7E">
        <w:rPr>
          <w:rFonts w:ascii="Times New Roman" w:hAnsi="Times New Roman" w:cs="Times New Roman"/>
        </w:rPr>
        <w:t xml:space="preserve"> </w:t>
      </w:r>
      <w:r w:rsidRPr="00F5074D">
        <w:rPr>
          <w:rFonts w:ascii="Times New Roman" w:hAnsi="Times New Roman" w:cs="Times New Roman"/>
        </w:rPr>
        <w:t>have six orders of magnitude on the y-axis, any small shift is very</w:t>
      </w:r>
    </w:p>
    <w:p w14:paraId="13FE87B3"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significant</w:t>
      </w:r>
      <w:proofErr w:type="gramEnd"/>
      <w:r w:rsidRPr="00F5074D">
        <w:rPr>
          <w:rFonts w:ascii="Times New Roman" w:hAnsi="Times New Roman" w:cs="Times New Roman"/>
        </w:rPr>
        <w:t>.</w:t>
      </w:r>
    </w:p>
    <w:p w14:paraId="26A896C0" w14:textId="77777777" w:rsidR="00F5074D" w:rsidRPr="00F5074D" w:rsidRDefault="00F5074D" w:rsidP="00F5074D">
      <w:pPr>
        <w:widowControl w:val="0"/>
        <w:autoSpaceDE w:val="0"/>
        <w:autoSpaceDN w:val="0"/>
        <w:adjustRightInd w:val="0"/>
        <w:rPr>
          <w:rFonts w:ascii="Times New Roman" w:hAnsi="Times New Roman" w:cs="Times New Roman"/>
        </w:rPr>
      </w:pPr>
    </w:p>
    <w:p w14:paraId="2CAC0A7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w:t>
      </w:r>
      <w:proofErr w:type="gramEnd"/>
      <w:r w:rsidRPr="00F5074D">
        <w:rPr>
          <w:rFonts w:ascii="Times New Roman" w:hAnsi="Times New Roman" w:cs="Times New Roman"/>
        </w:rPr>
        <w:t xml:space="preserve"> </w:t>
      </w:r>
      <w:proofErr w:type="gramStart"/>
      <w:r w:rsidRPr="00F5074D">
        <w:rPr>
          <w:rFonts w:ascii="Times New Roman" w:hAnsi="Times New Roman" w:cs="Times New Roman"/>
        </w:rPr>
        <w:t>to</w:t>
      </w:r>
      <w:proofErr w:type="gramEnd"/>
      <w:r w:rsidRPr="00F5074D">
        <w:rPr>
          <w:rFonts w:ascii="Times New Roman" w:hAnsi="Times New Roman" w:cs="Times New Roman"/>
        </w:rPr>
        <w:t xml:space="preserve"> reach steady state' - please explain what steady state means</w:t>
      </w:r>
      <w:r w:rsidR="00357B7E">
        <w:rPr>
          <w:rFonts w:ascii="Times New Roman" w:hAnsi="Times New Roman" w:cs="Times New Roman"/>
        </w:rPr>
        <w:t xml:space="preserve"> </w:t>
      </w:r>
      <w:r w:rsidRPr="00F5074D">
        <w:rPr>
          <w:rFonts w:ascii="Times New Roman" w:hAnsi="Times New Roman" w:cs="Times New Roman"/>
        </w:rPr>
        <w:t>here.</w:t>
      </w:r>
    </w:p>
    <w:p w14:paraId="5F1AFC81" w14:textId="77777777" w:rsidR="00F5074D" w:rsidRPr="00F5074D" w:rsidRDefault="00F5074D" w:rsidP="00F5074D">
      <w:pPr>
        <w:widowControl w:val="0"/>
        <w:autoSpaceDE w:val="0"/>
        <w:autoSpaceDN w:val="0"/>
        <w:adjustRightInd w:val="0"/>
        <w:rPr>
          <w:rFonts w:ascii="Times New Roman" w:hAnsi="Times New Roman" w:cs="Times New Roman"/>
        </w:rPr>
      </w:pPr>
    </w:p>
    <w:p w14:paraId="2955C95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become</w:t>
      </w:r>
      <w:proofErr w:type="gramEnd"/>
      <w:r w:rsidRPr="00F5074D">
        <w:rPr>
          <w:rFonts w:ascii="Times New Roman" w:hAnsi="Times New Roman" w:cs="Times New Roman"/>
        </w:rPr>
        <w:t xml:space="preserve"> much more apparent.' - Again, this statement is a bit</w:t>
      </w:r>
      <w:r w:rsidR="00357B7E">
        <w:rPr>
          <w:rFonts w:ascii="Times New Roman" w:hAnsi="Times New Roman" w:cs="Times New Roman"/>
        </w:rPr>
        <w:t xml:space="preserve"> </w:t>
      </w:r>
      <w:r w:rsidRPr="00F5074D">
        <w:rPr>
          <w:rFonts w:ascii="Times New Roman" w:hAnsi="Times New Roman" w:cs="Times New Roman"/>
        </w:rPr>
        <w:t>confusing: for SSPs it is apparent also in Figure 1. Please tidy up.</w:t>
      </w:r>
    </w:p>
    <w:p w14:paraId="5B18E3D8" w14:textId="77777777" w:rsidR="00F5074D" w:rsidRPr="00F5074D" w:rsidRDefault="00F5074D" w:rsidP="00F5074D">
      <w:pPr>
        <w:widowControl w:val="0"/>
        <w:autoSpaceDE w:val="0"/>
        <w:autoSpaceDN w:val="0"/>
        <w:adjustRightInd w:val="0"/>
        <w:rPr>
          <w:rFonts w:ascii="Times New Roman" w:hAnsi="Times New Roman" w:cs="Times New Roman"/>
        </w:rPr>
      </w:pPr>
    </w:p>
    <w:p w14:paraId="64E9B0E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stars</w:t>
      </w:r>
      <w:proofErr w:type="gramEnd"/>
      <w:r w:rsidRPr="00F5074D">
        <w:rPr>
          <w:rFonts w:ascii="Times New Roman" w:hAnsi="Times New Roman" w:cs="Times New Roman"/>
        </w:rPr>
        <w:t xml:space="preserve"> begin to skip the WR phase' - 'Skip the WR phase' is a</w:t>
      </w:r>
      <w:r w:rsidR="00357B7E">
        <w:rPr>
          <w:rFonts w:ascii="Times New Roman" w:hAnsi="Times New Roman" w:cs="Times New Roman"/>
        </w:rPr>
        <w:t xml:space="preserve"> </w:t>
      </w:r>
      <w:r w:rsidRPr="00F5074D">
        <w:rPr>
          <w:rFonts w:ascii="Times New Roman" w:hAnsi="Times New Roman" w:cs="Times New Roman"/>
        </w:rPr>
        <w:t>misleading phrasing - it makes it sound as if it goes on the same</w:t>
      </w:r>
      <w:r w:rsidR="00357B7E">
        <w:rPr>
          <w:rFonts w:ascii="Times New Roman" w:hAnsi="Times New Roman" w:cs="Times New Roman"/>
        </w:rPr>
        <w:t xml:space="preserve"> </w:t>
      </w:r>
      <w:r w:rsidRPr="00F5074D">
        <w:rPr>
          <w:rFonts w:ascii="Times New Roman" w:hAnsi="Times New Roman" w:cs="Times New Roman"/>
        </w:rPr>
        <w:t>evolutionary track but just jump over the WR phase. I am sure this is</w:t>
      </w:r>
      <w:r w:rsidR="00357B7E">
        <w:rPr>
          <w:rFonts w:ascii="Times New Roman" w:hAnsi="Times New Roman" w:cs="Times New Roman"/>
        </w:rPr>
        <w:t xml:space="preserve"> </w:t>
      </w:r>
      <w:r w:rsidRPr="00F5074D">
        <w:rPr>
          <w:rFonts w:ascii="Times New Roman" w:hAnsi="Times New Roman" w:cs="Times New Roman"/>
        </w:rPr>
        <w:t>not what you meant, but it is probably more correct to say: 'the less</w:t>
      </w:r>
      <w:r w:rsidR="00357B7E">
        <w:rPr>
          <w:rFonts w:ascii="Times New Roman" w:hAnsi="Times New Roman" w:cs="Times New Roman"/>
        </w:rPr>
        <w:t xml:space="preserve"> </w:t>
      </w:r>
      <w:r w:rsidRPr="00F5074D">
        <w:rPr>
          <w:rFonts w:ascii="Times New Roman" w:hAnsi="Times New Roman" w:cs="Times New Roman"/>
        </w:rPr>
        <w:t>massive stars do not have sufficient mass-loss to enter the WR phase'</w:t>
      </w:r>
      <w:r w:rsidR="00357B7E">
        <w:rPr>
          <w:rFonts w:ascii="Times New Roman" w:hAnsi="Times New Roman" w:cs="Times New Roman"/>
        </w:rPr>
        <w:t xml:space="preserve"> </w:t>
      </w:r>
      <w:r w:rsidRPr="00F5074D">
        <w:rPr>
          <w:rFonts w:ascii="Times New Roman" w:hAnsi="Times New Roman" w:cs="Times New Roman"/>
        </w:rPr>
        <w:t>or something like that.</w:t>
      </w:r>
    </w:p>
    <w:p w14:paraId="743398A7" w14:textId="77777777" w:rsidR="00F5074D" w:rsidRPr="00F5074D" w:rsidRDefault="00F5074D" w:rsidP="00F5074D">
      <w:pPr>
        <w:widowControl w:val="0"/>
        <w:autoSpaceDE w:val="0"/>
        <w:autoSpaceDN w:val="0"/>
        <w:adjustRightInd w:val="0"/>
        <w:rPr>
          <w:rFonts w:ascii="Times New Roman" w:hAnsi="Times New Roman" w:cs="Times New Roman"/>
        </w:rPr>
      </w:pPr>
    </w:p>
    <w:p w14:paraId="7A74349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the</w:t>
      </w:r>
      <w:proofErr w:type="gramEnd"/>
      <w:r w:rsidRPr="00F5074D">
        <w:rPr>
          <w:rFonts w:ascii="Times New Roman" w:hAnsi="Times New Roman" w:cs="Times New Roman"/>
        </w:rPr>
        <w:t xml:space="preserve"> steady state </w:t>
      </w:r>
      <w:proofErr w:type="spellStart"/>
      <w:r w:rsidRPr="00F5074D">
        <w:rPr>
          <w:rFonts w:ascii="Times New Roman" w:hAnsi="Times New Roman" w:cs="Times New Roman"/>
        </w:rPr>
        <w:t>Padova</w:t>
      </w:r>
      <w:proofErr w:type="spellEnd"/>
      <w:r w:rsidRPr="00F5074D">
        <w:rPr>
          <w:rFonts w:ascii="Times New Roman" w:hAnsi="Times New Roman" w:cs="Times New Roman"/>
        </w:rPr>
        <w:t xml:space="preserve"> ... hardest ionizing spectrum' - firstly,</w:t>
      </w:r>
      <w:r w:rsidR="00357B7E">
        <w:rPr>
          <w:rFonts w:ascii="Times New Roman" w:hAnsi="Times New Roman" w:cs="Times New Roman"/>
        </w:rPr>
        <w:t xml:space="preserve"> </w:t>
      </w:r>
      <w:r w:rsidRPr="00F5074D">
        <w:rPr>
          <w:rFonts w:ascii="Times New Roman" w:hAnsi="Times New Roman" w:cs="Times New Roman"/>
        </w:rPr>
        <w:t>do not use steady state to refer to the SED, and secondly this is</w:t>
      </w:r>
      <w:r w:rsidR="00357B7E">
        <w:rPr>
          <w:rFonts w:ascii="Times New Roman" w:hAnsi="Times New Roman" w:cs="Times New Roman"/>
        </w:rPr>
        <w:t xml:space="preserve"> </w:t>
      </w:r>
      <w:r w:rsidRPr="00F5074D">
        <w:rPr>
          <w:rFonts w:ascii="Times New Roman" w:hAnsi="Times New Roman" w:cs="Times New Roman"/>
        </w:rPr>
        <w:t>surely correct, but this is because it is at solar metallicity and</w:t>
      </w:r>
      <w:r w:rsidR="00357B7E">
        <w:rPr>
          <w:rFonts w:ascii="Times New Roman" w:hAnsi="Times New Roman" w:cs="Times New Roman"/>
        </w:rPr>
        <w:t xml:space="preserve"> </w:t>
      </w:r>
      <w:r w:rsidRPr="00F5074D">
        <w:rPr>
          <w:rFonts w:ascii="Times New Roman" w:hAnsi="Times New Roman" w:cs="Times New Roman"/>
        </w:rPr>
        <w:t>therefore has a vastly higher production of WR stars than at lower</w:t>
      </w:r>
    </w:p>
    <w:p w14:paraId="5712F48D"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metallicity</w:t>
      </w:r>
      <w:proofErr w:type="gramEnd"/>
      <w:r w:rsidRPr="00F5074D">
        <w:rPr>
          <w:rFonts w:ascii="Times New Roman" w:hAnsi="Times New Roman" w:cs="Times New Roman"/>
        </w:rPr>
        <w:t>. It is therefore not a suitable SED to use for lower</w:t>
      </w:r>
      <w:r w:rsidR="00357B7E">
        <w:rPr>
          <w:rFonts w:ascii="Times New Roman" w:hAnsi="Times New Roman" w:cs="Times New Roman"/>
        </w:rPr>
        <w:t xml:space="preserve"> </w:t>
      </w:r>
      <w:r w:rsidRPr="00F5074D">
        <w:rPr>
          <w:rFonts w:ascii="Times New Roman" w:hAnsi="Times New Roman" w:cs="Times New Roman"/>
        </w:rPr>
        <w:t>metallicity simulations.</w:t>
      </w:r>
    </w:p>
    <w:p w14:paraId="0D3CA1C3" w14:textId="77777777" w:rsidR="00F5074D" w:rsidRPr="00F5074D" w:rsidRDefault="00F5074D" w:rsidP="00F5074D">
      <w:pPr>
        <w:widowControl w:val="0"/>
        <w:autoSpaceDE w:val="0"/>
        <w:autoSpaceDN w:val="0"/>
        <w:adjustRightInd w:val="0"/>
        <w:rPr>
          <w:rFonts w:ascii="Times New Roman" w:hAnsi="Times New Roman" w:cs="Times New Roman"/>
        </w:rPr>
      </w:pPr>
    </w:p>
    <w:p w14:paraId="6A1675D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only</w:t>
      </w:r>
      <w:proofErr w:type="gramEnd"/>
      <w:r w:rsidRPr="00F5074D">
        <w:rPr>
          <w:rFonts w:ascii="Times New Roman" w:hAnsi="Times New Roman" w:cs="Times New Roman"/>
        </w:rPr>
        <w:t xml:space="preserve"> included secular evolution ...' - what does secular</w:t>
      </w:r>
      <w:r w:rsidR="00357B7E">
        <w:rPr>
          <w:rFonts w:ascii="Times New Roman" w:hAnsi="Times New Roman" w:cs="Times New Roman"/>
        </w:rPr>
        <w:t xml:space="preserve"> </w:t>
      </w:r>
      <w:r w:rsidRPr="00F5074D">
        <w:rPr>
          <w:rFonts w:ascii="Times New Roman" w:hAnsi="Times New Roman" w:cs="Times New Roman"/>
        </w:rPr>
        <w:t>evolution means here?</w:t>
      </w:r>
    </w:p>
    <w:p w14:paraId="7AB3247F" w14:textId="77777777" w:rsidR="00F5074D" w:rsidRPr="00F5074D" w:rsidRDefault="00F5074D" w:rsidP="00F5074D">
      <w:pPr>
        <w:widowControl w:val="0"/>
        <w:autoSpaceDE w:val="0"/>
        <w:autoSpaceDN w:val="0"/>
        <w:adjustRightInd w:val="0"/>
        <w:rPr>
          <w:rFonts w:ascii="Times New Roman" w:hAnsi="Times New Roman" w:cs="Times New Roman"/>
        </w:rPr>
      </w:pPr>
    </w:p>
    <w:p w14:paraId="458C1E3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12:</w:t>
      </w:r>
    </w:p>
    <w:p w14:paraId="2B6FE40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Where you refer to </w:t>
      </w:r>
      <w:proofErr w:type="spellStart"/>
      <w:r w:rsidRPr="00F5074D">
        <w:rPr>
          <w:rFonts w:ascii="Times New Roman" w:hAnsi="Times New Roman" w:cs="Times New Roman"/>
        </w:rPr>
        <w:t>Shirazi</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Brinchmann</w:t>
      </w:r>
      <w:proofErr w:type="spellEnd"/>
      <w:r w:rsidRPr="00F5074D">
        <w:rPr>
          <w:rFonts w:ascii="Times New Roman" w:hAnsi="Times New Roman" w:cs="Times New Roman"/>
        </w:rPr>
        <w:t xml:space="preserve"> (2012) and Abel &amp; </w:t>
      </w:r>
      <w:proofErr w:type="spellStart"/>
      <w:r w:rsidRPr="00F5074D">
        <w:rPr>
          <w:rFonts w:ascii="Times New Roman" w:hAnsi="Times New Roman" w:cs="Times New Roman"/>
        </w:rPr>
        <w:t>Satypal</w:t>
      </w:r>
      <w:proofErr w:type="spellEnd"/>
      <w:r w:rsidRPr="00F5074D">
        <w:rPr>
          <w:rFonts w:ascii="Times New Roman" w:hAnsi="Times New Roman" w:cs="Times New Roman"/>
        </w:rPr>
        <w:t xml:space="preserve"> you</w:t>
      </w:r>
      <w:r w:rsidR="00A64CEC">
        <w:rPr>
          <w:rFonts w:ascii="Times New Roman" w:hAnsi="Times New Roman" w:cs="Times New Roman"/>
        </w:rPr>
        <w:t xml:space="preserve"> </w:t>
      </w:r>
      <w:r w:rsidRPr="00F5074D">
        <w:rPr>
          <w:rFonts w:ascii="Times New Roman" w:hAnsi="Times New Roman" w:cs="Times New Roman"/>
        </w:rPr>
        <w:t xml:space="preserve">should really also refer also to </w:t>
      </w:r>
      <w:proofErr w:type="spellStart"/>
      <w:r w:rsidRPr="00F5074D">
        <w:rPr>
          <w:rFonts w:ascii="Times New Roman" w:hAnsi="Times New Roman" w:cs="Times New Roman"/>
        </w:rPr>
        <w:t>Guseva</w:t>
      </w:r>
      <w:proofErr w:type="spellEnd"/>
      <w:r w:rsidRPr="00F5074D">
        <w:rPr>
          <w:rFonts w:ascii="Times New Roman" w:hAnsi="Times New Roman" w:cs="Times New Roman"/>
        </w:rPr>
        <w:t xml:space="preserve"> et al (2000) who also studied</w:t>
      </w:r>
      <w:r w:rsidR="00A64CEC">
        <w:rPr>
          <w:rFonts w:ascii="Times New Roman" w:hAnsi="Times New Roman" w:cs="Times New Roman"/>
        </w:rPr>
        <w:t xml:space="preserve"> </w:t>
      </w:r>
      <w:r w:rsidRPr="00F5074D">
        <w:rPr>
          <w:rFonts w:ascii="Times New Roman" w:hAnsi="Times New Roman" w:cs="Times New Roman"/>
        </w:rPr>
        <w:t>He II/</w:t>
      </w:r>
      <w:proofErr w:type="spellStart"/>
      <w:r w:rsidRPr="00F5074D">
        <w:rPr>
          <w:rFonts w:ascii="Times New Roman" w:hAnsi="Times New Roman" w:cs="Times New Roman"/>
        </w:rPr>
        <w:t>Hb</w:t>
      </w:r>
      <w:proofErr w:type="spellEnd"/>
      <w:r w:rsidRPr="00F5074D">
        <w:rPr>
          <w:rFonts w:ascii="Times New Roman" w:hAnsi="Times New Roman" w:cs="Times New Roman"/>
        </w:rPr>
        <w:t xml:space="preserve"> in </w:t>
      </w:r>
      <w:proofErr w:type="spellStart"/>
      <w:r w:rsidRPr="00F5074D">
        <w:rPr>
          <w:rFonts w:ascii="Times New Roman" w:hAnsi="Times New Roman" w:cs="Times New Roman"/>
        </w:rPr>
        <w:t>starbursting</w:t>
      </w:r>
      <w:proofErr w:type="spellEnd"/>
      <w:r w:rsidRPr="00F5074D">
        <w:rPr>
          <w:rFonts w:ascii="Times New Roman" w:hAnsi="Times New Roman" w:cs="Times New Roman"/>
        </w:rPr>
        <w:t xml:space="preserve"> galaxies (following up from earlier work by</w:t>
      </w:r>
      <w:r w:rsidR="00A64CEC">
        <w:rPr>
          <w:rFonts w:ascii="Times New Roman" w:hAnsi="Times New Roman" w:cs="Times New Roman"/>
        </w:rPr>
        <w:t xml:space="preserve"> </w:t>
      </w:r>
      <w:proofErr w:type="spellStart"/>
      <w:r w:rsidRPr="00F5074D">
        <w:rPr>
          <w:rFonts w:ascii="Times New Roman" w:hAnsi="Times New Roman" w:cs="Times New Roman"/>
        </w:rPr>
        <w:t>Schaerer</w:t>
      </w:r>
      <w:proofErr w:type="spellEnd"/>
      <w:r w:rsidRPr="00F5074D">
        <w:rPr>
          <w:rFonts w:ascii="Times New Roman" w:hAnsi="Times New Roman" w:cs="Times New Roman"/>
        </w:rPr>
        <w:t xml:space="preserve"> et al 1999), and also arguably </w:t>
      </w:r>
      <w:proofErr w:type="spellStart"/>
      <w:r w:rsidRPr="00F5074D">
        <w:rPr>
          <w:rFonts w:ascii="Times New Roman" w:hAnsi="Times New Roman" w:cs="Times New Roman"/>
        </w:rPr>
        <w:t>Brinchmann</w:t>
      </w:r>
      <w:proofErr w:type="spellEnd"/>
      <w:r w:rsidRPr="00F5074D">
        <w:rPr>
          <w:rFonts w:ascii="Times New Roman" w:hAnsi="Times New Roman" w:cs="Times New Roman"/>
        </w:rPr>
        <w:t xml:space="preserve">, </w:t>
      </w:r>
      <w:proofErr w:type="spellStart"/>
      <w:r w:rsidRPr="00F5074D">
        <w:rPr>
          <w:rFonts w:ascii="Times New Roman" w:hAnsi="Times New Roman" w:cs="Times New Roman"/>
        </w:rPr>
        <w:t>Kunth</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Durret</w:t>
      </w:r>
      <w:proofErr w:type="spellEnd"/>
      <w:r w:rsidR="00A64CEC">
        <w:rPr>
          <w:rFonts w:ascii="Times New Roman" w:hAnsi="Times New Roman" w:cs="Times New Roman"/>
        </w:rPr>
        <w:t xml:space="preserve"> </w:t>
      </w:r>
      <w:r w:rsidRPr="00F5074D">
        <w:rPr>
          <w:rFonts w:ascii="Times New Roman" w:hAnsi="Times New Roman" w:cs="Times New Roman"/>
        </w:rPr>
        <w:t>(2008) who also looked at He II/</w:t>
      </w:r>
      <w:proofErr w:type="spellStart"/>
      <w:r w:rsidRPr="00F5074D">
        <w:rPr>
          <w:rFonts w:ascii="Times New Roman" w:hAnsi="Times New Roman" w:cs="Times New Roman"/>
        </w:rPr>
        <w:t>Hb</w:t>
      </w:r>
      <w:proofErr w:type="spellEnd"/>
      <w:r w:rsidRPr="00F5074D">
        <w:rPr>
          <w:rFonts w:ascii="Times New Roman" w:hAnsi="Times New Roman" w:cs="Times New Roman"/>
        </w:rPr>
        <w:t xml:space="preserve"> and the relationship to WR stars</w:t>
      </w:r>
    </w:p>
    <w:p w14:paraId="7E8C5F72"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and</w:t>
      </w:r>
      <w:proofErr w:type="gramEnd"/>
      <w:r w:rsidRPr="00F5074D">
        <w:rPr>
          <w:rFonts w:ascii="Times New Roman" w:hAnsi="Times New Roman" w:cs="Times New Roman"/>
        </w:rPr>
        <w:t xml:space="preserve"> also of relevance here is </w:t>
      </w:r>
      <w:proofErr w:type="spellStart"/>
      <w:r w:rsidRPr="00F5074D">
        <w:rPr>
          <w:rFonts w:ascii="Times New Roman" w:hAnsi="Times New Roman" w:cs="Times New Roman"/>
        </w:rPr>
        <w:t>Thuan</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Izotov</w:t>
      </w:r>
      <w:proofErr w:type="spellEnd"/>
      <w:r w:rsidRPr="00F5074D">
        <w:rPr>
          <w:rFonts w:ascii="Times New Roman" w:hAnsi="Times New Roman" w:cs="Times New Roman"/>
        </w:rPr>
        <w:t xml:space="preserve"> (2005) who looked at Ne</w:t>
      </w:r>
      <w:r w:rsidR="00A64CEC">
        <w:rPr>
          <w:rFonts w:ascii="Times New Roman" w:hAnsi="Times New Roman" w:cs="Times New Roman"/>
        </w:rPr>
        <w:t xml:space="preserve"> </w:t>
      </w:r>
      <w:r w:rsidRPr="00F5074D">
        <w:rPr>
          <w:rFonts w:ascii="Times New Roman" w:hAnsi="Times New Roman" w:cs="Times New Roman"/>
        </w:rPr>
        <w:t>V, Fe V and He II emissi</w:t>
      </w:r>
      <w:r w:rsidR="00A64CEC">
        <w:rPr>
          <w:rFonts w:ascii="Times New Roman" w:hAnsi="Times New Roman" w:cs="Times New Roman"/>
        </w:rPr>
        <w:t>on in low metallicity galaxies.</w:t>
      </w:r>
    </w:p>
    <w:p w14:paraId="6A36965E" w14:textId="77777777" w:rsidR="00F5074D" w:rsidRPr="00F5074D" w:rsidRDefault="00F5074D" w:rsidP="00F5074D">
      <w:pPr>
        <w:widowControl w:val="0"/>
        <w:autoSpaceDE w:val="0"/>
        <w:autoSpaceDN w:val="0"/>
        <w:adjustRightInd w:val="0"/>
        <w:rPr>
          <w:rFonts w:ascii="Times New Roman" w:hAnsi="Times New Roman" w:cs="Times New Roman"/>
        </w:rPr>
      </w:pPr>
    </w:p>
    <w:p w14:paraId="4B337B0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peak</w:t>
      </w:r>
      <w:proofErr w:type="gramEnd"/>
      <w:r w:rsidRPr="00F5074D">
        <w:rPr>
          <w:rFonts w:ascii="Times New Roman" w:hAnsi="Times New Roman" w:cs="Times New Roman"/>
        </w:rPr>
        <w:t xml:space="preserve"> </w:t>
      </w:r>
      <w:proofErr w:type="spellStart"/>
      <w:r w:rsidRPr="00F5074D">
        <w:rPr>
          <w:rFonts w:ascii="Times New Roman" w:hAnsi="Times New Roman" w:cs="Times New Roman"/>
        </w:rPr>
        <w:t>Wlambda</w:t>
      </w:r>
      <w:proofErr w:type="spellEnd"/>
      <w:r w:rsidRPr="00F5074D">
        <w:rPr>
          <w:rFonts w:ascii="Times New Roman" w:hAnsi="Times New Roman" w:cs="Times New Roman"/>
        </w:rPr>
        <w:t xml:space="preserve"> of ... is 5 times greater for </w:t>
      </w:r>
      <w:proofErr w:type="spellStart"/>
      <w:r w:rsidRPr="00F5074D">
        <w:rPr>
          <w:rFonts w:ascii="Times New Roman" w:hAnsi="Times New Roman" w:cs="Times New Roman"/>
        </w:rPr>
        <w:t>Padova</w:t>
      </w:r>
      <w:proofErr w:type="spellEnd"/>
      <w:r w:rsidRPr="00F5074D">
        <w:rPr>
          <w:rFonts w:ascii="Times New Roman" w:hAnsi="Times New Roman" w:cs="Times New Roman"/>
        </w:rPr>
        <w:t xml:space="preserve"> continuous</w:t>
      </w:r>
      <w:r w:rsidR="00A64CEC">
        <w:rPr>
          <w:rFonts w:ascii="Times New Roman" w:hAnsi="Times New Roman" w:cs="Times New Roman"/>
        </w:rPr>
        <w:t xml:space="preserve"> </w:t>
      </w:r>
      <w:r w:rsidRPr="00F5074D">
        <w:rPr>
          <w:rFonts w:ascii="Times New Roman" w:hAnsi="Times New Roman" w:cs="Times New Roman"/>
        </w:rPr>
        <w:t xml:space="preserve">evolution track than the </w:t>
      </w:r>
      <w:proofErr w:type="spellStart"/>
      <w:r w:rsidRPr="00F5074D">
        <w:rPr>
          <w:rFonts w:ascii="Times New Roman" w:hAnsi="Times New Roman" w:cs="Times New Roman"/>
        </w:rPr>
        <w:t>Padova</w:t>
      </w:r>
      <w:proofErr w:type="spellEnd"/>
      <w:r w:rsidRPr="00F5074D">
        <w:rPr>
          <w:rFonts w:ascii="Times New Roman" w:hAnsi="Times New Roman" w:cs="Times New Roman"/>
        </w:rPr>
        <w:t xml:space="preserve"> instantaneous evolution track.' </w:t>
      </w:r>
      <w:r w:rsidR="00A64CEC">
        <w:rPr>
          <w:rFonts w:ascii="Times New Roman" w:hAnsi="Times New Roman" w:cs="Times New Roman"/>
        </w:rPr>
        <w:t>–</w:t>
      </w:r>
      <w:r w:rsidRPr="00F5074D">
        <w:rPr>
          <w:rFonts w:ascii="Times New Roman" w:hAnsi="Times New Roman" w:cs="Times New Roman"/>
        </w:rPr>
        <w:t xml:space="preserve"> This</w:t>
      </w:r>
      <w:r w:rsidR="00A64CEC">
        <w:rPr>
          <w:rFonts w:ascii="Times New Roman" w:hAnsi="Times New Roman" w:cs="Times New Roman"/>
        </w:rPr>
        <w:t xml:space="preserve"> </w:t>
      </w:r>
      <w:r w:rsidRPr="00F5074D">
        <w:rPr>
          <w:rFonts w:ascii="Times New Roman" w:hAnsi="Times New Roman" w:cs="Times New Roman"/>
        </w:rPr>
        <w:t>is rather puzzling and is not really the normally expected case,</w:t>
      </w:r>
      <w:r w:rsidR="00A64CEC">
        <w:rPr>
          <w:rFonts w:ascii="Times New Roman" w:hAnsi="Times New Roman" w:cs="Times New Roman"/>
        </w:rPr>
        <w:t xml:space="preserve"> </w:t>
      </w:r>
      <w:r w:rsidRPr="00F5074D">
        <w:rPr>
          <w:rFonts w:ascii="Times New Roman" w:hAnsi="Times New Roman" w:cs="Times New Roman"/>
        </w:rPr>
        <w:t>certainly in the UV, if you compare the stellar populations at a</w:t>
      </w:r>
    </w:p>
    <w:p w14:paraId="11037E15"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comparable</w:t>
      </w:r>
      <w:proofErr w:type="gramEnd"/>
      <w:r w:rsidRPr="00F5074D">
        <w:rPr>
          <w:rFonts w:ascii="Times New Roman" w:hAnsi="Times New Roman" w:cs="Times New Roman"/>
        </w:rPr>
        <w:t xml:space="preserve"> time. The WR population in each case should be similar at</w:t>
      </w:r>
      <w:r w:rsidR="00A64CEC">
        <w:rPr>
          <w:rFonts w:ascii="Times New Roman" w:hAnsi="Times New Roman" w:cs="Times New Roman"/>
        </w:rPr>
        <w:t xml:space="preserve"> </w:t>
      </w:r>
      <w:r w:rsidRPr="00F5074D">
        <w:rPr>
          <w:rFonts w:ascii="Times New Roman" w:hAnsi="Times New Roman" w:cs="Times New Roman"/>
        </w:rPr>
        <w:t xml:space="preserve">say 5 </w:t>
      </w:r>
      <w:proofErr w:type="spellStart"/>
      <w:r w:rsidRPr="00F5074D">
        <w:rPr>
          <w:rFonts w:ascii="Times New Roman" w:hAnsi="Times New Roman" w:cs="Times New Roman"/>
        </w:rPr>
        <w:t>Myr</w:t>
      </w:r>
      <w:proofErr w:type="spellEnd"/>
      <w:r w:rsidRPr="00F5074D">
        <w:rPr>
          <w:rFonts w:ascii="Times New Roman" w:hAnsi="Times New Roman" w:cs="Times New Roman"/>
        </w:rPr>
        <w:t xml:space="preserve"> but the continuous SF model should have more bright stars</w:t>
      </w:r>
      <w:r w:rsidR="00A64CEC">
        <w:rPr>
          <w:rFonts w:ascii="Times New Roman" w:hAnsi="Times New Roman" w:cs="Times New Roman"/>
        </w:rPr>
        <w:t xml:space="preserve"> </w:t>
      </w:r>
      <w:r w:rsidRPr="00F5074D">
        <w:rPr>
          <w:rFonts w:ascii="Times New Roman" w:hAnsi="Times New Roman" w:cs="Times New Roman"/>
        </w:rPr>
        <w:t xml:space="preserve">contributing to the continuum than a </w:t>
      </w:r>
      <w:r w:rsidRPr="00F5074D">
        <w:rPr>
          <w:rFonts w:ascii="Times New Roman" w:hAnsi="Times New Roman" w:cs="Times New Roman"/>
        </w:rPr>
        <w:lastRenderedPageBreak/>
        <w:t>SSP model - in which case the EW</w:t>
      </w:r>
      <w:r w:rsidR="00A64CEC">
        <w:rPr>
          <w:rFonts w:ascii="Times New Roman" w:hAnsi="Times New Roman" w:cs="Times New Roman"/>
        </w:rPr>
        <w:t xml:space="preserve"> </w:t>
      </w:r>
      <w:r w:rsidRPr="00F5074D">
        <w:rPr>
          <w:rFonts w:ascii="Times New Roman" w:hAnsi="Times New Roman" w:cs="Times New Roman"/>
        </w:rPr>
        <w:t>should always be higher in the SSP models.</w:t>
      </w:r>
    </w:p>
    <w:p w14:paraId="4E08AA7E" w14:textId="77777777" w:rsidR="00F5074D" w:rsidRPr="00F5074D" w:rsidRDefault="00F5074D" w:rsidP="00F5074D">
      <w:pPr>
        <w:widowControl w:val="0"/>
        <w:autoSpaceDE w:val="0"/>
        <w:autoSpaceDN w:val="0"/>
        <w:adjustRightInd w:val="0"/>
        <w:rPr>
          <w:rFonts w:ascii="Times New Roman" w:hAnsi="Times New Roman" w:cs="Times New Roman"/>
        </w:rPr>
      </w:pPr>
    </w:p>
    <w:p w14:paraId="3D818CD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Basically this is a statement about the relative </w:t>
      </w:r>
      <w:proofErr w:type="gramStart"/>
      <w:r w:rsidRPr="00F5074D">
        <w:rPr>
          <w:rFonts w:ascii="Times New Roman" w:hAnsi="Times New Roman" w:cs="Times New Roman"/>
        </w:rPr>
        <w:t>life-time</w:t>
      </w:r>
      <w:proofErr w:type="gramEnd"/>
      <w:r w:rsidRPr="00F5074D">
        <w:rPr>
          <w:rFonts w:ascii="Times New Roman" w:hAnsi="Times New Roman" w:cs="Times New Roman"/>
        </w:rPr>
        <w:t xml:space="preserve"> of the</w:t>
      </w:r>
      <w:r w:rsidR="00A64CEC">
        <w:rPr>
          <w:rFonts w:ascii="Times New Roman" w:hAnsi="Times New Roman" w:cs="Times New Roman"/>
        </w:rPr>
        <w:t xml:space="preserve"> </w:t>
      </w:r>
      <w:r w:rsidRPr="00F5074D">
        <w:rPr>
          <w:rFonts w:ascii="Times New Roman" w:hAnsi="Times New Roman" w:cs="Times New Roman"/>
        </w:rPr>
        <w:t>stars that dominate the energy production for the emission line and</w:t>
      </w:r>
      <w:r w:rsidR="00A64CEC">
        <w:rPr>
          <w:rFonts w:ascii="Times New Roman" w:hAnsi="Times New Roman" w:cs="Times New Roman"/>
        </w:rPr>
        <w:t xml:space="preserve"> </w:t>
      </w:r>
      <w:r w:rsidRPr="00F5074D">
        <w:rPr>
          <w:rFonts w:ascii="Times New Roman" w:hAnsi="Times New Roman" w:cs="Times New Roman"/>
        </w:rPr>
        <w:t>for those that dominate the continuum.</w:t>
      </w:r>
      <w:r w:rsidR="00DD6DCE">
        <w:rPr>
          <w:rFonts w:ascii="Times New Roman" w:hAnsi="Times New Roman" w:cs="Times New Roman"/>
        </w:rPr>
        <w:t xml:space="preserve"> </w:t>
      </w:r>
      <w:r w:rsidRPr="00F5074D">
        <w:rPr>
          <w:rFonts w:ascii="Times New Roman" w:hAnsi="Times New Roman" w:cs="Times New Roman"/>
        </w:rPr>
        <w:t>It would be useful to understand better this statement as it is so</w:t>
      </w:r>
      <w:r w:rsidR="00DD6DCE">
        <w:rPr>
          <w:rFonts w:ascii="Times New Roman" w:hAnsi="Times New Roman" w:cs="Times New Roman"/>
        </w:rPr>
        <w:t xml:space="preserve"> </w:t>
      </w:r>
      <w:r w:rsidRPr="00F5074D">
        <w:rPr>
          <w:rFonts w:ascii="Times New Roman" w:hAnsi="Times New Roman" w:cs="Times New Roman"/>
        </w:rPr>
        <w:t>surprising - for instance, at what time you do the comparison, over</w:t>
      </w:r>
      <w:r w:rsidR="00DD6DCE">
        <w:rPr>
          <w:rFonts w:ascii="Times New Roman" w:hAnsi="Times New Roman" w:cs="Times New Roman"/>
        </w:rPr>
        <w:t xml:space="preserve"> </w:t>
      </w:r>
      <w:r w:rsidRPr="00F5074D">
        <w:rPr>
          <w:rFonts w:ascii="Times New Roman" w:hAnsi="Times New Roman" w:cs="Times New Roman"/>
        </w:rPr>
        <w:t>what time-range it holds etc.</w:t>
      </w:r>
    </w:p>
    <w:p w14:paraId="2E044775" w14:textId="77777777" w:rsidR="00F5074D" w:rsidRPr="00F5074D" w:rsidRDefault="00F5074D" w:rsidP="00F5074D">
      <w:pPr>
        <w:widowControl w:val="0"/>
        <w:autoSpaceDE w:val="0"/>
        <w:autoSpaceDN w:val="0"/>
        <w:adjustRightInd w:val="0"/>
        <w:rPr>
          <w:rFonts w:ascii="Times New Roman" w:hAnsi="Times New Roman" w:cs="Times New Roman"/>
        </w:rPr>
      </w:pPr>
    </w:p>
    <w:p w14:paraId="75360DF2" w14:textId="77777777" w:rsidR="00F5074D" w:rsidRPr="00F5074D" w:rsidRDefault="00F5074D" w:rsidP="00F5074D">
      <w:pPr>
        <w:widowControl w:val="0"/>
        <w:autoSpaceDE w:val="0"/>
        <w:autoSpaceDN w:val="0"/>
        <w:adjustRightInd w:val="0"/>
        <w:rPr>
          <w:rFonts w:ascii="Times New Roman" w:hAnsi="Times New Roman" w:cs="Times New Roman"/>
        </w:rPr>
      </w:pPr>
    </w:p>
    <w:p w14:paraId="35C1F0D4" w14:textId="77777777" w:rsidR="00F5074D" w:rsidRPr="006B494F" w:rsidRDefault="00F5074D" w:rsidP="00F5074D">
      <w:pPr>
        <w:widowControl w:val="0"/>
        <w:autoSpaceDE w:val="0"/>
        <w:autoSpaceDN w:val="0"/>
        <w:adjustRightInd w:val="0"/>
        <w:rPr>
          <w:rFonts w:ascii="Times New Roman" w:hAnsi="Times New Roman" w:cs="Times New Roman"/>
          <w:strike/>
          <w:rPrChange w:id="561" w:author="Chris Richardson" w:date="2016-09-03T16:24:00Z">
            <w:rPr>
              <w:rFonts w:ascii="Times New Roman" w:hAnsi="Times New Roman" w:cs="Times New Roman"/>
            </w:rPr>
          </w:rPrChange>
        </w:rPr>
      </w:pPr>
      <w:r w:rsidRPr="006B494F">
        <w:rPr>
          <w:rFonts w:ascii="Times New Roman" w:hAnsi="Times New Roman" w:cs="Times New Roman"/>
          <w:strike/>
          <w:rPrChange w:id="562" w:author="Chris Richardson" w:date="2016-09-03T16:24:00Z">
            <w:rPr>
              <w:rFonts w:ascii="Times New Roman" w:hAnsi="Times New Roman" w:cs="Times New Roman"/>
            </w:rPr>
          </w:rPrChange>
        </w:rPr>
        <w:t>Page 13:</w:t>
      </w:r>
    </w:p>
    <w:p w14:paraId="6C40CEDA" w14:textId="592BF163" w:rsidR="00F5074D" w:rsidRPr="006B494F" w:rsidDel="006B494F" w:rsidRDefault="00F5074D" w:rsidP="00F5074D">
      <w:pPr>
        <w:widowControl w:val="0"/>
        <w:autoSpaceDE w:val="0"/>
        <w:autoSpaceDN w:val="0"/>
        <w:adjustRightInd w:val="0"/>
        <w:rPr>
          <w:del w:id="563" w:author="Chris Richardson" w:date="2016-09-03T16:24:00Z"/>
          <w:rFonts w:ascii="Times New Roman" w:hAnsi="Times New Roman" w:cs="Times New Roman"/>
          <w:strike/>
          <w:rPrChange w:id="564" w:author="Chris Richardson" w:date="2016-09-03T16:24:00Z">
            <w:rPr>
              <w:del w:id="565" w:author="Chris Richardson" w:date="2016-09-03T16:24:00Z"/>
              <w:rFonts w:ascii="Times New Roman" w:hAnsi="Times New Roman" w:cs="Times New Roman"/>
            </w:rPr>
          </w:rPrChange>
        </w:rPr>
      </w:pPr>
      <w:del w:id="566" w:author="Chris Richardson" w:date="2016-09-03T16:24:00Z">
        <w:r w:rsidRPr="006B494F" w:rsidDel="006B494F">
          <w:rPr>
            <w:rFonts w:ascii="Times New Roman" w:hAnsi="Times New Roman" w:cs="Times New Roman"/>
            <w:strike/>
            <w:rPrChange w:id="567" w:author="Chris Richardson" w:date="2016-09-03T16:24:00Z">
              <w:rPr>
                <w:rFonts w:ascii="Times New Roman" w:hAnsi="Times New Roman" w:cs="Times New Roman"/>
              </w:rPr>
            </w:rPrChange>
          </w:rPr>
          <w:delText>This is a page where my concerns on the stopping criteria come to the</w:delText>
        </w:r>
        <w:r w:rsidR="00DD6DCE" w:rsidRPr="006B494F" w:rsidDel="006B494F">
          <w:rPr>
            <w:rFonts w:ascii="Times New Roman" w:hAnsi="Times New Roman" w:cs="Times New Roman"/>
            <w:strike/>
            <w:rPrChange w:id="568" w:author="Chris Richardson" w:date="2016-09-03T16:24:00Z">
              <w:rPr>
                <w:rFonts w:ascii="Times New Roman" w:hAnsi="Times New Roman" w:cs="Times New Roman"/>
              </w:rPr>
            </w:rPrChange>
          </w:rPr>
          <w:delText xml:space="preserve"> </w:delText>
        </w:r>
        <w:r w:rsidRPr="006B494F" w:rsidDel="006B494F">
          <w:rPr>
            <w:rFonts w:ascii="Times New Roman" w:hAnsi="Times New Roman" w:cs="Times New Roman"/>
            <w:strike/>
            <w:rPrChange w:id="569" w:author="Chris Richardson" w:date="2016-09-03T16:24:00Z">
              <w:rPr>
                <w:rFonts w:ascii="Times New Roman" w:hAnsi="Times New Roman" w:cs="Times New Roman"/>
              </w:rPr>
            </w:rPrChange>
          </w:rPr>
          <w:delText>fore. What you have chosen is probably ok for the main lines you</w:delText>
        </w:r>
        <w:r w:rsidR="00DD6DCE" w:rsidRPr="006B494F" w:rsidDel="006B494F">
          <w:rPr>
            <w:rFonts w:ascii="Times New Roman" w:hAnsi="Times New Roman" w:cs="Times New Roman"/>
            <w:strike/>
            <w:rPrChange w:id="570" w:author="Chris Richardson" w:date="2016-09-03T16:24:00Z">
              <w:rPr>
                <w:rFonts w:ascii="Times New Roman" w:hAnsi="Times New Roman" w:cs="Times New Roman"/>
              </w:rPr>
            </w:rPrChange>
          </w:rPr>
          <w:delText xml:space="preserve"> </w:delText>
        </w:r>
        <w:r w:rsidRPr="006B494F" w:rsidDel="006B494F">
          <w:rPr>
            <w:rFonts w:ascii="Times New Roman" w:hAnsi="Times New Roman" w:cs="Times New Roman"/>
            <w:strike/>
            <w:rPrChange w:id="571" w:author="Chris Richardson" w:date="2016-09-03T16:24:00Z">
              <w:rPr>
                <w:rFonts w:ascii="Times New Roman" w:hAnsi="Times New Roman" w:cs="Times New Roman"/>
              </w:rPr>
            </w:rPrChange>
          </w:rPr>
          <w:delText>consider here but it is a concern for other crucial lines like [N II],</w:delText>
        </w:r>
        <w:r w:rsidR="00DD6DCE" w:rsidRPr="006B494F" w:rsidDel="006B494F">
          <w:rPr>
            <w:rFonts w:ascii="Times New Roman" w:hAnsi="Times New Roman" w:cs="Times New Roman"/>
            <w:strike/>
            <w:rPrChange w:id="572" w:author="Chris Richardson" w:date="2016-09-03T16:24:00Z">
              <w:rPr>
                <w:rFonts w:ascii="Times New Roman" w:hAnsi="Times New Roman" w:cs="Times New Roman"/>
              </w:rPr>
            </w:rPrChange>
          </w:rPr>
          <w:delText xml:space="preserve"> </w:delText>
        </w:r>
        <w:r w:rsidRPr="006B494F" w:rsidDel="006B494F">
          <w:rPr>
            <w:rFonts w:ascii="Times New Roman" w:hAnsi="Times New Roman" w:cs="Times New Roman"/>
            <w:strike/>
            <w:rPrChange w:id="573" w:author="Chris Richardson" w:date="2016-09-03T16:24:00Z">
              <w:rPr>
                <w:rFonts w:ascii="Times New Roman" w:hAnsi="Times New Roman" w:cs="Times New Roman"/>
              </w:rPr>
            </w:rPrChange>
          </w:rPr>
          <w:delText>[S II] and [O I]</w:delText>
        </w:r>
      </w:del>
    </w:p>
    <w:p w14:paraId="0D4C793C" w14:textId="77777777" w:rsidR="00F5074D" w:rsidRPr="006B494F" w:rsidRDefault="00F5074D" w:rsidP="00F5074D">
      <w:pPr>
        <w:widowControl w:val="0"/>
        <w:autoSpaceDE w:val="0"/>
        <w:autoSpaceDN w:val="0"/>
        <w:adjustRightInd w:val="0"/>
        <w:rPr>
          <w:rFonts w:ascii="Times New Roman" w:hAnsi="Times New Roman" w:cs="Times New Roman"/>
          <w:strike/>
          <w:rPrChange w:id="574" w:author="Chris Richardson" w:date="2016-09-03T16:24:00Z">
            <w:rPr>
              <w:rFonts w:ascii="Times New Roman" w:hAnsi="Times New Roman" w:cs="Times New Roman"/>
            </w:rPr>
          </w:rPrChange>
        </w:rPr>
      </w:pPr>
    </w:p>
    <w:p w14:paraId="49D3A5F9" w14:textId="05D847BF" w:rsidR="00F5074D" w:rsidRPr="00F5074D" w:rsidRDefault="00F5074D" w:rsidP="00F5074D">
      <w:pPr>
        <w:widowControl w:val="0"/>
        <w:autoSpaceDE w:val="0"/>
        <w:autoSpaceDN w:val="0"/>
        <w:adjustRightInd w:val="0"/>
        <w:rPr>
          <w:rFonts w:ascii="Times New Roman" w:hAnsi="Times New Roman" w:cs="Times New Roman"/>
        </w:rPr>
      </w:pPr>
      <w:r w:rsidRPr="006B494F">
        <w:rPr>
          <w:rFonts w:ascii="Times New Roman" w:hAnsi="Times New Roman" w:cs="Times New Roman"/>
          <w:strike/>
          <w:rPrChange w:id="575" w:author="Chris Richardson" w:date="2016-09-03T16:24:00Z">
            <w:rPr>
              <w:rFonts w:ascii="Times New Roman" w:hAnsi="Times New Roman" w:cs="Times New Roman"/>
            </w:rPr>
          </w:rPrChange>
        </w:rPr>
        <w:t xml:space="preserve">'Full dust abundances are based on Orion (Baldwin et al. 1991)' </w:t>
      </w:r>
      <w:r w:rsidR="00DD6DCE" w:rsidRPr="006B494F">
        <w:rPr>
          <w:rFonts w:ascii="Times New Roman" w:hAnsi="Times New Roman" w:cs="Times New Roman"/>
          <w:strike/>
          <w:rPrChange w:id="576" w:author="Chris Richardson" w:date="2016-09-03T16:24:00Z">
            <w:rPr>
              <w:rFonts w:ascii="Times New Roman" w:hAnsi="Times New Roman" w:cs="Times New Roman"/>
            </w:rPr>
          </w:rPrChange>
        </w:rPr>
        <w:t>–</w:t>
      </w:r>
      <w:r w:rsidRPr="006B494F">
        <w:rPr>
          <w:rFonts w:ascii="Times New Roman" w:hAnsi="Times New Roman" w:cs="Times New Roman"/>
          <w:strike/>
          <w:rPrChange w:id="577" w:author="Chris Richardson" w:date="2016-09-03T16:24:00Z">
            <w:rPr>
              <w:rFonts w:ascii="Times New Roman" w:hAnsi="Times New Roman" w:cs="Times New Roman"/>
            </w:rPr>
          </w:rPrChange>
        </w:rPr>
        <w:t xml:space="preserve"> why</w:t>
      </w:r>
      <w:r w:rsidR="00DD6DCE" w:rsidRPr="006B494F">
        <w:rPr>
          <w:rFonts w:ascii="Times New Roman" w:hAnsi="Times New Roman" w:cs="Times New Roman"/>
          <w:strike/>
          <w:rPrChange w:id="578" w:author="Chris Richardson" w:date="2016-09-03T16:24:00Z">
            <w:rPr>
              <w:rFonts w:ascii="Times New Roman" w:hAnsi="Times New Roman" w:cs="Times New Roman"/>
            </w:rPr>
          </w:rPrChange>
        </w:rPr>
        <w:t xml:space="preserve"> </w:t>
      </w:r>
      <w:r w:rsidRPr="006B494F">
        <w:rPr>
          <w:rFonts w:ascii="Times New Roman" w:hAnsi="Times New Roman" w:cs="Times New Roman"/>
          <w:strike/>
          <w:rPrChange w:id="579" w:author="Chris Richardson" w:date="2016-09-03T16:24:00Z">
            <w:rPr>
              <w:rFonts w:ascii="Times New Roman" w:hAnsi="Times New Roman" w:cs="Times New Roman"/>
            </w:rPr>
          </w:rPrChange>
        </w:rPr>
        <w:t>is this relevant for high-z conditions? And are you specifying dust</w:t>
      </w:r>
      <w:r w:rsidR="00DD6DCE" w:rsidRPr="006B494F">
        <w:rPr>
          <w:rFonts w:ascii="Times New Roman" w:hAnsi="Times New Roman" w:cs="Times New Roman"/>
          <w:strike/>
          <w:rPrChange w:id="580" w:author="Chris Richardson" w:date="2016-09-03T16:24:00Z">
            <w:rPr>
              <w:rFonts w:ascii="Times New Roman" w:hAnsi="Times New Roman" w:cs="Times New Roman"/>
            </w:rPr>
          </w:rPrChange>
        </w:rPr>
        <w:t xml:space="preserve"> </w:t>
      </w:r>
      <w:r w:rsidRPr="006B494F">
        <w:rPr>
          <w:rFonts w:ascii="Times New Roman" w:hAnsi="Times New Roman" w:cs="Times New Roman"/>
          <w:strike/>
          <w:rPrChange w:id="581" w:author="Chris Richardson" w:date="2016-09-03T16:24:00Z">
            <w:rPr>
              <w:rFonts w:ascii="Times New Roman" w:hAnsi="Times New Roman" w:cs="Times New Roman"/>
            </w:rPr>
          </w:rPrChange>
        </w:rPr>
        <w:t>abundances or depletion patters or something else? Please give more</w:t>
      </w:r>
      <w:r w:rsidR="00DD6DCE" w:rsidRPr="006B494F">
        <w:rPr>
          <w:rFonts w:ascii="Times New Roman" w:hAnsi="Times New Roman" w:cs="Times New Roman"/>
          <w:strike/>
          <w:rPrChange w:id="582" w:author="Chris Richardson" w:date="2016-09-03T16:24:00Z">
            <w:rPr>
              <w:rFonts w:ascii="Times New Roman" w:hAnsi="Times New Roman" w:cs="Times New Roman"/>
            </w:rPr>
          </w:rPrChange>
        </w:rPr>
        <w:t xml:space="preserve"> </w:t>
      </w:r>
      <w:r w:rsidRPr="006B494F">
        <w:rPr>
          <w:rFonts w:ascii="Times New Roman" w:hAnsi="Times New Roman" w:cs="Times New Roman"/>
          <w:strike/>
          <w:rPrChange w:id="583" w:author="Chris Richardson" w:date="2016-09-03T16:24:00Z">
            <w:rPr>
              <w:rFonts w:ascii="Times New Roman" w:hAnsi="Times New Roman" w:cs="Times New Roman"/>
            </w:rPr>
          </w:rPrChange>
        </w:rPr>
        <w:t>details on this.</w:t>
      </w:r>
      <w:ins w:id="584" w:author="Chris Richardson" w:date="2016-09-03T16:24:00Z">
        <w:r w:rsidR="006B494F">
          <w:rPr>
            <w:rFonts w:ascii="Times New Roman" w:hAnsi="Times New Roman" w:cs="Times New Roman"/>
          </w:rPr>
          <w:t xml:space="preserve"> </w:t>
        </w:r>
        <w:r w:rsidR="006B494F" w:rsidRPr="006B494F">
          <w:rPr>
            <w:rFonts w:ascii="Times New Roman" w:hAnsi="Times New Roman" w:cs="Times New Roman"/>
            <w:highlight w:val="yellow"/>
            <w:rPrChange w:id="585" w:author="Chris Richardson" w:date="2016-09-03T16:24:00Z">
              <w:rPr>
                <w:rFonts w:ascii="Times New Roman" w:hAnsi="Times New Roman" w:cs="Times New Roman"/>
              </w:rPr>
            </w:rPrChange>
          </w:rPr>
          <w:t>[CLARIFIED]</w:t>
        </w:r>
      </w:ins>
    </w:p>
    <w:p w14:paraId="57931D9E" w14:textId="77777777" w:rsidR="00F5074D" w:rsidRPr="00F5074D" w:rsidRDefault="00F5074D" w:rsidP="00F5074D">
      <w:pPr>
        <w:widowControl w:val="0"/>
        <w:autoSpaceDE w:val="0"/>
        <w:autoSpaceDN w:val="0"/>
        <w:adjustRightInd w:val="0"/>
        <w:rPr>
          <w:rFonts w:ascii="Times New Roman" w:hAnsi="Times New Roman" w:cs="Times New Roman"/>
        </w:rPr>
      </w:pPr>
    </w:p>
    <w:p w14:paraId="41E42046" w14:textId="38ABBED1"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15-16:</w:t>
      </w:r>
    </w:p>
    <w:p w14:paraId="67B6EA27"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These are the pages where the ranges are given - I discuss my concerns </w:t>
      </w:r>
    </w:p>
    <w:p w14:paraId="6F41DA5E"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about</w:t>
      </w:r>
      <w:proofErr w:type="gramEnd"/>
      <w:r w:rsidRPr="00F5074D">
        <w:rPr>
          <w:rFonts w:ascii="Times New Roman" w:hAnsi="Times New Roman" w:cs="Times New Roman"/>
        </w:rPr>
        <w:t xml:space="preserve"> this above.</w:t>
      </w:r>
    </w:p>
    <w:p w14:paraId="4C63402F" w14:textId="77777777" w:rsidR="00F5074D" w:rsidRPr="00F5074D" w:rsidDel="00377ECE" w:rsidRDefault="00F5074D" w:rsidP="00F5074D">
      <w:pPr>
        <w:widowControl w:val="0"/>
        <w:autoSpaceDE w:val="0"/>
        <w:autoSpaceDN w:val="0"/>
        <w:adjustRightInd w:val="0"/>
        <w:rPr>
          <w:del w:id="586" w:author="Chris Richardson" w:date="2016-09-03T16:31:00Z"/>
          <w:rFonts w:ascii="Times New Roman" w:hAnsi="Times New Roman" w:cs="Times New Roman"/>
        </w:rPr>
      </w:pPr>
    </w:p>
    <w:p w14:paraId="16A2249E" w14:textId="6450D81B" w:rsidR="00F5074D" w:rsidRPr="00F5074D" w:rsidDel="00377ECE" w:rsidRDefault="00F5074D" w:rsidP="00F5074D">
      <w:pPr>
        <w:widowControl w:val="0"/>
        <w:autoSpaceDE w:val="0"/>
        <w:autoSpaceDN w:val="0"/>
        <w:adjustRightInd w:val="0"/>
        <w:rPr>
          <w:del w:id="587" w:author="Chris Richardson" w:date="2016-09-03T16:31:00Z"/>
          <w:rFonts w:ascii="Times New Roman" w:hAnsi="Times New Roman" w:cs="Times New Roman"/>
        </w:rPr>
      </w:pPr>
      <w:del w:id="588" w:author="Chris Richardson" w:date="2016-09-03T16:31:00Z">
        <w:r w:rsidRPr="00F5074D" w:rsidDel="00377ECE">
          <w:rPr>
            <w:rFonts w:ascii="Times New Roman" w:hAnsi="Times New Roman" w:cs="Times New Roman"/>
          </w:rPr>
          <w:delText>Page 17:</w:delText>
        </w:r>
      </w:del>
    </w:p>
    <w:p w14:paraId="65637732" w14:textId="77777777" w:rsidR="00F5074D" w:rsidRPr="00F5074D" w:rsidDel="00377ECE" w:rsidRDefault="00F5074D" w:rsidP="00F5074D">
      <w:pPr>
        <w:widowControl w:val="0"/>
        <w:autoSpaceDE w:val="0"/>
        <w:autoSpaceDN w:val="0"/>
        <w:adjustRightInd w:val="0"/>
        <w:rPr>
          <w:del w:id="589" w:author="Chris Richardson" w:date="2016-09-03T16:25:00Z"/>
          <w:rFonts w:ascii="Times New Roman" w:hAnsi="Times New Roman" w:cs="Times New Roman"/>
        </w:rPr>
      </w:pPr>
    </w:p>
    <w:p w14:paraId="33E0A30A" w14:textId="3EF0D86E" w:rsidR="00F5074D" w:rsidRPr="00F5074D" w:rsidDel="00377ECE" w:rsidRDefault="00F5074D" w:rsidP="00F5074D">
      <w:pPr>
        <w:widowControl w:val="0"/>
        <w:autoSpaceDE w:val="0"/>
        <w:autoSpaceDN w:val="0"/>
        <w:adjustRightInd w:val="0"/>
        <w:rPr>
          <w:del w:id="590" w:author="Chris Richardson" w:date="2016-09-03T16:25:00Z"/>
          <w:rFonts w:ascii="Times New Roman" w:hAnsi="Times New Roman" w:cs="Times New Roman"/>
        </w:rPr>
      </w:pPr>
      <w:del w:id="591" w:author="Chris Richardson" w:date="2016-09-03T16:25:00Z">
        <w:r w:rsidRPr="00F5074D" w:rsidDel="00377ECE">
          <w:rPr>
            <w:rFonts w:ascii="Times New Roman" w:hAnsi="Times New Roman" w:cs="Times New Roman"/>
          </w:rPr>
          <w:delText>Figure 3 - This really highlights the big discrepancy between the grid</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size and the relevant physical conditions. And why only those studies?</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Why not e.g. Dopita et al (2013); Charlot &amp; Longhetti (2001) etc.?</w:delText>
        </w:r>
      </w:del>
    </w:p>
    <w:p w14:paraId="4BDB835C" w14:textId="77777777" w:rsidR="00F5074D" w:rsidRPr="00F5074D" w:rsidDel="00377ECE" w:rsidRDefault="00F5074D" w:rsidP="00F5074D">
      <w:pPr>
        <w:widowControl w:val="0"/>
        <w:autoSpaceDE w:val="0"/>
        <w:autoSpaceDN w:val="0"/>
        <w:adjustRightInd w:val="0"/>
        <w:rPr>
          <w:del w:id="592" w:author="Chris Richardson" w:date="2016-09-03T16:31:00Z"/>
          <w:rFonts w:ascii="Times New Roman" w:hAnsi="Times New Roman" w:cs="Times New Roman"/>
        </w:rPr>
      </w:pPr>
    </w:p>
    <w:p w14:paraId="3F4B3A43" w14:textId="30F9A82A" w:rsidR="00F5074D" w:rsidRPr="00F5074D" w:rsidDel="00377ECE" w:rsidRDefault="00F5074D" w:rsidP="00F5074D">
      <w:pPr>
        <w:widowControl w:val="0"/>
        <w:autoSpaceDE w:val="0"/>
        <w:autoSpaceDN w:val="0"/>
        <w:adjustRightInd w:val="0"/>
        <w:rPr>
          <w:del w:id="593" w:author="Chris Richardson" w:date="2016-09-03T16:31:00Z"/>
          <w:rFonts w:ascii="Times New Roman" w:hAnsi="Times New Roman" w:cs="Times New Roman"/>
        </w:rPr>
      </w:pPr>
      <w:del w:id="594" w:author="Chris Richardson" w:date="2016-09-03T16:31:00Z">
        <w:r w:rsidRPr="00F5074D" w:rsidDel="00377ECE">
          <w:rPr>
            <w:rFonts w:ascii="Times New Roman" w:hAnsi="Times New Roman" w:cs="Times New Roman"/>
          </w:rPr>
          <w:delText>There are also many measurements of electron temperatures in HII</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regions both at low and high redshift, using the [O III]</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4363</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line. These all agree that T_e &lt; few x 10^4 so the majority of the</w:delText>
        </w:r>
        <w:r w:rsidR="00DD6DCE" w:rsidDel="00377ECE">
          <w:rPr>
            <w:rFonts w:ascii="Times New Roman" w:hAnsi="Times New Roman" w:cs="Times New Roman"/>
          </w:rPr>
          <w:delText xml:space="preserve"> </w:delText>
        </w:r>
        <w:r w:rsidRPr="00F5074D" w:rsidDel="00377ECE">
          <w:rPr>
            <w:rFonts w:ascii="Times New Roman" w:hAnsi="Times New Roman" w:cs="Times New Roman"/>
          </w:rPr>
          <w:delText>grid is not important for the class of galaxies that the paper focuses</w:delText>
        </w:r>
      </w:del>
    </w:p>
    <w:p w14:paraId="4406EE03" w14:textId="74B524C7" w:rsidR="00F5074D" w:rsidRPr="00F5074D" w:rsidDel="00377ECE" w:rsidRDefault="00F5074D" w:rsidP="00F5074D">
      <w:pPr>
        <w:widowControl w:val="0"/>
        <w:autoSpaceDE w:val="0"/>
        <w:autoSpaceDN w:val="0"/>
        <w:adjustRightInd w:val="0"/>
        <w:rPr>
          <w:del w:id="595" w:author="Chris Richardson" w:date="2016-09-03T16:31:00Z"/>
          <w:rFonts w:ascii="Times New Roman" w:hAnsi="Times New Roman" w:cs="Times New Roman"/>
        </w:rPr>
      </w:pPr>
      <w:del w:id="596" w:author="Chris Richardson" w:date="2016-09-03T16:31:00Z">
        <w:r w:rsidRPr="00F5074D" w:rsidDel="00377ECE">
          <w:rPr>
            <w:rFonts w:ascii="Times New Roman" w:hAnsi="Times New Roman" w:cs="Times New Roman"/>
          </w:rPr>
          <w:delText>on.</w:delText>
        </w:r>
      </w:del>
    </w:p>
    <w:p w14:paraId="58E5C27A" w14:textId="77777777" w:rsidR="00F5074D" w:rsidRPr="00F5074D" w:rsidRDefault="00F5074D" w:rsidP="00F5074D">
      <w:pPr>
        <w:widowControl w:val="0"/>
        <w:autoSpaceDE w:val="0"/>
        <w:autoSpaceDN w:val="0"/>
        <w:adjustRightInd w:val="0"/>
        <w:rPr>
          <w:rFonts w:ascii="Times New Roman" w:hAnsi="Times New Roman" w:cs="Times New Roman"/>
        </w:rPr>
      </w:pPr>
    </w:p>
    <w:p w14:paraId="0162B6EA" w14:textId="2A3524FD" w:rsidR="00F5074D" w:rsidRPr="00377ECE" w:rsidRDefault="00F5074D" w:rsidP="00F5074D">
      <w:pPr>
        <w:widowControl w:val="0"/>
        <w:autoSpaceDE w:val="0"/>
        <w:autoSpaceDN w:val="0"/>
        <w:adjustRightInd w:val="0"/>
        <w:rPr>
          <w:rFonts w:ascii="Times New Roman" w:hAnsi="Times New Roman" w:cs="Times New Roman"/>
          <w:rPrChange w:id="597" w:author="Chris Richardson" w:date="2016-09-03T16:31:00Z">
            <w:rPr>
              <w:rFonts w:ascii="Times New Roman" w:hAnsi="Times New Roman" w:cs="Times New Roman"/>
            </w:rPr>
          </w:rPrChange>
        </w:rPr>
      </w:pPr>
      <w:r w:rsidRPr="00377ECE">
        <w:rPr>
          <w:rFonts w:ascii="Times New Roman" w:hAnsi="Times New Roman" w:cs="Times New Roman"/>
          <w:strike/>
          <w:rPrChange w:id="598" w:author="Chris Richardson" w:date="2016-09-03T16:31:00Z">
            <w:rPr>
              <w:rFonts w:ascii="Times New Roman" w:hAnsi="Times New Roman" w:cs="Times New Roman"/>
            </w:rPr>
          </w:rPrChange>
        </w:rPr>
        <w:t>Page 18: '... this does not pose too much concern as most of the</w:t>
      </w:r>
      <w:r w:rsidR="00DD6DCE" w:rsidRPr="00377ECE">
        <w:rPr>
          <w:rFonts w:ascii="Times New Roman" w:hAnsi="Times New Roman" w:cs="Times New Roman"/>
          <w:strike/>
          <w:rPrChange w:id="599" w:author="Chris Richardson" w:date="2016-09-03T16:31:00Z">
            <w:rPr>
              <w:rFonts w:ascii="Times New Roman" w:hAnsi="Times New Roman" w:cs="Times New Roman"/>
            </w:rPr>
          </w:rPrChange>
        </w:rPr>
        <w:t xml:space="preserve"> </w:t>
      </w:r>
      <w:r w:rsidRPr="00377ECE">
        <w:rPr>
          <w:rFonts w:ascii="Times New Roman" w:hAnsi="Times New Roman" w:cs="Times New Roman"/>
          <w:strike/>
          <w:rPrChange w:id="600" w:author="Chris Richardson" w:date="2016-09-03T16:31:00Z">
            <w:rPr>
              <w:rFonts w:ascii="Times New Roman" w:hAnsi="Times New Roman" w:cs="Times New Roman"/>
            </w:rPr>
          </w:rPrChange>
        </w:rPr>
        <w:t xml:space="preserve">emission lines we track do not optimally emit </w:t>
      </w:r>
      <w:proofErr w:type="gramStart"/>
      <w:r w:rsidRPr="00377ECE">
        <w:rPr>
          <w:rFonts w:ascii="Times New Roman" w:hAnsi="Times New Roman" w:cs="Times New Roman"/>
          <w:strike/>
          <w:rPrChange w:id="601" w:author="Chris Richardson" w:date="2016-09-03T16:31:00Z">
            <w:rPr>
              <w:rFonts w:ascii="Times New Roman" w:hAnsi="Times New Roman" w:cs="Times New Roman"/>
            </w:rPr>
          </w:rPrChange>
        </w:rPr>
        <w:t>... .</w:t>
      </w:r>
      <w:proofErr w:type="gramEnd"/>
      <w:r w:rsidRPr="00377ECE">
        <w:rPr>
          <w:rFonts w:ascii="Times New Roman" w:hAnsi="Times New Roman" w:cs="Times New Roman"/>
          <w:strike/>
          <w:rPrChange w:id="602" w:author="Chris Richardson" w:date="2016-09-03T16:31:00Z">
            <w:rPr>
              <w:rFonts w:ascii="Times New Roman" w:hAnsi="Times New Roman" w:cs="Times New Roman"/>
            </w:rPr>
          </w:rPrChange>
        </w:rPr>
        <w:t xml:space="preserve">' </w:t>
      </w:r>
      <w:r w:rsidR="00DD6DCE" w:rsidRPr="00377ECE">
        <w:rPr>
          <w:rFonts w:ascii="Times New Roman" w:hAnsi="Times New Roman" w:cs="Times New Roman"/>
          <w:strike/>
          <w:rPrChange w:id="603" w:author="Chris Richardson" w:date="2016-09-03T16:31:00Z">
            <w:rPr>
              <w:rFonts w:ascii="Times New Roman" w:hAnsi="Times New Roman" w:cs="Times New Roman"/>
            </w:rPr>
          </w:rPrChange>
        </w:rPr>
        <w:t>–</w:t>
      </w:r>
      <w:r w:rsidRPr="00377ECE">
        <w:rPr>
          <w:rFonts w:ascii="Times New Roman" w:hAnsi="Times New Roman" w:cs="Times New Roman"/>
          <w:strike/>
          <w:rPrChange w:id="604" w:author="Chris Richardson" w:date="2016-09-03T16:31:00Z">
            <w:rPr>
              <w:rFonts w:ascii="Times New Roman" w:hAnsi="Times New Roman" w:cs="Times New Roman"/>
            </w:rPr>
          </w:rPrChange>
        </w:rPr>
        <w:t xml:space="preserve"> But</w:t>
      </w:r>
      <w:r w:rsidR="00DD6DCE" w:rsidRPr="00377ECE">
        <w:rPr>
          <w:rFonts w:ascii="Times New Roman" w:hAnsi="Times New Roman" w:cs="Times New Roman"/>
          <w:strike/>
          <w:rPrChange w:id="605" w:author="Chris Richardson" w:date="2016-09-03T16:31:00Z">
            <w:rPr>
              <w:rFonts w:ascii="Times New Roman" w:hAnsi="Times New Roman" w:cs="Times New Roman"/>
            </w:rPr>
          </w:rPrChange>
        </w:rPr>
        <w:t xml:space="preserve"> </w:t>
      </w:r>
      <w:r w:rsidRPr="00377ECE">
        <w:rPr>
          <w:rFonts w:ascii="Times New Roman" w:hAnsi="Times New Roman" w:cs="Times New Roman"/>
          <w:strike/>
          <w:rPrChange w:id="606" w:author="Chris Richardson" w:date="2016-09-03T16:31:00Z">
            <w:rPr>
              <w:rFonts w:ascii="Times New Roman" w:hAnsi="Times New Roman" w:cs="Times New Roman"/>
            </w:rPr>
          </w:rPrChange>
        </w:rPr>
        <w:t>these are close to the densities that we generally find at low and</w:t>
      </w:r>
      <w:r w:rsidR="00DD6DCE" w:rsidRPr="00377ECE">
        <w:rPr>
          <w:rFonts w:ascii="Times New Roman" w:hAnsi="Times New Roman" w:cs="Times New Roman"/>
          <w:strike/>
          <w:rPrChange w:id="607" w:author="Chris Richardson" w:date="2016-09-03T16:31:00Z">
            <w:rPr>
              <w:rFonts w:ascii="Times New Roman" w:hAnsi="Times New Roman" w:cs="Times New Roman"/>
            </w:rPr>
          </w:rPrChange>
        </w:rPr>
        <w:t xml:space="preserve"> </w:t>
      </w:r>
      <w:r w:rsidRPr="00377ECE">
        <w:rPr>
          <w:rFonts w:ascii="Times New Roman" w:hAnsi="Times New Roman" w:cs="Times New Roman"/>
          <w:strike/>
          <w:rPrChange w:id="608" w:author="Chris Richardson" w:date="2016-09-03T16:31:00Z">
            <w:rPr>
              <w:rFonts w:ascii="Times New Roman" w:hAnsi="Times New Roman" w:cs="Times New Roman"/>
            </w:rPr>
          </w:rPrChange>
        </w:rPr>
        <w:t>high redshift. It is exceedingly rare to find HII regions with</w:t>
      </w:r>
      <w:r w:rsidR="00DD6DCE" w:rsidRPr="00377ECE">
        <w:rPr>
          <w:rFonts w:ascii="Times New Roman" w:hAnsi="Times New Roman" w:cs="Times New Roman"/>
          <w:strike/>
          <w:rPrChange w:id="609" w:author="Chris Richardson" w:date="2016-09-03T16:31:00Z">
            <w:rPr>
              <w:rFonts w:ascii="Times New Roman" w:hAnsi="Times New Roman" w:cs="Times New Roman"/>
            </w:rPr>
          </w:rPrChange>
        </w:rPr>
        <w:t xml:space="preserve"> </w:t>
      </w:r>
      <w:r w:rsidRPr="00377ECE">
        <w:rPr>
          <w:rFonts w:ascii="Times New Roman" w:hAnsi="Times New Roman" w:cs="Times New Roman"/>
          <w:strike/>
          <w:rPrChange w:id="610" w:author="Chris Richardson" w:date="2016-09-03T16:31:00Z">
            <w:rPr>
              <w:rFonts w:ascii="Times New Roman" w:hAnsi="Times New Roman" w:cs="Times New Roman"/>
            </w:rPr>
          </w:rPrChange>
        </w:rPr>
        <w:t>densities above 10^3 cm^-3. Firstly I do not think this is a problem -</w:t>
      </w:r>
      <w:r w:rsidR="00DD6DCE" w:rsidRPr="00377ECE">
        <w:rPr>
          <w:rFonts w:ascii="Times New Roman" w:hAnsi="Times New Roman" w:cs="Times New Roman"/>
          <w:strike/>
          <w:rPrChange w:id="611" w:author="Chris Richardson" w:date="2016-09-03T16:31:00Z">
            <w:rPr>
              <w:rFonts w:ascii="Times New Roman" w:hAnsi="Times New Roman" w:cs="Times New Roman"/>
            </w:rPr>
          </w:rPrChange>
        </w:rPr>
        <w:t xml:space="preserve"> </w:t>
      </w:r>
      <w:r w:rsidRPr="00377ECE">
        <w:rPr>
          <w:rFonts w:ascii="Times New Roman" w:hAnsi="Times New Roman" w:cs="Times New Roman"/>
          <w:strike/>
          <w:rPrChange w:id="612" w:author="Chris Richardson" w:date="2016-09-03T16:31:00Z">
            <w:rPr>
              <w:rFonts w:ascii="Times New Roman" w:hAnsi="Times New Roman" w:cs="Times New Roman"/>
            </w:rPr>
          </w:rPrChange>
        </w:rPr>
        <w:t>it is what happens, but the sentence should be rewritten.</w:t>
      </w:r>
      <w:ins w:id="613" w:author="Chris Richardson" w:date="2016-09-03T16:31:00Z">
        <w:r w:rsidR="00377ECE">
          <w:rPr>
            <w:rFonts w:ascii="Times New Roman" w:hAnsi="Times New Roman" w:cs="Times New Roman"/>
          </w:rPr>
          <w:t xml:space="preserve"> </w:t>
        </w:r>
        <w:r w:rsidR="00377ECE" w:rsidRPr="00377ECE">
          <w:rPr>
            <w:rFonts w:ascii="Times New Roman" w:hAnsi="Times New Roman" w:cs="Times New Roman"/>
            <w:highlight w:val="yellow"/>
            <w:rPrChange w:id="614" w:author="Chris Richardson" w:date="2016-09-03T16:31:00Z">
              <w:rPr>
                <w:rFonts w:ascii="Times New Roman" w:hAnsi="Times New Roman" w:cs="Times New Roman"/>
              </w:rPr>
            </w:rPrChange>
          </w:rPr>
          <w:t>[OR…JUST TAKEN OUT…]</w:t>
        </w:r>
      </w:ins>
    </w:p>
    <w:p w14:paraId="430FD466" w14:textId="77777777" w:rsidR="00F5074D" w:rsidRPr="00F5074D" w:rsidRDefault="00F5074D" w:rsidP="00F5074D">
      <w:pPr>
        <w:widowControl w:val="0"/>
        <w:autoSpaceDE w:val="0"/>
        <w:autoSpaceDN w:val="0"/>
        <w:adjustRightInd w:val="0"/>
        <w:rPr>
          <w:rFonts w:ascii="Times New Roman" w:hAnsi="Times New Roman" w:cs="Times New Roman"/>
        </w:rPr>
      </w:pPr>
    </w:p>
    <w:p w14:paraId="5154190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'Note that the three studies ... parameter space that represent HII</w:t>
      </w:r>
      <w:r w:rsidR="00DD6DCE">
        <w:rPr>
          <w:rFonts w:ascii="Times New Roman" w:hAnsi="Times New Roman" w:cs="Times New Roman"/>
        </w:rPr>
        <w:t xml:space="preserve"> </w:t>
      </w:r>
      <w:r w:rsidRPr="00F5074D">
        <w:rPr>
          <w:rFonts w:ascii="Times New Roman" w:hAnsi="Times New Roman" w:cs="Times New Roman"/>
        </w:rPr>
        <w:t>regions ... we also explore the more extreme conditions...' - I would</w:t>
      </w:r>
      <w:r w:rsidR="00DD6DCE">
        <w:rPr>
          <w:rFonts w:ascii="Times New Roman" w:hAnsi="Times New Roman" w:cs="Times New Roman"/>
        </w:rPr>
        <w:t xml:space="preserve"> </w:t>
      </w:r>
      <w:r w:rsidRPr="00F5074D">
        <w:rPr>
          <w:rFonts w:ascii="Times New Roman" w:hAnsi="Times New Roman" w:cs="Times New Roman"/>
        </w:rPr>
        <w:t>recommend looking at some of the literature on low redshift analogs</w:t>
      </w:r>
      <w:r w:rsidR="00DD6DCE">
        <w:rPr>
          <w:rFonts w:ascii="Times New Roman" w:hAnsi="Times New Roman" w:cs="Times New Roman"/>
        </w:rPr>
        <w:t xml:space="preserve"> </w:t>
      </w:r>
      <w:r w:rsidRPr="00F5074D">
        <w:rPr>
          <w:rFonts w:ascii="Times New Roman" w:hAnsi="Times New Roman" w:cs="Times New Roman"/>
        </w:rPr>
        <w:t xml:space="preserve">(e.g. </w:t>
      </w:r>
      <w:proofErr w:type="spellStart"/>
      <w:r w:rsidRPr="00F5074D">
        <w:rPr>
          <w:rFonts w:ascii="Times New Roman" w:hAnsi="Times New Roman" w:cs="Times New Roman"/>
        </w:rPr>
        <w:t>Borthakur</w:t>
      </w:r>
      <w:proofErr w:type="spellEnd"/>
      <w:r w:rsidRPr="00F5074D">
        <w:rPr>
          <w:rFonts w:ascii="Times New Roman" w:hAnsi="Times New Roman" w:cs="Times New Roman"/>
        </w:rPr>
        <w:t xml:space="preserve"> et al 2014; </w:t>
      </w:r>
      <w:proofErr w:type="spellStart"/>
      <w:r w:rsidRPr="00F5074D">
        <w:rPr>
          <w:rFonts w:ascii="Times New Roman" w:hAnsi="Times New Roman" w:cs="Times New Roman"/>
        </w:rPr>
        <w:t>Brinchmann</w:t>
      </w:r>
      <w:proofErr w:type="spellEnd"/>
      <w:r w:rsidRPr="00F5074D">
        <w:rPr>
          <w:rFonts w:ascii="Times New Roman" w:hAnsi="Times New Roman" w:cs="Times New Roman"/>
        </w:rPr>
        <w:t xml:space="preserve">, </w:t>
      </w:r>
      <w:proofErr w:type="spellStart"/>
      <w:r w:rsidRPr="00F5074D">
        <w:rPr>
          <w:rFonts w:ascii="Times New Roman" w:hAnsi="Times New Roman" w:cs="Times New Roman"/>
        </w:rPr>
        <w:t>Pettini</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Charlot</w:t>
      </w:r>
      <w:proofErr w:type="spellEnd"/>
      <w:r w:rsidRPr="00F5074D">
        <w:rPr>
          <w:rFonts w:ascii="Times New Roman" w:hAnsi="Times New Roman" w:cs="Times New Roman"/>
        </w:rPr>
        <w:t xml:space="preserve"> 2008; Liu et</w:t>
      </w:r>
      <w:r w:rsidR="00DD6DCE">
        <w:rPr>
          <w:rFonts w:ascii="Times New Roman" w:hAnsi="Times New Roman" w:cs="Times New Roman"/>
        </w:rPr>
        <w:t xml:space="preserve"> </w:t>
      </w:r>
      <w:r w:rsidRPr="00F5074D">
        <w:rPr>
          <w:rFonts w:ascii="Times New Roman" w:hAnsi="Times New Roman" w:cs="Times New Roman"/>
        </w:rPr>
        <w:t xml:space="preserve">al 2008; </w:t>
      </w:r>
      <w:proofErr w:type="spellStart"/>
      <w:r w:rsidRPr="00F5074D">
        <w:rPr>
          <w:rFonts w:ascii="Times New Roman" w:hAnsi="Times New Roman" w:cs="Times New Roman"/>
        </w:rPr>
        <w:t>Bian</w:t>
      </w:r>
      <w:proofErr w:type="spellEnd"/>
      <w:r w:rsidRPr="00F5074D">
        <w:rPr>
          <w:rFonts w:ascii="Times New Roman" w:hAnsi="Times New Roman" w:cs="Times New Roman"/>
        </w:rPr>
        <w:t xml:space="preserve"> et al 2016). It is indeed true that something like Orion</w:t>
      </w:r>
    </w:p>
    <w:p w14:paraId="22513441"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is</w:t>
      </w:r>
      <w:proofErr w:type="gramEnd"/>
      <w:r w:rsidRPr="00F5074D">
        <w:rPr>
          <w:rFonts w:ascii="Times New Roman" w:hAnsi="Times New Roman" w:cs="Times New Roman"/>
        </w:rPr>
        <w:t xml:space="preserve"> completely unsuitable for high-z work (or even comparing to extreme</w:t>
      </w:r>
      <w:r w:rsidR="00DD6DCE">
        <w:rPr>
          <w:rFonts w:ascii="Times New Roman" w:hAnsi="Times New Roman" w:cs="Times New Roman"/>
        </w:rPr>
        <w:t xml:space="preserve"> </w:t>
      </w:r>
      <w:r w:rsidRPr="00F5074D">
        <w:rPr>
          <w:rFonts w:ascii="Times New Roman" w:hAnsi="Times New Roman" w:cs="Times New Roman"/>
        </w:rPr>
        <w:t>star-bursts in the local Universe), but there is a large body of work</w:t>
      </w:r>
      <w:r w:rsidR="00DD6DCE">
        <w:rPr>
          <w:rFonts w:ascii="Times New Roman" w:hAnsi="Times New Roman" w:cs="Times New Roman"/>
        </w:rPr>
        <w:t xml:space="preserve"> </w:t>
      </w:r>
      <w:r w:rsidRPr="00F5074D">
        <w:rPr>
          <w:rFonts w:ascii="Times New Roman" w:hAnsi="Times New Roman" w:cs="Times New Roman"/>
        </w:rPr>
        <w:t>indicating that there are star-forming regions at low-z that are</w:t>
      </w:r>
      <w:r w:rsidR="00DD6DCE">
        <w:rPr>
          <w:rFonts w:ascii="Times New Roman" w:hAnsi="Times New Roman" w:cs="Times New Roman"/>
        </w:rPr>
        <w:t xml:space="preserve"> </w:t>
      </w:r>
      <w:r w:rsidRPr="00F5074D">
        <w:rPr>
          <w:rFonts w:ascii="Times New Roman" w:hAnsi="Times New Roman" w:cs="Times New Roman"/>
        </w:rPr>
        <w:t>showing comparable conditions to those at high redshift. Stars do not</w:t>
      </w:r>
      <w:r w:rsidR="00DD6DCE">
        <w:rPr>
          <w:rFonts w:ascii="Times New Roman" w:hAnsi="Times New Roman" w:cs="Times New Roman"/>
        </w:rPr>
        <w:t xml:space="preserve"> </w:t>
      </w:r>
      <w:r w:rsidRPr="00F5074D">
        <w:rPr>
          <w:rFonts w:ascii="Times New Roman" w:hAnsi="Times New Roman" w:cs="Times New Roman"/>
        </w:rPr>
        <w:t>change _that_ much with redshift. It is true that you cover a much</w:t>
      </w:r>
      <w:r w:rsidR="00DD6DCE">
        <w:rPr>
          <w:rFonts w:ascii="Times New Roman" w:hAnsi="Times New Roman" w:cs="Times New Roman"/>
        </w:rPr>
        <w:t xml:space="preserve"> </w:t>
      </w:r>
      <w:r w:rsidRPr="00F5074D">
        <w:rPr>
          <w:rFonts w:ascii="Times New Roman" w:hAnsi="Times New Roman" w:cs="Times New Roman"/>
        </w:rPr>
        <w:t xml:space="preserve">large range of </w:t>
      </w:r>
      <w:r w:rsidRPr="00F5074D">
        <w:rPr>
          <w:rFonts w:ascii="Times New Roman" w:hAnsi="Times New Roman" w:cs="Times New Roman"/>
        </w:rPr>
        <w:lastRenderedPageBreak/>
        <w:t>parameter space, but most of it is irrelevant for the</w:t>
      </w:r>
      <w:r w:rsidR="00DD6DCE">
        <w:rPr>
          <w:rFonts w:ascii="Times New Roman" w:hAnsi="Times New Roman" w:cs="Times New Roman"/>
        </w:rPr>
        <w:t xml:space="preserve"> </w:t>
      </w:r>
      <w:r w:rsidRPr="00F5074D">
        <w:rPr>
          <w:rFonts w:ascii="Times New Roman" w:hAnsi="Times New Roman" w:cs="Times New Roman"/>
        </w:rPr>
        <w:t>application you have in mind.</w:t>
      </w:r>
    </w:p>
    <w:p w14:paraId="204E6E1E" w14:textId="77777777" w:rsidR="00F5074D" w:rsidRPr="00F5074D" w:rsidRDefault="00F5074D" w:rsidP="00F5074D">
      <w:pPr>
        <w:widowControl w:val="0"/>
        <w:autoSpaceDE w:val="0"/>
        <w:autoSpaceDN w:val="0"/>
        <w:adjustRightInd w:val="0"/>
        <w:rPr>
          <w:rFonts w:ascii="Times New Roman" w:hAnsi="Times New Roman" w:cs="Times New Roman"/>
        </w:rPr>
      </w:pPr>
    </w:p>
    <w:p w14:paraId="7BE339D4" w14:textId="77777777" w:rsidR="00F5074D" w:rsidRPr="00F5074D" w:rsidRDefault="00F5074D" w:rsidP="00F5074D">
      <w:pPr>
        <w:widowControl w:val="0"/>
        <w:autoSpaceDE w:val="0"/>
        <w:autoSpaceDN w:val="0"/>
        <w:adjustRightInd w:val="0"/>
        <w:rPr>
          <w:rFonts w:ascii="Times New Roman" w:hAnsi="Times New Roman" w:cs="Times New Roman"/>
        </w:rPr>
      </w:pPr>
    </w:p>
    <w:p w14:paraId="572E7E6A" w14:textId="1F995D6C" w:rsidR="00F5074D" w:rsidRPr="008B1528" w:rsidRDefault="00F5074D" w:rsidP="00F5074D">
      <w:pPr>
        <w:widowControl w:val="0"/>
        <w:autoSpaceDE w:val="0"/>
        <w:autoSpaceDN w:val="0"/>
        <w:adjustRightInd w:val="0"/>
        <w:rPr>
          <w:rFonts w:ascii="Times New Roman" w:hAnsi="Times New Roman" w:cs="Times New Roman"/>
          <w:rPrChange w:id="615" w:author="Chris Richardson" w:date="2016-09-03T16:34:00Z">
            <w:rPr>
              <w:rFonts w:ascii="Times New Roman" w:hAnsi="Times New Roman" w:cs="Times New Roman"/>
            </w:rPr>
          </w:rPrChange>
        </w:rPr>
      </w:pPr>
      <w:r w:rsidRPr="008B1528">
        <w:rPr>
          <w:rFonts w:ascii="Times New Roman" w:hAnsi="Times New Roman" w:cs="Times New Roman"/>
          <w:strike/>
          <w:rPrChange w:id="616" w:author="Chris Richardson" w:date="2016-09-03T16:34:00Z">
            <w:rPr>
              <w:rFonts w:ascii="Times New Roman" w:hAnsi="Times New Roman" w:cs="Times New Roman"/>
            </w:rPr>
          </w:rPrChange>
        </w:rPr>
        <w:t>Page 19: 'While some optical and infrared emission lines emit in these</w:t>
      </w:r>
      <w:r w:rsidR="00DD6DCE" w:rsidRPr="008B1528">
        <w:rPr>
          <w:rFonts w:ascii="Times New Roman" w:hAnsi="Times New Roman" w:cs="Times New Roman"/>
          <w:strike/>
          <w:rPrChange w:id="617" w:author="Chris Richardson" w:date="2016-09-03T16:34:00Z">
            <w:rPr>
              <w:rFonts w:ascii="Times New Roman" w:hAnsi="Times New Roman" w:cs="Times New Roman"/>
            </w:rPr>
          </w:rPrChange>
        </w:rPr>
        <w:t xml:space="preserve"> </w:t>
      </w:r>
      <w:r w:rsidRPr="008B1528">
        <w:rPr>
          <w:rFonts w:ascii="Times New Roman" w:hAnsi="Times New Roman" w:cs="Times New Roman"/>
          <w:strike/>
          <w:rPrChange w:id="618" w:author="Chris Richardson" w:date="2016-09-03T16:34:00Z">
            <w:rPr>
              <w:rFonts w:ascii="Times New Roman" w:hAnsi="Times New Roman" w:cs="Times New Roman"/>
            </w:rPr>
          </w:rPrChange>
        </w:rPr>
        <w:t>extreme regions, the efficiency of reprocessing is generally very low</w:t>
      </w:r>
      <w:r w:rsidR="00DD6DCE" w:rsidRPr="008B1528">
        <w:rPr>
          <w:rFonts w:ascii="Times New Roman" w:hAnsi="Times New Roman" w:cs="Times New Roman"/>
          <w:strike/>
          <w:rPrChange w:id="619" w:author="Chris Richardson" w:date="2016-09-03T16:34:00Z">
            <w:rPr>
              <w:rFonts w:ascii="Times New Roman" w:hAnsi="Times New Roman" w:cs="Times New Roman"/>
            </w:rPr>
          </w:rPrChange>
        </w:rPr>
        <w:t xml:space="preserve"> </w:t>
      </w:r>
      <w:r w:rsidRPr="008B1528">
        <w:rPr>
          <w:rFonts w:ascii="Times New Roman" w:hAnsi="Times New Roman" w:cs="Times New Roman"/>
          <w:strike/>
          <w:rPrChange w:id="620" w:author="Chris Richardson" w:date="2016-09-03T16:34:00Z">
            <w:rPr>
              <w:rFonts w:ascii="Times New Roman" w:hAnsi="Times New Roman" w:cs="Times New Roman"/>
            </w:rPr>
          </w:rPrChange>
        </w:rPr>
        <w:t>making emission lines weak.' - This is true, but be aware that for</w:t>
      </w:r>
      <w:r w:rsidR="00DD6DCE" w:rsidRPr="008B1528">
        <w:rPr>
          <w:rFonts w:ascii="Times New Roman" w:hAnsi="Times New Roman" w:cs="Times New Roman"/>
          <w:strike/>
          <w:rPrChange w:id="621" w:author="Chris Richardson" w:date="2016-09-03T16:34:00Z">
            <w:rPr>
              <w:rFonts w:ascii="Times New Roman" w:hAnsi="Times New Roman" w:cs="Times New Roman"/>
            </w:rPr>
          </w:rPrChange>
        </w:rPr>
        <w:t xml:space="preserve"> </w:t>
      </w:r>
      <w:r w:rsidRPr="008B1528">
        <w:rPr>
          <w:rFonts w:ascii="Times New Roman" w:hAnsi="Times New Roman" w:cs="Times New Roman"/>
          <w:strike/>
          <w:rPrChange w:id="622" w:author="Chris Richardson" w:date="2016-09-03T16:34:00Z">
            <w:rPr>
              <w:rFonts w:ascii="Times New Roman" w:hAnsi="Times New Roman" w:cs="Times New Roman"/>
            </w:rPr>
          </w:rPrChange>
        </w:rPr>
        <w:t>applications to low redshift star-forming galaxies this emission might</w:t>
      </w:r>
      <w:r w:rsidR="00DD6DCE" w:rsidRPr="008B1528">
        <w:rPr>
          <w:rFonts w:ascii="Times New Roman" w:hAnsi="Times New Roman" w:cs="Times New Roman"/>
          <w:strike/>
          <w:rPrChange w:id="623" w:author="Chris Richardson" w:date="2016-09-03T16:34:00Z">
            <w:rPr>
              <w:rFonts w:ascii="Times New Roman" w:hAnsi="Times New Roman" w:cs="Times New Roman"/>
            </w:rPr>
          </w:rPrChange>
        </w:rPr>
        <w:t xml:space="preserve"> </w:t>
      </w:r>
      <w:r w:rsidRPr="008B1528">
        <w:rPr>
          <w:rFonts w:ascii="Times New Roman" w:hAnsi="Times New Roman" w:cs="Times New Roman"/>
          <w:strike/>
          <w:rPrChange w:id="624" w:author="Chris Richardson" w:date="2016-09-03T16:34:00Z">
            <w:rPr>
              <w:rFonts w:ascii="Times New Roman" w:hAnsi="Times New Roman" w:cs="Times New Roman"/>
            </w:rPr>
          </w:rPrChange>
        </w:rPr>
        <w:t>be very relevant (not important for your specific goal though I admit).</w:t>
      </w:r>
      <w:ins w:id="625" w:author="Chris Richardson" w:date="2016-09-03T16:34:00Z">
        <w:r w:rsidR="008B1528">
          <w:rPr>
            <w:rFonts w:ascii="Times New Roman" w:hAnsi="Times New Roman" w:cs="Times New Roman"/>
          </w:rPr>
          <w:t xml:space="preserve"> </w:t>
        </w:r>
        <w:r w:rsidR="008B1528" w:rsidRPr="003A37BC">
          <w:rPr>
            <w:rFonts w:ascii="Times New Roman" w:hAnsi="Times New Roman" w:cs="Times New Roman"/>
            <w:highlight w:val="yellow"/>
            <w:rPrChange w:id="626" w:author="Chris Richardson" w:date="2016-09-03T16:35:00Z">
              <w:rPr>
                <w:rFonts w:ascii="Times New Roman" w:hAnsi="Times New Roman" w:cs="Times New Roman"/>
              </w:rPr>
            </w:rPrChange>
          </w:rPr>
          <w:t xml:space="preserve">[I DON’T QUITE UNDERSTAND THIS COMMENT. THIS PERTAINS TO HIGH-DENSITY ENVIRONMENTS BUT THE REFEREE TOLD US TO </w:t>
        </w:r>
      </w:ins>
      <w:ins w:id="627" w:author="Chris Richardson" w:date="2016-09-03T16:35:00Z">
        <w:r w:rsidR="003A37BC" w:rsidRPr="003A37BC">
          <w:rPr>
            <w:rFonts w:ascii="Times New Roman" w:hAnsi="Times New Roman" w:cs="Times New Roman"/>
            <w:highlight w:val="yellow"/>
            <w:rPrChange w:id="628" w:author="Chris Richardson" w:date="2016-09-03T16:35:00Z">
              <w:rPr>
                <w:rFonts w:ascii="Times New Roman" w:hAnsi="Times New Roman" w:cs="Times New Roman"/>
              </w:rPr>
            </w:rPrChange>
          </w:rPr>
          <w:t>EXCLUDE THOSE SIMS…]</w:t>
        </w:r>
      </w:ins>
    </w:p>
    <w:p w14:paraId="2DB480DA" w14:textId="77777777" w:rsidR="00F5074D" w:rsidRPr="00F5074D" w:rsidRDefault="00F5074D" w:rsidP="00F5074D">
      <w:pPr>
        <w:widowControl w:val="0"/>
        <w:autoSpaceDE w:val="0"/>
        <w:autoSpaceDN w:val="0"/>
        <w:adjustRightInd w:val="0"/>
        <w:rPr>
          <w:rFonts w:ascii="Times New Roman" w:hAnsi="Times New Roman" w:cs="Times New Roman"/>
        </w:rPr>
      </w:pPr>
    </w:p>
    <w:p w14:paraId="00BFE498" w14:textId="77777777" w:rsidR="00F5074D" w:rsidRPr="00F5074D" w:rsidDel="003A37BC" w:rsidRDefault="00F5074D" w:rsidP="00F5074D">
      <w:pPr>
        <w:widowControl w:val="0"/>
        <w:autoSpaceDE w:val="0"/>
        <w:autoSpaceDN w:val="0"/>
        <w:adjustRightInd w:val="0"/>
        <w:rPr>
          <w:del w:id="629" w:author="Chris Richardson" w:date="2016-09-03T16:35:00Z"/>
          <w:rFonts w:ascii="Times New Roman" w:hAnsi="Times New Roman" w:cs="Times New Roman"/>
        </w:rPr>
      </w:pPr>
    </w:p>
    <w:p w14:paraId="5CB153F0" w14:textId="77777777" w:rsidR="00F5074D" w:rsidRPr="00F5074D" w:rsidRDefault="00F5074D" w:rsidP="00F5074D">
      <w:pPr>
        <w:widowControl w:val="0"/>
        <w:autoSpaceDE w:val="0"/>
        <w:autoSpaceDN w:val="0"/>
        <w:adjustRightInd w:val="0"/>
        <w:rPr>
          <w:rFonts w:ascii="Times New Roman" w:hAnsi="Times New Roman" w:cs="Times New Roman"/>
        </w:rPr>
      </w:pPr>
    </w:p>
    <w:p w14:paraId="19EE0B4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24:</w:t>
      </w:r>
    </w:p>
    <w:p w14:paraId="5C33C07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do</w:t>
      </w:r>
      <w:proofErr w:type="gramEnd"/>
      <w:r w:rsidRPr="00F5074D">
        <w:rPr>
          <w:rFonts w:ascii="Times New Roman" w:hAnsi="Times New Roman" w:cs="Times New Roman"/>
        </w:rPr>
        <w:t xml:space="preserve"> not predict ..., but create enough emission to be detectable by</w:t>
      </w:r>
      <w:r w:rsidR="00DD6DCE">
        <w:rPr>
          <w:rFonts w:ascii="Times New Roman" w:hAnsi="Times New Roman" w:cs="Times New Roman"/>
        </w:rPr>
        <w:t xml:space="preserve"> </w:t>
      </w:r>
      <w:r w:rsidRPr="00F5074D">
        <w:rPr>
          <w:rFonts w:ascii="Times New Roman" w:hAnsi="Times New Roman" w:cs="Times New Roman"/>
        </w:rPr>
        <w:t xml:space="preserve">current optical instruments' - what does this mean? </w:t>
      </w:r>
      <w:proofErr w:type="gramStart"/>
      <w:r w:rsidRPr="00F5074D">
        <w:rPr>
          <w:rFonts w:ascii="Times New Roman" w:hAnsi="Times New Roman" w:cs="Times New Roman"/>
        </w:rPr>
        <w:t>that</w:t>
      </w:r>
      <w:proofErr w:type="gramEnd"/>
      <w:r w:rsidRPr="00F5074D">
        <w:rPr>
          <w:rFonts w:ascii="Times New Roman" w:hAnsi="Times New Roman" w:cs="Times New Roman"/>
        </w:rPr>
        <w:t xml:space="preserve"> is a</w:t>
      </w:r>
      <w:r w:rsidR="00DD6DCE">
        <w:rPr>
          <w:rFonts w:ascii="Times New Roman" w:hAnsi="Times New Roman" w:cs="Times New Roman"/>
        </w:rPr>
        <w:t xml:space="preserve"> </w:t>
      </w:r>
      <w:r w:rsidRPr="00F5074D">
        <w:rPr>
          <w:rFonts w:ascii="Times New Roman" w:hAnsi="Times New Roman" w:cs="Times New Roman"/>
        </w:rPr>
        <w:t>completely non-quantitative statement and it must be made</w:t>
      </w:r>
      <w:r w:rsidR="00DD6DCE">
        <w:rPr>
          <w:rFonts w:ascii="Times New Roman" w:hAnsi="Times New Roman" w:cs="Times New Roman"/>
        </w:rPr>
        <w:t xml:space="preserve"> </w:t>
      </w:r>
      <w:r w:rsidRPr="00F5074D">
        <w:rPr>
          <w:rFonts w:ascii="Times New Roman" w:hAnsi="Times New Roman" w:cs="Times New Roman"/>
        </w:rPr>
        <w:t>clearer. What are 'current instruments' and what are their limits?</w:t>
      </w:r>
      <w:r w:rsidR="00DD6DCE">
        <w:rPr>
          <w:rFonts w:ascii="Times New Roman" w:hAnsi="Times New Roman" w:cs="Times New Roman"/>
        </w:rPr>
        <w:t xml:space="preserve"> </w:t>
      </w:r>
      <w:r w:rsidRPr="00F5074D">
        <w:rPr>
          <w:rFonts w:ascii="Times New Roman" w:hAnsi="Times New Roman" w:cs="Times New Roman"/>
        </w:rPr>
        <w:t>Furthermore He II 4686 (nebular) is often mixed with He II 4686</w:t>
      </w:r>
      <w:r w:rsidR="00DD6DCE">
        <w:rPr>
          <w:rFonts w:ascii="Times New Roman" w:hAnsi="Times New Roman" w:cs="Times New Roman"/>
        </w:rPr>
        <w:t xml:space="preserve"> </w:t>
      </w:r>
      <w:r w:rsidRPr="00F5074D">
        <w:rPr>
          <w:rFonts w:ascii="Times New Roman" w:hAnsi="Times New Roman" w:cs="Times New Roman"/>
        </w:rPr>
        <w:t>(WR-wind) and disentangling the two might also be challenging. Please</w:t>
      </w:r>
      <w:r w:rsidR="00DD6DCE">
        <w:rPr>
          <w:rFonts w:ascii="Times New Roman" w:hAnsi="Times New Roman" w:cs="Times New Roman"/>
        </w:rPr>
        <w:t xml:space="preserve"> </w:t>
      </w:r>
      <w:r w:rsidRPr="00F5074D">
        <w:rPr>
          <w:rFonts w:ascii="Times New Roman" w:hAnsi="Times New Roman" w:cs="Times New Roman"/>
        </w:rPr>
        <w:t>make clear what you mean here.</w:t>
      </w:r>
    </w:p>
    <w:p w14:paraId="486A8F7C" w14:textId="77777777" w:rsidR="00F5074D" w:rsidRPr="00F5074D" w:rsidRDefault="00F5074D" w:rsidP="00F5074D">
      <w:pPr>
        <w:widowControl w:val="0"/>
        <w:autoSpaceDE w:val="0"/>
        <w:autoSpaceDN w:val="0"/>
        <w:adjustRightInd w:val="0"/>
        <w:rPr>
          <w:rFonts w:ascii="Times New Roman" w:hAnsi="Times New Roman" w:cs="Times New Roman"/>
        </w:rPr>
      </w:pPr>
    </w:p>
    <w:p w14:paraId="3B0F591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25:</w:t>
      </w:r>
    </w:p>
    <w:p w14:paraId="56DAC24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You comment on the collisional </w:t>
      </w:r>
      <w:proofErr w:type="spellStart"/>
      <w:r w:rsidRPr="00F5074D">
        <w:rPr>
          <w:rFonts w:ascii="Times New Roman" w:hAnsi="Times New Roman" w:cs="Times New Roman"/>
        </w:rPr>
        <w:t>deexcitation</w:t>
      </w:r>
      <w:proofErr w:type="spellEnd"/>
      <w:r w:rsidRPr="00F5074D">
        <w:rPr>
          <w:rFonts w:ascii="Times New Roman" w:hAnsi="Times New Roman" w:cs="Times New Roman"/>
        </w:rPr>
        <w:t xml:space="preserve"> of [O III] which renders</w:t>
      </w:r>
      <w:r w:rsidR="00DD6DCE">
        <w:rPr>
          <w:rFonts w:ascii="Times New Roman" w:hAnsi="Times New Roman" w:cs="Times New Roman"/>
        </w:rPr>
        <w:t xml:space="preserve"> </w:t>
      </w:r>
      <w:r w:rsidRPr="00F5074D">
        <w:rPr>
          <w:rFonts w:ascii="Times New Roman" w:hAnsi="Times New Roman" w:cs="Times New Roman"/>
        </w:rPr>
        <w:t>4959+5007/4363 less useful as a thermometer - this is correct, but</w:t>
      </w:r>
      <w:r w:rsidR="00DD6DCE">
        <w:rPr>
          <w:rFonts w:ascii="Times New Roman" w:hAnsi="Times New Roman" w:cs="Times New Roman"/>
        </w:rPr>
        <w:t xml:space="preserve"> </w:t>
      </w:r>
      <w:r w:rsidRPr="00F5074D">
        <w:rPr>
          <w:rFonts w:ascii="Times New Roman" w:hAnsi="Times New Roman" w:cs="Times New Roman"/>
        </w:rPr>
        <w:t xml:space="preserve">not entirely relevant for star-forming </w:t>
      </w:r>
      <w:proofErr w:type="gramStart"/>
      <w:r w:rsidRPr="00F5074D">
        <w:rPr>
          <w:rFonts w:ascii="Times New Roman" w:hAnsi="Times New Roman" w:cs="Times New Roman"/>
        </w:rPr>
        <w:t>galaxies</w:t>
      </w:r>
      <w:proofErr w:type="gramEnd"/>
      <w:r w:rsidRPr="00F5074D">
        <w:rPr>
          <w:rFonts w:ascii="Times New Roman" w:hAnsi="Times New Roman" w:cs="Times New Roman"/>
        </w:rPr>
        <w:t xml:space="preserve"> as densities almost</w:t>
      </w:r>
      <w:r w:rsidR="00DD6DCE">
        <w:rPr>
          <w:rFonts w:ascii="Times New Roman" w:hAnsi="Times New Roman" w:cs="Times New Roman"/>
        </w:rPr>
        <w:t xml:space="preserve"> </w:t>
      </w:r>
      <w:r w:rsidRPr="00F5074D">
        <w:rPr>
          <w:rFonts w:ascii="Times New Roman" w:hAnsi="Times New Roman" w:cs="Times New Roman"/>
        </w:rPr>
        <w:t>never reach these levels.</w:t>
      </w:r>
    </w:p>
    <w:p w14:paraId="215B99E6" w14:textId="77777777" w:rsidR="00F5074D" w:rsidRPr="00F5074D" w:rsidRDefault="00F5074D" w:rsidP="00F5074D">
      <w:pPr>
        <w:widowControl w:val="0"/>
        <w:autoSpaceDE w:val="0"/>
        <w:autoSpaceDN w:val="0"/>
        <w:adjustRightInd w:val="0"/>
        <w:rPr>
          <w:rFonts w:ascii="Times New Roman" w:hAnsi="Times New Roman" w:cs="Times New Roman"/>
        </w:rPr>
      </w:pPr>
    </w:p>
    <w:p w14:paraId="522BD54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26:</w:t>
      </w:r>
    </w:p>
    <w:p w14:paraId="76A31FD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[N </w:t>
      </w:r>
      <w:proofErr w:type="gramStart"/>
      <w:r w:rsidRPr="00F5074D">
        <w:rPr>
          <w:rFonts w:ascii="Times New Roman" w:hAnsi="Times New Roman" w:cs="Times New Roman"/>
        </w:rPr>
        <w:t>III]3869</w:t>
      </w:r>
      <w:proofErr w:type="gramEnd"/>
      <w:r w:rsidRPr="00F5074D">
        <w:rPr>
          <w:rFonts w:ascii="Times New Roman" w:hAnsi="Times New Roman" w:cs="Times New Roman"/>
        </w:rPr>
        <w:t xml:space="preserve"> -&gt; [Ne III]3869</w:t>
      </w:r>
    </w:p>
    <w:p w14:paraId="6B09B41A" w14:textId="77777777" w:rsidR="00F5074D" w:rsidRPr="00F5074D" w:rsidRDefault="00F5074D" w:rsidP="00F5074D">
      <w:pPr>
        <w:widowControl w:val="0"/>
        <w:autoSpaceDE w:val="0"/>
        <w:autoSpaceDN w:val="0"/>
        <w:adjustRightInd w:val="0"/>
        <w:rPr>
          <w:rFonts w:ascii="Times New Roman" w:hAnsi="Times New Roman" w:cs="Times New Roman"/>
        </w:rPr>
      </w:pPr>
    </w:p>
    <w:p w14:paraId="6E4F356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Section 3.3.3: '... for selected </w:t>
      </w:r>
      <w:proofErr w:type="gramStart"/>
      <w:r w:rsidRPr="00F5074D">
        <w:rPr>
          <w:rFonts w:ascii="Times New Roman" w:hAnsi="Times New Roman" w:cs="Times New Roman"/>
        </w:rPr>
        <w:t>optical ...</w:t>
      </w:r>
      <w:proofErr w:type="gramEnd"/>
      <w:r w:rsidRPr="00F5074D">
        <w:rPr>
          <w:rFonts w:ascii="Times New Roman" w:hAnsi="Times New Roman" w:cs="Times New Roman"/>
        </w:rPr>
        <w:t>' -&gt; '... for selected IR</w:t>
      </w:r>
    </w:p>
    <w:p w14:paraId="6FC119F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
    <w:p w14:paraId="5E0E1FAD" w14:textId="77777777" w:rsidR="00F5074D" w:rsidRPr="00F5074D" w:rsidRDefault="00F5074D" w:rsidP="00F5074D">
      <w:pPr>
        <w:widowControl w:val="0"/>
        <w:autoSpaceDE w:val="0"/>
        <w:autoSpaceDN w:val="0"/>
        <w:adjustRightInd w:val="0"/>
        <w:rPr>
          <w:rFonts w:ascii="Times New Roman" w:hAnsi="Times New Roman" w:cs="Times New Roman"/>
        </w:rPr>
      </w:pPr>
    </w:p>
    <w:p w14:paraId="5EE20EE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section is also one where you need to discuss dust emission</w:t>
      </w:r>
      <w:r w:rsidR="00DD6DCE">
        <w:rPr>
          <w:rFonts w:ascii="Times New Roman" w:hAnsi="Times New Roman" w:cs="Times New Roman"/>
        </w:rPr>
        <w:t xml:space="preserve"> </w:t>
      </w:r>
      <w:r w:rsidRPr="00F5074D">
        <w:rPr>
          <w:rFonts w:ascii="Times New Roman" w:hAnsi="Times New Roman" w:cs="Times New Roman"/>
        </w:rPr>
        <w:t>mechanisms and their effect on the equivalent widths as I comment on</w:t>
      </w:r>
      <w:r w:rsidR="00DD6DCE">
        <w:rPr>
          <w:rFonts w:ascii="Times New Roman" w:hAnsi="Times New Roman" w:cs="Times New Roman"/>
        </w:rPr>
        <w:t xml:space="preserve"> </w:t>
      </w:r>
      <w:r w:rsidRPr="00F5074D">
        <w:rPr>
          <w:rFonts w:ascii="Times New Roman" w:hAnsi="Times New Roman" w:cs="Times New Roman"/>
        </w:rPr>
        <w:t>above.</w:t>
      </w:r>
    </w:p>
    <w:p w14:paraId="2163AD8F" w14:textId="77777777" w:rsidR="00F5074D" w:rsidRPr="00F5074D" w:rsidRDefault="00F5074D" w:rsidP="00F5074D">
      <w:pPr>
        <w:widowControl w:val="0"/>
        <w:autoSpaceDE w:val="0"/>
        <w:autoSpaceDN w:val="0"/>
        <w:adjustRightInd w:val="0"/>
        <w:rPr>
          <w:rFonts w:ascii="Times New Roman" w:hAnsi="Times New Roman" w:cs="Times New Roman"/>
        </w:rPr>
      </w:pPr>
    </w:p>
    <w:p w14:paraId="08060C69" w14:textId="77777777" w:rsidR="00F5074D" w:rsidRPr="00F5074D" w:rsidRDefault="00F5074D" w:rsidP="00F5074D">
      <w:pPr>
        <w:widowControl w:val="0"/>
        <w:autoSpaceDE w:val="0"/>
        <w:autoSpaceDN w:val="0"/>
        <w:adjustRightInd w:val="0"/>
        <w:rPr>
          <w:rFonts w:ascii="Times New Roman" w:hAnsi="Times New Roman" w:cs="Times New Roman"/>
        </w:rPr>
      </w:pPr>
    </w:p>
    <w:p w14:paraId="6B16DA3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27:</w:t>
      </w:r>
    </w:p>
    <w:p w14:paraId="66BEEB37" w14:textId="77777777" w:rsidR="00F5074D" w:rsidRPr="00F5074D" w:rsidRDefault="00F5074D" w:rsidP="00F5074D">
      <w:pPr>
        <w:widowControl w:val="0"/>
        <w:autoSpaceDE w:val="0"/>
        <w:autoSpaceDN w:val="0"/>
        <w:adjustRightInd w:val="0"/>
        <w:rPr>
          <w:rFonts w:ascii="Times New Roman" w:hAnsi="Times New Roman" w:cs="Times New Roman"/>
        </w:rPr>
      </w:pPr>
    </w:p>
    <w:p w14:paraId="4552787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'Taking these ratios on our grids indicate that our simulations have</w:t>
      </w:r>
      <w:r w:rsidR="00DD6DCE">
        <w:rPr>
          <w:rFonts w:ascii="Times New Roman" w:hAnsi="Times New Roman" w:cs="Times New Roman"/>
        </w:rPr>
        <w:t xml:space="preserve"> </w:t>
      </w:r>
      <w:r w:rsidRPr="00F5074D">
        <w:rPr>
          <w:rFonts w:ascii="Times New Roman" w:hAnsi="Times New Roman" w:cs="Times New Roman"/>
        </w:rPr>
        <w:t xml:space="preserve">temperatures around 104 K with </w:t>
      </w:r>
      <w:proofErr w:type="gramStart"/>
      <w:r w:rsidRPr="00F5074D">
        <w:rPr>
          <w:rFonts w:ascii="Times New Roman" w:hAnsi="Times New Roman" w:cs="Times New Roman"/>
        </w:rPr>
        <w:t>log(</w:t>
      </w:r>
      <w:proofErr w:type="spellStart"/>
      <w:proofErr w:type="gramEnd"/>
      <w:r w:rsidRPr="00F5074D">
        <w:rPr>
          <w:rFonts w:ascii="Times New Roman" w:hAnsi="Times New Roman" w:cs="Times New Roman"/>
        </w:rPr>
        <w:t>nH</w:t>
      </w:r>
      <w:proofErr w:type="spellEnd"/>
      <w:r w:rsidRPr="00F5074D">
        <w:rPr>
          <w:rFonts w:ascii="Times New Roman" w:hAnsi="Times New Roman" w:cs="Times New Roman"/>
        </w:rPr>
        <w:t>) ~ 3.0, which is consistent with</w:t>
      </w:r>
      <w:r w:rsidR="00DD6DCE">
        <w:rPr>
          <w:rFonts w:ascii="Times New Roman" w:hAnsi="Times New Roman" w:cs="Times New Roman"/>
        </w:rPr>
        <w:t xml:space="preserve"> </w:t>
      </w:r>
      <w:r w:rsidRPr="00F5074D">
        <w:rPr>
          <w:rFonts w:ascii="Times New Roman" w:hAnsi="Times New Roman" w:cs="Times New Roman"/>
        </w:rPr>
        <w:t>Figure 3.' - What does this sentence mean? I understood your</w:t>
      </w:r>
      <w:r w:rsidR="00DD6DCE">
        <w:rPr>
          <w:rFonts w:ascii="Times New Roman" w:hAnsi="Times New Roman" w:cs="Times New Roman"/>
        </w:rPr>
        <w:t xml:space="preserve"> </w:t>
      </w:r>
      <w:r w:rsidRPr="00F5074D">
        <w:rPr>
          <w:rFonts w:ascii="Times New Roman" w:hAnsi="Times New Roman" w:cs="Times New Roman"/>
        </w:rPr>
        <w:t>'simulations' to be the Cloudy runs, but here that is clearly not the</w:t>
      </w:r>
      <w:r w:rsidR="00DD6DCE">
        <w:rPr>
          <w:rFonts w:ascii="Times New Roman" w:hAnsi="Times New Roman" w:cs="Times New Roman"/>
        </w:rPr>
        <w:t xml:space="preserve"> </w:t>
      </w:r>
      <w:r w:rsidRPr="00F5074D">
        <w:rPr>
          <w:rFonts w:ascii="Times New Roman" w:hAnsi="Times New Roman" w:cs="Times New Roman"/>
        </w:rPr>
        <w:t>case - what simulations are you referring to? Please clarify!</w:t>
      </w:r>
    </w:p>
    <w:p w14:paraId="07E4651F" w14:textId="77777777" w:rsidR="00F5074D" w:rsidRPr="00F5074D" w:rsidRDefault="00F5074D" w:rsidP="00F5074D">
      <w:pPr>
        <w:widowControl w:val="0"/>
        <w:autoSpaceDE w:val="0"/>
        <w:autoSpaceDN w:val="0"/>
        <w:adjustRightInd w:val="0"/>
        <w:rPr>
          <w:rFonts w:ascii="Times New Roman" w:hAnsi="Times New Roman" w:cs="Times New Roman"/>
        </w:rPr>
      </w:pPr>
    </w:p>
    <w:p w14:paraId="6007FB5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28:</w:t>
      </w:r>
    </w:p>
    <w:p w14:paraId="2D42822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high</w:t>
      </w:r>
      <w:proofErr w:type="gramEnd"/>
      <w:r w:rsidRPr="00F5074D">
        <w:rPr>
          <w:rFonts w:ascii="Times New Roman" w:hAnsi="Times New Roman" w:cs="Times New Roman"/>
        </w:rPr>
        <w:t xml:space="preserve"> [Ne V] emission is likely due to AGN activity, however the</w:t>
      </w:r>
      <w:r w:rsidR="00DD6DCE">
        <w:rPr>
          <w:rFonts w:ascii="Times New Roman" w:hAnsi="Times New Roman" w:cs="Times New Roman"/>
        </w:rPr>
        <w:t xml:space="preserve"> </w:t>
      </w:r>
      <w:r w:rsidRPr="00F5074D">
        <w:rPr>
          <w:rFonts w:ascii="Times New Roman" w:hAnsi="Times New Roman" w:cs="Times New Roman"/>
        </w:rPr>
        <w:t>simple presence of [Ne V] emission should not attributed to</w:t>
      </w:r>
      <w:r w:rsidR="00DD6DCE">
        <w:rPr>
          <w:rFonts w:ascii="Times New Roman" w:hAnsi="Times New Roman" w:cs="Times New Roman"/>
        </w:rPr>
        <w:t xml:space="preserve"> </w:t>
      </w:r>
      <w:r w:rsidRPr="00F5074D">
        <w:rPr>
          <w:rFonts w:ascii="Times New Roman" w:hAnsi="Times New Roman" w:cs="Times New Roman"/>
        </w:rPr>
        <w:t>non-thermal excitation.' - this is not a sufficiently clear</w:t>
      </w:r>
      <w:r w:rsidR="00DD6DCE">
        <w:rPr>
          <w:rFonts w:ascii="Times New Roman" w:hAnsi="Times New Roman" w:cs="Times New Roman"/>
        </w:rPr>
        <w:t xml:space="preserve"> </w:t>
      </w:r>
      <w:r w:rsidRPr="00F5074D">
        <w:rPr>
          <w:rFonts w:ascii="Times New Roman" w:hAnsi="Times New Roman" w:cs="Times New Roman"/>
        </w:rPr>
        <w:t xml:space="preserve">sentence. What does 'high' mean here? When (and how! see e.g. </w:t>
      </w:r>
      <w:proofErr w:type="spellStart"/>
      <w:r w:rsidRPr="00F5074D">
        <w:rPr>
          <w:rFonts w:ascii="Times New Roman" w:hAnsi="Times New Roman" w:cs="Times New Roman"/>
        </w:rPr>
        <w:t>Thuan</w:t>
      </w:r>
      <w:proofErr w:type="spellEnd"/>
      <w:r w:rsidRPr="00F5074D">
        <w:rPr>
          <w:rFonts w:ascii="Times New Roman" w:hAnsi="Times New Roman" w:cs="Times New Roman"/>
        </w:rPr>
        <w:t xml:space="preserve"> &amp;</w:t>
      </w:r>
      <w:r w:rsidR="00DD6DCE">
        <w:rPr>
          <w:rFonts w:ascii="Times New Roman" w:hAnsi="Times New Roman" w:cs="Times New Roman"/>
        </w:rPr>
        <w:t xml:space="preserve"> </w:t>
      </w:r>
      <w:proofErr w:type="spellStart"/>
      <w:r w:rsidRPr="00F5074D">
        <w:rPr>
          <w:rFonts w:ascii="Times New Roman" w:hAnsi="Times New Roman" w:cs="Times New Roman"/>
        </w:rPr>
        <w:t>Izotov</w:t>
      </w:r>
      <w:proofErr w:type="spellEnd"/>
      <w:r w:rsidRPr="00F5074D">
        <w:rPr>
          <w:rFonts w:ascii="Times New Roman" w:hAnsi="Times New Roman" w:cs="Times New Roman"/>
        </w:rPr>
        <w:t xml:space="preserve"> 2005) should I </w:t>
      </w:r>
      <w:proofErr w:type="spellStart"/>
      <w:r w:rsidRPr="00F5074D">
        <w:rPr>
          <w:rFonts w:ascii="Times New Roman" w:hAnsi="Times New Roman" w:cs="Times New Roman"/>
        </w:rPr>
        <w:t>conlcude</w:t>
      </w:r>
      <w:proofErr w:type="spellEnd"/>
      <w:r w:rsidRPr="00F5074D">
        <w:rPr>
          <w:rFonts w:ascii="Times New Roman" w:hAnsi="Times New Roman" w:cs="Times New Roman"/>
        </w:rPr>
        <w:t xml:space="preserve"> it is AGN?</w:t>
      </w:r>
    </w:p>
    <w:p w14:paraId="6B885042" w14:textId="77777777" w:rsidR="00F5074D" w:rsidRPr="00F5074D" w:rsidRDefault="00F5074D" w:rsidP="00F5074D">
      <w:pPr>
        <w:widowControl w:val="0"/>
        <w:autoSpaceDE w:val="0"/>
        <w:autoSpaceDN w:val="0"/>
        <w:adjustRightInd w:val="0"/>
        <w:rPr>
          <w:rFonts w:ascii="Times New Roman" w:hAnsi="Times New Roman" w:cs="Times New Roman"/>
        </w:rPr>
      </w:pPr>
    </w:p>
    <w:p w14:paraId="677BED5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discussion of [C II] here suffers from the concerns regarding the</w:t>
      </w:r>
      <w:r w:rsidR="00DD6DCE">
        <w:rPr>
          <w:rFonts w:ascii="Times New Roman" w:hAnsi="Times New Roman" w:cs="Times New Roman"/>
        </w:rPr>
        <w:t xml:space="preserve"> </w:t>
      </w:r>
      <w:r w:rsidRPr="00F5074D">
        <w:rPr>
          <w:rFonts w:ascii="Times New Roman" w:hAnsi="Times New Roman" w:cs="Times New Roman"/>
        </w:rPr>
        <w:t xml:space="preserve">modeling I detailed </w:t>
      </w:r>
      <w:r w:rsidRPr="00F5074D">
        <w:rPr>
          <w:rFonts w:ascii="Times New Roman" w:hAnsi="Times New Roman" w:cs="Times New Roman"/>
        </w:rPr>
        <w:lastRenderedPageBreak/>
        <w:t>above.</w:t>
      </w:r>
    </w:p>
    <w:p w14:paraId="184DC627" w14:textId="77777777" w:rsidR="00F5074D" w:rsidRPr="00F5074D" w:rsidRDefault="00F5074D" w:rsidP="00F5074D">
      <w:pPr>
        <w:widowControl w:val="0"/>
        <w:autoSpaceDE w:val="0"/>
        <w:autoSpaceDN w:val="0"/>
        <w:adjustRightInd w:val="0"/>
        <w:rPr>
          <w:rFonts w:ascii="Times New Roman" w:hAnsi="Times New Roman" w:cs="Times New Roman"/>
        </w:rPr>
      </w:pPr>
    </w:p>
    <w:p w14:paraId="7AB796F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29:</w:t>
      </w:r>
    </w:p>
    <w:p w14:paraId="70266E0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metallicity range chosen (0.2&lt;Z/</w:t>
      </w:r>
      <w:proofErr w:type="spellStart"/>
      <w:r w:rsidRPr="00F5074D">
        <w:rPr>
          <w:rFonts w:ascii="Times New Roman" w:hAnsi="Times New Roman" w:cs="Times New Roman"/>
        </w:rPr>
        <w:t>Zsun</w:t>
      </w:r>
      <w:proofErr w:type="spellEnd"/>
      <w:r w:rsidRPr="00F5074D">
        <w:rPr>
          <w:rFonts w:ascii="Times New Roman" w:hAnsi="Times New Roman" w:cs="Times New Roman"/>
        </w:rPr>
        <w:t>&lt;5) is a strange range for the</w:t>
      </w:r>
      <w:r w:rsidR="00DD6DCE">
        <w:rPr>
          <w:rFonts w:ascii="Times New Roman" w:hAnsi="Times New Roman" w:cs="Times New Roman"/>
        </w:rPr>
        <w:t xml:space="preserve"> </w:t>
      </w:r>
      <w:r w:rsidRPr="00F5074D">
        <w:rPr>
          <w:rFonts w:ascii="Times New Roman" w:hAnsi="Times New Roman" w:cs="Times New Roman"/>
        </w:rPr>
        <w:t xml:space="preserve">purported goals: high-z galaxies are unlikely to have Z &gt; 0.5 </w:t>
      </w:r>
      <w:proofErr w:type="spellStart"/>
      <w:r w:rsidRPr="00F5074D">
        <w:rPr>
          <w:rFonts w:ascii="Times New Roman" w:hAnsi="Times New Roman" w:cs="Times New Roman"/>
        </w:rPr>
        <w:t>Zsun</w:t>
      </w:r>
      <w:proofErr w:type="spellEnd"/>
      <w:r w:rsidR="00DD6DCE">
        <w:rPr>
          <w:rFonts w:ascii="Times New Roman" w:hAnsi="Times New Roman" w:cs="Times New Roman"/>
        </w:rPr>
        <w:t xml:space="preserve"> </w:t>
      </w:r>
      <w:r w:rsidRPr="00F5074D">
        <w:rPr>
          <w:rFonts w:ascii="Times New Roman" w:hAnsi="Times New Roman" w:cs="Times New Roman"/>
        </w:rPr>
        <w:t>(lots of references, see e.g. the MOSDEF papers) and in many cases</w:t>
      </w:r>
      <w:r w:rsidR="00DD6DCE">
        <w:rPr>
          <w:rFonts w:ascii="Times New Roman" w:hAnsi="Times New Roman" w:cs="Times New Roman"/>
        </w:rPr>
        <w:t xml:space="preserve"> </w:t>
      </w:r>
      <w:r w:rsidRPr="00F5074D">
        <w:rPr>
          <w:rFonts w:ascii="Times New Roman" w:hAnsi="Times New Roman" w:cs="Times New Roman"/>
        </w:rPr>
        <w:t xml:space="preserve">even lower metallicities are found to be needed (e.g. ~0.1 </w:t>
      </w:r>
      <w:proofErr w:type="spellStart"/>
      <w:r w:rsidRPr="00F5074D">
        <w:rPr>
          <w:rFonts w:ascii="Times New Roman" w:hAnsi="Times New Roman" w:cs="Times New Roman"/>
        </w:rPr>
        <w:t>Zsun</w:t>
      </w:r>
      <w:proofErr w:type="spellEnd"/>
      <w:r w:rsidRPr="00F5074D">
        <w:rPr>
          <w:rFonts w:ascii="Times New Roman" w:hAnsi="Times New Roman" w:cs="Times New Roman"/>
        </w:rPr>
        <w:t xml:space="preserve"> Stark</w:t>
      </w:r>
      <w:r w:rsidR="00DD6DCE">
        <w:rPr>
          <w:rFonts w:ascii="Times New Roman" w:hAnsi="Times New Roman" w:cs="Times New Roman"/>
        </w:rPr>
        <w:t xml:space="preserve"> </w:t>
      </w:r>
      <w:r w:rsidRPr="00F5074D">
        <w:rPr>
          <w:rFonts w:ascii="Times New Roman" w:hAnsi="Times New Roman" w:cs="Times New Roman"/>
        </w:rPr>
        <w:t>et al 2015</w:t>
      </w:r>
      <w:proofErr w:type="gramStart"/>
      <w:r w:rsidRPr="00F5074D">
        <w:rPr>
          <w:rFonts w:ascii="Times New Roman" w:hAnsi="Times New Roman" w:cs="Times New Roman"/>
        </w:rPr>
        <w:t>;2016</w:t>
      </w:r>
      <w:proofErr w:type="gramEnd"/>
      <w:r w:rsidRPr="00F5074D">
        <w:rPr>
          <w:rFonts w:ascii="Times New Roman" w:hAnsi="Times New Roman" w:cs="Times New Roman"/>
        </w:rPr>
        <w:t xml:space="preserve">). Z much larger than solar </w:t>
      </w:r>
      <w:proofErr w:type="gramStart"/>
      <w:r w:rsidRPr="00F5074D">
        <w:rPr>
          <w:rFonts w:ascii="Times New Roman" w:hAnsi="Times New Roman" w:cs="Times New Roman"/>
        </w:rPr>
        <w:t>are</w:t>
      </w:r>
      <w:proofErr w:type="gramEnd"/>
      <w:r w:rsidRPr="00F5074D">
        <w:rPr>
          <w:rFonts w:ascii="Times New Roman" w:hAnsi="Times New Roman" w:cs="Times New Roman"/>
        </w:rPr>
        <w:t xml:space="preserve"> essentially only found</w:t>
      </w:r>
      <w:r w:rsidR="00DD6DCE">
        <w:rPr>
          <w:rFonts w:ascii="Times New Roman" w:hAnsi="Times New Roman" w:cs="Times New Roman"/>
        </w:rPr>
        <w:t xml:space="preserve"> </w:t>
      </w:r>
      <w:r w:rsidRPr="00F5074D">
        <w:rPr>
          <w:rFonts w:ascii="Times New Roman" w:hAnsi="Times New Roman" w:cs="Times New Roman"/>
        </w:rPr>
        <w:t>in the central regions of low redshift galaxies. This really needs</w:t>
      </w:r>
      <w:r w:rsidR="00DD6DCE">
        <w:rPr>
          <w:rFonts w:ascii="Times New Roman" w:hAnsi="Times New Roman" w:cs="Times New Roman"/>
        </w:rPr>
        <w:t xml:space="preserve"> </w:t>
      </w:r>
      <w:r w:rsidRPr="00F5074D">
        <w:rPr>
          <w:rFonts w:ascii="Times New Roman" w:hAnsi="Times New Roman" w:cs="Times New Roman"/>
        </w:rPr>
        <w:t>better justification - as it stands it is not very useful for high-z,</w:t>
      </w:r>
      <w:r w:rsidR="00DD6DCE">
        <w:rPr>
          <w:rFonts w:ascii="Times New Roman" w:hAnsi="Times New Roman" w:cs="Times New Roman"/>
        </w:rPr>
        <w:t xml:space="preserve"> </w:t>
      </w:r>
      <w:r w:rsidRPr="00F5074D">
        <w:rPr>
          <w:rFonts w:ascii="Times New Roman" w:hAnsi="Times New Roman" w:cs="Times New Roman"/>
        </w:rPr>
        <w:t>where a range 0.001 &lt; Z/</w:t>
      </w:r>
      <w:proofErr w:type="spellStart"/>
      <w:r w:rsidRPr="00F5074D">
        <w:rPr>
          <w:rFonts w:ascii="Times New Roman" w:hAnsi="Times New Roman" w:cs="Times New Roman"/>
        </w:rPr>
        <w:t>Z_sun</w:t>
      </w:r>
      <w:proofErr w:type="spellEnd"/>
      <w:r w:rsidRPr="00F5074D">
        <w:rPr>
          <w:rFonts w:ascii="Times New Roman" w:hAnsi="Times New Roman" w:cs="Times New Roman"/>
        </w:rPr>
        <w:t xml:space="preserve"> &lt; 1 would be more relevant perhaps.</w:t>
      </w:r>
    </w:p>
    <w:p w14:paraId="0D589BC1" w14:textId="77777777" w:rsidR="00F5074D" w:rsidRPr="00F5074D" w:rsidRDefault="00F5074D" w:rsidP="00F5074D">
      <w:pPr>
        <w:widowControl w:val="0"/>
        <w:autoSpaceDE w:val="0"/>
        <w:autoSpaceDN w:val="0"/>
        <w:adjustRightInd w:val="0"/>
        <w:rPr>
          <w:rFonts w:ascii="Times New Roman" w:hAnsi="Times New Roman" w:cs="Times New Roman"/>
        </w:rPr>
      </w:pPr>
    </w:p>
    <w:p w14:paraId="1B5BE30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we</w:t>
      </w:r>
      <w:proofErr w:type="gramEnd"/>
      <w:r w:rsidRPr="00F5074D">
        <w:rPr>
          <w:rFonts w:ascii="Times New Roman" w:hAnsi="Times New Roman" w:cs="Times New Roman"/>
        </w:rPr>
        <w:t xml:space="preserve"> chose to only study the effects of varying metallicity of the</w:t>
      </w:r>
      <w:r w:rsidR="00DD6DCE">
        <w:rPr>
          <w:rFonts w:ascii="Times New Roman" w:hAnsi="Times New Roman" w:cs="Times New Roman"/>
        </w:rPr>
        <w:t xml:space="preserve"> </w:t>
      </w:r>
      <w:r w:rsidRPr="00F5074D">
        <w:rPr>
          <w:rFonts w:ascii="Times New Roman" w:hAnsi="Times New Roman" w:cs="Times New Roman"/>
        </w:rPr>
        <w:t>cloud.' - I commented on this above, I find this problematic. The SED,</w:t>
      </w:r>
      <w:r w:rsidR="00DD6DCE">
        <w:rPr>
          <w:rFonts w:ascii="Times New Roman" w:hAnsi="Times New Roman" w:cs="Times New Roman"/>
        </w:rPr>
        <w:t xml:space="preserve"> </w:t>
      </w:r>
      <w:r w:rsidRPr="00F5074D">
        <w:rPr>
          <w:rFonts w:ascii="Times New Roman" w:hAnsi="Times New Roman" w:cs="Times New Roman"/>
        </w:rPr>
        <w:t>stellar evolution and the gas-phase metallicity are all linked</w:t>
      </w:r>
      <w:r w:rsidR="00DD6DCE">
        <w:rPr>
          <w:rFonts w:ascii="Times New Roman" w:hAnsi="Times New Roman" w:cs="Times New Roman"/>
        </w:rPr>
        <w:t xml:space="preserve"> </w:t>
      </w:r>
      <w:r w:rsidRPr="00F5074D">
        <w:rPr>
          <w:rFonts w:ascii="Times New Roman" w:hAnsi="Times New Roman" w:cs="Times New Roman"/>
        </w:rPr>
        <w:t>closely.</w:t>
      </w:r>
    </w:p>
    <w:p w14:paraId="2F223C72" w14:textId="77777777" w:rsidR="00F5074D" w:rsidRPr="00F5074D" w:rsidRDefault="00F5074D" w:rsidP="00F5074D">
      <w:pPr>
        <w:widowControl w:val="0"/>
        <w:autoSpaceDE w:val="0"/>
        <w:autoSpaceDN w:val="0"/>
        <w:adjustRightInd w:val="0"/>
        <w:rPr>
          <w:rFonts w:ascii="Times New Roman" w:hAnsi="Times New Roman" w:cs="Times New Roman"/>
        </w:rPr>
      </w:pPr>
    </w:p>
    <w:p w14:paraId="4F75A94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30:</w:t>
      </w:r>
    </w:p>
    <w:p w14:paraId="6FEB9D52"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Equation 4: What is xi?</w:t>
      </w:r>
    </w:p>
    <w:p w14:paraId="3CFF4A26" w14:textId="77777777" w:rsidR="00F5074D" w:rsidRPr="00F5074D" w:rsidRDefault="00F5074D" w:rsidP="00F5074D">
      <w:pPr>
        <w:widowControl w:val="0"/>
        <w:autoSpaceDE w:val="0"/>
        <w:autoSpaceDN w:val="0"/>
        <w:adjustRightInd w:val="0"/>
        <w:rPr>
          <w:rFonts w:ascii="Times New Roman" w:hAnsi="Times New Roman" w:cs="Times New Roman"/>
        </w:rPr>
      </w:pPr>
    </w:p>
    <w:p w14:paraId="28CC7B4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pocket of no emission was neither present in our solar</w:t>
      </w:r>
      <w:r w:rsidR="00DD6DCE">
        <w:rPr>
          <w:rFonts w:ascii="Times New Roman" w:hAnsi="Times New Roman" w:cs="Times New Roman"/>
        </w:rPr>
        <w:t xml:space="preserve"> </w:t>
      </w:r>
      <w:r w:rsidRPr="00F5074D">
        <w:rPr>
          <w:rFonts w:ascii="Times New Roman" w:hAnsi="Times New Roman" w:cs="Times New Roman"/>
        </w:rPr>
        <w:t xml:space="preserve">simulations nor in our </w:t>
      </w:r>
      <w:proofErr w:type="spellStart"/>
      <w:r w:rsidRPr="00F5074D">
        <w:rPr>
          <w:rFonts w:ascii="Times New Roman" w:hAnsi="Times New Roman" w:cs="Times New Roman"/>
        </w:rPr>
        <w:t>subsolar</w:t>
      </w:r>
      <w:proofErr w:type="spellEnd"/>
      <w:r w:rsidRPr="00F5074D">
        <w:rPr>
          <w:rFonts w:ascii="Times New Roman" w:hAnsi="Times New Roman" w:cs="Times New Roman"/>
        </w:rPr>
        <w:t xml:space="preserve"> simulations.' - So when is it present?</w:t>
      </w:r>
      <w:r w:rsidR="00DD6DCE">
        <w:rPr>
          <w:rFonts w:ascii="Times New Roman" w:hAnsi="Times New Roman" w:cs="Times New Roman"/>
        </w:rPr>
        <w:t xml:space="preserve"> </w:t>
      </w:r>
      <w:r w:rsidRPr="00F5074D">
        <w:rPr>
          <w:rFonts w:ascii="Times New Roman" w:hAnsi="Times New Roman" w:cs="Times New Roman"/>
        </w:rPr>
        <w:t>This sentence makes little sense as written. Please clarify.</w:t>
      </w:r>
    </w:p>
    <w:p w14:paraId="47A24D13" w14:textId="77777777" w:rsidR="00F5074D" w:rsidRPr="00F5074D" w:rsidRDefault="00F5074D" w:rsidP="00F5074D">
      <w:pPr>
        <w:widowControl w:val="0"/>
        <w:autoSpaceDE w:val="0"/>
        <w:autoSpaceDN w:val="0"/>
        <w:adjustRightInd w:val="0"/>
        <w:rPr>
          <w:rFonts w:ascii="Times New Roman" w:hAnsi="Times New Roman" w:cs="Times New Roman"/>
        </w:rPr>
      </w:pPr>
    </w:p>
    <w:p w14:paraId="3873BC87"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whose</w:t>
      </w:r>
      <w:proofErr w:type="gramEnd"/>
      <w:r w:rsidRPr="00F5074D">
        <w:rPr>
          <w:rFonts w:ascii="Times New Roman" w:hAnsi="Times New Roman" w:cs="Times New Roman"/>
        </w:rPr>
        <w:t xml:space="preserve"> ionization potentials is similar to that of [O III] λ5007:</w:t>
      </w:r>
      <w:r w:rsidR="00DD6DCE">
        <w:rPr>
          <w:rFonts w:ascii="Times New Roman" w:hAnsi="Times New Roman" w:cs="Times New Roman"/>
        </w:rPr>
        <w:t xml:space="preserve"> </w:t>
      </w:r>
      <w:r w:rsidRPr="00F5074D">
        <w:rPr>
          <w:rFonts w:ascii="Times New Roman" w:hAnsi="Times New Roman" w:cs="Times New Roman"/>
        </w:rPr>
        <w:t xml:space="preserve">47.9 </w:t>
      </w:r>
      <w:proofErr w:type="spellStart"/>
      <w:r w:rsidRPr="00F5074D">
        <w:rPr>
          <w:rFonts w:ascii="Times New Roman" w:hAnsi="Times New Roman" w:cs="Times New Roman"/>
        </w:rPr>
        <w:t>eV</w:t>
      </w:r>
      <w:proofErr w:type="spellEnd"/>
      <w:r w:rsidRPr="00F5074D">
        <w:rPr>
          <w:rFonts w:ascii="Times New Roman" w:hAnsi="Times New Roman" w:cs="Times New Roman"/>
        </w:rPr>
        <w:t xml:space="preserve"> and 54.9 </w:t>
      </w:r>
      <w:proofErr w:type="spellStart"/>
      <w:r w:rsidRPr="00F5074D">
        <w:rPr>
          <w:rFonts w:ascii="Times New Roman" w:hAnsi="Times New Roman" w:cs="Times New Roman"/>
        </w:rPr>
        <w:t>eV</w:t>
      </w:r>
      <w:proofErr w:type="spellEnd"/>
      <w:r w:rsidRPr="00F5074D">
        <w:rPr>
          <w:rFonts w:ascii="Times New Roman" w:hAnsi="Times New Roman" w:cs="Times New Roman"/>
        </w:rPr>
        <w:t xml:space="preserve"> respectively)' - Why do you bring up the</w:t>
      </w:r>
      <w:r w:rsidR="00DD6DCE">
        <w:rPr>
          <w:rFonts w:ascii="Times New Roman" w:hAnsi="Times New Roman" w:cs="Times New Roman"/>
        </w:rPr>
        <w:t xml:space="preserve"> </w:t>
      </w:r>
      <w:proofErr w:type="spellStart"/>
      <w:r w:rsidRPr="00F5074D">
        <w:rPr>
          <w:rFonts w:ascii="Times New Roman" w:hAnsi="Times New Roman" w:cs="Times New Roman"/>
        </w:rPr>
        <w:t>ionisation</w:t>
      </w:r>
      <w:proofErr w:type="spellEnd"/>
      <w:r w:rsidRPr="00F5074D">
        <w:rPr>
          <w:rFonts w:ascii="Times New Roman" w:hAnsi="Times New Roman" w:cs="Times New Roman"/>
        </w:rPr>
        <w:t xml:space="preserve"> potential for O++ to O+++? [O </w:t>
      </w:r>
      <w:proofErr w:type="gramStart"/>
      <w:r w:rsidRPr="00F5074D">
        <w:rPr>
          <w:rFonts w:ascii="Times New Roman" w:hAnsi="Times New Roman" w:cs="Times New Roman"/>
        </w:rPr>
        <w:t>III]5007</w:t>
      </w:r>
      <w:proofErr w:type="gramEnd"/>
      <w:r w:rsidRPr="00F5074D">
        <w:rPr>
          <w:rFonts w:ascii="Times New Roman" w:hAnsi="Times New Roman" w:cs="Times New Roman"/>
        </w:rPr>
        <w:t xml:space="preserve"> is a forbidden line</w:t>
      </w:r>
      <w:r w:rsidR="00DD6DCE">
        <w:rPr>
          <w:rFonts w:ascii="Times New Roman" w:hAnsi="Times New Roman" w:cs="Times New Roman"/>
        </w:rPr>
        <w:t xml:space="preserve"> </w:t>
      </w:r>
      <w:r w:rsidRPr="00F5074D">
        <w:rPr>
          <w:rFonts w:ascii="Times New Roman" w:hAnsi="Times New Roman" w:cs="Times New Roman"/>
        </w:rPr>
        <w:t xml:space="preserve">so the </w:t>
      </w:r>
      <w:proofErr w:type="spellStart"/>
      <w:r w:rsidRPr="00F5074D">
        <w:rPr>
          <w:rFonts w:ascii="Times New Roman" w:hAnsi="Times New Roman" w:cs="Times New Roman"/>
        </w:rPr>
        <w:t>ionisation</w:t>
      </w:r>
      <w:proofErr w:type="spellEnd"/>
      <w:r w:rsidRPr="00F5074D">
        <w:rPr>
          <w:rFonts w:ascii="Times New Roman" w:hAnsi="Times New Roman" w:cs="Times New Roman"/>
        </w:rPr>
        <w:t xml:space="preserve"> to O+++ is not the relevant step - rather it is the</w:t>
      </w:r>
      <w:r w:rsidR="00DD6DCE">
        <w:rPr>
          <w:rFonts w:ascii="Times New Roman" w:hAnsi="Times New Roman" w:cs="Times New Roman"/>
        </w:rPr>
        <w:t xml:space="preserve"> </w:t>
      </w:r>
      <w:proofErr w:type="spellStart"/>
      <w:r w:rsidRPr="00F5074D">
        <w:rPr>
          <w:rFonts w:ascii="Times New Roman" w:hAnsi="Times New Roman" w:cs="Times New Roman"/>
        </w:rPr>
        <w:t>ionisation</w:t>
      </w:r>
      <w:proofErr w:type="spellEnd"/>
      <w:r w:rsidRPr="00F5074D">
        <w:rPr>
          <w:rFonts w:ascii="Times New Roman" w:hAnsi="Times New Roman" w:cs="Times New Roman"/>
        </w:rPr>
        <w:t xml:space="preserve"> from O+ to O++. You should also be able to determine what</w:t>
      </w:r>
      <w:r w:rsidR="00DD6DCE">
        <w:rPr>
          <w:rFonts w:ascii="Times New Roman" w:hAnsi="Times New Roman" w:cs="Times New Roman"/>
        </w:rPr>
        <w:t xml:space="preserve"> </w:t>
      </w:r>
      <w:r w:rsidRPr="00F5074D">
        <w:rPr>
          <w:rFonts w:ascii="Times New Roman" w:hAnsi="Times New Roman" w:cs="Times New Roman"/>
        </w:rPr>
        <w:t>process dominates for C III 977 emission in this region by looking at</w:t>
      </w:r>
      <w:r w:rsidR="00DD6DCE">
        <w:rPr>
          <w:rFonts w:ascii="Times New Roman" w:hAnsi="Times New Roman" w:cs="Times New Roman"/>
        </w:rPr>
        <w:t xml:space="preserve"> </w:t>
      </w:r>
      <w:r w:rsidRPr="00F5074D">
        <w:rPr>
          <w:rFonts w:ascii="Times New Roman" w:hAnsi="Times New Roman" w:cs="Times New Roman"/>
        </w:rPr>
        <w:t>the Cloudy output. Please fix &amp; improve.</w:t>
      </w:r>
    </w:p>
    <w:p w14:paraId="4B144CBA" w14:textId="77777777" w:rsidR="00F5074D" w:rsidRPr="00F5074D" w:rsidRDefault="00F5074D" w:rsidP="00F5074D">
      <w:pPr>
        <w:widowControl w:val="0"/>
        <w:autoSpaceDE w:val="0"/>
        <w:autoSpaceDN w:val="0"/>
        <w:adjustRightInd w:val="0"/>
        <w:rPr>
          <w:rFonts w:ascii="Times New Roman" w:hAnsi="Times New Roman" w:cs="Times New Roman"/>
        </w:rPr>
      </w:pPr>
    </w:p>
    <w:p w14:paraId="64D0528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35:</w:t>
      </w:r>
    </w:p>
    <w:p w14:paraId="26FC33BC" w14:textId="77777777" w:rsidR="00F5074D" w:rsidRPr="00F5074D" w:rsidRDefault="00F5074D" w:rsidP="00F5074D">
      <w:pPr>
        <w:widowControl w:val="0"/>
        <w:autoSpaceDE w:val="0"/>
        <w:autoSpaceDN w:val="0"/>
        <w:adjustRightInd w:val="0"/>
        <w:rPr>
          <w:rFonts w:ascii="Times New Roman" w:hAnsi="Times New Roman" w:cs="Times New Roman"/>
        </w:rPr>
      </w:pPr>
    </w:p>
    <w:p w14:paraId="3459697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as</w:t>
      </w:r>
      <w:proofErr w:type="gramEnd"/>
      <w:r w:rsidRPr="00F5074D">
        <w:rPr>
          <w:rFonts w:ascii="Times New Roman" w:hAnsi="Times New Roman" w:cs="Times New Roman"/>
        </w:rPr>
        <w:t xml:space="preserve"> </w:t>
      </w:r>
      <w:proofErr w:type="spellStart"/>
      <w:r w:rsidRPr="00F5074D">
        <w:rPr>
          <w:rFonts w:ascii="Times New Roman" w:hAnsi="Times New Roman" w:cs="Times New Roman"/>
        </w:rPr>
        <w:t>Ferland</w:t>
      </w:r>
      <w:proofErr w:type="spellEnd"/>
      <w:r w:rsidRPr="00F5074D">
        <w:rPr>
          <w:rFonts w:ascii="Times New Roman" w:hAnsi="Times New Roman" w:cs="Times New Roman"/>
        </w:rPr>
        <w:t xml:space="preserve"> et al. (1996) discuss, He II λ1640 decreases with</w:t>
      </w:r>
      <w:r w:rsidR="00DD6DCE">
        <w:rPr>
          <w:rFonts w:ascii="Times New Roman" w:hAnsi="Times New Roman" w:cs="Times New Roman"/>
        </w:rPr>
        <w:t xml:space="preserve"> </w:t>
      </w:r>
      <w:r w:rsidRPr="00F5074D">
        <w:rPr>
          <w:rFonts w:ascii="Times New Roman" w:hAnsi="Times New Roman" w:cs="Times New Roman"/>
        </w:rPr>
        <w:t>increasing Z due to the increased ....' - These days this is more</w:t>
      </w:r>
      <w:r w:rsidR="00DD6DCE">
        <w:rPr>
          <w:rFonts w:ascii="Times New Roman" w:hAnsi="Times New Roman" w:cs="Times New Roman"/>
        </w:rPr>
        <w:t xml:space="preserve"> </w:t>
      </w:r>
      <w:r w:rsidRPr="00F5074D">
        <w:rPr>
          <w:rFonts w:ascii="Times New Roman" w:hAnsi="Times New Roman" w:cs="Times New Roman"/>
        </w:rPr>
        <w:t xml:space="preserve">usually phrased with respect to the </w:t>
      </w:r>
      <w:proofErr w:type="spellStart"/>
      <w:r w:rsidRPr="00F5074D">
        <w:rPr>
          <w:rFonts w:ascii="Times New Roman" w:hAnsi="Times New Roman" w:cs="Times New Roman"/>
        </w:rPr>
        <w:t>incrased</w:t>
      </w:r>
      <w:proofErr w:type="spellEnd"/>
      <w:r w:rsidRPr="00F5074D">
        <w:rPr>
          <w:rFonts w:ascii="Times New Roman" w:hAnsi="Times New Roman" w:cs="Times New Roman"/>
        </w:rPr>
        <w:t xml:space="preserve"> opacity in the stellar</w:t>
      </w:r>
      <w:r w:rsidR="00DD6DCE">
        <w:rPr>
          <w:rFonts w:ascii="Times New Roman" w:hAnsi="Times New Roman" w:cs="Times New Roman"/>
        </w:rPr>
        <w:t xml:space="preserve"> </w:t>
      </w:r>
      <w:r w:rsidRPr="00F5074D">
        <w:rPr>
          <w:rFonts w:ascii="Times New Roman" w:hAnsi="Times New Roman" w:cs="Times New Roman"/>
        </w:rPr>
        <w:t>atmospheres and the change in WR star content which you do not discuss</w:t>
      </w:r>
      <w:r w:rsidR="00DD6DCE">
        <w:rPr>
          <w:rFonts w:ascii="Times New Roman" w:hAnsi="Times New Roman" w:cs="Times New Roman"/>
        </w:rPr>
        <w:t xml:space="preserve"> </w:t>
      </w:r>
      <w:r w:rsidRPr="00F5074D">
        <w:rPr>
          <w:rFonts w:ascii="Times New Roman" w:hAnsi="Times New Roman" w:cs="Times New Roman"/>
        </w:rPr>
        <w:t xml:space="preserve">here at all. </w:t>
      </w:r>
      <w:proofErr w:type="spellStart"/>
      <w:r w:rsidRPr="00F5074D">
        <w:rPr>
          <w:rFonts w:ascii="Times New Roman" w:hAnsi="Times New Roman" w:cs="Times New Roman"/>
        </w:rPr>
        <w:t>Ferland's</w:t>
      </w:r>
      <w:proofErr w:type="spellEnd"/>
      <w:r w:rsidRPr="00F5074D">
        <w:rPr>
          <w:rFonts w:ascii="Times New Roman" w:hAnsi="Times New Roman" w:cs="Times New Roman"/>
        </w:rPr>
        <w:t xml:space="preserve"> discussion is of course correct, but only</w:t>
      </w:r>
      <w:r w:rsidR="00341C85">
        <w:rPr>
          <w:rFonts w:ascii="Times New Roman" w:hAnsi="Times New Roman" w:cs="Times New Roman"/>
        </w:rPr>
        <w:t xml:space="preserve"> </w:t>
      </w:r>
      <w:r w:rsidRPr="00F5074D">
        <w:rPr>
          <w:rFonts w:ascii="Times New Roman" w:hAnsi="Times New Roman" w:cs="Times New Roman"/>
        </w:rPr>
        <w:t xml:space="preserve">relevant for situations where the shape of the </w:t>
      </w:r>
      <w:proofErr w:type="spellStart"/>
      <w:r w:rsidRPr="00F5074D">
        <w:rPr>
          <w:rFonts w:ascii="Times New Roman" w:hAnsi="Times New Roman" w:cs="Times New Roman"/>
        </w:rPr>
        <w:t>ionising</w:t>
      </w:r>
      <w:proofErr w:type="spellEnd"/>
      <w:r w:rsidRPr="00F5074D">
        <w:rPr>
          <w:rFonts w:ascii="Times New Roman" w:hAnsi="Times New Roman" w:cs="Times New Roman"/>
        </w:rPr>
        <w:t xml:space="preserve"> continuum does</w:t>
      </w:r>
      <w:r w:rsidR="00341C85">
        <w:rPr>
          <w:rFonts w:ascii="Times New Roman" w:hAnsi="Times New Roman" w:cs="Times New Roman"/>
        </w:rPr>
        <w:t xml:space="preserve"> </w:t>
      </w:r>
      <w:r w:rsidRPr="00F5074D">
        <w:rPr>
          <w:rFonts w:ascii="Times New Roman" w:hAnsi="Times New Roman" w:cs="Times New Roman"/>
        </w:rPr>
        <w:t>not significantly change. Since there are many more WR stars at higher</w:t>
      </w:r>
      <w:r w:rsidR="00341C85">
        <w:rPr>
          <w:rFonts w:ascii="Times New Roman" w:hAnsi="Times New Roman" w:cs="Times New Roman"/>
        </w:rPr>
        <w:t xml:space="preserve"> </w:t>
      </w:r>
      <w:r w:rsidRPr="00F5074D">
        <w:rPr>
          <w:rFonts w:ascii="Times New Roman" w:hAnsi="Times New Roman" w:cs="Times New Roman"/>
        </w:rPr>
        <w:t>metallicities (due to the increased winds), the He II emission is also</w:t>
      </w:r>
      <w:r w:rsidR="00341C85">
        <w:rPr>
          <w:rFonts w:ascii="Times New Roman" w:hAnsi="Times New Roman" w:cs="Times New Roman"/>
        </w:rPr>
        <w:t xml:space="preserve"> </w:t>
      </w:r>
      <w:r w:rsidRPr="00F5074D">
        <w:rPr>
          <w:rFonts w:ascii="Times New Roman" w:hAnsi="Times New Roman" w:cs="Times New Roman"/>
        </w:rPr>
        <w:t>boosted significantly relative to low-Z, in contrast (but not</w:t>
      </w:r>
    </w:p>
    <w:p w14:paraId="653006F2"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disagreement</w:t>
      </w:r>
      <w:proofErr w:type="gramEnd"/>
      <w:r w:rsidRPr="00F5074D">
        <w:rPr>
          <w:rFonts w:ascii="Times New Roman" w:hAnsi="Times New Roman" w:cs="Times New Roman"/>
        </w:rPr>
        <w:t xml:space="preserve">!) </w:t>
      </w:r>
      <w:proofErr w:type="gramStart"/>
      <w:r w:rsidRPr="00F5074D">
        <w:rPr>
          <w:rFonts w:ascii="Times New Roman" w:hAnsi="Times New Roman" w:cs="Times New Roman"/>
        </w:rPr>
        <w:t>with</w:t>
      </w:r>
      <w:proofErr w:type="gramEnd"/>
      <w:r w:rsidRPr="00F5074D">
        <w:rPr>
          <w:rFonts w:ascii="Times New Roman" w:hAnsi="Times New Roman" w:cs="Times New Roman"/>
        </w:rPr>
        <w:t xml:space="preserve"> </w:t>
      </w:r>
      <w:proofErr w:type="spellStart"/>
      <w:r w:rsidRPr="00F5074D">
        <w:rPr>
          <w:rFonts w:ascii="Times New Roman" w:hAnsi="Times New Roman" w:cs="Times New Roman"/>
        </w:rPr>
        <w:t>Ferland's</w:t>
      </w:r>
      <w:proofErr w:type="spellEnd"/>
      <w:r w:rsidRPr="00F5074D">
        <w:rPr>
          <w:rFonts w:ascii="Times New Roman" w:hAnsi="Times New Roman" w:cs="Times New Roman"/>
        </w:rPr>
        <w:t xml:space="preserve"> argument.</w:t>
      </w:r>
    </w:p>
    <w:p w14:paraId="7E875065" w14:textId="77777777" w:rsidR="00F5074D" w:rsidRPr="00F5074D" w:rsidRDefault="00F5074D" w:rsidP="00F5074D">
      <w:pPr>
        <w:widowControl w:val="0"/>
        <w:autoSpaceDE w:val="0"/>
        <w:autoSpaceDN w:val="0"/>
        <w:adjustRightInd w:val="0"/>
        <w:rPr>
          <w:rFonts w:ascii="Times New Roman" w:hAnsi="Times New Roman" w:cs="Times New Roman"/>
        </w:rPr>
      </w:pPr>
    </w:p>
    <w:p w14:paraId="282434C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'In regards </w:t>
      </w:r>
      <w:proofErr w:type="gramStart"/>
      <w:r w:rsidRPr="00F5074D">
        <w:rPr>
          <w:rFonts w:ascii="Times New Roman" w:hAnsi="Times New Roman" w:cs="Times New Roman"/>
        </w:rPr>
        <w:t>to ....</w:t>
      </w:r>
      <w:proofErr w:type="gramEnd"/>
      <w:r w:rsidRPr="00F5074D">
        <w:rPr>
          <w:rFonts w:ascii="Times New Roman" w:hAnsi="Times New Roman" w:cs="Times New Roman"/>
        </w:rPr>
        <w:t>' - why do you bring this up? Your grid does not</w:t>
      </w:r>
      <w:r w:rsidR="00341C85">
        <w:rPr>
          <w:rFonts w:ascii="Times New Roman" w:hAnsi="Times New Roman" w:cs="Times New Roman"/>
        </w:rPr>
        <w:t xml:space="preserve"> </w:t>
      </w:r>
      <w:r w:rsidRPr="00F5074D">
        <w:rPr>
          <w:rFonts w:ascii="Times New Roman" w:hAnsi="Times New Roman" w:cs="Times New Roman"/>
        </w:rPr>
        <w:t>extend to &lt;0.01 Z/</w:t>
      </w:r>
      <w:proofErr w:type="spellStart"/>
      <w:r w:rsidRPr="00F5074D">
        <w:rPr>
          <w:rFonts w:ascii="Times New Roman" w:hAnsi="Times New Roman" w:cs="Times New Roman"/>
        </w:rPr>
        <w:t>Zsun</w:t>
      </w:r>
      <w:proofErr w:type="spellEnd"/>
      <w:r w:rsidRPr="00F5074D">
        <w:rPr>
          <w:rFonts w:ascii="Times New Roman" w:hAnsi="Times New Roman" w:cs="Times New Roman"/>
        </w:rPr>
        <w:t>. The whole paragraph is irrelevant where it is</w:t>
      </w:r>
      <w:r w:rsidR="00341C85">
        <w:rPr>
          <w:rFonts w:ascii="Times New Roman" w:hAnsi="Times New Roman" w:cs="Times New Roman"/>
        </w:rPr>
        <w:t xml:space="preserve"> </w:t>
      </w:r>
      <w:r w:rsidRPr="00F5074D">
        <w:rPr>
          <w:rFonts w:ascii="Times New Roman" w:hAnsi="Times New Roman" w:cs="Times New Roman"/>
        </w:rPr>
        <w:t>placed (the point is fair enough though).</w:t>
      </w:r>
    </w:p>
    <w:p w14:paraId="100929A2" w14:textId="77777777" w:rsidR="00F5074D" w:rsidRPr="00F5074D" w:rsidRDefault="00F5074D" w:rsidP="00F5074D">
      <w:pPr>
        <w:widowControl w:val="0"/>
        <w:autoSpaceDE w:val="0"/>
        <w:autoSpaceDN w:val="0"/>
        <w:adjustRightInd w:val="0"/>
        <w:rPr>
          <w:rFonts w:ascii="Times New Roman" w:hAnsi="Times New Roman" w:cs="Times New Roman"/>
        </w:rPr>
      </w:pPr>
    </w:p>
    <w:p w14:paraId="4A8EEAF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37:</w:t>
      </w:r>
    </w:p>
    <w:p w14:paraId="67D7F724" w14:textId="77777777" w:rsidR="00F5074D" w:rsidRPr="00F5074D" w:rsidRDefault="00F5074D" w:rsidP="00F5074D">
      <w:pPr>
        <w:widowControl w:val="0"/>
        <w:autoSpaceDE w:val="0"/>
        <w:autoSpaceDN w:val="0"/>
        <w:adjustRightInd w:val="0"/>
        <w:rPr>
          <w:rFonts w:ascii="Times New Roman" w:hAnsi="Times New Roman" w:cs="Times New Roman"/>
        </w:rPr>
      </w:pPr>
    </w:p>
    <w:p w14:paraId="633106E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'It should also be noted that ([O II] λ3727 + [O III] λλ4959, 5007)/</w:t>
      </w:r>
      <w:proofErr w:type="spellStart"/>
      <w:r w:rsidRPr="00F5074D">
        <w:rPr>
          <w:rFonts w:ascii="Times New Roman" w:hAnsi="Times New Roman" w:cs="Times New Roman"/>
        </w:rPr>
        <w:t>Hb</w:t>
      </w:r>
      <w:proofErr w:type="spellEnd"/>
      <w:r w:rsidR="00341C85">
        <w:rPr>
          <w:rFonts w:ascii="Times New Roman" w:hAnsi="Times New Roman" w:cs="Times New Roman"/>
        </w:rPr>
        <w:t xml:space="preserve"> </w:t>
      </w:r>
      <w:r w:rsidRPr="00F5074D">
        <w:rPr>
          <w:rFonts w:ascii="Times New Roman" w:hAnsi="Times New Roman" w:cs="Times New Roman"/>
        </w:rPr>
        <w:t xml:space="preserve">acts as a metallicity </w:t>
      </w:r>
      <w:r w:rsidRPr="00F5074D">
        <w:rPr>
          <w:rFonts w:ascii="Times New Roman" w:hAnsi="Times New Roman" w:cs="Times New Roman"/>
        </w:rPr>
        <w:lastRenderedPageBreak/>
        <w:t>indicator.' - This is true, and references</w:t>
      </w:r>
      <w:r w:rsidR="00341C85">
        <w:rPr>
          <w:rFonts w:ascii="Times New Roman" w:hAnsi="Times New Roman" w:cs="Times New Roman"/>
        </w:rPr>
        <w:t xml:space="preserve"> </w:t>
      </w:r>
      <w:r w:rsidRPr="00F5074D">
        <w:rPr>
          <w:rFonts w:ascii="Times New Roman" w:hAnsi="Times New Roman" w:cs="Times New Roman"/>
        </w:rPr>
        <w:t xml:space="preserve">should be given - e.g. </w:t>
      </w:r>
      <w:proofErr w:type="spellStart"/>
      <w:r w:rsidRPr="00F5074D">
        <w:rPr>
          <w:rFonts w:ascii="Times New Roman" w:hAnsi="Times New Roman" w:cs="Times New Roman"/>
        </w:rPr>
        <w:t>Pagel</w:t>
      </w:r>
      <w:proofErr w:type="spellEnd"/>
      <w:r w:rsidRPr="00F5074D">
        <w:rPr>
          <w:rFonts w:ascii="Times New Roman" w:hAnsi="Times New Roman" w:cs="Times New Roman"/>
        </w:rPr>
        <w:t xml:space="preserve"> et al 1979; </w:t>
      </w:r>
      <w:proofErr w:type="spellStart"/>
      <w:r w:rsidRPr="00F5074D">
        <w:rPr>
          <w:rFonts w:ascii="Times New Roman" w:hAnsi="Times New Roman" w:cs="Times New Roman"/>
        </w:rPr>
        <w:t>Mc</w:t>
      </w:r>
      <w:proofErr w:type="spellEnd"/>
      <w:r w:rsidRPr="00F5074D">
        <w:rPr>
          <w:rFonts w:ascii="Times New Roman" w:hAnsi="Times New Roman" w:cs="Times New Roman"/>
        </w:rPr>
        <w:t xml:space="preserve"> </w:t>
      </w:r>
      <w:proofErr w:type="spellStart"/>
      <w:r w:rsidRPr="00F5074D">
        <w:rPr>
          <w:rFonts w:ascii="Times New Roman" w:hAnsi="Times New Roman" w:cs="Times New Roman"/>
        </w:rPr>
        <w:t>Gaugh</w:t>
      </w:r>
      <w:proofErr w:type="spellEnd"/>
      <w:r w:rsidRPr="00F5074D">
        <w:rPr>
          <w:rFonts w:ascii="Times New Roman" w:hAnsi="Times New Roman" w:cs="Times New Roman"/>
        </w:rPr>
        <w:t xml:space="preserve"> 1991; </w:t>
      </w:r>
      <w:proofErr w:type="spellStart"/>
      <w:r w:rsidRPr="00F5074D">
        <w:rPr>
          <w:rFonts w:ascii="Times New Roman" w:hAnsi="Times New Roman" w:cs="Times New Roman"/>
        </w:rPr>
        <w:t>Kewley</w:t>
      </w:r>
      <w:proofErr w:type="spellEnd"/>
      <w:r w:rsidRPr="00F5074D">
        <w:rPr>
          <w:rFonts w:ascii="Times New Roman" w:hAnsi="Times New Roman" w:cs="Times New Roman"/>
        </w:rPr>
        <w:t xml:space="preserve"> &amp;</w:t>
      </w:r>
      <w:r w:rsidR="00341C85">
        <w:rPr>
          <w:rFonts w:ascii="Times New Roman" w:hAnsi="Times New Roman" w:cs="Times New Roman"/>
        </w:rPr>
        <w:t xml:space="preserve"> </w:t>
      </w:r>
      <w:r w:rsidRPr="00F5074D">
        <w:rPr>
          <w:rFonts w:ascii="Times New Roman" w:hAnsi="Times New Roman" w:cs="Times New Roman"/>
        </w:rPr>
        <w:t>Ellison 2008 for an overview, many more exists.</w:t>
      </w:r>
    </w:p>
    <w:p w14:paraId="6AE1C7AB" w14:textId="77777777" w:rsidR="00F5074D" w:rsidRPr="00F5074D" w:rsidRDefault="00F5074D" w:rsidP="00F5074D">
      <w:pPr>
        <w:widowControl w:val="0"/>
        <w:autoSpaceDE w:val="0"/>
        <w:autoSpaceDN w:val="0"/>
        <w:adjustRightInd w:val="0"/>
        <w:rPr>
          <w:rFonts w:ascii="Times New Roman" w:hAnsi="Times New Roman" w:cs="Times New Roman"/>
        </w:rPr>
      </w:pPr>
    </w:p>
    <w:p w14:paraId="72B5D47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'(Nagao, </w:t>
      </w:r>
      <w:proofErr w:type="spellStart"/>
      <w:r w:rsidRPr="00F5074D">
        <w:rPr>
          <w:rFonts w:ascii="Times New Roman" w:hAnsi="Times New Roman" w:cs="Times New Roman"/>
        </w:rPr>
        <w:t>Maiolino</w:t>
      </w:r>
      <w:proofErr w:type="spellEnd"/>
      <w:r w:rsidRPr="00F5074D">
        <w:rPr>
          <w:rFonts w:ascii="Times New Roman" w:hAnsi="Times New Roman" w:cs="Times New Roman"/>
        </w:rPr>
        <w:t xml:space="preserve"> and Marconi, 2006, </w:t>
      </w:r>
      <w:proofErr w:type="spellStart"/>
      <w:r w:rsidRPr="00F5074D">
        <w:rPr>
          <w:rFonts w:ascii="Times New Roman" w:hAnsi="Times New Roman" w:cs="Times New Roman"/>
        </w:rPr>
        <w:t>Raiter</w:t>
      </w:r>
      <w:proofErr w:type="spellEnd"/>
      <w:r w:rsidRPr="00F5074D">
        <w:rPr>
          <w:rFonts w:ascii="Times New Roman" w:hAnsi="Times New Roman" w:cs="Times New Roman"/>
        </w:rPr>
        <w:t xml:space="preserve"> et al. 2010).' </w:t>
      </w:r>
      <w:r w:rsidR="00341C85">
        <w:rPr>
          <w:rFonts w:ascii="Times New Roman" w:hAnsi="Times New Roman" w:cs="Times New Roman"/>
        </w:rPr>
        <w:t>–</w:t>
      </w:r>
      <w:r w:rsidRPr="00F5074D">
        <w:rPr>
          <w:rFonts w:ascii="Times New Roman" w:hAnsi="Times New Roman" w:cs="Times New Roman"/>
        </w:rPr>
        <w:t xml:space="preserve"> A</w:t>
      </w:r>
      <w:r w:rsidR="00341C85">
        <w:rPr>
          <w:rFonts w:ascii="Times New Roman" w:hAnsi="Times New Roman" w:cs="Times New Roman"/>
        </w:rPr>
        <w:t xml:space="preserve"> </w:t>
      </w:r>
      <w:r w:rsidRPr="00F5074D">
        <w:rPr>
          <w:rFonts w:ascii="Times New Roman" w:hAnsi="Times New Roman" w:cs="Times New Roman"/>
        </w:rPr>
        <w:t>surprising choice of references - this has been well known at least</w:t>
      </w:r>
      <w:r w:rsidR="00341C85">
        <w:rPr>
          <w:rFonts w:ascii="Times New Roman" w:hAnsi="Times New Roman" w:cs="Times New Roman"/>
        </w:rPr>
        <w:t xml:space="preserve"> </w:t>
      </w:r>
      <w:r w:rsidRPr="00F5074D">
        <w:rPr>
          <w:rFonts w:ascii="Times New Roman" w:hAnsi="Times New Roman" w:cs="Times New Roman"/>
        </w:rPr>
        <w:t xml:space="preserve">since </w:t>
      </w:r>
      <w:proofErr w:type="spellStart"/>
      <w:r w:rsidRPr="00F5074D">
        <w:rPr>
          <w:rFonts w:ascii="Times New Roman" w:hAnsi="Times New Roman" w:cs="Times New Roman"/>
        </w:rPr>
        <w:t>McGaugh</w:t>
      </w:r>
      <w:proofErr w:type="spellEnd"/>
      <w:r w:rsidRPr="00F5074D">
        <w:rPr>
          <w:rFonts w:ascii="Times New Roman" w:hAnsi="Times New Roman" w:cs="Times New Roman"/>
        </w:rPr>
        <w:t xml:space="preserve"> 1991 and while these two papers certainly are good, they</w:t>
      </w:r>
      <w:r w:rsidR="00341C85">
        <w:rPr>
          <w:rFonts w:ascii="Times New Roman" w:hAnsi="Times New Roman" w:cs="Times New Roman"/>
        </w:rPr>
        <w:t xml:space="preserve"> </w:t>
      </w:r>
      <w:r w:rsidRPr="00F5074D">
        <w:rPr>
          <w:rFonts w:ascii="Times New Roman" w:hAnsi="Times New Roman" w:cs="Times New Roman"/>
        </w:rPr>
        <w:t>are not particularly known for the R23 analysis.</w:t>
      </w:r>
    </w:p>
    <w:p w14:paraId="44A4E86B" w14:textId="77777777" w:rsidR="00F5074D" w:rsidRPr="00F5074D" w:rsidRDefault="00F5074D" w:rsidP="00F5074D">
      <w:pPr>
        <w:widowControl w:val="0"/>
        <w:autoSpaceDE w:val="0"/>
        <w:autoSpaceDN w:val="0"/>
        <w:adjustRightInd w:val="0"/>
        <w:rPr>
          <w:rFonts w:ascii="Times New Roman" w:hAnsi="Times New Roman" w:cs="Times New Roman"/>
        </w:rPr>
      </w:pPr>
    </w:p>
    <w:p w14:paraId="05752F3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38:</w:t>
      </w:r>
    </w:p>
    <w:p w14:paraId="7BA0D207" w14:textId="77777777" w:rsidR="00F5074D" w:rsidRPr="00F5074D" w:rsidRDefault="00F5074D" w:rsidP="00F5074D">
      <w:pPr>
        <w:widowControl w:val="0"/>
        <w:autoSpaceDE w:val="0"/>
        <w:autoSpaceDN w:val="0"/>
        <w:adjustRightInd w:val="0"/>
        <w:rPr>
          <w:rFonts w:ascii="Times New Roman" w:hAnsi="Times New Roman" w:cs="Times New Roman"/>
        </w:rPr>
      </w:pPr>
    </w:p>
    <w:p w14:paraId="63A64536" w14:textId="76945E30" w:rsidR="00F5074D" w:rsidRPr="00F5074D" w:rsidDel="00F269E1" w:rsidRDefault="00F5074D" w:rsidP="00F5074D">
      <w:pPr>
        <w:widowControl w:val="0"/>
        <w:autoSpaceDE w:val="0"/>
        <w:autoSpaceDN w:val="0"/>
        <w:adjustRightInd w:val="0"/>
        <w:rPr>
          <w:del w:id="630" w:author="Chris Richardson" w:date="2016-09-03T16:36:00Z"/>
          <w:rFonts w:ascii="Times New Roman" w:hAnsi="Times New Roman" w:cs="Times New Roman"/>
        </w:rPr>
      </w:pPr>
      <w:del w:id="631" w:author="Chris Richardson" w:date="2016-09-03T16:36:00Z">
        <w:r w:rsidRPr="00F5074D" w:rsidDel="00F269E1">
          <w:rPr>
            <w:rFonts w:ascii="Times New Roman" w:hAnsi="Times New Roman" w:cs="Times New Roman"/>
          </w:rPr>
          <w:delText>'We find that nearly all the gas is ionized in the regions in which [C</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II] emits' - This is a consequence of how you set up your models and</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is not a reflection of the physical truth. In fact C II mostly emits</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in the PDR where a lot of elements are not significantly ionised. (I</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presume your sentence referred to H and He but you should make this</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clear).</w:delText>
        </w:r>
      </w:del>
    </w:p>
    <w:p w14:paraId="7CBA0D64" w14:textId="34EE4A4E" w:rsidR="00F5074D" w:rsidRPr="00F5074D" w:rsidDel="00F269E1" w:rsidRDefault="00F5074D" w:rsidP="00F5074D">
      <w:pPr>
        <w:widowControl w:val="0"/>
        <w:autoSpaceDE w:val="0"/>
        <w:autoSpaceDN w:val="0"/>
        <w:adjustRightInd w:val="0"/>
        <w:rPr>
          <w:del w:id="632" w:author="Chris Richardson" w:date="2016-09-03T16:36:00Z"/>
          <w:rFonts w:ascii="Times New Roman" w:hAnsi="Times New Roman" w:cs="Times New Roman"/>
        </w:rPr>
      </w:pPr>
    </w:p>
    <w:p w14:paraId="08A0C14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'Our predictions regarding the emission of fine structure lines are</w:t>
      </w:r>
      <w:r w:rsidR="00341C85">
        <w:rPr>
          <w:rFonts w:ascii="Times New Roman" w:hAnsi="Times New Roman" w:cs="Times New Roman"/>
        </w:rPr>
        <w:t xml:space="preserve"> </w:t>
      </w:r>
      <w:r w:rsidRPr="00F5074D">
        <w:rPr>
          <w:rFonts w:ascii="Times New Roman" w:hAnsi="Times New Roman" w:cs="Times New Roman"/>
        </w:rPr>
        <w:t xml:space="preserve">based on Hα emission, which is relatively flat across our grids' </w:t>
      </w:r>
      <w:r w:rsidR="00341C85">
        <w:rPr>
          <w:rFonts w:ascii="Times New Roman" w:hAnsi="Times New Roman" w:cs="Times New Roman"/>
        </w:rPr>
        <w:t>–</w:t>
      </w:r>
      <w:r w:rsidRPr="00F5074D">
        <w:rPr>
          <w:rFonts w:ascii="Times New Roman" w:hAnsi="Times New Roman" w:cs="Times New Roman"/>
        </w:rPr>
        <w:t xml:space="preserve"> I</w:t>
      </w:r>
      <w:r w:rsidR="00341C85">
        <w:rPr>
          <w:rFonts w:ascii="Times New Roman" w:hAnsi="Times New Roman" w:cs="Times New Roman"/>
        </w:rPr>
        <w:t xml:space="preserve"> </w:t>
      </w:r>
      <w:r w:rsidRPr="00F5074D">
        <w:rPr>
          <w:rFonts w:ascii="Times New Roman" w:hAnsi="Times New Roman" w:cs="Times New Roman"/>
        </w:rPr>
        <w:t>have absolutely no idea what you mean with this sentence, please</w:t>
      </w:r>
      <w:r w:rsidR="00341C85">
        <w:rPr>
          <w:rFonts w:ascii="Times New Roman" w:hAnsi="Times New Roman" w:cs="Times New Roman"/>
        </w:rPr>
        <w:t xml:space="preserve"> </w:t>
      </w:r>
      <w:r w:rsidRPr="00F5074D">
        <w:rPr>
          <w:rFonts w:ascii="Times New Roman" w:hAnsi="Times New Roman" w:cs="Times New Roman"/>
        </w:rPr>
        <w:t>clarify!</w:t>
      </w:r>
    </w:p>
    <w:p w14:paraId="1A243FC7" w14:textId="77777777" w:rsidR="00F5074D" w:rsidRPr="00F5074D" w:rsidDel="00F269E1" w:rsidRDefault="00F5074D" w:rsidP="00F5074D">
      <w:pPr>
        <w:widowControl w:val="0"/>
        <w:autoSpaceDE w:val="0"/>
        <w:autoSpaceDN w:val="0"/>
        <w:adjustRightInd w:val="0"/>
        <w:rPr>
          <w:del w:id="633" w:author="Chris Richardson" w:date="2016-09-03T16:37:00Z"/>
          <w:rFonts w:ascii="Times New Roman" w:hAnsi="Times New Roman" w:cs="Times New Roman"/>
        </w:rPr>
      </w:pPr>
      <w:bookmarkStart w:id="634" w:name="_GoBack"/>
      <w:bookmarkEnd w:id="634"/>
    </w:p>
    <w:p w14:paraId="7BAF6D7C" w14:textId="00CFE65D" w:rsidR="00F5074D" w:rsidRPr="00F5074D" w:rsidDel="00F269E1" w:rsidRDefault="00F5074D" w:rsidP="00F5074D">
      <w:pPr>
        <w:widowControl w:val="0"/>
        <w:autoSpaceDE w:val="0"/>
        <w:autoSpaceDN w:val="0"/>
        <w:adjustRightInd w:val="0"/>
        <w:rPr>
          <w:del w:id="635" w:author="Chris Richardson" w:date="2016-09-03T16:37:00Z"/>
          <w:rFonts w:ascii="Times New Roman" w:hAnsi="Times New Roman" w:cs="Times New Roman"/>
        </w:rPr>
      </w:pPr>
      <w:del w:id="636" w:author="Chris Richardson" w:date="2016-09-03T16:37:00Z">
        <w:r w:rsidRPr="00F5074D" w:rsidDel="00F269E1">
          <w:rPr>
            <w:rFonts w:ascii="Times New Roman" w:hAnsi="Times New Roman" w:cs="Times New Roman"/>
          </w:rPr>
          <w:delText>'Thus, we can only compare differences in the peak equivalent widths</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of [O I] 63 μm and [O III] 88 μm at constant phiH and nH values as</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indicators of differences in SFR. Otherwise, these differences should</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 xml:space="preserve">be interpreted as differences in emission based on the adopted </w:delText>
        </w:r>
        <w:r w:rsidRPr="00F5074D" w:rsidDel="00F269E1">
          <w:rPr>
            <w:rFonts w:ascii="Times New Roman" w:hAnsi="Times New Roman" w:cs="Times New Roman"/>
          </w:rPr>
          <w:delText>Hand</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nH values. Observers should thus be cautious when using these</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fine-structure lines as indicators of SFR.' - Again, I have no idea</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what you are trying to say here, I can't even start to guess. Please</w:delText>
        </w:r>
        <w:r w:rsidR="00341C85" w:rsidDel="00F269E1">
          <w:rPr>
            <w:rFonts w:ascii="Times New Roman" w:hAnsi="Times New Roman" w:cs="Times New Roman"/>
          </w:rPr>
          <w:delText xml:space="preserve"> </w:delText>
        </w:r>
        <w:r w:rsidRPr="00F5074D" w:rsidDel="00F269E1">
          <w:rPr>
            <w:rFonts w:ascii="Times New Roman" w:hAnsi="Times New Roman" w:cs="Times New Roman"/>
          </w:rPr>
          <w:delText>clarify!</w:delText>
        </w:r>
      </w:del>
    </w:p>
    <w:p w14:paraId="14083718" w14:textId="77777777" w:rsidR="00F5074D" w:rsidRPr="00F5074D" w:rsidRDefault="00F5074D" w:rsidP="00F5074D">
      <w:pPr>
        <w:widowControl w:val="0"/>
        <w:autoSpaceDE w:val="0"/>
        <w:autoSpaceDN w:val="0"/>
        <w:adjustRightInd w:val="0"/>
        <w:rPr>
          <w:rFonts w:ascii="Times New Roman" w:hAnsi="Times New Roman" w:cs="Times New Roman"/>
        </w:rPr>
      </w:pPr>
    </w:p>
    <w:p w14:paraId="1A364FB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40:</w:t>
      </w:r>
    </w:p>
    <w:p w14:paraId="309DCC18" w14:textId="77777777" w:rsidR="00F5074D" w:rsidRPr="00F5074D" w:rsidRDefault="00F5074D" w:rsidP="00F5074D">
      <w:pPr>
        <w:widowControl w:val="0"/>
        <w:autoSpaceDE w:val="0"/>
        <w:autoSpaceDN w:val="0"/>
        <w:adjustRightInd w:val="0"/>
        <w:rPr>
          <w:rFonts w:ascii="Times New Roman" w:hAnsi="Times New Roman" w:cs="Times New Roman"/>
        </w:rPr>
      </w:pPr>
    </w:p>
    <w:p w14:paraId="30AB84A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Figure 6a (and 6b, 6c):</w:t>
      </w:r>
      <w:r w:rsidR="00341C85">
        <w:rPr>
          <w:rFonts w:ascii="Times New Roman" w:hAnsi="Times New Roman" w:cs="Times New Roman"/>
        </w:rPr>
        <w:t xml:space="preserve"> </w:t>
      </w:r>
      <w:r w:rsidRPr="00F5074D">
        <w:rPr>
          <w:rFonts w:ascii="Times New Roman" w:hAnsi="Times New Roman" w:cs="Times New Roman"/>
        </w:rPr>
        <w:t>The labels of the lines are Cloudy specific and not easily</w:t>
      </w:r>
    </w:p>
    <w:p w14:paraId="3F0D66B1"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understandable</w:t>
      </w:r>
      <w:proofErr w:type="gramEnd"/>
      <w:r w:rsidRPr="00F5074D">
        <w:rPr>
          <w:rFonts w:ascii="Times New Roman" w:hAnsi="Times New Roman" w:cs="Times New Roman"/>
        </w:rPr>
        <w:t xml:space="preserve"> to a general reade</w:t>
      </w:r>
      <w:r w:rsidR="00341C85">
        <w:rPr>
          <w:rFonts w:ascii="Times New Roman" w:hAnsi="Times New Roman" w:cs="Times New Roman"/>
        </w:rPr>
        <w:t>r. They should be changed to ac</w:t>
      </w:r>
      <w:r w:rsidRPr="00F5074D">
        <w:rPr>
          <w:rFonts w:ascii="Times New Roman" w:hAnsi="Times New Roman" w:cs="Times New Roman"/>
        </w:rPr>
        <w:t>t</w:t>
      </w:r>
      <w:r w:rsidR="00341C85">
        <w:rPr>
          <w:rFonts w:ascii="Times New Roman" w:hAnsi="Times New Roman" w:cs="Times New Roman"/>
        </w:rPr>
        <w:t>u</w:t>
      </w:r>
      <w:r w:rsidRPr="00F5074D">
        <w:rPr>
          <w:rFonts w:ascii="Times New Roman" w:hAnsi="Times New Roman" w:cs="Times New Roman"/>
        </w:rPr>
        <w:t>ally</w:t>
      </w:r>
      <w:r w:rsidR="00341C85">
        <w:rPr>
          <w:rFonts w:ascii="Times New Roman" w:hAnsi="Times New Roman" w:cs="Times New Roman"/>
        </w:rPr>
        <w:t xml:space="preserve"> </w:t>
      </w:r>
      <w:r w:rsidRPr="00F5074D">
        <w:rPr>
          <w:rFonts w:ascii="Times New Roman" w:hAnsi="Times New Roman" w:cs="Times New Roman"/>
        </w:rPr>
        <w:t>include what lines are considered. Also the shape of the plots with</w:t>
      </w:r>
      <w:r w:rsidR="00341C85">
        <w:rPr>
          <w:rFonts w:ascii="Times New Roman" w:hAnsi="Times New Roman" w:cs="Times New Roman"/>
        </w:rPr>
        <w:t xml:space="preserve"> </w:t>
      </w:r>
      <w:r w:rsidRPr="00F5074D">
        <w:rPr>
          <w:rFonts w:ascii="Times New Roman" w:hAnsi="Times New Roman" w:cs="Times New Roman"/>
        </w:rPr>
        <w:t>4.5 orders of magnitude on the y-axis and very compressed vertically</w:t>
      </w:r>
      <w:r w:rsidR="00341C85">
        <w:rPr>
          <w:rFonts w:ascii="Times New Roman" w:hAnsi="Times New Roman" w:cs="Times New Roman"/>
        </w:rPr>
        <w:t xml:space="preserve"> </w:t>
      </w:r>
      <w:r w:rsidRPr="00F5074D">
        <w:rPr>
          <w:rFonts w:ascii="Times New Roman" w:hAnsi="Times New Roman" w:cs="Times New Roman"/>
        </w:rPr>
        <w:t>makes them very hard to read. A different aspect is needed to be able</w:t>
      </w:r>
      <w:r w:rsidR="00341C85">
        <w:rPr>
          <w:rFonts w:ascii="Times New Roman" w:hAnsi="Times New Roman" w:cs="Times New Roman"/>
        </w:rPr>
        <w:t xml:space="preserve"> </w:t>
      </w:r>
      <w:r w:rsidRPr="00F5074D">
        <w:rPr>
          <w:rFonts w:ascii="Times New Roman" w:hAnsi="Times New Roman" w:cs="Times New Roman"/>
        </w:rPr>
        <w:t>to read the figures properly.</w:t>
      </w:r>
    </w:p>
    <w:p w14:paraId="00297496" w14:textId="77777777" w:rsidR="00F5074D" w:rsidRPr="00F5074D" w:rsidRDefault="00F5074D" w:rsidP="00F5074D">
      <w:pPr>
        <w:widowControl w:val="0"/>
        <w:autoSpaceDE w:val="0"/>
        <w:autoSpaceDN w:val="0"/>
        <w:adjustRightInd w:val="0"/>
        <w:rPr>
          <w:rFonts w:ascii="Times New Roman" w:hAnsi="Times New Roman" w:cs="Times New Roman"/>
        </w:rPr>
      </w:pPr>
    </w:p>
    <w:p w14:paraId="516A61A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42:</w:t>
      </w:r>
    </w:p>
    <w:p w14:paraId="79302DBC" w14:textId="77777777" w:rsidR="00F5074D" w:rsidRPr="00F5074D" w:rsidRDefault="00F5074D" w:rsidP="00F5074D">
      <w:pPr>
        <w:widowControl w:val="0"/>
        <w:autoSpaceDE w:val="0"/>
        <w:autoSpaceDN w:val="0"/>
        <w:adjustRightInd w:val="0"/>
        <w:rPr>
          <w:rFonts w:ascii="Times New Roman" w:hAnsi="Times New Roman" w:cs="Times New Roman"/>
        </w:rPr>
      </w:pPr>
    </w:p>
    <w:p w14:paraId="4857822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discussion conflates the starburst age with the age of the</w:t>
      </w:r>
      <w:r w:rsidR="00341C85">
        <w:rPr>
          <w:rFonts w:ascii="Times New Roman" w:hAnsi="Times New Roman" w:cs="Times New Roman"/>
        </w:rPr>
        <w:t xml:space="preserve"> </w:t>
      </w:r>
      <w:r w:rsidRPr="00F5074D">
        <w:rPr>
          <w:rFonts w:ascii="Times New Roman" w:hAnsi="Times New Roman" w:cs="Times New Roman"/>
        </w:rPr>
        <w:t xml:space="preserve">galaxy. This is misleading and </w:t>
      </w:r>
      <w:r w:rsidR="00341C85">
        <w:rPr>
          <w:rFonts w:ascii="Times New Roman" w:hAnsi="Times New Roman" w:cs="Times New Roman"/>
        </w:rPr>
        <w:t>unlikely to be true physically.</w:t>
      </w:r>
    </w:p>
    <w:p w14:paraId="6027F724" w14:textId="77777777" w:rsidR="00341C85" w:rsidRDefault="00341C85" w:rsidP="00F5074D">
      <w:pPr>
        <w:widowControl w:val="0"/>
        <w:autoSpaceDE w:val="0"/>
        <w:autoSpaceDN w:val="0"/>
        <w:adjustRightInd w:val="0"/>
        <w:rPr>
          <w:rFonts w:ascii="Times New Roman" w:hAnsi="Times New Roman" w:cs="Times New Roman"/>
        </w:rPr>
      </w:pPr>
    </w:p>
    <w:p w14:paraId="7841010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'O-type stars tend to dominate the luminosity of starburst galaxies.'</w:t>
      </w:r>
      <w:r w:rsidR="00341C85">
        <w:rPr>
          <w:rFonts w:ascii="Times New Roman" w:hAnsi="Times New Roman" w:cs="Times New Roman"/>
        </w:rPr>
        <w:t xml:space="preserve"> </w:t>
      </w:r>
      <w:r w:rsidRPr="00F5074D">
        <w:rPr>
          <w:rFonts w:ascii="Times New Roman" w:hAnsi="Times New Roman" w:cs="Times New Roman"/>
        </w:rPr>
        <w:t>- It is more correct to talk about H II region - there is little</w:t>
      </w:r>
      <w:r w:rsidR="00341C85">
        <w:rPr>
          <w:rFonts w:ascii="Times New Roman" w:hAnsi="Times New Roman" w:cs="Times New Roman"/>
        </w:rPr>
        <w:t xml:space="preserve"> </w:t>
      </w:r>
      <w:r w:rsidRPr="00F5074D">
        <w:rPr>
          <w:rFonts w:ascii="Times New Roman" w:hAnsi="Times New Roman" w:cs="Times New Roman"/>
        </w:rPr>
        <w:t xml:space="preserve">reason to believe that a galaxy will form on time-scales &lt; few </w:t>
      </w:r>
      <w:proofErr w:type="spellStart"/>
      <w:r w:rsidRPr="00F5074D">
        <w:rPr>
          <w:rFonts w:ascii="Times New Roman" w:hAnsi="Times New Roman" w:cs="Times New Roman"/>
        </w:rPr>
        <w:t>Myr</w:t>
      </w:r>
      <w:proofErr w:type="spellEnd"/>
      <w:r w:rsidRPr="00F5074D">
        <w:rPr>
          <w:rFonts w:ascii="Times New Roman" w:hAnsi="Times New Roman" w:cs="Times New Roman"/>
        </w:rPr>
        <w:t>.</w:t>
      </w:r>
    </w:p>
    <w:p w14:paraId="70D191C1" w14:textId="77777777" w:rsidR="00F5074D" w:rsidRPr="00F5074D" w:rsidRDefault="00F5074D" w:rsidP="00F5074D">
      <w:pPr>
        <w:widowControl w:val="0"/>
        <w:autoSpaceDE w:val="0"/>
        <w:autoSpaceDN w:val="0"/>
        <w:adjustRightInd w:val="0"/>
        <w:rPr>
          <w:rFonts w:ascii="Times New Roman" w:hAnsi="Times New Roman" w:cs="Times New Roman"/>
        </w:rPr>
      </w:pPr>
    </w:p>
    <w:p w14:paraId="32D1911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equivalent widths of many of the strong hydrogen recombination</w:t>
      </w:r>
      <w:r w:rsidR="00341C85">
        <w:rPr>
          <w:rFonts w:ascii="Times New Roman" w:hAnsi="Times New Roman" w:cs="Times New Roman"/>
        </w:rPr>
        <w:t xml:space="preserve"> </w:t>
      </w:r>
      <w:r w:rsidRPr="00F5074D">
        <w:rPr>
          <w:rFonts w:ascii="Times New Roman" w:hAnsi="Times New Roman" w:cs="Times New Roman"/>
        </w:rPr>
        <w:t xml:space="preserve">lines like Hα, Hβ, or </w:t>
      </w:r>
      <w:proofErr w:type="spellStart"/>
      <w:r w:rsidRPr="00F5074D">
        <w:rPr>
          <w:rFonts w:ascii="Times New Roman" w:hAnsi="Times New Roman" w:cs="Times New Roman"/>
        </w:rPr>
        <w:t>Brγ</w:t>
      </w:r>
      <w:proofErr w:type="spellEnd"/>
      <w:r w:rsidRPr="00F5074D">
        <w:rPr>
          <w:rFonts w:ascii="Times New Roman" w:hAnsi="Times New Roman" w:cs="Times New Roman"/>
        </w:rPr>
        <w:t xml:space="preserve"> can be used as age indicators because they</w:t>
      </w:r>
      <w:r w:rsidR="00341C85">
        <w:rPr>
          <w:rFonts w:ascii="Times New Roman" w:hAnsi="Times New Roman" w:cs="Times New Roman"/>
        </w:rPr>
        <w:t xml:space="preserve"> </w:t>
      </w:r>
      <w:r w:rsidRPr="00F5074D">
        <w:rPr>
          <w:rFonts w:ascii="Times New Roman" w:hAnsi="Times New Roman" w:cs="Times New Roman"/>
        </w:rPr>
        <w:t>measure the ratio of the young, ionizing over the old, non-ionizing</w:t>
      </w:r>
      <w:r w:rsidR="00341C85">
        <w:rPr>
          <w:rFonts w:ascii="Times New Roman" w:hAnsi="Times New Roman" w:cs="Times New Roman"/>
        </w:rPr>
        <w:t xml:space="preserve"> </w:t>
      </w:r>
      <w:r w:rsidRPr="00F5074D">
        <w:rPr>
          <w:rFonts w:ascii="Times New Roman" w:hAnsi="Times New Roman" w:cs="Times New Roman"/>
        </w:rPr>
        <w:t>stellar population.' - This is to some extent correct - this is for</w:t>
      </w:r>
    </w:p>
    <w:p w14:paraId="2CB75866"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instance</w:t>
      </w:r>
      <w:proofErr w:type="gramEnd"/>
      <w:r w:rsidRPr="00F5074D">
        <w:rPr>
          <w:rFonts w:ascii="Times New Roman" w:hAnsi="Times New Roman" w:cs="Times New Roman"/>
        </w:rPr>
        <w:t xml:space="preserve"> discussed in Mas-</w:t>
      </w:r>
      <w:proofErr w:type="spellStart"/>
      <w:r w:rsidRPr="00F5074D">
        <w:rPr>
          <w:rFonts w:ascii="Times New Roman" w:hAnsi="Times New Roman" w:cs="Times New Roman"/>
        </w:rPr>
        <w:t>Hesse</w:t>
      </w:r>
      <w:proofErr w:type="spellEnd"/>
      <w:r w:rsidRPr="00F5074D">
        <w:rPr>
          <w:rFonts w:ascii="Times New Roman" w:hAnsi="Times New Roman" w:cs="Times New Roman"/>
        </w:rPr>
        <w:t xml:space="preserve"> &amp; </w:t>
      </w:r>
      <w:proofErr w:type="spellStart"/>
      <w:r w:rsidRPr="00F5074D">
        <w:rPr>
          <w:rFonts w:ascii="Times New Roman" w:hAnsi="Times New Roman" w:cs="Times New Roman"/>
        </w:rPr>
        <w:t>Kunth</w:t>
      </w:r>
      <w:proofErr w:type="spellEnd"/>
      <w:r w:rsidRPr="00F5074D">
        <w:rPr>
          <w:rFonts w:ascii="Times New Roman" w:hAnsi="Times New Roman" w:cs="Times New Roman"/>
        </w:rPr>
        <w:t xml:space="preserve"> (1999) - it is an old result</w:t>
      </w:r>
      <w:r w:rsidR="00341C85">
        <w:rPr>
          <w:rFonts w:ascii="Times New Roman" w:hAnsi="Times New Roman" w:cs="Times New Roman"/>
        </w:rPr>
        <w:t xml:space="preserve"> </w:t>
      </w:r>
      <w:r w:rsidRPr="00F5074D">
        <w:rPr>
          <w:rFonts w:ascii="Times New Roman" w:hAnsi="Times New Roman" w:cs="Times New Roman"/>
        </w:rPr>
        <w:t xml:space="preserve">and some references </w:t>
      </w:r>
      <w:r w:rsidRPr="00F5074D">
        <w:rPr>
          <w:rFonts w:ascii="Times New Roman" w:hAnsi="Times New Roman" w:cs="Times New Roman"/>
        </w:rPr>
        <w:lastRenderedPageBreak/>
        <w:t>would not go amiss here.</w:t>
      </w:r>
    </w:p>
    <w:p w14:paraId="10C71A5F" w14:textId="77777777" w:rsidR="00F5074D" w:rsidRPr="00F5074D" w:rsidRDefault="00F5074D" w:rsidP="00F5074D">
      <w:pPr>
        <w:widowControl w:val="0"/>
        <w:autoSpaceDE w:val="0"/>
        <w:autoSpaceDN w:val="0"/>
        <w:adjustRightInd w:val="0"/>
        <w:rPr>
          <w:rFonts w:ascii="Times New Roman" w:hAnsi="Times New Roman" w:cs="Times New Roman"/>
        </w:rPr>
      </w:pPr>
    </w:p>
    <w:p w14:paraId="414B75C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43:</w:t>
      </w:r>
    </w:p>
    <w:p w14:paraId="06F1D672" w14:textId="77777777" w:rsidR="00F5074D" w:rsidRPr="00F5074D" w:rsidRDefault="00F5074D" w:rsidP="00F5074D">
      <w:pPr>
        <w:widowControl w:val="0"/>
        <w:autoSpaceDE w:val="0"/>
        <w:autoSpaceDN w:val="0"/>
        <w:adjustRightInd w:val="0"/>
        <w:rPr>
          <w:rFonts w:ascii="Times New Roman" w:hAnsi="Times New Roman" w:cs="Times New Roman"/>
        </w:rPr>
      </w:pPr>
    </w:p>
    <w:p w14:paraId="06BC78A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'Geneva and </w:t>
      </w:r>
      <w:proofErr w:type="spellStart"/>
      <w:r w:rsidRPr="00F5074D">
        <w:rPr>
          <w:rFonts w:ascii="Times New Roman" w:hAnsi="Times New Roman" w:cs="Times New Roman"/>
        </w:rPr>
        <w:t>Padova</w:t>
      </w:r>
      <w:proofErr w:type="spellEnd"/>
      <w:r w:rsidRPr="00F5074D">
        <w:rPr>
          <w:rFonts w:ascii="Times New Roman" w:hAnsi="Times New Roman" w:cs="Times New Roman"/>
        </w:rPr>
        <w:t xml:space="preserve"> continuous tracks, however, continue to emit</w:t>
      </w:r>
      <w:r w:rsidR="00341C85">
        <w:rPr>
          <w:rFonts w:ascii="Times New Roman" w:hAnsi="Times New Roman" w:cs="Times New Roman"/>
        </w:rPr>
        <w:t xml:space="preserve"> </w:t>
      </w:r>
      <w:r w:rsidRPr="00F5074D">
        <w:rPr>
          <w:rFonts w:ascii="Times New Roman" w:hAnsi="Times New Roman" w:cs="Times New Roman"/>
        </w:rPr>
        <w:t xml:space="preserve">constantly across the 6-8 </w:t>
      </w:r>
      <w:proofErr w:type="spellStart"/>
      <w:r w:rsidRPr="00F5074D">
        <w:rPr>
          <w:rFonts w:ascii="Times New Roman" w:hAnsi="Times New Roman" w:cs="Times New Roman"/>
        </w:rPr>
        <w:t>Myr</w:t>
      </w:r>
      <w:proofErr w:type="spellEnd"/>
      <w:r w:rsidRPr="00F5074D">
        <w:rPr>
          <w:rFonts w:ascii="Times New Roman" w:hAnsi="Times New Roman" w:cs="Times New Roman"/>
        </w:rPr>
        <w:t xml:space="preserve"> range.' - Surely the tracks themselves</w:t>
      </w:r>
      <w:r w:rsidR="00341C85">
        <w:rPr>
          <w:rFonts w:ascii="Times New Roman" w:hAnsi="Times New Roman" w:cs="Times New Roman"/>
        </w:rPr>
        <w:t xml:space="preserve"> </w:t>
      </w:r>
      <w:r w:rsidRPr="00F5074D">
        <w:rPr>
          <w:rFonts w:ascii="Times New Roman" w:hAnsi="Times New Roman" w:cs="Times New Roman"/>
        </w:rPr>
        <w:t>do not emit! Please rephrase.</w:t>
      </w:r>
    </w:p>
    <w:p w14:paraId="076D8313" w14:textId="77777777" w:rsidR="00F5074D" w:rsidRPr="00F5074D" w:rsidRDefault="00F5074D" w:rsidP="00F5074D">
      <w:pPr>
        <w:widowControl w:val="0"/>
        <w:autoSpaceDE w:val="0"/>
        <w:autoSpaceDN w:val="0"/>
        <w:adjustRightInd w:val="0"/>
        <w:rPr>
          <w:rFonts w:ascii="Times New Roman" w:hAnsi="Times New Roman" w:cs="Times New Roman"/>
        </w:rPr>
      </w:pPr>
    </w:p>
    <w:p w14:paraId="0F4A32A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46:</w:t>
      </w:r>
    </w:p>
    <w:p w14:paraId="2C867787" w14:textId="77777777" w:rsidR="00F5074D" w:rsidRPr="00F5074D" w:rsidRDefault="00F5074D" w:rsidP="00F5074D">
      <w:pPr>
        <w:widowControl w:val="0"/>
        <w:autoSpaceDE w:val="0"/>
        <w:autoSpaceDN w:val="0"/>
        <w:adjustRightInd w:val="0"/>
        <w:rPr>
          <w:rFonts w:ascii="Times New Roman" w:hAnsi="Times New Roman" w:cs="Times New Roman"/>
        </w:rPr>
      </w:pPr>
    </w:p>
    <w:p w14:paraId="3DA452B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physical reason for this apparent contradiction is that dust</w:t>
      </w:r>
      <w:r w:rsidR="00341C85">
        <w:rPr>
          <w:rFonts w:ascii="Times New Roman" w:hAnsi="Times New Roman" w:cs="Times New Roman"/>
        </w:rPr>
        <w:t xml:space="preserve"> </w:t>
      </w:r>
      <w:r w:rsidRPr="00F5074D">
        <w:rPr>
          <w:rFonts w:ascii="Times New Roman" w:hAnsi="Times New Roman" w:cs="Times New Roman"/>
        </w:rPr>
        <w:t>makes a substantial contribution to the overall opacity in our dusty</w:t>
      </w:r>
      <w:r w:rsidR="00341C85">
        <w:rPr>
          <w:rFonts w:ascii="Times New Roman" w:hAnsi="Times New Roman" w:cs="Times New Roman"/>
        </w:rPr>
        <w:t xml:space="preserve"> </w:t>
      </w:r>
      <w:r w:rsidRPr="00F5074D">
        <w:rPr>
          <w:rFonts w:ascii="Times New Roman" w:hAnsi="Times New Roman" w:cs="Times New Roman"/>
        </w:rPr>
        <w:t>simulations, which decreases the availability of high-energy photons</w:t>
      </w:r>
      <w:r w:rsidR="00341C85">
        <w:rPr>
          <w:rFonts w:ascii="Times New Roman" w:hAnsi="Times New Roman" w:cs="Times New Roman"/>
        </w:rPr>
        <w:t xml:space="preserve"> </w:t>
      </w:r>
      <w:r w:rsidRPr="00F5074D">
        <w:rPr>
          <w:rFonts w:ascii="Times New Roman" w:hAnsi="Times New Roman" w:cs="Times New Roman"/>
        </w:rPr>
        <w:t>to ionize and excite the gas.' - This explanation makes some sense for</w:t>
      </w:r>
      <w:r w:rsidR="00341C85">
        <w:rPr>
          <w:rFonts w:ascii="Times New Roman" w:hAnsi="Times New Roman" w:cs="Times New Roman"/>
        </w:rPr>
        <w:t xml:space="preserve"> </w:t>
      </w:r>
      <w:r w:rsidRPr="00F5074D">
        <w:rPr>
          <w:rFonts w:ascii="Times New Roman" w:hAnsi="Times New Roman" w:cs="Times New Roman"/>
        </w:rPr>
        <w:t xml:space="preserve">Ne V and </w:t>
      </w:r>
      <w:proofErr w:type="spellStart"/>
      <w:r w:rsidRPr="00F5074D">
        <w:rPr>
          <w:rFonts w:ascii="Times New Roman" w:hAnsi="Times New Roman" w:cs="Times New Roman"/>
        </w:rPr>
        <w:t>Ar</w:t>
      </w:r>
      <w:proofErr w:type="spellEnd"/>
      <w:r w:rsidRPr="00F5074D">
        <w:rPr>
          <w:rFonts w:ascii="Times New Roman" w:hAnsi="Times New Roman" w:cs="Times New Roman"/>
        </w:rPr>
        <w:t xml:space="preserve"> IV, but not for Si II and Mg II which are both low</w:t>
      </w:r>
    </w:p>
    <w:p w14:paraId="64069DDB" w14:textId="77777777" w:rsidR="00F5074D" w:rsidRPr="00F5074D" w:rsidRDefault="00F5074D" w:rsidP="00F5074D">
      <w:pPr>
        <w:widowControl w:val="0"/>
        <w:autoSpaceDE w:val="0"/>
        <w:autoSpaceDN w:val="0"/>
        <w:adjustRightInd w:val="0"/>
        <w:rPr>
          <w:rFonts w:ascii="Times New Roman" w:hAnsi="Times New Roman" w:cs="Times New Roman"/>
        </w:rPr>
      </w:pPr>
      <w:proofErr w:type="spellStart"/>
      <w:proofErr w:type="gramStart"/>
      <w:r w:rsidRPr="00F5074D">
        <w:rPr>
          <w:rFonts w:ascii="Times New Roman" w:hAnsi="Times New Roman" w:cs="Times New Roman"/>
        </w:rPr>
        <w:t>ionisation</w:t>
      </w:r>
      <w:proofErr w:type="spellEnd"/>
      <w:proofErr w:type="gramEnd"/>
      <w:r w:rsidRPr="00F5074D">
        <w:rPr>
          <w:rFonts w:ascii="Times New Roman" w:hAnsi="Times New Roman" w:cs="Times New Roman"/>
        </w:rPr>
        <w:t xml:space="preserve"> energy lines.</w:t>
      </w:r>
    </w:p>
    <w:p w14:paraId="6CE2D729" w14:textId="77777777" w:rsidR="00F5074D" w:rsidRPr="00F5074D" w:rsidRDefault="00F5074D" w:rsidP="00F5074D">
      <w:pPr>
        <w:widowControl w:val="0"/>
        <w:autoSpaceDE w:val="0"/>
        <w:autoSpaceDN w:val="0"/>
        <w:adjustRightInd w:val="0"/>
        <w:rPr>
          <w:rFonts w:ascii="Times New Roman" w:hAnsi="Times New Roman" w:cs="Times New Roman"/>
        </w:rPr>
      </w:pPr>
    </w:p>
    <w:p w14:paraId="556542B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A key factor here is likely dust depletion. Indeed the main effect of</w:t>
      </w:r>
      <w:r w:rsidR="00341C85">
        <w:rPr>
          <w:rFonts w:ascii="Times New Roman" w:hAnsi="Times New Roman" w:cs="Times New Roman"/>
        </w:rPr>
        <w:t xml:space="preserve"> </w:t>
      </w:r>
      <w:r w:rsidRPr="00F5074D">
        <w:rPr>
          <w:rFonts w:ascii="Times New Roman" w:hAnsi="Times New Roman" w:cs="Times New Roman"/>
        </w:rPr>
        <w:t>dust in HII regions is depletion of metals onto dust grains</w:t>
      </w:r>
      <w:r w:rsidR="00341C85">
        <w:rPr>
          <w:rFonts w:ascii="Times New Roman" w:hAnsi="Times New Roman" w:cs="Times New Roman"/>
        </w:rPr>
        <w:t xml:space="preserve"> </w:t>
      </w:r>
      <w:r w:rsidRPr="00F5074D">
        <w:rPr>
          <w:rFonts w:ascii="Times New Roman" w:hAnsi="Times New Roman" w:cs="Times New Roman"/>
        </w:rPr>
        <w:t xml:space="preserve">(e.g. Shields &amp; </w:t>
      </w:r>
      <w:proofErr w:type="spellStart"/>
      <w:r w:rsidRPr="00F5074D">
        <w:rPr>
          <w:rFonts w:ascii="Times New Roman" w:hAnsi="Times New Roman" w:cs="Times New Roman"/>
        </w:rPr>
        <w:t>Kennicutt</w:t>
      </w:r>
      <w:proofErr w:type="spellEnd"/>
      <w:r w:rsidRPr="00F5074D">
        <w:rPr>
          <w:rFonts w:ascii="Times New Roman" w:hAnsi="Times New Roman" w:cs="Times New Roman"/>
        </w:rPr>
        <w:t xml:space="preserve"> 1995) and a discussion of depletion and its</w:t>
      </w:r>
      <w:r w:rsidR="00341C85">
        <w:rPr>
          <w:rFonts w:ascii="Times New Roman" w:hAnsi="Times New Roman" w:cs="Times New Roman"/>
        </w:rPr>
        <w:t xml:space="preserve"> </w:t>
      </w:r>
      <w:r w:rsidRPr="00F5074D">
        <w:rPr>
          <w:rFonts w:ascii="Times New Roman" w:hAnsi="Times New Roman" w:cs="Times New Roman"/>
        </w:rPr>
        <w:t>effects should enter here as well.</w:t>
      </w:r>
    </w:p>
    <w:p w14:paraId="28BD6C61" w14:textId="77777777" w:rsidR="00F5074D" w:rsidRPr="00F5074D" w:rsidRDefault="00F5074D" w:rsidP="00F5074D">
      <w:pPr>
        <w:widowControl w:val="0"/>
        <w:autoSpaceDE w:val="0"/>
        <w:autoSpaceDN w:val="0"/>
        <w:adjustRightInd w:val="0"/>
        <w:rPr>
          <w:rFonts w:ascii="Times New Roman" w:hAnsi="Times New Roman" w:cs="Times New Roman"/>
        </w:rPr>
      </w:pPr>
    </w:p>
    <w:p w14:paraId="05F38F6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'Many of the equivalent widths of UV emission lines increase with the</w:t>
      </w:r>
      <w:r w:rsidR="00341C85">
        <w:rPr>
          <w:rFonts w:ascii="Times New Roman" w:hAnsi="Times New Roman" w:cs="Times New Roman"/>
        </w:rPr>
        <w:t xml:space="preserve"> </w:t>
      </w:r>
      <w:r w:rsidRPr="00F5074D">
        <w:rPr>
          <w:rFonts w:ascii="Times New Roman" w:hAnsi="Times New Roman" w:cs="Times New Roman"/>
        </w:rPr>
        <w:t>removal of dust since dust absorption peaks in the UV' - But in your</w:t>
      </w:r>
      <w:r w:rsidR="00341C85">
        <w:rPr>
          <w:rFonts w:ascii="Times New Roman" w:hAnsi="Times New Roman" w:cs="Times New Roman"/>
        </w:rPr>
        <w:t xml:space="preserve"> </w:t>
      </w:r>
      <w:r w:rsidRPr="00F5074D">
        <w:rPr>
          <w:rFonts w:ascii="Times New Roman" w:hAnsi="Times New Roman" w:cs="Times New Roman"/>
        </w:rPr>
        <w:t>model surely the dust attenuation of the continuum and the line is the</w:t>
      </w:r>
      <w:r w:rsidR="00341C85">
        <w:rPr>
          <w:rFonts w:ascii="Times New Roman" w:hAnsi="Times New Roman" w:cs="Times New Roman"/>
        </w:rPr>
        <w:t xml:space="preserve"> </w:t>
      </w:r>
      <w:r w:rsidRPr="00F5074D">
        <w:rPr>
          <w:rFonts w:ascii="Times New Roman" w:hAnsi="Times New Roman" w:cs="Times New Roman"/>
        </w:rPr>
        <w:t>same, so why should you see an effect on the EW?</w:t>
      </w:r>
    </w:p>
    <w:p w14:paraId="6BD1CEF7" w14:textId="77777777" w:rsidR="00F5074D" w:rsidRPr="00F5074D" w:rsidRDefault="00F5074D" w:rsidP="00F5074D">
      <w:pPr>
        <w:widowControl w:val="0"/>
        <w:autoSpaceDE w:val="0"/>
        <w:autoSpaceDN w:val="0"/>
        <w:adjustRightInd w:val="0"/>
        <w:rPr>
          <w:rFonts w:ascii="Times New Roman" w:hAnsi="Times New Roman" w:cs="Times New Roman"/>
        </w:rPr>
      </w:pPr>
    </w:p>
    <w:p w14:paraId="6AFDC46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 </w:t>
      </w:r>
      <w:proofErr w:type="gramStart"/>
      <w:r w:rsidRPr="00F5074D">
        <w:rPr>
          <w:rFonts w:ascii="Times New Roman" w:hAnsi="Times New Roman" w:cs="Times New Roman"/>
        </w:rPr>
        <w:t>while</w:t>
      </w:r>
      <w:proofErr w:type="gramEnd"/>
      <w:r w:rsidRPr="00F5074D">
        <w:rPr>
          <w:rFonts w:ascii="Times New Roman" w:hAnsi="Times New Roman" w:cs="Times New Roman"/>
        </w:rPr>
        <w:t xml:space="preserve"> the region it emits across the LOC plane essentially</w:t>
      </w:r>
      <w:r w:rsidR="00341C85">
        <w:rPr>
          <w:rFonts w:ascii="Times New Roman" w:hAnsi="Times New Roman" w:cs="Times New Roman"/>
        </w:rPr>
        <w:t xml:space="preserve"> </w:t>
      </w:r>
      <w:r w:rsidRPr="00F5074D">
        <w:rPr>
          <w:rFonts w:ascii="Times New Roman" w:hAnsi="Times New Roman" w:cs="Times New Roman"/>
        </w:rPr>
        <w:t>disappears...' - It seems to expand significantly to my eyes?</w:t>
      </w:r>
    </w:p>
    <w:p w14:paraId="24657C9D" w14:textId="77777777" w:rsidR="00F5074D" w:rsidRPr="00F5074D" w:rsidRDefault="00F5074D" w:rsidP="00F5074D">
      <w:pPr>
        <w:widowControl w:val="0"/>
        <w:autoSpaceDE w:val="0"/>
        <w:autoSpaceDN w:val="0"/>
        <w:adjustRightInd w:val="0"/>
        <w:rPr>
          <w:rFonts w:ascii="Times New Roman" w:hAnsi="Times New Roman" w:cs="Times New Roman"/>
        </w:rPr>
      </w:pPr>
    </w:p>
    <w:p w14:paraId="646A65F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roofErr w:type="gramStart"/>
      <w:r w:rsidRPr="00F5074D">
        <w:rPr>
          <w:rFonts w:ascii="Times New Roman" w:hAnsi="Times New Roman" w:cs="Times New Roman"/>
        </w:rPr>
        <w:t>dust</w:t>
      </w:r>
      <w:proofErr w:type="gramEnd"/>
      <w:r w:rsidRPr="00F5074D">
        <w:rPr>
          <w:rFonts w:ascii="Times New Roman" w:hAnsi="Times New Roman" w:cs="Times New Roman"/>
        </w:rPr>
        <w:t xml:space="preserve"> free models either get incorporated into the larger emission</w:t>
      </w:r>
      <w:r w:rsidR="00341C85">
        <w:rPr>
          <w:rFonts w:ascii="Times New Roman" w:hAnsi="Times New Roman" w:cs="Times New Roman"/>
        </w:rPr>
        <w:t xml:space="preserve"> </w:t>
      </w:r>
      <w:r w:rsidRPr="00F5074D">
        <w:rPr>
          <w:rFonts w:ascii="Times New Roman" w:hAnsi="Times New Roman" w:cs="Times New Roman"/>
        </w:rPr>
        <w:t>region in the plane or disappear, best seen with [S II] λ4078 and [S</w:t>
      </w:r>
      <w:r w:rsidR="00341C85">
        <w:rPr>
          <w:rFonts w:ascii="Times New Roman" w:hAnsi="Times New Roman" w:cs="Times New Roman"/>
        </w:rPr>
        <w:t xml:space="preserve"> </w:t>
      </w:r>
      <w:r w:rsidRPr="00F5074D">
        <w:rPr>
          <w:rFonts w:ascii="Times New Roman" w:hAnsi="Times New Roman" w:cs="Times New Roman"/>
        </w:rPr>
        <w:t>II] λ6720 ' - why?</w:t>
      </w:r>
    </w:p>
    <w:p w14:paraId="60D72AF1" w14:textId="77777777" w:rsidR="00F5074D" w:rsidRPr="00F5074D" w:rsidRDefault="00F5074D" w:rsidP="00F5074D">
      <w:pPr>
        <w:widowControl w:val="0"/>
        <w:autoSpaceDE w:val="0"/>
        <w:autoSpaceDN w:val="0"/>
        <w:adjustRightInd w:val="0"/>
        <w:rPr>
          <w:rFonts w:ascii="Times New Roman" w:hAnsi="Times New Roman" w:cs="Times New Roman"/>
        </w:rPr>
      </w:pPr>
    </w:p>
    <w:p w14:paraId="39975AC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48:</w:t>
      </w:r>
    </w:p>
    <w:p w14:paraId="7E838951" w14:textId="77777777" w:rsidR="00F5074D" w:rsidRPr="00F5074D" w:rsidRDefault="00F5074D" w:rsidP="00F5074D">
      <w:pPr>
        <w:widowControl w:val="0"/>
        <w:autoSpaceDE w:val="0"/>
        <w:autoSpaceDN w:val="0"/>
        <w:adjustRightInd w:val="0"/>
        <w:rPr>
          <w:rFonts w:ascii="Times New Roman" w:hAnsi="Times New Roman" w:cs="Times New Roman"/>
        </w:rPr>
      </w:pPr>
    </w:p>
    <w:p w14:paraId="1737EBA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we agree with the conclusion that AGN contribution is needed for</w:t>
      </w:r>
      <w:r w:rsidR="00341C85">
        <w:rPr>
          <w:rFonts w:ascii="Times New Roman" w:hAnsi="Times New Roman" w:cs="Times New Roman"/>
        </w:rPr>
        <w:t xml:space="preserve"> </w:t>
      </w:r>
      <w:r w:rsidRPr="00F5074D">
        <w:rPr>
          <w:rFonts w:ascii="Times New Roman" w:hAnsi="Times New Roman" w:cs="Times New Roman"/>
        </w:rPr>
        <w:t xml:space="preserve">local [Ne V] 14 mum and 24 mum emission' - This is insufficient </w:t>
      </w:r>
      <w:r w:rsidR="00341C85">
        <w:rPr>
          <w:rFonts w:ascii="Times New Roman" w:hAnsi="Times New Roman" w:cs="Times New Roman"/>
        </w:rPr>
        <w:t>–</w:t>
      </w:r>
      <w:r w:rsidRPr="00F5074D">
        <w:rPr>
          <w:rFonts w:ascii="Times New Roman" w:hAnsi="Times New Roman" w:cs="Times New Roman"/>
        </w:rPr>
        <w:t xml:space="preserve"> you</w:t>
      </w:r>
      <w:r w:rsidR="00341C85">
        <w:rPr>
          <w:rFonts w:ascii="Times New Roman" w:hAnsi="Times New Roman" w:cs="Times New Roman"/>
        </w:rPr>
        <w:t xml:space="preserve"> </w:t>
      </w:r>
      <w:r w:rsidRPr="00F5074D">
        <w:rPr>
          <w:rFonts w:ascii="Times New Roman" w:hAnsi="Times New Roman" w:cs="Times New Roman"/>
        </w:rPr>
        <w:t>have not considered shocks, nor X-ray binaries, nor the effect of</w:t>
      </w:r>
      <w:r w:rsidR="00341C85">
        <w:rPr>
          <w:rFonts w:ascii="Times New Roman" w:hAnsi="Times New Roman" w:cs="Times New Roman"/>
        </w:rPr>
        <w:t xml:space="preserve"> </w:t>
      </w:r>
      <w:r w:rsidRPr="00F5074D">
        <w:rPr>
          <w:rFonts w:ascii="Times New Roman" w:hAnsi="Times New Roman" w:cs="Times New Roman"/>
        </w:rPr>
        <w:t>normal binaries or uncertainties in the SED-shape, so how can you make</w:t>
      </w:r>
      <w:r w:rsidR="00341C85">
        <w:rPr>
          <w:rFonts w:ascii="Times New Roman" w:hAnsi="Times New Roman" w:cs="Times New Roman"/>
        </w:rPr>
        <w:t xml:space="preserve"> </w:t>
      </w:r>
      <w:r w:rsidRPr="00F5074D">
        <w:rPr>
          <w:rFonts w:ascii="Times New Roman" w:hAnsi="Times New Roman" w:cs="Times New Roman"/>
        </w:rPr>
        <w:t>this conclusion?</w:t>
      </w:r>
    </w:p>
    <w:p w14:paraId="57573510" w14:textId="77777777" w:rsidR="00F5074D" w:rsidRPr="00F5074D" w:rsidRDefault="00F5074D" w:rsidP="00F5074D">
      <w:pPr>
        <w:widowControl w:val="0"/>
        <w:autoSpaceDE w:val="0"/>
        <w:autoSpaceDN w:val="0"/>
        <w:adjustRightInd w:val="0"/>
        <w:rPr>
          <w:rFonts w:ascii="Times New Roman" w:hAnsi="Times New Roman" w:cs="Times New Roman"/>
        </w:rPr>
      </w:pPr>
    </w:p>
    <w:p w14:paraId="479B7BC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'We find that peak He II λ4686 emission does not change significantly</w:t>
      </w:r>
      <w:r w:rsidR="00341C85">
        <w:rPr>
          <w:rFonts w:ascii="Times New Roman" w:hAnsi="Times New Roman" w:cs="Times New Roman"/>
        </w:rPr>
        <w:t xml:space="preserve"> </w:t>
      </w:r>
      <w:r w:rsidRPr="00F5074D">
        <w:rPr>
          <w:rFonts w:ascii="Times New Roman" w:hAnsi="Times New Roman" w:cs="Times New Roman"/>
        </w:rPr>
        <w:t xml:space="preserve">as we vary from 0.2 to 5.0 </w:t>
      </w:r>
      <w:proofErr w:type="spellStart"/>
      <w:r w:rsidRPr="00F5074D">
        <w:rPr>
          <w:rFonts w:ascii="Times New Roman" w:hAnsi="Times New Roman" w:cs="Times New Roman"/>
        </w:rPr>
        <w:t>Zsun</w:t>
      </w:r>
      <w:proofErr w:type="spellEnd"/>
      <w:r w:rsidRPr="00F5074D">
        <w:rPr>
          <w:rFonts w:ascii="Times New Roman" w:hAnsi="Times New Roman" w:cs="Times New Roman"/>
        </w:rPr>
        <w:t>' - Well it does if you change the</w:t>
      </w:r>
      <w:r w:rsidR="00341C85">
        <w:rPr>
          <w:rFonts w:ascii="Times New Roman" w:hAnsi="Times New Roman" w:cs="Times New Roman"/>
        </w:rPr>
        <w:t xml:space="preserve"> </w:t>
      </w:r>
      <w:proofErr w:type="spellStart"/>
      <w:r w:rsidRPr="00F5074D">
        <w:rPr>
          <w:rFonts w:ascii="Times New Roman" w:hAnsi="Times New Roman" w:cs="Times New Roman"/>
        </w:rPr>
        <w:t>ionising</w:t>
      </w:r>
      <w:proofErr w:type="spellEnd"/>
      <w:r w:rsidRPr="00F5074D">
        <w:rPr>
          <w:rFonts w:ascii="Times New Roman" w:hAnsi="Times New Roman" w:cs="Times New Roman"/>
        </w:rPr>
        <w:t xml:space="preserve"> spectrum with metallicity which you should do. Your</w:t>
      </w:r>
      <w:r w:rsidR="00341C85">
        <w:rPr>
          <w:rFonts w:ascii="Times New Roman" w:hAnsi="Times New Roman" w:cs="Times New Roman"/>
        </w:rPr>
        <w:t xml:space="preserve"> </w:t>
      </w:r>
      <w:r w:rsidRPr="00F5074D">
        <w:rPr>
          <w:rFonts w:ascii="Times New Roman" w:hAnsi="Times New Roman" w:cs="Times New Roman"/>
        </w:rPr>
        <w:t>conclusion is caused by your assumptions and does not reflect</w:t>
      </w:r>
    </w:p>
    <w:p w14:paraId="32E880BF"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reality</w:t>
      </w:r>
      <w:proofErr w:type="gramEnd"/>
      <w:r w:rsidRPr="00F5074D">
        <w:rPr>
          <w:rFonts w:ascii="Times New Roman" w:hAnsi="Times New Roman" w:cs="Times New Roman"/>
        </w:rPr>
        <w:t>. Please fix.</w:t>
      </w:r>
    </w:p>
    <w:p w14:paraId="1C9FF81B" w14:textId="77777777" w:rsidR="00F5074D" w:rsidRPr="00F5074D" w:rsidRDefault="00F5074D" w:rsidP="00F5074D">
      <w:pPr>
        <w:widowControl w:val="0"/>
        <w:autoSpaceDE w:val="0"/>
        <w:autoSpaceDN w:val="0"/>
        <w:adjustRightInd w:val="0"/>
        <w:rPr>
          <w:rFonts w:ascii="Times New Roman" w:hAnsi="Times New Roman" w:cs="Times New Roman"/>
        </w:rPr>
      </w:pPr>
    </w:p>
    <w:p w14:paraId="3FFDD9A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we suggest that perhaps there are low metallicity pockets</w:t>
      </w:r>
      <w:r w:rsidR="00341C85">
        <w:rPr>
          <w:rFonts w:ascii="Times New Roman" w:hAnsi="Times New Roman" w:cs="Times New Roman"/>
        </w:rPr>
        <w:t xml:space="preserve"> </w:t>
      </w:r>
      <w:r w:rsidRPr="00F5074D">
        <w:rPr>
          <w:rFonts w:ascii="Times New Roman" w:hAnsi="Times New Roman" w:cs="Times New Roman"/>
        </w:rPr>
        <w:t>within these local galaxies, which contribute to their overall He II</w:t>
      </w:r>
      <w:r w:rsidR="00341C85">
        <w:rPr>
          <w:rFonts w:ascii="Times New Roman" w:hAnsi="Times New Roman" w:cs="Times New Roman"/>
        </w:rPr>
        <w:t xml:space="preserve"> </w:t>
      </w:r>
      <w:r w:rsidRPr="00F5074D">
        <w:rPr>
          <w:rFonts w:ascii="Times New Roman" w:hAnsi="Times New Roman" w:cs="Times New Roman"/>
        </w:rPr>
        <w:t>λ4686 emission.' - I really do not understand how this statement</w:t>
      </w:r>
      <w:r w:rsidR="00341C85">
        <w:rPr>
          <w:rFonts w:ascii="Times New Roman" w:hAnsi="Times New Roman" w:cs="Times New Roman"/>
        </w:rPr>
        <w:t xml:space="preserve"> </w:t>
      </w:r>
      <w:r w:rsidRPr="00F5074D">
        <w:rPr>
          <w:rFonts w:ascii="Times New Roman" w:hAnsi="Times New Roman" w:cs="Times New Roman"/>
        </w:rPr>
        <w:t xml:space="preserve">follows from any of what you have written above. Please rewrite. </w:t>
      </w:r>
    </w:p>
    <w:p w14:paraId="0894D90F" w14:textId="77777777" w:rsidR="00F5074D" w:rsidRPr="00F5074D" w:rsidRDefault="00F5074D" w:rsidP="00F5074D">
      <w:pPr>
        <w:widowControl w:val="0"/>
        <w:autoSpaceDE w:val="0"/>
        <w:autoSpaceDN w:val="0"/>
        <w:adjustRightInd w:val="0"/>
        <w:rPr>
          <w:rFonts w:ascii="Times New Roman" w:hAnsi="Times New Roman" w:cs="Times New Roman"/>
        </w:rPr>
      </w:pPr>
    </w:p>
    <w:p w14:paraId="5157B6B1" w14:textId="77777777" w:rsidR="00F5074D" w:rsidRPr="00F5074D" w:rsidRDefault="00F5074D" w:rsidP="00F5074D">
      <w:pPr>
        <w:widowControl w:val="0"/>
        <w:autoSpaceDE w:val="0"/>
        <w:autoSpaceDN w:val="0"/>
        <w:adjustRightInd w:val="0"/>
        <w:rPr>
          <w:rFonts w:ascii="Times New Roman" w:hAnsi="Times New Roman" w:cs="Times New Roman"/>
        </w:rPr>
      </w:pPr>
    </w:p>
    <w:p w14:paraId="2D087E8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50:</w:t>
      </w:r>
    </w:p>
    <w:p w14:paraId="39EA5C1B" w14:textId="77777777" w:rsidR="00F5074D" w:rsidRPr="00F5074D" w:rsidRDefault="00F5074D" w:rsidP="00F5074D">
      <w:pPr>
        <w:widowControl w:val="0"/>
        <w:autoSpaceDE w:val="0"/>
        <w:autoSpaceDN w:val="0"/>
        <w:adjustRightInd w:val="0"/>
        <w:rPr>
          <w:rFonts w:ascii="Times New Roman" w:hAnsi="Times New Roman" w:cs="Times New Roman"/>
        </w:rPr>
      </w:pPr>
    </w:p>
    <w:p w14:paraId="6EDC3C97"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Here you focus again on equivalent widths but you should be aware that</w:t>
      </w:r>
      <w:r w:rsidR="00341C85">
        <w:rPr>
          <w:rFonts w:ascii="Times New Roman" w:hAnsi="Times New Roman" w:cs="Times New Roman"/>
        </w:rPr>
        <w:t xml:space="preserve"> </w:t>
      </w:r>
      <w:r w:rsidRPr="00F5074D">
        <w:rPr>
          <w:rFonts w:ascii="Times New Roman" w:hAnsi="Times New Roman" w:cs="Times New Roman"/>
        </w:rPr>
        <w:t xml:space="preserve">these </w:t>
      </w:r>
      <w:proofErr w:type="gramStart"/>
      <w:r w:rsidRPr="00F5074D">
        <w:rPr>
          <w:rFonts w:ascii="Times New Roman" w:hAnsi="Times New Roman" w:cs="Times New Roman"/>
        </w:rPr>
        <w:t>can</w:t>
      </w:r>
      <w:proofErr w:type="gramEnd"/>
      <w:r w:rsidRPr="00F5074D">
        <w:rPr>
          <w:rFonts w:ascii="Times New Roman" w:hAnsi="Times New Roman" w:cs="Times New Roman"/>
        </w:rPr>
        <w:t xml:space="preserve"> be hard to measure at high-z!</w:t>
      </w:r>
    </w:p>
    <w:p w14:paraId="120D6352" w14:textId="77777777" w:rsidR="00F5074D" w:rsidRPr="00F5074D" w:rsidRDefault="00F5074D" w:rsidP="00F5074D">
      <w:pPr>
        <w:widowControl w:val="0"/>
        <w:autoSpaceDE w:val="0"/>
        <w:autoSpaceDN w:val="0"/>
        <w:adjustRightInd w:val="0"/>
        <w:rPr>
          <w:rFonts w:ascii="Times New Roman" w:hAnsi="Times New Roman" w:cs="Times New Roman"/>
        </w:rPr>
      </w:pPr>
    </w:p>
    <w:p w14:paraId="26A7FB0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'With our dust-free simulation, we find a much higher peak </w:t>
      </w:r>
      <w:proofErr w:type="gramStart"/>
      <w:r w:rsidRPr="00F5074D">
        <w:rPr>
          <w:rFonts w:ascii="Times New Roman" w:hAnsi="Times New Roman" w:cs="Times New Roman"/>
        </w:rPr>
        <w:t>log(</w:t>
      </w:r>
      <w:proofErr w:type="gramEnd"/>
      <w:r w:rsidRPr="00F5074D">
        <w:rPr>
          <w:rFonts w:ascii="Times New Roman" w:hAnsi="Times New Roman" w:cs="Times New Roman"/>
        </w:rPr>
        <w:t>WC</w:t>
      </w:r>
      <w:r w:rsidR="00341C85">
        <w:rPr>
          <w:rFonts w:ascii="Times New Roman" w:hAnsi="Times New Roman" w:cs="Times New Roman"/>
        </w:rPr>
        <w:t xml:space="preserve"> </w:t>
      </w:r>
      <w:r w:rsidRPr="00F5074D">
        <w:rPr>
          <w:rFonts w:ascii="Times New Roman" w:hAnsi="Times New Roman" w:cs="Times New Roman"/>
        </w:rPr>
        <w:t>III]) = 3.0 with typical emission around log(WC III]) = 2.0 (Figure</w:t>
      </w:r>
      <w:r w:rsidR="00341C85">
        <w:rPr>
          <w:rFonts w:ascii="Times New Roman" w:hAnsi="Times New Roman" w:cs="Times New Roman"/>
        </w:rPr>
        <w:t xml:space="preserve"> </w:t>
      </w:r>
      <w:r w:rsidRPr="00F5074D">
        <w:rPr>
          <w:rFonts w:ascii="Times New Roman" w:hAnsi="Times New Roman" w:cs="Times New Roman"/>
        </w:rPr>
        <w:t xml:space="preserve">7a, column b). In our dusty low metallicity (0.2 </w:t>
      </w:r>
      <w:proofErr w:type="spellStart"/>
      <w:r w:rsidRPr="00F5074D">
        <w:rPr>
          <w:rFonts w:ascii="Times New Roman" w:hAnsi="Times New Roman" w:cs="Times New Roman"/>
        </w:rPr>
        <w:t>Zsun</w:t>
      </w:r>
      <w:proofErr w:type="spellEnd"/>
      <w:r w:rsidRPr="00F5074D">
        <w:rPr>
          <w:rFonts w:ascii="Times New Roman" w:hAnsi="Times New Roman" w:cs="Times New Roman"/>
        </w:rPr>
        <w:t>) simulation, we</w:t>
      </w:r>
      <w:r w:rsidR="00341C85">
        <w:rPr>
          <w:rFonts w:ascii="Times New Roman" w:hAnsi="Times New Roman" w:cs="Times New Roman"/>
        </w:rPr>
        <w:t xml:space="preserve"> </w:t>
      </w:r>
      <w:r w:rsidRPr="00F5074D">
        <w:rPr>
          <w:rFonts w:ascii="Times New Roman" w:hAnsi="Times New Roman" w:cs="Times New Roman"/>
        </w:rPr>
        <w:t xml:space="preserve">find peak </w:t>
      </w:r>
      <w:proofErr w:type="gramStart"/>
      <w:r w:rsidRPr="00F5074D">
        <w:rPr>
          <w:rFonts w:ascii="Times New Roman" w:hAnsi="Times New Roman" w:cs="Times New Roman"/>
        </w:rPr>
        <w:t>log(</w:t>
      </w:r>
      <w:proofErr w:type="gramEnd"/>
      <w:r w:rsidRPr="00F5074D">
        <w:rPr>
          <w:rFonts w:ascii="Times New Roman" w:hAnsi="Times New Roman" w:cs="Times New Roman"/>
        </w:rPr>
        <w:t xml:space="preserve">WC III]) = 2.7. ' - </w:t>
      </w:r>
      <w:proofErr w:type="gramStart"/>
      <w:r w:rsidRPr="00F5074D">
        <w:rPr>
          <w:rFonts w:ascii="Times New Roman" w:hAnsi="Times New Roman" w:cs="Times New Roman"/>
        </w:rPr>
        <w:t>yes</w:t>
      </w:r>
      <w:proofErr w:type="gramEnd"/>
      <w:r w:rsidRPr="00F5074D">
        <w:rPr>
          <w:rFonts w:ascii="Times New Roman" w:hAnsi="Times New Roman" w:cs="Times New Roman"/>
        </w:rPr>
        <w:t>, but for completely unrealistic</w:t>
      </w:r>
      <w:r w:rsidR="00341C85">
        <w:rPr>
          <w:rFonts w:ascii="Times New Roman" w:hAnsi="Times New Roman" w:cs="Times New Roman"/>
        </w:rPr>
        <w:t xml:space="preserve"> </w:t>
      </w:r>
      <w:r w:rsidRPr="00F5074D">
        <w:rPr>
          <w:rFonts w:ascii="Times New Roman" w:hAnsi="Times New Roman" w:cs="Times New Roman"/>
        </w:rPr>
        <w:t>conditions. Revisit with application of densities actually observed in</w:t>
      </w:r>
      <w:r w:rsidR="00341C85">
        <w:rPr>
          <w:rFonts w:ascii="Times New Roman" w:hAnsi="Times New Roman" w:cs="Times New Roman"/>
        </w:rPr>
        <w:t xml:space="preserve"> </w:t>
      </w:r>
      <w:r w:rsidRPr="00F5074D">
        <w:rPr>
          <w:rFonts w:ascii="Times New Roman" w:hAnsi="Times New Roman" w:cs="Times New Roman"/>
        </w:rPr>
        <w:t>high-z galaxies.</w:t>
      </w:r>
    </w:p>
    <w:p w14:paraId="15555ABD" w14:textId="77777777" w:rsidR="00F5074D" w:rsidRPr="00F5074D" w:rsidRDefault="00F5074D" w:rsidP="00F5074D">
      <w:pPr>
        <w:widowControl w:val="0"/>
        <w:autoSpaceDE w:val="0"/>
        <w:autoSpaceDN w:val="0"/>
        <w:adjustRightInd w:val="0"/>
        <w:rPr>
          <w:rFonts w:ascii="Times New Roman" w:hAnsi="Times New Roman" w:cs="Times New Roman"/>
        </w:rPr>
      </w:pPr>
    </w:p>
    <w:p w14:paraId="0686C46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'We find O </w:t>
      </w:r>
      <w:proofErr w:type="gramStart"/>
      <w:r w:rsidRPr="00F5074D">
        <w:rPr>
          <w:rFonts w:ascii="Times New Roman" w:hAnsi="Times New Roman" w:cs="Times New Roman"/>
        </w:rPr>
        <w:t>III]1665</w:t>
      </w:r>
      <w:proofErr w:type="gramEnd"/>
      <w:r w:rsidRPr="00F5074D">
        <w:rPr>
          <w:rFonts w:ascii="Times New Roman" w:hAnsi="Times New Roman" w:cs="Times New Roman"/>
        </w:rPr>
        <w:t xml:space="preserve">...' - what line is this? </w:t>
      </w:r>
    </w:p>
    <w:p w14:paraId="7B2A532D" w14:textId="77777777" w:rsidR="00F5074D" w:rsidRPr="00F5074D" w:rsidRDefault="00F5074D" w:rsidP="00F5074D">
      <w:pPr>
        <w:widowControl w:val="0"/>
        <w:autoSpaceDE w:val="0"/>
        <w:autoSpaceDN w:val="0"/>
        <w:adjustRightInd w:val="0"/>
        <w:rPr>
          <w:rFonts w:ascii="Times New Roman" w:hAnsi="Times New Roman" w:cs="Times New Roman"/>
        </w:rPr>
      </w:pPr>
    </w:p>
    <w:p w14:paraId="21C5CD6D" w14:textId="77777777" w:rsidR="00F5074D" w:rsidRPr="00F5074D" w:rsidRDefault="00F5074D" w:rsidP="00F5074D">
      <w:pPr>
        <w:widowControl w:val="0"/>
        <w:autoSpaceDE w:val="0"/>
        <w:autoSpaceDN w:val="0"/>
        <w:adjustRightInd w:val="0"/>
        <w:rPr>
          <w:rFonts w:ascii="Times New Roman" w:hAnsi="Times New Roman" w:cs="Times New Roman"/>
        </w:rPr>
      </w:pPr>
      <w:proofErr w:type="gramStart"/>
      <w:r w:rsidRPr="00F5074D">
        <w:rPr>
          <w:rFonts w:ascii="Times New Roman" w:hAnsi="Times New Roman" w:cs="Times New Roman"/>
        </w:rPr>
        <w:t>p</w:t>
      </w:r>
      <w:proofErr w:type="gramEnd"/>
      <w:r w:rsidRPr="00F5074D">
        <w:rPr>
          <w:rFonts w:ascii="Times New Roman" w:hAnsi="Times New Roman" w:cs="Times New Roman"/>
        </w:rPr>
        <w:t xml:space="preserve"> 53:</w:t>
      </w:r>
    </w:p>
    <w:p w14:paraId="3C668D9D" w14:textId="77777777" w:rsidR="00F5074D" w:rsidRPr="00F5074D" w:rsidRDefault="00F5074D" w:rsidP="00F5074D">
      <w:pPr>
        <w:widowControl w:val="0"/>
        <w:autoSpaceDE w:val="0"/>
        <w:autoSpaceDN w:val="0"/>
        <w:adjustRightInd w:val="0"/>
        <w:rPr>
          <w:rFonts w:ascii="Times New Roman" w:hAnsi="Times New Roman" w:cs="Times New Roman"/>
        </w:rPr>
      </w:pPr>
    </w:p>
    <w:p w14:paraId="455390A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JWST comparison is confused and not sufficiently</w:t>
      </w:r>
      <w:r w:rsidR="00341C85">
        <w:rPr>
          <w:rFonts w:ascii="Times New Roman" w:hAnsi="Times New Roman" w:cs="Times New Roman"/>
        </w:rPr>
        <w:t xml:space="preserve"> </w:t>
      </w:r>
      <w:r w:rsidRPr="00F5074D">
        <w:rPr>
          <w:rFonts w:ascii="Times New Roman" w:hAnsi="Times New Roman" w:cs="Times New Roman"/>
        </w:rPr>
        <w:t xml:space="preserve">quantitative. While </w:t>
      </w:r>
      <w:proofErr w:type="spellStart"/>
      <w:r w:rsidRPr="00F5074D">
        <w:rPr>
          <w:rFonts w:ascii="Times New Roman" w:hAnsi="Times New Roman" w:cs="Times New Roman"/>
        </w:rPr>
        <w:t>NIRCam</w:t>
      </w:r>
      <w:proofErr w:type="spellEnd"/>
      <w:r w:rsidRPr="00F5074D">
        <w:rPr>
          <w:rFonts w:ascii="Times New Roman" w:hAnsi="Times New Roman" w:cs="Times New Roman"/>
        </w:rPr>
        <w:t xml:space="preserve"> has a </w:t>
      </w:r>
      <w:proofErr w:type="spellStart"/>
      <w:r w:rsidRPr="00F5074D">
        <w:rPr>
          <w:rFonts w:ascii="Times New Roman" w:hAnsi="Times New Roman" w:cs="Times New Roman"/>
        </w:rPr>
        <w:t>grism</w:t>
      </w:r>
      <w:proofErr w:type="spellEnd"/>
      <w:r w:rsidRPr="00F5074D">
        <w:rPr>
          <w:rFonts w:ascii="Times New Roman" w:hAnsi="Times New Roman" w:cs="Times New Roman"/>
        </w:rPr>
        <w:t>, it operates at long-</w:t>
      </w:r>
      <w:proofErr w:type="spellStart"/>
      <w:r w:rsidRPr="00F5074D">
        <w:rPr>
          <w:rFonts w:ascii="Times New Roman" w:hAnsi="Times New Roman" w:cs="Times New Roman"/>
        </w:rPr>
        <w:t>ish</w:t>
      </w:r>
      <w:proofErr w:type="spellEnd"/>
      <w:r w:rsidR="00341C85">
        <w:rPr>
          <w:rFonts w:ascii="Times New Roman" w:hAnsi="Times New Roman" w:cs="Times New Roman"/>
        </w:rPr>
        <w:t xml:space="preserve"> </w:t>
      </w:r>
      <w:r w:rsidRPr="00F5074D">
        <w:rPr>
          <w:rFonts w:ascii="Times New Roman" w:hAnsi="Times New Roman" w:cs="Times New Roman"/>
        </w:rPr>
        <w:t>wavelengths (2.4µm-5µm) and will not be JWST main spectroscopic</w:t>
      </w:r>
      <w:r w:rsidR="00341C85">
        <w:rPr>
          <w:rFonts w:ascii="Times New Roman" w:hAnsi="Times New Roman" w:cs="Times New Roman"/>
        </w:rPr>
        <w:t xml:space="preserve"> </w:t>
      </w:r>
      <w:r w:rsidRPr="00F5074D">
        <w:rPr>
          <w:rFonts w:ascii="Times New Roman" w:hAnsi="Times New Roman" w:cs="Times New Roman"/>
        </w:rPr>
        <w:t xml:space="preserve">instrument. That will be </w:t>
      </w:r>
      <w:proofErr w:type="spellStart"/>
      <w:r w:rsidRPr="00F5074D">
        <w:rPr>
          <w:rFonts w:ascii="Times New Roman" w:hAnsi="Times New Roman" w:cs="Times New Roman"/>
        </w:rPr>
        <w:t>NIRSpec</w:t>
      </w:r>
      <w:proofErr w:type="spellEnd"/>
      <w:r w:rsidRPr="00F5074D">
        <w:rPr>
          <w:rFonts w:ascii="Times New Roman" w:hAnsi="Times New Roman" w:cs="Times New Roman"/>
        </w:rPr>
        <w:t xml:space="preserve"> and maybe you have mixed </w:t>
      </w:r>
      <w:proofErr w:type="spellStart"/>
      <w:r w:rsidRPr="00F5074D">
        <w:rPr>
          <w:rFonts w:ascii="Times New Roman" w:hAnsi="Times New Roman" w:cs="Times New Roman"/>
        </w:rPr>
        <w:t>NIRSpec</w:t>
      </w:r>
      <w:proofErr w:type="spellEnd"/>
      <w:r w:rsidRPr="00F5074D">
        <w:rPr>
          <w:rFonts w:ascii="Times New Roman" w:hAnsi="Times New Roman" w:cs="Times New Roman"/>
        </w:rPr>
        <w:t xml:space="preserve"> and</w:t>
      </w:r>
      <w:r w:rsidR="00341C85">
        <w:rPr>
          <w:rFonts w:ascii="Times New Roman" w:hAnsi="Times New Roman" w:cs="Times New Roman"/>
        </w:rPr>
        <w:t xml:space="preserve"> </w:t>
      </w:r>
      <w:proofErr w:type="spellStart"/>
      <w:r w:rsidRPr="00F5074D">
        <w:rPr>
          <w:rFonts w:ascii="Times New Roman" w:hAnsi="Times New Roman" w:cs="Times New Roman"/>
        </w:rPr>
        <w:t>NIRCam</w:t>
      </w:r>
      <w:proofErr w:type="spellEnd"/>
      <w:r w:rsidRPr="00F5074D">
        <w:rPr>
          <w:rFonts w:ascii="Times New Roman" w:hAnsi="Times New Roman" w:cs="Times New Roman"/>
        </w:rPr>
        <w:t>?</w:t>
      </w:r>
    </w:p>
    <w:p w14:paraId="31E167F5" w14:textId="77777777" w:rsidR="00F5074D" w:rsidRPr="00F5074D" w:rsidRDefault="00F5074D" w:rsidP="00F5074D">
      <w:pPr>
        <w:widowControl w:val="0"/>
        <w:autoSpaceDE w:val="0"/>
        <w:autoSpaceDN w:val="0"/>
        <w:adjustRightInd w:val="0"/>
        <w:rPr>
          <w:rFonts w:ascii="Times New Roman" w:hAnsi="Times New Roman" w:cs="Times New Roman"/>
        </w:rPr>
      </w:pPr>
    </w:p>
    <w:p w14:paraId="2F5DDD3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'With peak </w:t>
      </w:r>
      <w:proofErr w:type="gramStart"/>
      <w:r w:rsidRPr="00F5074D">
        <w:rPr>
          <w:rFonts w:ascii="Times New Roman" w:hAnsi="Times New Roman" w:cs="Times New Roman"/>
        </w:rPr>
        <w:t>log(</w:t>
      </w:r>
      <w:proofErr w:type="spellStart"/>
      <w:proofErr w:type="gramEnd"/>
      <w:r w:rsidRPr="00F5074D">
        <w:rPr>
          <w:rFonts w:ascii="Times New Roman" w:hAnsi="Times New Roman" w:cs="Times New Roman"/>
        </w:rPr>
        <w:t>Wλ</w:t>
      </w:r>
      <w:proofErr w:type="spellEnd"/>
      <w:r w:rsidRPr="00F5074D">
        <w:rPr>
          <w:rFonts w:ascii="Times New Roman" w:hAnsi="Times New Roman" w:cs="Times New Roman"/>
        </w:rPr>
        <w:t>) around 2-3, these emission lines should be bright</w:t>
      </w:r>
      <w:r w:rsidR="00341C85">
        <w:rPr>
          <w:rFonts w:ascii="Times New Roman" w:hAnsi="Times New Roman" w:cs="Times New Roman"/>
        </w:rPr>
        <w:t xml:space="preserve"> </w:t>
      </w:r>
      <w:r w:rsidRPr="00F5074D">
        <w:rPr>
          <w:rFonts w:ascii="Times New Roman" w:hAnsi="Times New Roman" w:cs="Times New Roman"/>
        </w:rPr>
        <w:t>enough as well.' - for what? What exposure time, what assumptions</w:t>
      </w:r>
      <w:r w:rsidR="00341C85">
        <w:rPr>
          <w:rFonts w:ascii="Times New Roman" w:hAnsi="Times New Roman" w:cs="Times New Roman"/>
        </w:rPr>
        <w:t xml:space="preserve"> </w:t>
      </w:r>
      <w:r w:rsidRPr="00F5074D">
        <w:rPr>
          <w:rFonts w:ascii="Times New Roman" w:hAnsi="Times New Roman" w:cs="Times New Roman"/>
        </w:rPr>
        <w:t>about host galaxies, what SFR? There are no details and this part is</w:t>
      </w:r>
      <w:r w:rsidR="00341C85">
        <w:rPr>
          <w:rFonts w:ascii="Times New Roman" w:hAnsi="Times New Roman" w:cs="Times New Roman"/>
        </w:rPr>
        <w:t xml:space="preserve"> </w:t>
      </w:r>
      <w:r w:rsidRPr="00F5074D">
        <w:rPr>
          <w:rFonts w:ascii="Times New Roman" w:hAnsi="Times New Roman" w:cs="Times New Roman"/>
        </w:rPr>
        <w:t>not useful as it stands.</w:t>
      </w:r>
    </w:p>
    <w:p w14:paraId="3EFBB409" w14:textId="77777777" w:rsidR="00F5074D" w:rsidRPr="00F5074D" w:rsidRDefault="00F5074D" w:rsidP="00F5074D">
      <w:pPr>
        <w:widowControl w:val="0"/>
        <w:autoSpaceDE w:val="0"/>
        <w:autoSpaceDN w:val="0"/>
        <w:adjustRightInd w:val="0"/>
        <w:rPr>
          <w:rFonts w:ascii="Times New Roman" w:hAnsi="Times New Roman" w:cs="Times New Roman"/>
        </w:rPr>
      </w:pPr>
    </w:p>
    <w:p w14:paraId="5936942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54:</w:t>
      </w:r>
    </w:p>
    <w:p w14:paraId="1DDFC3E4" w14:textId="77777777" w:rsidR="00F5074D" w:rsidRPr="00F5074D" w:rsidRDefault="00F5074D" w:rsidP="00F5074D">
      <w:pPr>
        <w:widowControl w:val="0"/>
        <w:autoSpaceDE w:val="0"/>
        <w:autoSpaceDN w:val="0"/>
        <w:adjustRightInd w:val="0"/>
        <w:rPr>
          <w:rFonts w:ascii="Times New Roman" w:hAnsi="Times New Roman" w:cs="Times New Roman"/>
        </w:rPr>
      </w:pPr>
    </w:p>
    <w:p w14:paraId="2C6ABC2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'We predict that C III λ977 and C IV λ1549....' - C IV might be, but</w:t>
      </w:r>
      <w:r w:rsidR="00341C85">
        <w:rPr>
          <w:rFonts w:ascii="Times New Roman" w:hAnsi="Times New Roman" w:cs="Times New Roman"/>
        </w:rPr>
        <w:t xml:space="preserve"> </w:t>
      </w:r>
      <w:r w:rsidRPr="00F5074D">
        <w:rPr>
          <w:rFonts w:ascii="Times New Roman" w:hAnsi="Times New Roman" w:cs="Times New Roman"/>
        </w:rPr>
        <w:t>why this CIII 977? It would be completely killed by the intervening</w:t>
      </w:r>
      <w:r w:rsidR="00341C85">
        <w:rPr>
          <w:rFonts w:ascii="Times New Roman" w:hAnsi="Times New Roman" w:cs="Times New Roman"/>
        </w:rPr>
        <w:t xml:space="preserve"> </w:t>
      </w:r>
      <w:r w:rsidRPr="00F5074D">
        <w:rPr>
          <w:rFonts w:ascii="Times New Roman" w:hAnsi="Times New Roman" w:cs="Times New Roman"/>
        </w:rPr>
        <w:t>IGM. Anything below 1216Å in the rest-frame is likely to be useless at</w:t>
      </w:r>
      <w:r w:rsidR="00341C85">
        <w:rPr>
          <w:rFonts w:ascii="Times New Roman" w:hAnsi="Times New Roman" w:cs="Times New Roman"/>
        </w:rPr>
        <w:t xml:space="preserve"> </w:t>
      </w:r>
      <w:r w:rsidRPr="00F5074D">
        <w:rPr>
          <w:rFonts w:ascii="Times New Roman" w:hAnsi="Times New Roman" w:cs="Times New Roman"/>
        </w:rPr>
        <w:t>high redshift due to IGM absorption.</w:t>
      </w:r>
    </w:p>
    <w:p w14:paraId="15BFD73E" w14:textId="77777777" w:rsidR="00F5074D" w:rsidRPr="00F5074D" w:rsidRDefault="00F5074D" w:rsidP="00F5074D">
      <w:pPr>
        <w:widowControl w:val="0"/>
        <w:autoSpaceDE w:val="0"/>
        <w:autoSpaceDN w:val="0"/>
        <w:adjustRightInd w:val="0"/>
        <w:rPr>
          <w:rFonts w:ascii="Times New Roman" w:hAnsi="Times New Roman" w:cs="Times New Roman"/>
        </w:rPr>
      </w:pPr>
    </w:p>
    <w:p w14:paraId="7BB1212A" w14:textId="77777777" w:rsidR="003D11A5" w:rsidRPr="00F5074D" w:rsidRDefault="003D11A5">
      <w:pPr>
        <w:rPr>
          <w:rFonts w:ascii="Times New Roman" w:hAnsi="Times New Roman" w:cs="Times New Roman"/>
        </w:rPr>
      </w:pPr>
    </w:p>
    <w:sectPr w:rsidR="003D11A5" w:rsidRPr="00F5074D" w:rsidSect="00F5074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4D"/>
    <w:rsid w:val="000C037A"/>
    <w:rsid w:val="00191141"/>
    <w:rsid w:val="00341C85"/>
    <w:rsid w:val="00357B7E"/>
    <w:rsid w:val="00377ECE"/>
    <w:rsid w:val="003A37BC"/>
    <w:rsid w:val="003D11A5"/>
    <w:rsid w:val="003F2BF5"/>
    <w:rsid w:val="00407E8F"/>
    <w:rsid w:val="0046321F"/>
    <w:rsid w:val="00571291"/>
    <w:rsid w:val="006B494F"/>
    <w:rsid w:val="007D2780"/>
    <w:rsid w:val="00820FE5"/>
    <w:rsid w:val="008630F6"/>
    <w:rsid w:val="008B1528"/>
    <w:rsid w:val="00950E52"/>
    <w:rsid w:val="00A64CEC"/>
    <w:rsid w:val="00A96622"/>
    <w:rsid w:val="00C35AAA"/>
    <w:rsid w:val="00D67F0C"/>
    <w:rsid w:val="00DD6DCE"/>
    <w:rsid w:val="00DE244F"/>
    <w:rsid w:val="00E57E39"/>
    <w:rsid w:val="00F269E1"/>
    <w:rsid w:val="00F50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14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C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C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5747</Words>
  <Characters>32760</Characters>
  <Application>Microsoft Macintosh Word</Application>
  <DocSecurity>0</DocSecurity>
  <Lines>273</Lines>
  <Paragraphs>76</Paragraphs>
  <ScaleCrop>false</ScaleCrop>
  <Company/>
  <LinksUpToDate>false</LinksUpToDate>
  <CharactersWithSpaces>38431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13</cp:revision>
  <dcterms:created xsi:type="dcterms:W3CDTF">2016-07-05T19:44:00Z</dcterms:created>
  <dcterms:modified xsi:type="dcterms:W3CDTF">2016-09-03T20:42:00Z</dcterms:modified>
</cp:coreProperties>
</file>