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7DA19" w14:textId="77777777" w:rsidR="008035D4" w:rsidRPr="00C64EE9" w:rsidRDefault="008035D4" w:rsidP="00D23D0F">
      <w:pPr>
        <w:widowControl/>
        <w:suppressAutoHyphens w:val="0"/>
        <w:jc w:val="center"/>
        <w:rPr>
          <w:rFonts w:eastAsia="Times New Roman" w:cs="Times New Roman"/>
          <w:b/>
          <w:bCs/>
          <w:sz w:val="32"/>
          <w:szCs w:val="32"/>
        </w:rPr>
      </w:pPr>
    </w:p>
    <w:p w14:paraId="0613CB28" w14:textId="57F6D784" w:rsidR="00BD6D57" w:rsidRPr="00C64EE9" w:rsidRDefault="00BD6D57" w:rsidP="00D23D0F">
      <w:pPr>
        <w:widowControl/>
        <w:suppressAutoHyphens w:val="0"/>
        <w:jc w:val="center"/>
        <w:rPr>
          <w:rFonts w:eastAsia="Times New Roman" w:cs="Times New Roman"/>
          <w:b/>
          <w:bCs/>
          <w:sz w:val="32"/>
          <w:szCs w:val="32"/>
        </w:rPr>
      </w:pPr>
      <w:r w:rsidRPr="00C64EE9">
        <w:rPr>
          <w:rFonts w:eastAsia="Times New Roman" w:cs="Times New Roman"/>
          <w:b/>
          <w:bCs/>
          <w:sz w:val="32"/>
          <w:szCs w:val="32"/>
        </w:rPr>
        <w:t xml:space="preserve">An Atlas of </w:t>
      </w:r>
      <w:r w:rsidR="00B579CA">
        <w:rPr>
          <w:rFonts w:eastAsia="Times New Roman" w:cs="Times New Roman"/>
          <w:b/>
          <w:bCs/>
          <w:sz w:val="32"/>
          <w:szCs w:val="32"/>
        </w:rPr>
        <w:t xml:space="preserve">Star-Forming </w:t>
      </w:r>
      <w:r w:rsidRPr="00C64EE9">
        <w:rPr>
          <w:rFonts w:eastAsia="Times New Roman" w:cs="Times New Roman"/>
          <w:b/>
          <w:bCs/>
          <w:sz w:val="32"/>
          <w:szCs w:val="32"/>
        </w:rPr>
        <w:t>Galaxy Equivalent Widths</w:t>
      </w:r>
    </w:p>
    <w:p w14:paraId="20369C4A" w14:textId="167BA0C4" w:rsidR="00B579CA" w:rsidRPr="00690EA1" w:rsidRDefault="00B579CA" w:rsidP="00D23D0F">
      <w:pPr>
        <w:widowControl/>
        <w:suppressAutoHyphens w:val="0"/>
        <w:jc w:val="center"/>
        <w:rPr>
          <w:rFonts w:eastAsia="Times New Roman" w:cs="Times New Roman"/>
          <w:bCs/>
        </w:rPr>
      </w:pPr>
      <w:r>
        <w:rPr>
          <w:rFonts w:eastAsia="Times New Roman" w:cs="Times New Roman"/>
          <w:bCs/>
        </w:rPr>
        <w:t>Short title: Star-Forming Galaxy Equivalent Width</w:t>
      </w:r>
      <w:r w:rsidR="00647543">
        <w:rPr>
          <w:rFonts w:eastAsia="Times New Roman" w:cs="Times New Roman"/>
          <w:bCs/>
        </w:rPr>
        <w:t>s</w:t>
      </w:r>
      <w:r w:rsidR="00133606">
        <w:rPr>
          <w:rFonts w:eastAsia="Times New Roman" w:cs="Times New Roman"/>
          <w:bCs/>
        </w:rPr>
        <w:t xml:space="preserve"> Atlas</w:t>
      </w:r>
    </w:p>
    <w:p w14:paraId="606B7902" w14:textId="77777777" w:rsidR="00690EA1" w:rsidRPr="00C64EE9" w:rsidRDefault="00690EA1" w:rsidP="00D23D0F">
      <w:pPr>
        <w:widowControl/>
        <w:suppressAutoHyphens w:val="0"/>
        <w:jc w:val="center"/>
        <w:rPr>
          <w:rFonts w:eastAsia="Times New Roman" w:cs="Times New Roman"/>
          <w:bCs/>
          <w:sz w:val="32"/>
          <w:szCs w:val="32"/>
        </w:rPr>
      </w:pPr>
    </w:p>
    <w:p w14:paraId="5E22B393" w14:textId="0CA9E388" w:rsidR="00BD6D57" w:rsidRPr="00C64EE9" w:rsidRDefault="008035D4" w:rsidP="00D23D0F">
      <w:pPr>
        <w:widowControl/>
        <w:suppressAutoHyphens w:val="0"/>
        <w:jc w:val="center"/>
        <w:rPr>
          <w:rFonts w:eastAsia="Times New Roman" w:cs="Times New Roman"/>
          <w:bCs/>
          <w:vertAlign w:val="superscript"/>
        </w:rPr>
      </w:pPr>
      <w:r w:rsidRPr="00C64EE9">
        <w:rPr>
          <w:rFonts w:eastAsia="Times New Roman" w:cs="Times New Roman"/>
          <w:bCs/>
        </w:rPr>
        <w:t>Helen</w:t>
      </w:r>
      <w:r w:rsidR="00BD6D57" w:rsidRPr="00C64EE9">
        <w:rPr>
          <w:rFonts w:eastAsia="Times New Roman" w:cs="Times New Roman"/>
          <w:bCs/>
        </w:rPr>
        <w:t xml:space="preserve"> Meskhidze</w:t>
      </w:r>
      <w:r w:rsidR="00BD6D57" w:rsidRPr="00C64EE9">
        <w:rPr>
          <w:rFonts w:eastAsia="Times New Roman" w:cs="Times New Roman"/>
          <w:bCs/>
          <w:vertAlign w:val="superscript"/>
        </w:rPr>
        <w:t>1</w:t>
      </w:r>
      <w:r w:rsidRPr="00C64EE9">
        <w:rPr>
          <w:rFonts w:eastAsia="Times New Roman" w:cs="Times New Roman"/>
          <w:bCs/>
          <w:vertAlign w:val="superscript"/>
        </w:rPr>
        <w:t>*</w:t>
      </w:r>
      <w:r w:rsidRPr="00C64EE9">
        <w:rPr>
          <w:rFonts w:eastAsia="Times New Roman" w:cs="Times New Roman"/>
          <w:bCs/>
        </w:rPr>
        <w:t xml:space="preserve"> and Chris </w:t>
      </w:r>
      <w:r w:rsidR="00BD6D57" w:rsidRPr="00C64EE9">
        <w:rPr>
          <w:rFonts w:eastAsia="Times New Roman" w:cs="Times New Roman"/>
          <w:bCs/>
        </w:rPr>
        <w:t>T. Richardson</w:t>
      </w:r>
      <w:r w:rsidR="00B32866" w:rsidRPr="00C64EE9">
        <w:rPr>
          <w:rFonts w:eastAsia="Times New Roman" w:cs="Times New Roman"/>
          <w:bCs/>
          <w:vertAlign w:val="superscript"/>
        </w:rPr>
        <w:t>1</w:t>
      </w:r>
      <w:r w:rsidRPr="00C64EE9">
        <w:rPr>
          <w:rStyle w:val="FootnoteReference"/>
          <w:rFonts w:eastAsia="Times New Roman" w:cs="Times New Roman"/>
          <w:bCs/>
        </w:rPr>
        <w:footnoteReference w:customMarkFollows="1" w:id="1"/>
        <w:t>*</w:t>
      </w:r>
    </w:p>
    <w:p w14:paraId="3101F2AF" w14:textId="7E5745C0" w:rsidR="008035D4" w:rsidRPr="00C64EE9" w:rsidRDefault="008035D4" w:rsidP="00D23D0F">
      <w:pPr>
        <w:widowControl/>
        <w:suppressAutoHyphens w:val="0"/>
        <w:jc w:val="center"/>
        <w:rPr>
          <w:rFonts w:eastAsia="Times New Roman" w:cs="Times New Roman"/>
          <w:bCs/>
          <w:i/>
        </w:rPr>
      </w:pPr>
      <w:r w:rsidRPr="00C64EE9">
        <w:rPr>
          <w:rFonts w:eastAsia="Times New Roman" w:cs="Times New Roman"/>
          <w:bCs/>
          <w:i/>
        </w:rPr>
        <w:t>1. Physics Department, Elon University, Elon, NC, 27244, USA</w:t>
      </w:r>
    </w:p>
    <w:p w14:paraId="36416C57" w14:textId="77777777" w:rsidR="004749FA" w:rsidRDefault="004749FA" w:rsidP="00D23D0F">
      <w:pPr>
        <w:widowControl/>
        <w:suppressAutoHyphens w:val="0"/>
        <w:rPr>
          <w:rFonts w:eastAsia="Times New Roman" w:cs="Times New Roman"/>
          <w:bCs/>
          <w:i/>
        </w:rPr>
      </w:pPr>
    </w:p>
    <w:p w14:paraId="0A453C76" w14:textId="3288696E" w:rsidR="008F7E87" w:rsidRPr="004749FA" w:rsidRDefault="008F7E87" w:rsidP="00D23D0F">
      <w:pPr>
        <w:widowControl/>
        <w:suppressAutoHyphens w:val="0"/>
        <w:rPr>
          <w:rFonts w:eastAsia="Times New Roman" w:cs="Times New Roman"/>
          <w:bCs/>
          <w:i/>
        </w:rPr>
      </w:pPr>
      <w:r w:rsidRPr="00C64EE9">
        <w:rPr>
          <w:b/>
          <w:bCs/>
        </w:rPr>
        <w:t>Abstract</w:t>
      </w:r>
    </w:p>
    <w:p w14:paraId="1D2D28F3" w14:textId="77777777" w:rsidR="008F7E87" w:rsidRPr="00C64EE9" w:rsidRDefault="008F7E87" w:rsidP="00D23D0F">
      <w:pPr>
        <w:jc w:val="center"/>
        <w:rPr>
          <w:b/>
          <w:bCs/>
        </w:rPr>
      </w:pPr>
    </w:p>
    <w:p w14:paraId="6888C0F3" w14:textId="115105AC" w:rsidR="008F7E87" w:rsidRPr="00C64EE9" w:rsidRDefault="008F7E87" w:rsidP="00D23D0F">
      <w:pPr>
        <w:ind w:left="540" w:right="630"/>
        <w:jc w:val="both"/>
        <w:rPr>
          <w:rFonts w:cs="Times New Roman"/>
        </w:rPr>
      </w:pPr>
      <w:r w:rsidRPr="008A1272">
        <w:rPr>
          <w:rFonts w:eastAsia="Times New Roman" w:cs="Times New Roman"/>
        </w:rPr>
        <w:t xml:space="preserve">We present an atlas of </w:t>
      </w:r>
      <w:r w:rsidR="00341187" w:rsidRPr="008A1272">
        <w:rPr>
          <w:rFonts w:eastAsia="Times New Roman" w:cs="Times New Roman"/>
        </w:rPr>
        <w:t>starburst</w:t>
      </w:r>
      <w:r w:rsidRPr="008A1272">
        <w:rPr>
          <w:rFonts w:eastAsia="Times New Roman" w:cs="Times New Roman"/>
        </w:rPr>
        <w:t xml:space="preserve"> galaxy emission lines spanning 15 orders of magnitude in ionizing flux and 10 orders of magnitude in hydrogen number density. Coupling SEDs from Starburst99 with photoionization calculations from Cloudy, we track 96 emission lines from 977</w:t>
      </w:r>
      <w:r w:rsidR="00B32866" w:rsidRPr="008A1272">
        <w:rPr>
          <w:rFonts w:eastAsia="Times New Roman" w:cs="Times New Roman"/>
        </w:rPr>
        <w:t xml:space="preserve"> </w:t>
      </w:r>
      <w:r w:rsidRPr="008A1272">
        <w:rPr>
          <w:rFonts w:ascii="angstrom" w:eastAsia="Times New Roman" w:hAnsi="angstrom" w:cs="Times New Roman"/>
        </w:rPr>
        <w:t>Å</w:t>
      </w:r>
      <w:r w:rsidRPr="008A1272">
        <w:rPr>
          <w:rFonts w:eastAsia="Times New Roman" w:cs="Times New Roman"/>
        </w:rPr>
        <w:sym w:font="Symbol" w:char="F020"/>
      </w:r>
      <w:r w:rsidRPr="008A1272">
        <w:rPr>
          <w:rFonts w:eastAsia="Times New Roman" w:cs="Times New Roman"/>
        </w:rPr>
        <w:t xml:space="preserve">to 205 </w:t>
      </w:r>
      <w:r w:rsidRPr="008A1272">
        <w:rPr>
          <w:rFonts w:eastAsia="Times New Roman" w:cs="Times New Roman"/>
        </w:rPr>
        <w:sym w:font="Symbol" w:char="F06D"/>
      </w:r>
      <w:r w:rsidRPr="008A1272">
        <w:rPr>
          <w:rFonts w:eastAsia="Times New Roman" w:cs="Times New Roman"/>
        </w:rPr>
        <w:t>m which are common to nebular regions, have been observed in H II regions, and serve as useful diagnostic lines. Each simulation grid displays equivalent widths and contains ~1.5x10</w:t>
      </w:r>
      <w:r w:rsidRPr="008A1272">
        <w:rPr>
          <w:rFonts w:eastAsia="Times New Roman" w:cs="Times New Roman"/>
          <w:vertAlign w:val="superscript"/>
        </w:rPr>
        <w:t>4</w:t>
      </w:r>
      <w:r w:rsidRPr="008A1272">
        <w:rPr>
          <w:rFonts w:eastAsia="Times New Roman" w:cs="Times New Roman"/>
        </w:rPr>
        <w:t xml:space="preserve"> photoionization models calculated by supplying a spectral energy distribution, chemical abundances, dust content, and gas metallicity (ranging from 0.2 </w:t>
      </w:r>
      <w:r w:rsidRPr="008A1272">
        <w:rPr>
          <w:rFonts w:eastAsia="Times New Roman" w:cs="Times New Roman"/>
          <w:i/>
        </w:rPr>
        <w:t>Z</w:t>
      </w:r>
      <w:r w:rsidRPr="008A1272">
        <w:rPr>
          <w:rFonts w:ascii="Baoli SC Regular" w:hAnsi="Baoli SC Regular" w:cs="Baoli SC Regular"/>
          <w:vertAlign w:val="subscript"/>
        </w:rPr>
        <w:t>⊙</w:t>
      </w:r>
      <w:r w:rsidRPr="008A1272">
        <w:rPr>
          <w:rFonts w:cs="Times New Roman"/>
        </w:rPr>
        <w:t xml:space="preserve"> </w:t>
      </w:r>
      <w:r w:rsidR="002016A3" w:rsidRPr="008A1272">
        <w:rPr>
          <w:rFonts w:eastAsia="Times New Roman" w:cs="Times New Roman"/>
        </w:rPr>
        <w:t>to</w:t>
      </w:r>
      <w:r w:rsidRPr="008A1272">
        <w:rPr>
          <w:rFonts w:eastAsia="Times New Roman" w:cs="Times New Roman"/>
        </w:rPr>
        <w:t xml:space="preserve"> 5.0 </w:t>
      </w:r>
      <w:r w:rsidRPr="008A1272">
        <w:rPr>
          <w:rFonts w:eastAsia="Times New Roman" w:cs="Times New Roman"/>
          <w:i/>
        </w:rPr>
        <w:t>Z</w:t>
      </w:r>
      <w:r w:rsidRPr="008A1272">
        <w:rPr>
          <w:rFonts w:ascii="Baoli SC Regular" w:hAnsi="Baoli SC Regular" w:cs="Baoli SC Regular"/>
          <w:vertAlign w:val="subscript"/>
        </w:rPr>
        <w:t>⊙</w:t>
      </w:r>
      <w:r w:rsidRPr="008A1272">
        <w:rPr>
          <w:rFonts w:eastAsia="Times New Roman" w:cs="Times New Roman"/>
        </w:rPr>
        <w:t>). Our simulations will pro</w:t>
      </w:r>
      <w:r w:rsidR="00B32866" w:rsidRPr="008A1272">
        <w:rPr>
          <w:rFonts w:eastAsia="Times New Roman" w:cs="Times New Roman"/>
        </w:rPr>
        <w:t xml:space="preserve">ve useful in starburst emission </w:t>
      </w:r>
      <w:r w:rsidRPr="008A1272">
        <w:rPr>
          <w:rFonts w:eastAsia="Times New Roman" w:cs="Times New Roman"/>
        </w:rPr>
        <w:t xml:space="preserve">line data </w:t>
      </w:r>
      <w:r w:rsidR="002016A3" w:rsidRPr="008A1272">
        <w:rPr>
          <w:rFonts w:eastAsia="Times New Roman" w:cs="Times New Roman"/>
        </w:rPr>
        <w:t>analysi</w:t>
      </w:r>
      <w:r w:rsidRPr="008A1272">
        <w:rPr>
          <w:rFonts w:eastAsia="Times New Roman" w:cs="Times New Roman"/>
        </w:rPr>
        <w:t xml:space="preserve">s, especially regarding </w:t>
      </w:r>
      <w:del w:id="0" w:author="Chris Richardson" w:date="2016-09-18T21:44:00Z">
        <w:r w:rsidRPr="00A1057F" w:rsidDel="00A1057F">
          <w:rPr>
            <w:rFonts w:eastAsia="Times New Roman" w:cs="Times New Roman"/>
          </w:rPr>
          <w:delText>high-</w:delText>
        </w:r>
      </w:del>
      <w:ins w:id="1" w:author="Chris Richardson" w:date="2016-09-18T21:44:00Z">
        <w:r w:rsidR="00A1057F" w:rsidRPr="00A1057F">
          <w:rPr>
            <w:rFonts w:eastAsia="Times New Roman" w:cs="Times New Roman"/>
            <w:rPrChange w:id="2" w:author="Chris Richardson" w:date="2016-09-18T21:44:00Z">
              <w:rPr>
                <w:rFonts w:eastAsia="Times New Roman" w:cs="Times New Roman"/>
                <w:i/>
              </w:rPr>
            </w:rPrChange>
          </w:rPr>
          <w:t>local</w:t>
        </w:r>
      </w:ins>
      <w:del w:id="3" w:author="Chris Richardson" w:date="2016-09-18T21:44:00Z">
        <w:r w:rsidRPr="008A1272" w:rsidDel="00A1057F">
          <w:rPr>
            <w:rFonts w:eastAsia="Times New Roman" w:cs="Times New Roman"/>
            <w:i/>
          </w:rPr>
          <w:delText>z</w:delText>
        </w:r>
      </w:del>
      <w:r w:rsidRPr="008A1272">
        <w:rPr>
          <w:rFonts w:eastAsia="Times New Roman" w:cs="Times New Roman"/>
        </w:rPr>
        <w:t xml:space="preserve"> starburst galaxies. Lastly, </w:t>
      </w:r>
      <w:r w:rsidR="00B32866" w:rsidRPr="008A1272">
        <w:rPr>
          <w:rFonts w:eastAsia="Times New Roman" w:cs="Times New Roman"/>
        </w:rPr>
        <w:t>we present an application of our</w:t>
      </w:r>
      <w:r w:rsidRPr="008A1272">
        <w:rPr>
          <w:rFonts w:eastAsia="Times New Roman" w:cs="Times New Roman"/>
        </w:rPr>
        <w:t xml:space="preserve"> atlas, predicting that </w:t>
      </w:r>
      <w:r w:rsidRPr="008A1272">
        <w:rPr>
          <w:rFonts w:cs="Times New Roman"/>
        </w:rPr>
        <w:t xml:space="preserve">C III λ977 and C IV λ1549 will serve as useful diagnostic emission lines for coming </w:t>
      </w:r>
      <w:r w:rsidRPr="008A1272">
        <w:rPr>
          <w:rFonts w:cs="Times New Roman"/>
          <w:i/>
        </w:rPr>
        <w:t xml:space="preserve">James Webb Space Telescope </w:t>
      </w:r>
      <w:r w:rsidRPr="008A1272">
        <w:rPr>
          <w:rFonts w:cs="Times New Roman"/>
        </w:rPr>
        <w:t>high</w:t>
      </w:r>
      <w:r w:rsidRPr="008A1272">
        <w:rPr>
          <w:rFonts w:cs="Times New Roman"/>
          <w:i/>
        </w:rPr>
        <w:t xml:space="preserve">-z </w:t>
      </w:r>
      <w:r w:rsidRPr="008A1272">
        <w:rPr>
          <w:rFonts w:cs="Times New Roman"/>
        </w:rPr>
        <w:t xml:space="preserve">observations. Under </w:t>
      </w:r>
      <w:r w:rsidR="00820FE7" w:rsidRPr="008A1272">
        <w:rPr>
          <w:rFonts w:cs="Times New Roman"/>
        </w:rPr>
        <w:t xml:space="preserve">the </w:t>
      </w:r>
      <w:r w:rsidRPr="008A1272">
        <w:rPr>
          <w:rFonts w:cs="Times New Roman"/>
        </w:rPr>
        <w:t xml:space="preserve">conditions present in the redshift range </w:t>
      </w:r>
      <w:r w:rsidR="00341187" w:rsidRPr="008A1272">
        <w:rPr>
          <w:rFonts w:cs="Times New Roman"/>
        </w:rPr>
        <w:t>4</w:t>
      </w:r>
      <w:r w:rsidR="00B32866" w:rsidRPr="008A1272">
        <w:rPr>
          <w:rFonts w:cs="Times New Roman"/>
        </w:rPr>
        <w:t xml:space="preserve"> </w:t>
      </w:r>
      <w:r w:rsidR="00341187" w:rsidRPr="008A1272">
        <w:rPr>
          <w:rFonts w:cs="Times New Roman"/>
        </w:rPr>
        <w:t>&lt;</w:t>
      </w:r>
      <w:r w:rsidR="00B32866" w:rsidRPr="008A1272">
        <w:rPr>
          <w:rFonts w:cs="Times New Roman"/>
        </w:rPr>
        <w:t xml:space="preserve"> </w:t>
      </w:r>
      <w:r w:rsidR="00341187" w:rsidRPr="008A1272">
        <w:rPr>
          <w:rFonts w:cs="Times New Roman"/>
          <w:i/>
        </w:rPr>
        <w:t>z</w:t>
      </w:r>
      <w:r w:rsidR="00B32866" w:rsidRPr="008A1272">
        <w:rPr>
          <w:rFonts w:cs="Times New Roman"/>
          <w:i/>
        </w:rPr>
        <w:t xml:space="preserve"> </w:t>
      </w:r>
      <w:r w:rsidRPr="008A1272">
        <w:rPr>
          <w:rFonts w:cs="Times New Roman"/>
          <w:i/>
        </w:rPr>
        <w:t>&lt;</w:t>
      </w:r>
      <w:r w:rsidR="00B32866" w:rsidRPr="008A1272">
        <w:rPr>
          <w:rFonts w:cs="Times New Roman"/>
          <w:i/>
        </w:rPr>
        <w:t xml:space="preserve"> </w:t>
      </w:r>
      <w:r w:rsidRPr="008A1272">
        <w:rPr>
          <w:rFonts w:cs="Times New Roman"/>
        </w:rPr>
        <w:t>8</w:t>
      </w:r>
      <w:r w:rsidRPr="008A1272">
        <w:rPr>
          <w:rFonts w:cs="Times New Roman"/>
          <w:i/>
        </w:rPr>
        <w:t xml:space="preserve">, </w:t>
      </w:r>
      <w:r w:rsidRPr="008A1272">
        <w:rPr>
          <w:rFonts w:cs="Times New Roman"/>
        </w:rPr>
        <w:t xml:space="preserve">we predict their </w:t>
      </w:r>
      <w:r w:rsidRPr="008A1272">
        <w:rPr>
          <w:rFonts w:eastAsiaTheme="minorEastAsia" w:cs="Times New Roman"/>
          <w:kern w:val="0"/>
          <w:lang w:eastAsia="en-US" w:bidi="ar-SA"/>
        </w:rPr>
        <w:t>pea</w:t>
      </w:r>
      <w:r w:rsidRPr="008A1272">
        <w:rPr>
          <w:rFonts w:cs="Times New Roman"/>
        </w:rPr>
        <w:t>k equivalent width</w:t>
      </w:r>
      <w:r w:rsidR="00647543" w:rsidRPr="008A1272">
        <w:rPr>
          <w:rFonts w:cs="Times New Roman"/>
        </w:rPr>
        <w:t>s</w:t>
      </w:r>
      <w:r w:rsidRPr="008A1272">
        <w:rPr>
          <w:rFonts w:cs="Times New Roman"/>
        </w:rPr>
        <w:t xml:space="preserve"> to be approximately 100 </w:t>
      </w:r>
      <w:r w:rsidRPr="008A1272">
        <w:rPr>
          <w:rFonts w:ascii="angstrom" w:eastAsia="Times New Roman" w:hAnsi="angstrom" w:cs="Times New Roman"/>
        </w:rPr>
        <w:t>Å</w:t>
      </w:r>
      <w:r w:rsidRPr="008A1272">
        <w:rPr>
          <w:rFonts w:cs="Times New Roman"/>
        </w:rPr>
        <w:t xml:space="preserve"> and 316 </w:t>
      </w:r>
      <w:r w:rsidRPr="008A1272">
        <w:rPr>
          <w:rFonts w:ascii="angstrom" w:eastAsia="Times New Roman" w:hAnsi="angstrom" w:cs="Times New Roman"/>
        </w:rPr>
        <w:t>Å</w:t>
      </w:r>
      <w:r w:rsidRPr="008A1272" w:rsidDel="00E24E1F">
        <w:rPr>
          <w:rFonts w:cs="Times New Roman"/>
        </w:rPr>
        <w:t xml:space="preserve"> </w:t>
      </w:r>
      <w:r w:rsidRPr="008A1272">
        <w:rPr>
          <w:rFonts w:cs="Times New Roman"/>
        </w:rPr>
        <w:t>respectively.</w:t>
      </w:r>
      <w:r w:rsidRPr="00C64EE9">
        <w:rPr>
          <w:rFonts w:cs="Times New Roman"/>
        </w:rPr>
        <w:t xml:space="preserve"> </w:t>
      </w:r>
      <w:r w:rsidR="008A1272" w:rsidRPr="008A1272">
        <w:rPr>
          <w:rFonts w:cs="Times New Roman"/>
          <w:highlight w:val="yellow"/>
        </w:rPr>
        <w:t>[REVISIT LATER]</w:t>
      </w:r>
    </w:p>
    <w:p w14:paraId="7C1A0ABC" w14:textId="77777777" w:rsidR="0062017A" w:rsidRPr="00C64EE9" w:rsidRDefault="0062017A" w:rsidP="00D23D0F">
      <w:pPr>
        <w:ind w:left="540" w:right="630"/>
        <w:jc w:val="both"/>
        <w:rPr>
          <w:rFonts w:eastAsia="Times New Roman" w:cs="Times New Roman"/>
        </w:rPr>
      </w:pPr>
      <w:bookmarkStart w:id="4" w:name="_GoBack"/>
      <w:bookmarkEnd w:id="4"/>
    </w:p>
    <w:p w14:paraId="615F1FD7" w14:textId="77777777" w:rsidR="008F7E87" w:rsidRPr="00C64EE9" w:rsidRDefault="008F7E87" w:rsidP="00D23D0F"/>
    <w:p w14:paraId="799FF9F8" w14:textId="578C8F9C" w:rsidR="008F7E87" w:rsidRPr="00C64EE9" w:rsidRDefault="008F7E87" w:rsidP="00D23D0F">
      <w:pPr>
        <w:rPr>
          <w:rFonts w:eastAsia="Times New Roman" w:cs="Times New Roman"/>
          <w:b/>
          <w:bCs/>
        </w:rPr>
      </w:pPr>
      <w:r w:rsidRPr="00C64EE9">
        <w:rPr>
          <w:rFonts w:eastAsia="Times New Roman" w:cs="Times New Roman"/>
          <w:b/>
          <w:bCs/>
        </w:rPr>
        <w:t>1. Introduction</w:t>
      </w:r>
    </w:p>
    <w:p w14:paraId="33170A8B" w14:textId="2BAA39BA" w:rsidR="00341187" w:rsidRPr="00C64EE9" w:rsidRDefault="00341187" w:rsidP="00D23D0F">
      <w:pPr>
        <w:ind w:firstLine="720"/>
        <w:rPr>
          <w:rFonts w:eastAsia="Times New Roman"/>
        </w:rPr>
      </w:pPr>
      <w:r w:rsidRPr="00C64EE9">
        <w:rPr>
          <w:rFonts w:eastAsia="Times New Roman"/>
        </w:rPr>
        <w:t xml:space="preserve">Starburst galaxies, also known as H II galaxies or star-forming galaxies, feature strong emission lines primarily due to newly formed massive stars. The emission line diagnostic diagram displaying </w:t>
      </w:r>
      <w:r w:rsidRPr="00C64EE9">
        <w:t>[O III] λ5007/ Hβ vs. [N II] λ6584/ Hα, the BPT diagram (Baldwin et al. 1981</w:t>
      </w:r>
      <w:r w:rsidR="00885110" w:rsidRPr="00C64EE9">
        <w:t>; hereafter BPT</w:t>
      </w:r>
      <w:r w:rsidRPr="00C64EE9">
        <w:t>), has been remarkably successful in empirically dividing extreme star-forming galaxies from their extreme AGN counterparts. Later work added theoretical upper (Kewley et al. 2001) and low</w:t>
      </w:r>
      <w:r w:rsidRPr="00C64EE9">
        <w:rPr>
          <w:rFonts w:eastAsia="Times New Roman"/>
        </w:rPr>
        <w:t>er limits for identifying star-forming</w:t>
      </w:r>
      <w:r w:rsidR="006D0E61" w:rsidRPr="00C64EE9">
        <w:rPr>
          <w:rFonts w:eastAsia="Times New Roman"/>
        </w:rPr>
        <w:t xml:space="preserve"> galaxies</w:t>
      </w:r>
      <w:r w:rsidRPr="00C64EE9">
        <w:rPr>
          <w:rFonts w:eastAsia="Times New Roman"/>
        </w:rPr>
        <w:t xml:space="preserve"> along with a line on the BPT diagram dividing AGN from LINERS (Kauffman et al. 2003).</w:t>
      </w:r>
    </w:p>
    <w:p w14:paraId="48B74576" w14:textId="1726E5B6" w:rsidR="00341187" w:rsidRPr="00C64EE9" w:rsidRDefault="00341187" w:rsidP="00D23D0F">
      <w:pPr>
        <w:ind w:firstLine="720"/>
      </w:pPr>
      <w:r w:rsidRPr="00C64EE9">
        <w:t xml:space="preserve">As mentioned above, along the extreme “wings” of the BPT diagram, AGN and star-forming galaxies are easily distinguished from one another. However, while starlight is often the dominant source of excitation in star-forming galaxies, several other excitation mechanisms can provide additional contribution to the production of emission lines. </w:t>
      </w:r>
      <w:ins w:id="5" w:author="Chris Richardson" w:date="2016-09-03T15:24:00Z">
        <w:r w:rsidR="00DA6BCA">
          <w:t xml:space="preserve">The most intensely star forming galaxies </w:t>
        </w:r>
      </w:ins>
      <w:del w:id="6" w:author="Chris Richardson" w:date="2016-09-03T15:24:00Z">
        <w:r w:rsidRPr="00C64EE9" w:rsidDel="00DA6BCA">
          <w:delText xml:space="preserve">Galaxy mergers commonly trigger the enhanced star formation rate (SFR) of starburst galaxies </w:delText>
        </w:r>
      </w:del>
      <w:r w:rsidRPr="00C64EE9">
        <w:t>along the far left wing of the BPT diagram</w:t>
      </w:r>
      <w:ins w:id="7" w:author="Chris Richardson" w:date="2016-09-03T15:24:00Z">
        <w:r w:rsidR="00D95F18">
          <w:t xml:space="preserve"> </w:t>
        </w:r>
      </w:ins>
      <w:ins w:id="8" w:author="Chris Richardson" w:date="2016-09-03T15:25:00Z">
        <w:r w:rsidR="00D95F18">
          <w:t>are indeed often interacting or merging (Robaina et al. 2009)</w:t>
        </w:r>
      </w:ins>
      <w:r w:rsidRPr="00C64EE9">
        <w:t xml:space="preserve">. Strong shocks excite the gas in </w:t>
      </w:r>
      <w:del w:id="9" w:author="Chris Richardson" w:date="2016-09-03T15:28:00Z">
        <w:r w:rsidRPr="00C64EE9" w:rsidDel="009A439F">
          <w:delText>such galaxies</w:delText>
        </w:r>
      </w:del>
      <w:ins w:id="10" w:author="Chris Richardson" w:date="2016-09-03T15:28:00Z">
        <w:r w:rsidR="009A439F">
          <w:t>galaxies along the left wing</w:t>
        </w:r>
      </w:ins>
      <w:r w:rsidRPr="00C64EE9">
        <w:t>, adding an additional source of emission lines.</w:t>
      </w:r>
    </w:p>
    <w:p w14:paraId="72AFB3BF" w14:textId="77777777" w:rsidR="00341187" w:rsidRPr="00C64EE9" w:rsidRDefault="00341187" w:rsidP="00D23D0F">
      <w:pPr>
        <w:ind w:firstLine="720"/>
      </w:pPr>
      <w:r w:rsidRPr="00C64EE9">
        <w:t xml:space="preserve">Similarly, at lower ionization, classifying galaxies as star-forming or AGN becomes difficult. For these galaxies, excitation and ionization of gaseous clouds could likely be the result </w:t>
      </w:r>
      <w:r w:rsidRPr="00C64EE9">
        <w:lastRenderedPageBreak/>
        <w:t>of starlight, non-thermal sources, or a combination of the two. Historically, the presence of a radiation field hard enough to generate photons higher than 50 eV signified excitation from an AGN. However, modern models of stellar radiation fields that incorporate Wolf-Rayet (WR) stars produce a significant number of EUV photons capable of ionizing heavy elements through many states.</w:t>
      </w:r>
    </w:p>
    <w:p w14:paraId="16D9DCFA" w14:textId="2C86BACC" w:rsidR="00341187" w:rsidRPr="00C64EE9" w:rsidRDefault="00341187" w:rsidP="00D23D0F">
      <w:pPr>
        <w:ind w:firstLine="720"/>
      </w:pPr>
      <w:del w:id="11" w:author="Chris Richardson" w:date="2016-09-03T15:32:00Z">
        <w:r w:rsidRPr="00C64EE9" w:rsidDel="009A439F">
          <w:delText xml:space="preserve">High ionization potential emission lines have historically signified AGN activity. </w:delText>
        </w:r>
      </w:del>
      <w:r w:rsidRPr="00C64EE9">
        <w:t>However,</w:t>
      </w:r>
      <w:ins w:id="12" w:author="Chris Richardson" w:date="2016-09-03T15:32:00Z">
        <w:r w:rsidR="009A439F">
          <w:t xml:space="preserve"> the presence of high ionization emission lines signifying AGN activity</w:t>
        </w:r>
      </w:ins>
      <w:del w:id="13" w:author="Chris Richardson" w:date="2016-09-03T15:33:00Z">
        <w:r w:rsidRPr="00C64EE9" w:rsidDel="009A439F">
          <w:delText xml:space="preserve"> this</w:delText>
        </w:r>
      </w:del>
      <w:r w:rsidRPr="00C64EE9">
        <w:t xml:space="preserve"> stands in conflict with typical classification schemes. NGC 3621 provides an example of an optically classified star-forming galaxy at low redshift that emits [Ne V] in the infrared (Saty</w:t>
      </w:r>
      <w:r w:rsidR="006D0E61" w:rsidRPr="00C64EE9">
        <w:t>apal et al. 2007). In the local (</w:t>
      </w:r>
      <w:r w:rsidRPr="00C64EE9">
        <w:rPr>
          <w:i/>
        </w:rPr>
        <w:t xml:space="preserve">z </w:t>
      </w:r>
      <w:r w:rsidR="006D0E61" w:rsidRPr="00C64EE9">
        <w:t>~ 0)</w:t>
      </w:r>
      <w:r w:rsidRPr="00C64EE9">
        <w:t xml:space="preserve"> neighborhood, several star-forming galaxies show weak nebular [O IV] emission wit</w:t>
      </w:r>
      <w:ins w:id="14" w:author="Chris Richardson" w:date="2016-09-03T15:49:00Z">
        <w:r w:rsidR="004F0BAA">
          <w:t xml:space="preserve">h </w:t>
        </w:r>
      </w:ins>
      <w:del w:id="15" w:author="Chris Richardson" w:date="2016-09-03T15:49:00Z">
        <w:r w:rsidRPr="00C64EE9" w:rsidDel="004F0BAA">
          <w:delText xml:space="preserve">hout any signs of </w:delText>
        </w:r>
      </w:del>
      <w:r w:rsidRPr="00C64EE9">
        <w:t>AGN activity</w:t>
      </w:r>
      <w:ins w:id="16" w:author="Chris Richardson" w:date="2016-09-03T15:49:00Z">
        <w:r w:rsidR="004F0BAA">
          <w:t xml:space="preserve"> ruled out by spatial resolved spectroscopy</w:t>
        </w:r>
      </w:ins>
      <w:ins w:id="17" w:author="Chris Richardson" w:date="2016-09-03T15:50:00Z">
        <w:r w:rsidR="005B4CF6">
          <w:t xml:space="preserve"> around the size of a starburst region</w:t>
        </w:r>
      </w:ins>
      <w:r w:rsidRPr="00C64EE9">
        <w:t xml:space="preserve"> (Lutz et al. 1998). Similarly, Shar</w:t>
      </w:r>
      <w:del w:id="18" w:author="Chris Richardson" w:date="2016-09-03T15:35:00Z">
        <w:r w:rsidRPr="00C64EE9" w:rsidDel="00C176AC">
          <w:delText>a</w:delText>
        </w:r>
      </w:del>
      <w:r w:rsidRPr="00C64EE9">
        <w:t xml:space="preserve">zi and Brinchman (2012) found a significant number of optically classified star-forming galaxies with strong He II λ4686 emission within the Sloan Digital Sky Survey (SDSS) at </w:t>
      </w:r>
      <w:r w:rsidRPr="00C64EE9">
        <w:rPr>
          <w:i/>
        </w:rPr>
        <w:t xml:space="preserve">z ~ </w:t>
      </w:r>
      <w:r w:rsidRPr="00C64EE9">
        <w:t xml:space="preserve">0-0.4. </w:t>
      </w:r>
    </w:p>
    <w:p w14:paraId="04D1A705" w14:textId="2748B47F" w:rsidR="00341187" w:rsidRPr="00C64EE9" w:rsidDel="00303784" w:rsidRDefault="00341187" w:rsidP="00D23D0F">
      <w:pPr>
        <w:ind w:firstLine="720"/>
        <w:rPr>
          <w:del w:id="19" w:author="Chris Richardson" w:date="2016-09-03T15:55:00Z"/>
        </w:rPr>
      </w:pPr>
      <w:r w:rsidRPr="00C64EE9">
        <w:t xml:space="preserve">Local star-forming galaxies that exhibit characteristics of Lyman break galaxies (LBGs) can </w:t>
      </w:r>
      <w:r w:rsidR="006D0E61" w:rsidRPr="00C64EE9">
        <w:t>diverge from</w:t>
      </w:r>
      <w:r w:rsidRPr="00C64EE9">
        <w:t xml:space="preserve"> the common sequence of starburst galaxies along the BPT diagram (Stanway et al. 2014). Especially at higher redshifts, </w:t>
      </w:r>
      <w:r w:rsidRPr="00C64EE9">
        <w:rPr>
          <w:i/>
        </w:rPr>
        <w:t>z</w:t>
      </w:r>
      <w:r w:rsidRPr="00C64EE9">
        <w:t xml:space="preserve"> ~ 1-3, emission line galaxies with high [O III] / Hβ ratios are frequently located in regions of the BPT diagram that are typically unoccupied by nearby galaxies</w:t>
      </w:r>
      <w:r w:rsidRPr="00C64EE9">
        <w:rPr>
          <w:rFonts w:eastAsia="Times New Roman"/>
        </w:rPr>
        <w:t>,</w:t>
      </w:r>
      <w:r w:rsidRPr="00C64EE9">
        <w:t xml:space="preserve"> limiting our understanding regarding the level of contribution from star formation (Liu et al. 2008; Steidel et al. 2014). Typical models for galaxy evolution present a picture where the starburst phase occurs prior to AGN activity (Hopkins et al. 2006), which suggests a larger influence of vigorous star formation on emission line production at early times in the universe as indicated by observations (Madau &amp; Dickinson 2014).</w:t>
      </w:r>
      <w:del w:id="20" w:author="Chris Richardson" w:date="2016-09-03T15:55:00Z">
        <w:r w:rsidRPr="00C64EE9" w:rsidDel="00303784">
          <w:delText xml:space="preserve">  </w:delText>
        </w:r>
      </w:del>
    </w:p>
    <w:p w14:paraId="17F6D4CB" w14:textId="6824F9FD" w:rsidR="00341187" w:rsidRPr="00C64EE9" w:rsidDel="00303784" w:rsidRDefault="00341187" w:rsidP="00303784">
      <w:pPr>
        <w:rPr>
          <w:del w:id="21" w:author="Chris Richardson" w:date="2016-09-03T15:55:00Z"/>
          <w:rFonts w:eastAsia="Times New Roman"/>
        </w:rPr>
        <w:pPrChange w:id="22" w:author="Chris Richardson" w:date="2016-09-03T15:55:00Z">
          <w:pPr>
            <w:ind w:firstLine="720"/>
          </w:pPr>
        </w:pPrChange>
      </w:pPr>
      <w:del w:id="23" w:author="Chris Richardson" w:date="2016-09-03T15:55:00Z">
        <w:r w:rsidRPr="00C64EE9" w:rsidDel="00303784">
          <w:delText>Indeed, many high-</w:delText>
        </w:r>
        <w:r w:rsidRPr="00C64EE9" w:rsidDel="00303784">
          <w:rPr>
            <w:i/>
          </w:rPr>
          <w:delText xml:space="preserve">z </w:delText>
        </w:r>
        <w:r w:rsidRPr="00C64EE9" w:rsidDel="00303784">
          <w:delText xml:space="preserve">star-forming galaxies feature high star formation rates (SFRs), and high ionization emission lines, without any signs of AGN activity. This is largely due to the fact that </w:delText>
        </w:r>
        <w:r w:rsidRPr="00C64EE9" w:rsidDel="00303784">
          <w:rPr>
            <w:rFonts w:eastAsia="Times New Roman"/>
          </w:rPr>
          <w:delText>at progressively higher redshifts one would expect a harder ionizing continuum due to the contribution of metal-poor (or metal-free) massive stars.</w:delText>
        </w:r>
        <w:r w:rsidRPr="00C64EE9" w:rsidDel="00303784">
          <w:delText xml:space="preserve"> Surveys of low mass, low luminosity galaxies at </w:delText>
        </w:r>
        <w:r w:rsidRPr="00C64EE9" w:rsidDel="00303784">
          <w:rPr>
            <w:i/>
          </w:rPr>
          <w:delText xml:space="preserve">z ~ </w:delText>
        </w:r>
        <w:r w:rsidRPr="00C64EE9" w:rsidDel="00303784">
          <w:delText>2.0 have revealed relatively strong C III] λ1909 (W</w:delText>
        </w:r>
        <w:r w:rsidRPr="00C64EE9" w:rsidDel="00303784">
          <w:rPr>
            <w:vertAlign w:val="subscript"/>
          </w:rPr>
          <w:delText>C III]</w:delText>
        </w:r>
        <w:r w:rsidRPr="00C64EE9" w:rsidDel="00303784">
          <w:delText xml:space="preserve"> ~ 13.5 </w:delText>
        </w:r>
        <w:r w:rsidRPr="00C64EE9" w:rsidDel="00303784">
          <w:rPr>
            <w:rFonts w:eastAsia="Times New Roman"/>
            <w:shd w:val="clear" w:color="auto" w:fill="FFFFFF"/>
          </w:rPr>
          <w:delText xml:space="preserve">Å) emission along with weak emission from N V] </w:delText>
        </w:r>
        <w:r w:rsidRPr="00C64EE9" w:rsidDel="00303784">
          <w:delText xml:space="preserve">λ1240, N IV] λ1487, C IV λ1549, He II λ1640, O III] λλ1661, 1666, N III] λ1750, [Si III] λ1883, λ1892 (Stark et al. 2014). Similarly, samples of LBGs without any AGN signatures at </w:delText>
        </w:r>
        <w:r w:rsidRPr="00C64EE9" w:rsidDel="00303784">
          <w:rPr>
            <w:rFonts w:eastAsia="Times New Roman"/>
            <w:i/>
          </w:rPr>
          <w:delText>z ~</w:delText>
        </w:r>
        <w:r w:rsidRPr="00C64EE9" w:rsidDel="00303784">
          <w:rPr>
            <w:rFonts w:eastAsia="Times New Roman"/>
          </w:rPr>
          <w:delText xml:space="preserve"> 3.0 have also shown the </w:delText>
        </w:r>
        <w:r w:rsidRPr="00C64EE9" w:rsidDel="00303784">
          <w:delText xml:space="preserve">collisionally excited, semi-forbidden lines O III] λλ1661, 1666 and C III] λ1909 (Shapley et al. 2003). More recent, and slightly deeper (2.0 &lt; </w:delText>
        </w:r>
        <w:r w:rsidRPr="00C64EE9" w:rsidDel="00303784">
          <w:rPr>
            <w:rFonts w:eastAsia="Times New Roman"/>
            <w:i/>
          </w:rPr>
          <w:delText xml:space="preserve">z </w:delText>
        </w:r>
        <w:r w:rsidRPr="00C64EE9" w:rsidDel="00303784">
          <w:rPr>
            <w:rFonts w:eastAsia="Times New Roman"/>
          </w:rPr>
          <w:delText xml:space="preserve"> &lt; 4.6), LBG surveys have confirmed these features but have also shown positive equivalent widths</w:delText>
        </w:r>
        <w:r w:rsidRPr="00C64EE9" w:rsidDel="00303784">
          <w:delText xml:space="preserve"> for He II λ1640 and Ly</w:delText>
        </w:r>
        <w:r w:rsidRPr="00C64EE9" w:rsidDel="00303784">
          <w:rPr>
            <w:rFonts w:eastAsia="Times New Roman"/>
          </w:rPr>
          <w:sym w:font="Symbol" w:char="F061"/>
        </w:r>
        <w:r w:rsidRPr="00C64EE9" w:rsidDel="00303784">
          <w:rPr>
            <w:rFonts w:eastAsia="Times New Roman"/>
          </w:rPr>
          <w:delText xml:space="preserve"> (Cassata et al. 2013). Not only do high-</w:delText>
        </w:r>
        <w:r w:rsidRPr="00C64EE9" w:rsidDel="00303784">
          <w:rPr>
            <w:rFonts w:eastAsia="Times New Roman"/>
            <w:i/>
          </w:rPr>
          <w:delText>z</w:delText>
        </w:r>
        <w:r w:rsidRPr="00C64EE9" w:rsidDel="00303784">
          <w:rPr>
            <w:rFonts w:eastAsia="Times New Roman"/>
          </w:rPr>
          <w:delText xml:space="preserve"> star-forming galaxies produce measureable high ionization emission lines, the conditions in which they form differ from local galaxies, with densities on average an order of magnitude higher than those found in the local universe (Shirazi, Brinchmann, and Rahmati 2014).</w:delText>
        </w:r>
      </w:del>
    </w:p>
    <w:p w14:paraId="1056674B" w14:textId="1072A35D" w:rsidR="00341187" w:rsidRPr="00C64EE9" w:rsidRDefault="00341187" w:rsidP="00303784">
      <w:pPr>
        <w:ind w:firstLine="720"/>
        <w:rPr>
          <w:rFonts w:eastAsia="Times New Roman"/>
        </w:rPr>
      </w:pPr>
      <w:del w:id="24" w:author="Chris Richardson" w:date="2016-09-03T15:55:00Z">
        <w:r w:rsidRPr="00C64EE9" w:rsidDel="00303784">
          <w:rPr>
            <w:rFonts w:eastAsia="Times New Roman"/>
          </w:rPr>
          <w:delText>Such observations are consistent with Population III (Pop</w:delText>
        </w:r>
        <w:r w:rsidR="00C550C9" w:rsidDel="00303784">
          <w:rPr>
            <w:rFonts w:eastAsia="Times New Roman"/>
          </w:rPr>
          <w:delText xml:space="preserve"> </w:delText>
        </w:r>
        <w:r w:rsidRPr="00C64EE9" w:rsidDel="00303784">
          <w:rPr>
            <w:rFonts w:eastAsia="Times New Roman"/>
          </w:rPr>
          <w:delText>III) stars that form out of essentially zero metallicity gas and expel a strong UV continuum. This radiation field is then capable of creating more highly ionized elements, and also enables higher energy transitions, than seen in local star-forming galaxies. Indeed, even the deepest observations of Ly</w:delText>
        </w:r>
        <w:r w:rsidRPr="00C64EE9" w:rsidDel="00303784">
          <w:rPr>
            <w:rFonts w:eastAsia="Times New Roman"/>
          </w:rPr>
          <w:sym w:font="Symbol" w:char="F061"/>
        </w:r>
        <w:r w:rsidRPr="00C64EE9" w:rsidDel="00303784">
          <w:rPr>
            <w:rFonts w:eastAsia="Times New Roman"/>
          </w:rPr>
          <w:delText xml:space="preserve"> galaxies are consistent with this line of reasoning. In a sample of 18 Ly</w:delText>
        </w:r>
        <w:r w:rsidRPr="00C64EE9" w:rsidDel="00303784">
          <w:rPr>
            <w:rFonts w:eastAsia="Times New Roman"/>
          </w:rPr>
          <w:sym w:font="Symbol" w:char="F061"/>
        </w:r>
        <w:r w:rsidRPr="00C64EE9" w:rsidDel="00303784">
          <w:rPr>
            <w:rFonts w:eastAsia="Times New Roman"/>
          </w:rPr>
          <w:delText xml:space="preserve"> emitters, </w:delText>
        </w:r>
        <w:r w:rsidRPr="00C64EE9" w:rsidDel="00303784">
          <w:delText xml:space="preserve">Raiter et al. (2010) found a N IV] λ1486 emitter at </w:delText>
        </w:r>
        <w:r w:rsidRPr="00C64EE9" w:rsidDel="00303784">
          <w:rPr>
            <w:rFonts w:eastAsia="Times New Roman"/>
            <w:i/>
          </w:rPr>
          <w:delText>z</w:delText>
        </w:r>
        <w:r w:rsidRPr="00C64EE9" w:rsidDel="00303784">
          <w:rPr>
            <w:rFonts w:eastAsia="Times New Roman"/>
          </w:rPr>
          <w:delText xml:space="preserve"> = 5.563, which subsequent modeling suggested was the result of a young starburst as opposed to a massive evolved stellar population.</w:delText>
        </w:r>
      </w:del>
    </w:p>
    <w:p w14:paraId="76EF5ECA" w14:textId="2F5E23F1" w:rsidR="00341187" w:rsidRPr="00C64EE9" w:rsidRDefault="00341187" w:rsidP="00D23D0F">
      <w:pPr>
        <w:ind w:firstLine="720"/>
        <w:rPr>
          <w:rFonts w:eastAsia="Times New Roman"/>
        </w:rPr>
      </w:pPr>
      <w:r w:rsidRPr="00C64EE9">
        <w:t xml:space="preserve">Modeling star-forming galaxies with spectral synthesis codes provides the key link to understanding the gas conditions and excitation mechanisms that are necessary to reproduce high ionization emission in </w:t>
      </w:r>
      <w:del w:id="25" w:author="Chris Richardson" w:date="2016-09-03T15:55:00Z">
        <w:r w:rsidRPr="00C64EE9" w:rsidDel="00303784">
          <w:delText>both local and high-</w:delText>
        </w:r>
        <w:r w:rsidRPr="00C64EE9" w:rsidDel="00303784">
          <w:rPr>
            <w:i/>
          </w:rPr>
          <w:delText>z</w:delText>
        </w:r>
        <w:r w:rsidRPr="00C64EE9" w:rsidDel="00303784">
          <w:delText xml:space="preserve"> galaxies</w:delText>
        </w:r>
      </w:del>
      <w:ins w:id="26" w:author="Chris Richardson" w:date="2016-09-03T15:55:00Z">
        <w:r w:rsidR="00303784">
          <w:t>starburst galaxies</w:t>
        </w:r>
      </w:ins>
      <w:r w:rsidRPr="00C64EE9">
        <w:t xml:space="preserve">. A common technique for modeling star-forming galaxy spectra involves coupling a spectral energy distribution predicted from a population synthesis code with a photoionization code that predicts the observed spectrum. This technique has been used in a large number of previous studies </w:t>
      </w:r>
      <w:r w:rsidRPr="00C64EE9">
        <w:rPr>
          <w:rFonts w:eastAsia="Times New Roman"/>
        </w:rPr>
        <w:t>(e.g. Abel et al. 2008; Levesque et al. 2010; Stark et al. 2014; Richardson et al. 2013).</w:t>
      </w:r>
    </w:p>
    <w:p w14:paraId="1C4436B9" w14:textId="293C2FAA" w:rsidR="00341187" w:rsidRPr="00C64EE9" w:rsidRDefault="00341187" w:rsidP="00D23D0F">
      <w:pPr>
        <w:ind w:firstLine="720"/>
        <w:rPr>
          <w:rFonts w:eastAsia="Times New Roman"/>
        </w:rPr>
      </w:pPr>
      <w:r w:rsidRPr="00C64EE9">
        <w:rPr>
          <w:rFonts w:eastAsia="Times New Roman"/>
        </w:rPr>
        <w:t xml:space="preserve">The overlapping goal of many of these studies pertains to understanding the physical parameters responsible for the variation in the emission line spectrum of the objects within a given sample. One of the most frequently used methods for fitting star-forming galaxy spectra involves assuming a single spectral energy distribution (SED) and electron density while varying the gas metallicity, </w:t>
      </w:r>
      <w:r w:rsidRPr="00C64EE9">
        <w:rPr>
          <w:rFonts w:eastAsia="Times New Roman"/>
          <w:i/>
        </w:rPr>
        <w:t>Z</w:t>
      </w:r>
      <w:r w:rsidRPr="00C64EE9">
        <w:rPr>
          <w:rFonts w:eastAsia="Times New Roman"/>
        </w:rPr>
        <w:t xml:space="preserve">, and ionization parameter, </w:t>
      </w:r>
      <w:r w:rsidRPr="00C64EE9">
        <w:rPr>
          <w:rFonts w:eastAsia="Times New Roman"/>
          <w:i/>
        </w:rPr>
        <w:t>U</w:t>
      </w:r>
      <w:r w:rsidRPr="00C64EE9">
        <w:rPr>
          <w:rFonts w:eastAsia="Times New Roman"/>
        </w:rPr>
        <w:t>, defined as:</w:t>
      </w:r>
    </w:p>
    <w:p w14:paraId="3B1C3BF8" w14:textId="1F8FE9D6" w:rsidR="00341187" w:rsidRPr="00C64EE9" w:rsidRDefault="004465B5" w:rsidP="00D23D0F">
      <w:pPr>
        <w:pStyle w:val="Caption"/>
        <w:keepNext/>
        <w:spacing w:after="0"/>
        <w:jc w:val="right"/>
        <w:rPr>
          <w:color w:val="auto"/>
        </w:rPr>
      </w:pPr>
      <m:oMath>
        <m:r>
          <m:rPr>
            <m:sty m:val="bi"/>
          </m:rPr>
          <w:rPr>
            <w:rFonts w:ascii="Cambria Math" w:eastAsia="Times New Roman" w:hAnsi="Cambria Math"/>
            <w:color w:val="auto"/>
            <w:sz w:val="24"/>
            <w:szCs w:val="24"/>
          </w:rPr>
          <m:t>U=</m:t>
        </m:r>
        <m:f>
          <m:fPr>
            <m:ctrlPr>
              <w:rPr>
                <w:rFonts w:ascii="Cambria Math" w:eastAsia="Times New Roman" w:hAnsi="Cambria Math"/>
                <w:b w:val="0"/>
                <w:bCs w:val="0"/>
                <w:i/>
                <w:color w:val="auto"/>
                <w:sz w:val="24"/>
                <w:szCs w:val="24"/>
              </w:rPr>
            </m:ctrlPr>
          </m:fPr>
          <m:num>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ϕ</m:t>
                </m:r>
              </m:e>
              <m:sub>
                <m:r>
                  <m:rPr>
                    <m:sty m:val="bi"/>
                  </m:rPr>
                  <w:rPr>
                    <w:rFonts w:ascii="Cambria Math" w:eastAsia="Times New Roman" w:hAnsi="Cambria Math"/>
                    <w:color w:val="auto"/>
                    <w:sz w:val="24"/>
                    <w:szCs w:val="24"/>
                  </w:rPr>
                  <m:t>H</m:t>
                </m:r>
              </m:sub>
            </m:sSub>
          </m:num>
          <m:den>
            <m:r>
              <m:rPr>
                <m:sty m:val="bi"/>
              </m:rPr>
              <w:rPr>
                <w:rFonts w:ascii="Cambria Math" w:eastAsia="Times New Roman" w:hAnsi="Cambria Math"/>
                <w:color w:val="auto"/>
                <w:sz w:val="24"/>
                <w:szCs w:val="24"/>
              </w:rPr>
              <m:t xml:space="preserve">c </m:t>
            </m:r>
            <m:sSub>
              <m:sSubPr>
                <m:ctrlPr>
                  <w:rPr>
                    <w:rFonts w:ascii="Cambria Math" w:eastAsia="Times New Roman" w:hAnsi="Cambria Math"/>
                    <w:b w:val="0"/>
                    <w:i/>
                    <w:color w:val="auto"/>
                    <w:sz w:val="24"/>
                    <w:szCs w:val="24"/>
                  </w:rPr>
                </m:ctrlPr>
              </m:sSubPr>
              <m:e>
                <m:r>
                  <m:rPr>
                    <m:sty m:val="bi"/>
                  </m:rPr>
                  <w:rPr>
                    <w:rFonts w:ascii="Cambria Math" w:eastAsia="Times New Roman" w:hAnsi="Cambria Math"/>
                    <w:color w:val="auto"/>
                    <w:sz w:val="24"/>
                    <w:szCs w:val="24"/>
                  </w:rPr>
                  <m:t>n</m:t>
                </m:r>
              </m:e>
              <m:sub>
                <m:r>
                  <m:rPr>
                    <m:sty m:val="bi"/>
                  </m:rPr>
                  <w:rPr>
                    <w:rFonts w:ascii="Cambria Math" w:eastAsia="Times New Roman" w:hAnsi="Cambria Math"/>
                    <w:color w:val="auto"/>
                    <w:sz w:val="24"/>
                    <w:szCs w:val="24"/>
                  </w:rPr>
                  <m:t>H</m:t>
                </m:r>
              </m:sub>
            </m:sSub>
          </m:den>
        </m:f>
      </m:oMath>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b w:val="0"/>
          <w:bCs w:val="0"/>
          <w:color w:val="auto"/>
          <w:sz w:val="24"/>
          <w:szCs w:val="24"/>
        </w:rPr>
        <w:tab/>
      </w:r>
      <w:r w:rsidR="00341187" w:rsidRPr="00C64EE9">
        <w:rPr>
          <w:rFonts w:cs="Times New Roman"/>
          <w:b w:val="0"/>
          <w:color w:val="auto"/>
          <w:sz w:val="24"/>
        </w:rPr>
        <w:t>(1)</w:t>
      </w:r>
    </w:p>
    <w:p w14:paraId="0192390C" w14:textId="2198D049" w:rsidR="00341187" w:rsidRPr="00C64EE9" w:rsidRDefault="00341187" w:rsidP="00D23D0F">
      <w:r w:rsidRPr="00C64EE9">
        <w:rPr>
          <w:rFonts w:eastAsia="Times New Roman"/>
        </w:rPr>
        <w:t xml:space="preserve">with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representing hydrogen ionization photon flux [cm</w:t>
      </w:r>
      <w:r w:rsidRPr="00C64EE9">
        <w:rPr>
          <w:rFonts w:eastAsia="Times New Roman"/>
          <w:vertAlign w:val="superscript"/>
        </w:rPr>
        <w:t>-2</w:t>
      </w:r>
      <w:r w:rsidRPr="00C64EE9">
        <w:rPr>
          <w:rFonts w:eastAsia="Times New Roman"/>
        </w:rPr>
        <w:t xml:space="preserve"> s</w:t>
      </w:r>
      <w:r w:rsidRPr="00C64EE9">
        <w:rPr>
          <w:rFonts w:eastAsia="Times New Roman"/>
          <w:vertAlign w:val="superscript"/>
        </w:rPr>
        <w:t>-1</w:t>
      </w:r>
      <w:r w:rsidRPr="00C64EE9">
        <w:rPr>
          <w:rFonts w:eastAsia="Times New Roman"/>
        </w:rPr>
        <w:t xml:space="preserve">] , and </w:t>
      </w:r>
      <w:r w:rsidRPr="00C64EE9">
        <w:rPr>
          <w:rFonts w:eastAsia="Times New Roman"/>
          <w:i/>
        </w:rPr>
        <w:t>n</w:t>
      </w:r>
      <w:r w:rsidRPr="00C64EE9">
        <w:rPr>
          <w:rFonts w:eastAsia="Times New Roman"/>
          <w:vertAlign w:val="subscript"/>
        </w:rPr>
        <w:t>H</w:t>
      </w:r>
      <w:r w:rsidRPr="00C64EE9">
        <w:rPr>
          <w:rFonts w:eastAsia="Times New Roman"/>
        </w:rPr>
        <w:t xml:space="preserve"> representing the hydrogen number density (Kewley et al. 2001). </w:t>
      </w:r>
      <w:ins w:id="27" w:author="Chris Richardson" w:date="2016-09-03T15:59:00Z">
        <w:r w:rsidR="00303784">
          <w:rPr>
            <w:rFonts w:eastAsia="Times New Roman"/>
          </w:rPr>
          <w:t xml:space="preserve">Other </w:t>
        </w:r>
      </w:ins>
      <w:del w:id="28" w:author="Chris Richardson" w:date="2016-09-03T15:59:00Z">
        <w:r w:rsidRPr="00C64EE9" w:rsidDel="00303784">
          <w:rPr>
            <w:rFonts w:eastAsia="Times New Roman"/>
          </w:rPr>
          <w:delText xml:space="preserve">Follow-up </w:delText>
        </w:r>
      </w:del>
      <w:r w:rsidRPr="00C64EE9">
        <w:rPr>
          <w:rFonts w:eastAsia="Times New Roman"/>
        </w:rPr>
        <w:t xml:space="preserve">work </w:t>
      </w:r>
      <w:ins w:id="29" w:author="Chris Richardson" w:date="2016-09-03T15:58:00Z">
        <w:r w:rsidR="00303784">
          <w:rPr>
            <w:rFonts w:eastAsia="Times New Roman"/>
          </w:rPr>
          <w:t>(</w:t>
        </w:r>
      </w:ins>
      <w:ins w:id="30" w:author="Chris Richardson" w:date="2016-09-03T16:00:00Z">
        <w:r w:rsidR="00303784" w:rsidRPr="00F5074D">
          <w:rPr>
            <w:rFonts w:cs="Times New Roman"/>
          </w:rPr>
          <w:t>Mas-Hesse &amp; Kunth 1999</w:t>
        </w:r>
        <w:r w:rsidR="00303784">
          <w:rPr>
            <w:rFonts w:cs="Times New Roman"/>
          </w:rPr>
          <w:t xml:space="preserve">, </w:t>
        </w:r>
      </w:ins>
      <w:ins w:id="31" w:author="Chris Richardson" w:date="2016-09-03T15:58:00Z">
        <w:r w:rsidR="00303784" w:rsidRPr="00F5074D">
          <w:rPr>
            <w:rFonts w:cs="Times New Roman"/>
          </w:rPr>
          <w:t>Charlot &amp;</w:t>
        </w:r>
        <w:r w:rsidR="00303784">
          <w:rPr>
            <w:rFonts w:cs="Times New Roman"/>
          </w:rPr>
          <w:t xml:space="preserve"> </w:t>
        </w:r>
        <w:r w:rsidR="00303784" w:rsidRPr="00F5074D">
          <w:rPr>
            <w:rFonts w:cs="Times New Roman"/>
          </w:rPr>
          <w:t xml:space="preserve">Longhetti </w:t>
        </w:r>
        <w:r w:rsidR="00303784">
          <w:rPr>
            <w:rFonts w:cs="Times New Roman"/>
          </w:rPr>
          <w:t xml:space="preserve">2001, </w:t>
        </w:r>
      </w:ins>
      <w:del w:id="32" w:author="Chris Richardson" w:date="2016-09-03T15:57:00Z">
        <w:r w:rsidRPr="00C64EE9" w:rsidDel="00303784">
          <w:rPr>
            <w:rFonts w:eastAsia="Times New Roman"/>
          </w:rPr>
          <w:delText xml:space="preserve">by </w:delText>
        </w:r>
      </w:del>
      <w:r w:rsidRPr="00C64EE9">
        <w:rPr>
          <w:rFonts w:eastAsia="Times New Roman"/>
        </w:rPr>
        <w:t xml:space="preserve">Levesque et al. </w:t>
      </w:r>
      <w:del w:id="33" w:author="Chris Richardson" w:date="2016-09-03T15:58:00Z">
        <w:r w:rsidRPr="00C64EE9" w:rsidDel="00303784">
          <w:rPr>
            <w:rFonts w:eastAsia="Times New Roman"/>
          </w:rPr>
          <w:delText>(</w:delText>
        </w:r>
      </w:del>
      <w:r w:rsidRPr="00C64EE9">
        <w:rPr>
          <w:rFonts w:eastAsia="Times New Roman"/>
        </w:rPr>
        <w:t>2010</w:t>
      </w:r>
      <w:ins w:id="34" w:author="Chris Richardson" w:date="2016-09-03T15:58:00Z">
        <w:r w:rsidR="00303784">
          <w:rPr>
            <w:rFonts w:eastAsia="Times New Roman"/>
          </w:rPr>
          <w:t>)</w:t>
        </w:r>
      </w:ins>
      <w:del w:id="35" w:author="Chris Richardson" w:date="2016-09-03T15:58:00Z">
        <w:r w:rsidRPr="00C64EE9" w:rsidDel="00303784">
          <w:rPr>
            <w:rFonts w:eastAsia="Times New Roman"/>
          </w:rPr>
          <w:delText>)</w:delText>
        </w:r>
      </w:del>
      <w:r w:rsidRPr="00C64EE9">
        <w:rPr>
          <w:rFonts w:eastAsia="Times New Roman"/>
        </w:rPr>
        <w:t xml:space="preserve"> </w:t>
      </w:r>
      <w:ins w:id="36" w:author="Chris Richardson" w:date="2016-09-03T15:59:00Z">
        <w:r w:rsidR="00303784">
          <w:rPr>
            <w:rFonts w:eastAsia="Times New Roman"/>
          </w:rPr>
          <w:t xml:space="preserve">has </w:t>
        </w:r>
      </w:ins>
      <w:r w:rsidRPr="00C64EE9">
        <w:rPr>
          <w:rFonts w:eastAsia="Times New Roman"/>
        </w:rPr>
        <w:t>included a sensitivity study to document the effects of an aging starburst on the traditional emission line ratios</w:t>
      </w:r>
      <w:r w:rsidRPr="00C64EE9">
        <w:t xml:space="preserve"> assuming </w:t>
      </w:r>
      <w:r w:rsidRPr="00C64EE9">
        <w:rPr>
          <w:i/>
        </w:rPr>
        <w:t>n</w:t>
      </w:r>
      <w:r w:rsidRPr="00C64EE9">
        <w:rPr>
          <w:i/>
          <w:vertAlign w:val="subscript"/>
        </w:rPr>
        <w:t>e</w:t>
      </w:r>
      <w:r w:rsidRPr="00C64EE9">
        <w:t xml:space="preserve"> = 100 cm</w:t>
      </w:r>
      <w:r w:rsidRPr="00C64EE9">
        <w:rPr>
          <w:vertAlign w:val="superscript"/>
        </w:rPr>
        <w:t>-3</w:t>
      </w:r>
      <w:r w:rsidRPr="00C64EE9">
        <w:t>, log(</w:t>
      </w:r>
      <w:r w:rsidRPr="00C64EE9">
        <w:rPr>
          <w:i/>
        </w:rPr>
        <w:t>U</w:t>
      </w:r>
      <w:r w:rsidRPr="00C64EE9">
        <w:t xml:space="preserve">) = -2.2. The prescription of varying the cloud </w:t>
      </w:r>
      <w:r w:rsidRPr="00C64EE9">
        <w:rPr>
          <w:i/>
        </w:rPr>
        <w:t>U</w:t>
      </w:r>
      <w:r w:rsidRPr="00C64EE9">
        <w:t xml:space="preserve"> and </w:t>
      </w:r>
      <w:r w:rsidRPr="00C64EE9">
        <w:rPr>
          <w:i/>
        </w:rPr>
        <w:t>Z</w:t>
      </w:r>
      <w:r w:rsidRPr="00C64EE9">
        <w:t xml:space="preserve"> for a single age starburst has proven useful in fitting galaxy spectra with </w:t>
      </w:r>
      <w:ins w:id="37" w:author="Chris Richardson" w:date="2016-09-03T16:11:00Z">
        <w:r w:rsidR="006F7BB3">
          <w:t xml:space="preserve">small </w:t>
        </w:r>
      </w:ins>
      <w:del w:id="38" w:author="Chris Richardson" w:date="2016-09-03T16:11:00Z">
        <w:r w:rsidRPr="00C64EE9" w:rsidDel="006F7BB3">
          <w:delText xml:space="preserve">large </w:delText>
        </w:r>
      </w:del>
      <w:r w:rsidRPr="00C64EE9">
        <w:t>He II / Hβ values observed in the local universe (Shirazi &amp; Brinchmann 2012)</w:t>
      </w:r>
      <w:ins w:id="39" w:author="Chris Richardson" w:date="2016-09-03T16:11:00Z">
        <w:r w:rsidR="006F7BB3">
          <w:t xml:space="preserve"> but fails to fit to largest He II / </w:t>
        </w:r>
      </w:ins>
      <w:ins w:id="40" w:author="Chris Richardson" w:date="2016-09-03T16:12:00Z">
        <w:r w:rsidR="006F7BB3" w:rsidRPr="00C64EE9">
          <w:t>Hβ</w:t>
        </w:r>
        <w:r w:rsidR="006F7BB3">
          <w:t xml:space="preserve"> ratios (Guseva et al. 2000)</w:t>
        </w:r>
      </w:ins>
      <w:r w:rsidRPr="00C64EE9">
        <w:t>.</w:t>
      </w:r>
    </w:p>
    <w:p w14:paraId="00C44075" w14:textId="13AA0D45" w:rsidR="00341187" w:rsidRPr="00C64EE9" w:rsidRDefault="00341187" w:rsidP="00D23D0F">
      <w:pPr>
        <w:ind w:firstLine="720"/>
        <w:rPr>
          <w:rFonts w:eastAsia="ＭＳ 明朝" w:cs="Times New Roman"/>
          <w:kern w:val="0"/>
          <w:lang w:eastAsia="en-US" w:bidi="ar-SA"/>
        </w:rPr>
      </w:pPr>
      <w:r w:rsidRPr="00C64EE9">
        <w:t xml:space="preserve">A relatively low </w:t>
      </w:r>
      <w:r w:rsidRPr="00C64EE9">
        <w:rPr>
          <w:i/>
        </w:rPr>
        <w:t>U</w:t>
      </w:r>
      <w:r w:rsidRPr="00C64EE9">
        <w:t xml:space="preserve"> value consistent with H II regions in our own galaxy provides a reasonably accurate model of spectra in nearby galaxies; however, at higher redshifts the presence of larger [O III] / Hβ ratios creates the need to ext</w:t>
      </w:r>
      <w:r w:rsidRPr="00C64EE9">
        <w:rPr>
          <w:rFonts w:eastAsia="Times New Roman"/>
        </w:rPr>
        <w:t xml:space="preserve">end models to higher values of </w:t>
      </w:r>
      <w:r w:rsidRPr="00C64EE9">
        <w:rPr>
          <w:rFonts w:eastAsia="Times New Roman"/>
          <w:i/>
        </w:rPr>
        <w:t>U</w:t>
      </w:r>
      <w:r w:rsidRPr="00C64EE9">
        <w:rPr>
          <w:rFonts w:eastAsia="Times New Roman"/>
        </w:rPr>
        <w:t xml:space="preserve"> (Richardson et al. 2013).</w:t>
      </w:r>
      <w:r w:rsidRPr="00C64EE9">
        <w:t xml:space="preserve"> Incorporating higher ionization parameters </w:t>
      </w:r>
      <w:r w:rsidRPr="00C64EE9">
        <w:rPr>
          <w:rFonts w:eastAsia="ＭＳ 明朝" w:cs="Times New Roman"/>
          <w:kern w:val="0"/>
          <w:lang w:eastAsia="en-US" w:bidi="ar-SA"/>
        </w:rPr>
        <w:t>(log(</w:t>
      </w:r>
      <w:r w:rsidRPr="00C64EE9">
        <w:rPr>
          <w:rFonts w:eastAsia="ＭＳ 明朝" w:cs="Times New Roman"/>
          <w:i/>
          <w:kern w:val="0"/>
          <w:lang w:eastAsia="en-US" w:bidi="ar-SA"/>
        </w:rPr>
        <w:t>U</w:t>
      </w:r>
      <w:r w:rsidRPr="00C64EE9">
        <w:rPr>
          <w:rFonts w:eastAsia="ＭＳ 明朝" w:cs="Times New Roman"/>
          <w:kern w:val="0"/>
          <w:lang w:eastAsia="en-US" w:bidi="ar-SA"/>
        </w:rPr>
        <w:t xml:space="preserve">) &gt; 0.0) in plasma simulations has been successful in explaining infrared [Ne V], [Ne III] and [O IV] emission (Abel et al. 2008) along with [N IV] emission in the UV (Raiter et al. 2010). </w:t>
      </w:r>
    </w:p>
    <w:p w14:paraId="1AAF2289" w14:textId="065A9776" w:rsidR="00341187" w:rsidRPr="00C64EE9" w:rsidRDefault="00341187" w:rsidP="00D23D0F">
      <w:pPr>
        <w:ind w:firstLine="720"/>
        <w:rPr>
          <w:rFonts w:eastAsia="Times New Roman"/>
        </w:rPr>
      </w:pPr>
      <w:r w:rsidRPr="00C64EE9">
        <w:t xml:space="preserve">A more recent interpretation for understanding star formation has resulted from applying a locally optimally emitting cloud (LOC) model to reproduce a large number of emission line ratios (Richardson et al. 2014). The central idea behind an LOC model comes from the fact that emission seen from a distant observer reflects the </w:t>
      </w:r>
      <w:r w:rsidRPr="00C64EE9">
        <w:rPr>
          <w:i/>
        </w:rPr>
        <w:t>cumulative</w:t>
      </w:r>
      <w:r w:rsidRPr="00C64EE9">
        <w:t xml:space="preserve"> emission of all clouds around a central ionization source. As first shown by Baldwin et al. (1995), this results in powerful selection effects: we observe the emission from clouds that are optimally tuned to emit them. Since the different emission lines optimally emit under vastly different physical conditions, the locally optimally emitting cloud (LOC) model incorporates a wide range of ionizing fluxes and densities. </w:t>
      </w:r>
    </w:p>
    <w:p w14:paraId="015932FA" w14:textId="2B8DE91C" w:rsidR="00341187" w:rsidRPr="00C64EE9" w:rsidRDefault="00341187" w:rsidP="00D23D0F">
      <w:pPr>
        <w:ind w:firstLine="720"/>
      </w:pPr>
      <w:r w:rsidRPr="00C64EE9">
        <w:t xml:space="preserve">LOC modeling was first developed to understand the selection effects present in the broad line region (BLR) of quasars. In particular, Korista et al. (1997; hereafter K97) provided an atlas of equivalent widths </w:t>
      </w:r>
      <w:r w:rsidR="00372BEC" w:rsidRPr="00C64EE9">
        <w:t>(</w:t>
      </w:r>
      <w:r w:rsidR="00372BEC" w:rsidRPr="00C64EE9">
        <w:rPr>
          <w:i/>
        </w:rPr>
        <w:t>W</w:t>
      </w:r>
      <w:r w:rsidR="00372BEC" w:rsidRPr="00C64EE9">
        <w:rPr>
          <w:vertAlign w:val="subscript"/>
        </w:rPr>
        <w:t>λ</w:t>
      </w:r>
      <w:r w:rsidR="00372BEC" w:rsidRPr="00C64EE9">
        <w:t>)</w:t>
      </w:r>
      <w:r w:rsidR="006D0E61" w:rsidRPr="00C64EE9">
        <w:t xml:space="preserve"> </w:t>
      </w:r>
      <w:r w:rsidRPr="00C64EE9">
        <w:t>over the LOC plane for many prominent emission lines present in quasars. This work emphasized the selection effects inherent to the BLR and set a solid foundation for subsequent modeling, including the coupling of the accretion disk to the inner torus (Goad, Korista &amp; Ruff 2012) and the estimation of central black hole masses (Negrete et al. 2012).</w:t>
      </w:r>
    </w:p>
    <w:p w14:paraId="3C24D043" w14:textId="77777777" w:rsidR="00CD6133" w:rsidRDefault="00341187" w:rsidP="00D23D0F">
      <w:pPr>
        <w:ind w:firstLine="720"/>
        <w:rPr>
          <w:ins w:id="41" w:author="Chris Richardson" w:date="2016-09-14T12:54:00Z"/>
        </w:rPr>
      </w:pPr>
      <w:r w:rsidRPr="00C64EE9">
        <w:t>In this paper, we use an LOC methodology to focus on the sensitivity to typical photoionization model parameters in producing higher ionization emission lines and notoriously weak emission lines. Our results will provide observers with an understanding of what conditions could produce anomalous emission in star-forming galaxies</w:t>
      </w:r>
      <w:ins w:id="42" w:author="Chris Richardson" w:date="2016-09-03T16:15:00Z">
        <w:r w:rsidR="00993A3B">
          <w:t xml:space="preserve"> in the low-</w:t>
        </w:r>
        <w:r w:rsidR="00993A3B" w:rsidRPr="00993A3B">
          <w:rPr>
            <w:i/>
            <w:rPrChange w:id="43" w:author="Chris Richardson" w:date="2016-09-03T16:15:00Z">
              <w:rPr/>
            </w:rPrChange>
          </w:rPr>
          <w:t>z</w:t>
        </w:r>
        <w:r w:rsidR="00993A3B">
          <w:t xml:space="preserve"> universe</w:t>
        </w:r>
      </w:ins>
      <w:del w:id="44" w:author="Chris Richardson" w:date="2016-09-03T16:15:00Z">
        <w:r w:rsidRPr="00C64EE9" w:rsidDel="00993A3B">
          <w:delText xml:space="preserve"> at </w:delText>
        </w:r>
        <w:r w:rsidRPr="00C64EE9" w:rsidDel="00993A3B">
          <w:rPr>
            <w:i/>
          </w:rPr>
          <w:delText xml:space="preserve">z </w:delText>
        </w:r>
        <w:r w:rsidRPr="00C64EE9" w:rsidDel="00993A3B">
          <w:delText>~ 0.0-7.0</w:delText>
        </w:r>
      </w:del>
      <w:r w:rsidRPr="00C64EE9">
        <w:t xml:space="preserve">, aid in distinguishing between possible excitation mechanisms, supply baseline grids for LOC integration modeling (Richardson et al. 2016), and inform next generation surveys about the best possible emission line wavelengths </w:t>
      </w:r>
      <w:del w:id="45" w:author="Chris Richardson" w:date="2016-09-03T16:16:00Z">
        <w:r w:rsidRPr="00C64EE9" w:rsidDel="00993A3B">
          <w:delText xml:space="preserve">to probe </w:delText>
        </w:r>
        <w:r w:rsidRPr="00C64EE9" w:rsidDel="00993A3B">
          <w:rPr>
            <w:i/>
          </w:rPr>
          <w:delText>z</w:delText>
        </w:r>
        <w:r w:rsidRPr="00C64EE9" w:rsidDel="00993A3B">
          <w:delText xml:space="preserve"> &gt; 7 </w:delText>
        </w:r>
      </w:del>
      <w:ins w:id="46" w:author="Chris Richardson" w:date="2016-09-03T16:16:00Z">
        <w:r w:rsidR="00993A3B">
          <w:t xml:space="preserve">starburst </w:t>
        </w:r>
      </w:ins>
      <w:r w:rsidRPr="00C64EE9">
        <w:t>galaxies.</w:t>
      </w:r>
    </w:p>
    <w:p w14:paraId="011F100D" w14:textId="77777777" w:rsidR="00CD6133" w:rsidRDefault="00CD6133" w:rsidP="00CD6133">
      <w:pPr>
        <w:rPr>
          <w:ins w:id="47" w:author="Chris Richardson" w:date="2016-09-14T12:54:00Z"/>
        </w:rPr>
        <w:pPrChange w:id="48" w:author="Chris Richardson" w:date="2016-09-14T12:54:00Z">
          <w:pPr>
            <w:ind w:firstLine="720"/>
          </w:pPr>
        </w:pPrChange>
      </w:pPr>
    </w:p>
    <w:p w14:paraId="1FB764AB" w14:textId="599DB276" w:rsidR="00CD6133" w:rsidRDefault="00CD6133" w:rsidP="00CD6133">
      <w:pPr>
        <w:rPr>
          <w:ins w:id="49" w:author="Chris Richardson" w:date="2016-09-14T12:54:00Z"/>
        </w:rPr>
        <w:pPrChange w:id="50" w:author="Chris Richardson" w:date="2016-09-14T12:54:00Z">
          <w:pPr>
            <w:ind w:firstLine="720"/>
          </w:pPr>
        </w:pPrChange>
      </w:pPr>
      <w:ins w:id="51" w:author="Chris Richardson" w:date="2016-09-14T12:54:00Z">
        <w:r w:rsidRPr="00CD6133">
          <w:rPr>
            <w:highlight w:val="yellow"/>
            <w:rPrChange w:id="52" w:author="Chris Richardson" w:date="2016-09-14T12:54:00Z">
              <w:rPr/>
            </w:rPrChange>
          </w:rPr>
          <w:t>[ADD A BIT ABOUT HIGH-Z ANALOGS]</w:t>
        </w:r>
      </w:ins>
    </w:p>
    <w:p w14:paraId="2765836E" w14:textId="6B5669E9" w:rsidR="00341187" w:rsidRPr="00C64EE9" w:rsidRDefault="00341187" w:rsidP="00CD6133">
      <w:pPr>
        <w:pPrChange w:id="53" w:author="Chris Richardson" w:date="2016-09-14T12:54:00Z">
          <w:pPr>
            <w:ind w:firstLine="720"/>
          </w:pPr>
        </w:pPrChange>
      </w:pPr>
      <w:del w:id="54" w:author="Chris Richardson" w:date="2016-09-03T16:16:00Z">
        <w:r w:rsidRPr="00C64EE9" w:rsidDel="00A43E61">
          <w:delText xml:space="preserve"> Indeed, Lyα at </w:delText>
        </w:r>
        <w:r w:rsidRPr="00C64EE9" w:rsidDel="00A43E61">
          <w:rPr>
            <w:i/>
          </w:rPr>
          <w:delText>z</w:delText>
        </w:r>
        <w:r w:rsidRPr="00C64EE9" w:rsidDel="00A43E61">
          <w:delText xml:space="preserve"> &gt; 6 becomes attenuated leaving other UV emission lines, such as C III] λ1909, as better candidates for detection (Stark et al. 2014).</w:delText>
        </w:r>
      </w:del>
    </w:p>
    <w:p w14:paraId="67DFFF90" w14:textId="77777777" w:rsidR="00341187" w:rsidRPr="00C64EE9" w:rsidRDefault="00341187" w:rsidP="00D23D0F">
      <w:pPr>
        <w:ind w:firstLine="720"/>
        <w:rPr>
          <w:i/>
        </w:rPr>
      </w:pPr>
      <w:r w:rsidRPr="00C64EE9">
        <w:t xml:space="preserve">We follow in the footsteps of K97 in documenting the selection effects associated with observations by providing an atlas of starburst galaxy equivalent widths. Specifically, we are guided by the following questions: 1. </w:t>
      </w:r>
      <w:r w:rsidRPr="00C64EE9">
        <w:rPr>
          <w:i/>
        </w:rPr>
        <w:t>What are the inherent selection effects present in unresolved starburst galaxy observations?</w:t>
      </w:r>
      <w:r w:rsidRPr="00C64EE9">
        <w:t xml:space="preserve"> 2. </w:t>
      </w:r>
      <w:r w:rsidRPr="00C64EE9">
        <w:rPr>
          <w:i/>
        </w:rPr>
        <w:t>What physical conditions are necessary to produce strong high ionization emission lines assuming photoionization via starlight?</w:t>
      </w:r>
      <w:r w:rsidRPr="00C64EE9">
        <w:t xml:space="preserve"> 3. </w:t>
      </w:r>
      <w:r w:rsidRPr="00C64EE9">
        <w:rPr>
          <w:i/>
        </w:rPr>
        <w:t>To what degree can star clusters contaminate emission line observations of galaxies classified as AGN?</w:t>
      </w:r>
    </w:p>
    <w:p w14:paraId="45FEA951" w14:textId="4A357BFB" w:rsidR="00341187" w:rsidRPr="00C64EE9" w:rsidRDefault="00341187" w:rsidP="00D23D0F">
      <w:pPr>
        <w:ind w:firstLine="720"/>
        <w:rPr>
          <w:rFonts w:eastAsia="Times New Roman"/>
        </w:rPr>
      </w:pPr>
      <w:r w:rsidRPr="00C64EE9">
        <w:t>To probe the answers to our guiding questions, we present a massive suite of plasma simulations that are based on a LOC methodology a</w:t>
      </w:r>
      <w:r w:rsidR="00372BEC" w:rsidRPr="00C64EE9">
        <w:t xml:space="preserve">nd feature only photoionization. </w:t>
      </w:r>
      <w:r w:rsidRPr="00C64EE9">
        <w:t xml:space="preserve">Our simulations span a large range of </w:t>
      </w:r>
      <w:r w:rsidRPr="00C64EE9">
        <w:rPr>
          <w:i/>
        </w:rPr>
        <w:t>U</w:t>
      </w:r>
      <w:r w:rsidRPr="00C64EE9">
        <w:t xml:space="preserve">, </w:t>
      </w:r>
      <w:r w:rsidRPr="00C64EE9">
        <w:rPr>
          <w:i/>
        </w:rPr>
        <w:t xml:space="preserve">Z, </w:t>
      </w:r>
      <w:r w:rsidRPr="00C64EE9">
        <w:t xml:space="preserve">grain abundance and star-formation history (SFH). Unlike previous work, we do not explicitly specify the ionization parameter in our calculations. Instead, our standard simulation grids include a vast range of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and </w:t>
      </w:r>
      <w:r w:rsidRPr="00C64EE9">
        <w:rPr>
          <w:rFonts w:eastAsia="Times New Roman"/>
          <w:i/>
        </w:rPr>
        <w:t>n</w:t>
      </w:r>
      <w:r w:rsidRPr="00C64EE9">
        <w:rPr>
          <w:rFonts w:eastAsia="Times New Roman"/>
          <w:vertAlign w:val="subscript"/>
        </w:rPr>
        <w:t>H</w:t>
      </w:r>
      <w:r w:rsidRPr="00C64EE9">
        <w:rPr>
          <w:rFonts w:eastAsia="Times New Roman"/>
        </w:rPr>
        <w:t xml:space="preserve">, which reveals variations in the emission line properties present in clouds with similar ionization parameters. </w:t>
      </w:r>
      <w:r w:rsidR="006D0E61" w:rsidRPr="00C64EE9">
        <w:rPr>
          <w:rFonts w:eastAsia="Times New Roman"/>
        </w:rPr>
        <w:t>We do not limit our study to low-</w:t>
      </w:r>
      <w:r w:rsidR="006D0E61" w:rsidRPr="00C64EE9">
        <w:rPr>
          <w:rFonts w:eastAsia="Times New Roman"/>
          <w:i/>
        </w:rPr>
        <w:t>z</w:t>
      </w:r>
      <w:r w:rsidR="006D0E61" w:rsidRPr="00C64EE9">
        <w:rPr>
          <w:rFonts w:eastAsia="Times New Roman"/>
        </w:rPr>
        <w:t xml:space="preserve"> or typical Orion conditions, but also explore the more extreme conditions </w:t>
      </w:r>
      <w:r w:rsidR="00310F04" w:rsidRPr="00C64EE9">
        <w:rPr>
          <w:rFonts w:eastAsia="Times New Roman"/>
        </w:rPr>
        <w:t>prevalent in earl</w:t>
      </w:r>
      <w:r w:rsidR="008251E9">
        <w:rPr>
          <w:rFonts w:eastAsia="Times New Roman"/>
        </w:rPr>
        <w:t>ier</w:t>
      </w:r>
      <w:r w:rsidR="00310F04" w:rsidRPr="00C64EE9">
        <w:rPr>
          <w:rFonts w:eastAsia="Times New Roman"/>
        </w:rPr>
        <w:t xml:space="preserve"> </w:t>
      </w:r>
      <w:r w:rsidR="008251E9">
        <w:rPr>
          <w:rFonts w:eastAsia="Times New Roman"/>
        </w:rPr>
        <w:t>epochs</w:t>
      </w:r>
      <w:r w:rsidR="00310F04" w:rsidRPr="00C64EE9">
        <w:rPr>
          <w:rFonts w:eastAsia="Times New Roman"/>
        </w:rPr>
        <w:t>.</w:t>
      </w:r>
      <w:r w:rsidR="006D0E61" w:rsidRPr="00C64EE9">
        <w:rPr>
          <w:rFonts w:eastAsia="Times New Roman"/>
        </w:rPr>
        <w:t xml:space="preserve"> </w:t>
      </w:r>
      <w:r w:rsidRPr="00C64EE9">
        <w:rPr>
          <w:rFonts w:eastAsia="Times New Roman"/>
        </w:rPr>
        <w:t xml:space="preserve">We </w:t>
      </w:r>
      <w:r w:rsidR="00310F04" w:rsidRPr="00C64EE9">
        <w:rPr>
          <w:rFonts w:eastAsia="Times New Roman"/>
        </w:rPr>
        <w:t xml:space="preserve">thus </w:t>
      </w:r>
      <w:r w:rsidRPr="00C64EE9">
        <w:rPr>
          <w:rFonts w:eastAsia="Times New Roman"/>
        </w:rPr>
        <w:t xml:space="preserve">present equivalent widths for 96 emission lines covering wavelengths from EUV to the FIR. </w:t>
      </w:r>
      <w:r w:rsidRPr="00C64EE9">
        <w:t xml:space="preserve">A full list of the 167 emission lines predicted in our simulations is given in Appendix A. </w:t>
      </w:r>
      <w:r w:rsidRPr="00C64EE9">
        <w:rPr>
          <w:rFonts w:eastAsia="Times New Roman"/>
        </w:rPr>
        <w:t xml:space="preserve">Our choice in emission lines is guided by observations at </w:t>
      </w:r>
      <w:r w:rsidRPr="00C64EE9">
        <w:rPr>
          <w:rFonts w:eastAsia="Times New Roman"/>
          <w:i/>
        </w:rPr>
        <w:t>z ~</w:t>
      </w:r>
      <w:r w:rsidRPr="00C64EE9">
        <w:rPr>
          <w:rFonts w:eastAsia="Times New Roman"/>
        </w:rPr>
        <w:t xml:space="preserve"> 0.0-6.0, along with lines that have diagnostic value (e.g. </w:t>
      </w:r>
      <w:r w:rsidRPr="00C64EE9">
        <w:rPr>
          <w:rFonts w:eastAsia="Times New Roman"/>
          <w:i/>
        </w:rPr>
        <w:t>n</w:t>
      </w:r>
      <w:r w:rsidRPr="00C64EE9">
        <w:rPr>
          <w:rFonts w:eastAsia="Times New Roman"/>
          <w:vertAlign w:val="subscript"/>
        </w:rPr>
        <w:t>e</w:t>
      </w:r>
      <w:r w:rsidRPr="00C64EE9">
        <w:rPr>
          <w:rFonts w:eastAsia="Times New Roman"/>
        </w:rPr>
        <w:t xml:space="preserve">, </w:t>
      </w:r>
      <w:r w:rsidRPr="00C64EE9">
        <w:rPr>
          <w:rFonts w:eastAsia="Times New Roman"/>
          <w:i/>
        </w:rPr>
        <w:t>T</w:t>
      </w:r>
      <w:r w:rsidRPr="00C64EE9">
        <w:rPr>
          <w:rFonts w:eastAsia="Times New Roman"/>
          <w:i/>
          <w:vertAlign w:val="subscript"/>
        </w:rPr>
        <w:t>e</w:t>
      </w:r>
      <w:r w:rsidRPr="00C64EE9">
        <w:rPr>
          <w:rFonts w:eastAsia="Times New Roman"/>
          <w:i/>
        </w:rPr>
        <w:t xml:space="preserve">, </w:t>
      </w:r>
      <w:r w:rsidRPr="00C64EE9">
        <w:rPr>
          <w:rFonts w:eastAsia="Times New Roman"/>
        </w:rPr>
        <w:t xml:space="preserve">SFR, etc.). </w:t>
      </w:r>
    </w:p>
    <w:p w14:paraId="44536D5F" w14:textId="1FEA0D15" w:rsidR="00310F04" w:rsidRPr="00C64EE9" w:rsidRDefault="00341187" w:rsidP="00D23D0F">
      <w:pPr>
        <w:ind w:firstLine="720"/>
      </w:pPr>
      <w:r w:rsidRPr="00C64EE9">
        <w:t xml:space="preserve">In §2 we present our spectral energy distributions that were generated by a population synthesis code and were used as input for our plasma simulations. In §3 we present our baseline model along with the physical characteristics of clouds in the LOC plane. We follow this up with a comprehensive set of equivalent widths, covering a large range of wavelengths, and discuss many of the prominent features. We elaborate on the differences across the LOC plane associated with gas metallicity, SFH, and dust content in §4. The implications of our results on local and high-z galaxies are presented in §5; and finally, in §6, we summarize our results, outline avenues for future work, and make predictions regarding </w:t>
      </w:r>
      <w:r w:rsidRPr="00C64EE9">
        <w:rPr>
          <w:i/>
        </w:rPr>
        <w:t>James Webb Space Telescope</w:t>
      </w:r>
      <w:r w:rsidRPr="00C64EE9">
        <w:t xml:space="preserve"> observations.  </w:t>
      </w:r>
    </w:p>
    <w:p w14:paraId="7104A37C" w14:textId="77777777" w:rsidR="00310F04" w:rsidRPr="00C64EE9" w:rsidRDefault="00310F04" w:rsidP="00D23D0F">
      <w:pPr>
        <w:ind w:firstLine="720"/>
      </w:pPr>
    </w:p>
    <w:p w14:paraId="37792415" w14:textId="77777777" w:rsidR="008F7E87" w:rsidRPr="00C64EE9" w:rsidRDefault="008F7E87" w:rsidP="00D23D0F">
      <w:r w:rsidRPr="00C64EE9">
        <w:rPr>
          <w:b/>
        </w:rPr>
        <w:t>2. Population Synthesis Synthetic Spectra</w:t>
      </w:r>
    </w:p>
    <w:p w14:paraId="2D691C34" w14:textId="7B69D6EC" w:rsidR="00341187" w:rsidRPr="00C64EE9" w:rsidRDefault="00341187" w:rsidP="00D23D0F">
      <w:pPr>
        <w:ind w:firstLine="720"/>
      </w:pPr>
      <w:r w:rsidRPr="00C64EE9">
        <w:t xml:space="preserve">For generating our incident spectral energy distributions, we </w:t>
      </w:r>
      <w:r w:rsidR="00885110" w:rsidRPr="00C64EE9">
        <w:t>use</w:t>
      </w:r>
      <w:r w:rsidRPr="00C64EE9">
        <w:t xml:space="preserve"> the code Starburst99 (Leitherer et al. 1999). We </w:t>
      </w:r>
      <w:r w:rsidR="00885110" w:rsidRPr="00C64EE9">
        <w:t>explore</w:t>
      </w:r>
      <w:r w:rsidRPr="00C64EE9">
        <w:t xml:space="preserve"> the Padova track evolutionary sequence with </w:t>
      </w:r>
      <w:r w:rsidRPr="00C64EE9">
        <w:rPr>
          <w:rFonts w:eastAsia="Times New Roman"/>
          <w:shd w:val="clear" w:color="auto" w:fill="FFFFFF"/>
        </w:rPr>
        <w:t xml:space="preserve">Asymptotic Giant Branch (AGB) </w:t>
      </w:r>
      <w:r w:rsidRPr="00C64EE9">
        <w:t xml:space="preserve">stars (Bressan et al. 1993) and the Geneva evolutionary sequence with zero rotation and 40% break up velocity (Leitherer et al. 2014). For each track, we </w:t>
      </w:r>
      <w:r w:rsidR="00885110" w:rsidRPr="00C64EE9">
        <w:t>include</w:t>
      </w:r>
      <w:r w:rsidRPr="00C64EE9">
        <w:t xml:space="preserve"> the Pauldrach/Hillier model atmospheres (Pauldrach et a</w:t>
      </w:r>
      <w:r w:rsidR="00310F04" w:rsidRPr="00C64EE9">
        <w:t xml:space="preserve">l. 2001; Hillier &amp; Miller 1998). </w:t>
      </w:r>
      <w:r w:rsidRPr="00C64EE9">
        <w:t>We assumed a Kroupa broken power law initial mass function (IMF; Kroupa 2001) with mass intervals of 0.1 M</w:t>
      </w:r>
      <w:r w:rsidRPr="00C64EE9">
        <w:rPr>
          <w:rFonts w:ascii="Baoli SC Regular" w:hAnsi="Baoli SC Regular" w:cs="Baoli SC Regular" w:hint="eastAsia"/>
          <w:vertAlign w:val="subscript"/>
        </w:rPr>
        <w:t>⊙</w:t>
      </w:r>
      <w:r w:rsidRPr="00C64EE9">
        <w:rPr>
          <w:vertAlign w:val="subscript"/>
        </w:rPr>
        <w:t xml:space="preserve"> </w:t>
      </w:r>
      <w:r w:rsidRPr="00C64EE9">
        <w:t>to 0.5 M</w:t>
      </w:r>
      <w:r w:rsidRPr="00C64EE9">
        <w:rPr>
          <w:rFonts w:ascii="Baoli SC Regular" w:hAnsi="Baoli SC Regular" w:cs="Baoli SC Regular" w:hint="eastAsia"/>
          <w:vertAlign w:val="subscript"/>
        </w:rPr>
        <w:t>⊙</w:t>
      </w:r>
      <w:r w:rsidRPr="00C64EE9">
        <w:t xml:space="preserve"> and 0.5 M</w:t>
      </w:r>
      <w:r w:rsidRPr="00C64EE9">
        <w:rPr>
          <w:rFonts w:ascii="Baoli SC Regular" w:hAnsi="Baoli SC Regular" w:cs="Baoli SC Regular" w:hint="eastAsia"/>
          <w:vertAlign w:val="subscript"/>
        </w:rPr>
        <w:t>⊙</w:t>
      </w:r>
      <w:r w:rsidRPr="00C64EE9">
        <w:t xml:space="preserve"> to 100 M</w:t>
      </w:r>
      <w:r w:rsidRPr="00C64EE9">
        <w:rPr>
          <w:rFonts w:ascii="Baoli SC Regular" w:hAnsi="Baoli SC Regular" w:cs="Baoli SC Regular" w:hint="eastAsia"/>
          <w:vertAlign w:val="subscript"/>
        </w:rPr>
        <w:t>⊙</w:t>
      </w:r>
      <w:r w:rsidRPr="00C64EE9">
        <w:t xml:space="preserve">, which are the default values for a Starburst99 simulation. </w:t>
      </w:r>
    </w:p>
    <w:p w14:paraId="223D5DCA" w14:textId="5A68B1CC" w:rsidR="00341187" w:rsidRPr="00C64EE9" w:rsidRDefault="00341187" w:rsidP="00D23D0F">
      <w:pPr>
        <w:ind w:firstLine="720"/>
      </w:pPr>
      <w:r w:rsidRPr="00C64EE9">
        <w:t xml:space="preserve">Each evolutionary sequence of Starburst99 uses either a continuous or instantaneous SFH. Our instantaneous starbursts </w:t>
      </w:r>
      <w:r w:rsidR="00885110" w:rsidRPr="00C64EE9">
        <w:t>assume</w:t>
      </w:r>
      <w:r w:rsidRPr="00C64EE9">
        <w:t xml:space="preserve"> a fixed mass of 10</w:t>
      </w:r>
      <w:r w:rsidRPr="00C64EE9">
        <w:rPr>
          <w:vertAlign w:val="superscript"/>
        </w:rPr>
        <w:t>6</w:t>
      </w:r>
      <w:r w:rsidRPr="00C64EE9">
        <w:t xml:space="preserve"> M</w:t>
      </w:r>
      <w:r w:rsidRPr="00C64EE9">
        <w:rPr>
          <w:rFonts w:ascii="Baoli SC Regular" w:hAnsi="Baoli SC Regular" w:cs="Baoli SC Regular" w:hint="eastAsia"/>
          <w:vertAlign w:val="subscript"/>
        </w:rPr>
        <w:t>⊙</w:t>
      </w:r>
      <w:r w:rsidRPr="00C64EE9">
        <w:t>, while our continuous starbursts assumed a star formation rate of 1 M</w:t>
      </w:r>
      <w:r w:rsidRPr="00C64EE9">
        <w:rPr>
          <w:rFonts w:ascii="Baoli SC Regular" w:hAnsi="Baoli SC Regular" w:cs="Baoli SC Regular" w:hint="eastAsia"/>
          <w:vertAlign w:val="subscript"/>
        </w:rPr>
        <w:t>⊙</w:t>
      </w:r>
      <w:r w:rsidRPr="00C64EE9">
        <w:t xml:space="preserve"> yr</w:t>
      </w:r>
      <w:r w:rsidRPr="00C64EE9">
        <w:rPr>
          <w:vertAlign w:val="superscript"/>
        </w:rPr>
        <w:t>-1</w:t>
      </w:r>
      <w:r w:rsidRPr="00C64EE9">
        <w:t xml:space="preserve">, both of which are the default parameters for a Starburst99 simulation. </w:t>
      </w:r>
    </w:p>
    <w:p w14:paraId="2D3A60C4" w14:textId="457C08A0" w:rsidR="0040770C" w:rsidRPr="00C64EE9" w:rsidRDefault="0040770C" w:rsidP="00D23D0F">
      <w:pPr>
        <w:ind w:firstLine="720"/>
      </w:pPr>
      <w:r w:rsidRPr="00C64EE9">
        <w:t xml:space="preserve">We </w:t>
      </w:r>
      <w:r w:rsidR="00885110" w:rsidRPr="00C64EE9">
        <w:t>investigate</w:t>
      </w:r>
      <w:r w:rsidRPr="00C64EE9">
        <w:t xml:space="preserve"> the sensitivity of the SED to two additional parameters: SFH (including stellar population age) and stellar metallicity. The greatest effect comes from the SFH (Figure 1), with stellar metallicity introducing </w:t>
      </w:r>
      <w:r w:rsidR="00310F04" w:rsidRPr="00C64EE9">
        <w:t xml:space="preserve">only </w:t>
      </w:r>
      <w:r w:rsidRPr="00C64EE9">
        <w:t xml:space="preserve">small changes to the overall spectrum. The effects of stellar metallicity were especially small when the Geneva track continuous evolution model was adopted (Figure 2). </w:t>
      </w:r>
    </w:p>
    <w:p w14:paraId="18715F03" w14:textId="64677C7E" w:rsidR="00650A9D" w:rsidRDefault="0040770C" w:rsidP="00D23D0F">
      <w:pPr>
        <w:ind w:firstLine="720"/>
        <w:rPr>
          <w:rFonts w:cs="Times New Roman"/>
        </w:rPr>
      </w:pPr>
      <w:r w:rsidRPr="00C64EE9">
        <w:rPr>
          <w:rFonts w:cs="Times New Roman"/>
        </w:rPr>
        <w:t xml:space="preserve">One of the primary goals of this paper is </w:t>
      </w:r>
      <w:r w:rsidR="00310F04" w:rsidRPr="00C64EE9">
        <w:rPr>
          <w:rFonts w:cs="Times New Roman"/>
        </w:rPr>
        <w:t>to determine</w:t>
      </w:r>
      <w:r w:rsidRPr="00C64EE9">
        <w:rPr>
          <w:rFonts w:cs="Times New Roman"/>
        </w:rPr>
        <w:t xml:space="preserve"> the conditions necessary to produce high ionizatio</w:t>
      </w:r>
      <w:r w:rsidR="00310F04" w:rsidRPr="00C64EE9">
        <w:rPr>
          <w:rFonts w:cs="Times New Roman"/>
        </w:rPr>
        <w:t xml:space="preserve">n emission lines in simulations; </w:t>
      </w:r>
      <w:r w:rsidRPr="00C64EE9">
        <w:rPr>
          <w:rFonts w:cs="Times New Roman"/>
        </w:rPr>
        <w:t xml:space="preserve">as such, we have chosen the hardest SED possible for our baseline model. Figure 1 displays the spectra from star clusters with instantaneous SFHs </w:t>
      </w:r>
      <w:r w:rsidR="00310F04" w:rsidRPr="00C64EE9">
        <w:rPr>
          <w:rFonts w:cs="Times New Roman"/>
        </w:rPr>
        <w:t>in</w:t>
      </w:r>
      <w:r w:rsidRPr="00C64EE9">
        <w:rPr>
          <w:rFonts w:cs="Times New Roman"/>
        </w:rPr>
        <w:t xml:space="preserve"> the left </w:t>
      </w:r>
      <w:r w:rsidR="00310F04" w:rsidRPr="00C64EE9">
        <w:rPr>
          <w:rFonts w:cs="Times New Roman"/>
        </w:rPr>
        <w:t xml:space="preserve">panel </w:t>
      </w:r>
      <w:r w:rsidRPr="00C64EE9">
        <w:rPr>
          <w:rFonts w:cs="Times New Roman"/>
        </w:rPr>
        <w:t xml:space="preserve">and the spectra from star clusters with continuous SFHs </w:t>
      </w:r>
      <w:r w:rsidR="00310F04" w:rsidRPr="00C64EE9">
        <w:rPr>
          <w:rFonts w:cs="Times New Roman"/>
        </w:rPr>
        <w:t>in the</w:t>
      </w:r>
      <w:r w:rsidRPr="00C64EE9">
        <w:rPr>
          <w:rFonts w:cs="Times New Roman"/>
        </w:rPr>
        <w:t xml:space="preserve"> right panels. The upper two rows of spectra are distinguished by differences in stellar rotation following the Geneva evolutionary track, while the bottom row features spectra following the Padova AGB evolutionary track. </w:t>
      </w:r>
    </w:p>
    <w:p w14:paraId="7D9BABAE" w14:textId="55E87CFA" w:rsidR="0040770C" w:rsidRPr="00C64EE9" w:rsidRDefault="0040770C" w:rsidP="00D23D0F">
      <w:pPr>
        <w:ind w:firstLine="720"/>
        <w:rPr>
          <w:rFonts w:eastAsia="Times New Roman"/>
          <w:shd w:val="clear" w:color="auto" w:fill="FFFFFF"/>
        </w:rPr>
      </w:pPr>
      <w:r w:rsidRPr="00C64EE9">
        <w:rPr>
          <w:rFonts w:eastAsia="Times New Roman"/>
          <w:shd w:val="clear" w:color="auto" w:fill="FFFFFF"/>
        </w:rPr>
        <w:t xml:space="preserve">As evident in Figure 1, stellar rotation affects the radiation field in a number of ways. Specifically, rotating stars will spend a longer amount of time on the main sequence, and will have higher effective temperatures and luminosities than non-rotating stars (Levesque et al. 2012). Rotation also increases the number of WR stars by enhancing mass loss, which allows stars of lower mass to enter a WR phase. </w:t>
      </w:r>
    </w:p>
    <w:p w14:paraId="438C861E" w14:textId="5EE60C89" w:rsidR="00650A9D" w:rsidRDefault="00650A9D" w:rsidP="00D23D0F">
      <w:pPr>
        <w:ind w:firstLine="720"/>
        <w:rPr>
          <w:rFonts w:eastAsia="Times New Roman"/>
          <w:shd w:val="clear" w:color="auto" w:fill="FFFFFF"/>
        </w:rPr>
      </w:pPr>
      <w:r w:rsidRPr="00C64EE9">
        <w:rPr>
          <w:rFonts w:eastAsia="Times New Roman"/>
          <w:shd w:val="clear" w:color="auto" w:fill="FFFFFF"/>
        </w:rPr>
        <w:t xml:space="preserve">Despite these effects, the overall hardness of the ionizing spectrum from solar metallicity stars is fairly similar for non-rotating and rotating stars as shown in Figure 1. At subsolar metallicities however, the effects of rotation become much more apparent. Figure 2 displays the Padova AGB track and Geneva Rotation track spectra for both SFHs, however the Padova track star clusters have solar metallicity while the Geneva track star clusters have subsolar metallicities (0.1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and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At lower metallicity, the star cluster takes 10-20% longer to reach steady state (Leitherer et al. 2014). At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the effects of rotation on the hardness of the spectrum become much more apparent. As the star cluster becomes even more metal poor, stars begin to skip the WR phase and thus the hardness of the spectrum deceases, relative to the spectrum emitted from 0.4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stars (Figure 2). In spite of rotation resulting in a greater number of higher energy photons, the steady state Padova AGB track SED at 5 Myr or older produces the hardest ionizing spectrum, which can by seen by comparing the FUV and EUV intensities in Figure 1 and Figure 2. We note that binary evolution also significantly increases EUV intensities (Stanway et al. 2014); however, we have only included secular evolution in this work for simplicity. </w:t>
      </w:r>
    </w:p>
    <w:p w14:paraId="0AED22DF" w14:textId="1B4363B5" w:rsidR="00650A9D" w:rsidRPr="00C64EE9" w:rsidRDefault="00650A9D" w:rsidP="00D23D0F">
      <w:pPr>
        <w:contextualSpacing/>
        <w:sectPr w:rsidR="00650A9D" w:rsidRPr="00C64EE9" w:rsidSect="00234945">
          <w:footerReference w:type="default" r:id="rId9"/>
          <w:footerReference w:type="first" r:id="rId10"/>
          <w:pgSz w:w="12240" w:h="15840"/>
          <w:pgMar w:top="1440" w:right="1440" w:bottom="1440" w:left="1440" w:header="720" w:footer="720" w:gutter="0"/>
          <w:pgNumType w:start="1"/>
          <w:cols w:space="720"/>
          <w:titlePg/>
          <w:docGrid w:linePitch="360"/>
        </w:sectPr>
      </w:pPr>
    </w:p>
    <w:p w14:paraId="1FA7F746" w14:textId="77777777" w:rsidR="00234945" w:rsidRDefault="00234945" w:rsidP="00D23D0F">
      <w:pPr>
        <w:tabs>
          <w:tab w:val="left" w:pos="0"/>
        </w:tabs>
        <w:rPr>
          <w:b/>
        </w:rPr>
      </w:pPr>
    </w:p>
    <w:p w14:paraId="768AB553" w14:textId="77777777" w:rsidR="007C317B" w:rsidRPr="00C64EE9" w:rsidRDefault="007C317B" w:rsidP="00D23D0F">
      <w:pPr>
        <w:tabs>
          <w:tab w:val="left" w:pos="0"/>
        </w:tabs>
        <w:rPr>
          <w:b/>
        </w:rPr>
      </w:pPr>
      <w:r w:rsidRPr="00C64EE9">
        <w:rPr>
          <w:b/>
        </w:rPr>
        <w:t xml:space="preserve">3. Baseline Model </w:t>
      </w:r>
    </w:p>
    <w:p w14:paraId="6C0C7724" w14:textId="425B1721" w:rsidR="00650A9D" w:rsidRPr="00C64EE9" w:rsidRDefault="00650A9D" w:rsidP="00D23D0F">
      <w:pPr>
        <w:tabs>
          <w:tab w:val="left" w:pos="0"/>
        </w:tabs>
        <w:ind w:firstLine="720"/>
        <w:rPr>
          <w:b/>
        </w:rPr>
      </w:pPr>
      <w:r w:rsidRPr="00C64EE9">
        <w:t xml:space="preserve">Our baseline model assumes characteristic values for various parameters of starburst regions in Cloudy (Ferland et al. 2013). Below, we justify these choices as well as discuss the characteristics of the emission lines produced by adopting such parameters. We first detail the input parameters of our model, including the assumed abundances and boundary conditions. Next, we explain features of the model, including temperature contours and grain sublimation points. Lastly, we explore the variation of emission line contours across our grid (in UV, optical, and IR) for emission lines that show to positive equivalent widths in our baseline model. </w:t>
      </w:r>
    </w:p>
    <w:p w14:paraId="7CF361DA" w14:textId="77777777" w:rsidR="008F7E87" w:rsidRPr="00C64EE9" w:rsidRDefault="008F7E87" w:rsidP="00D23D0F">
      <w:pPr>
        <w:rPr>
          <w:rFonts w:cs="Times New Roman"/>
        </w:rPr>
      </w:pPr>
      <w:r w:rsidRPr="00C64EE9">
        <w:rPr>
          <w:rFonts w:cs="Times New Roman"/>
        </w:rPr>
        <w:t>3.1 Input Parameters</w:t>
      </w:r>
    </w:p>
    <w:p w14:paraId="682BA102" w14:textId="530F6C78" w:rsidR="008F7E87" w:rsidRPr="00C64EE9" w:rsidRDefault="008F7E87" w:rsidP="00D23D0F">
      <w:pPr>
        <w:rPr>
          <w:rFonts w:cs="Times New Roman"/>
          <w:i/>
        </w:rPr>
      </w:pPr>
      <w:r w:rsidRPr="00C64EE9">
        <w:rPr>
          <w:rFonts w:cs="Times New Roman"/>
          <w:i/>
        </w:rPr>
        <w:t>3.1.1 Spectral Energy Distribution</w:t>
      </w:r>
    </w:p>
    <w:p w14:paraId="03DC4A22" w14:textId="23625470" w:rsidR="008F7E87" w:rsidRPr="00C64EE9" w:rsidRDefault="00650A9D" w:rsidP="00D23D0F">
      <w:pPr>
        <w:ind w:firstLine="720"/>
      </w:pPr>
      <w:r w:rsidRPr="00C64EE9">
        <w:t>As discussed in the introduction, we are interested in reproducing observed high ionization potential emission lines and probing the conditions inferred by high-</w:t>
      </w:r>
      <w:r w:rsidRPr="00C64EE9">
        <w:rPr>
          <w:i/>
        </w:rPr>
        <w:t>z</w:t>
      </w:r>
      <w:r w:rsidRPr="00C64EE9">
        <w:t xml:space="preserve"> surveys (e.g. Kewley et al. 2013, Raiter et al. 2010, Shapley et al. 2003, Stanway et al. 2014). We are guided by the findings of Abel &amp; Satyapal (2008) and Shirazi &amp; Brinchmann (2012), who investigated local starburst galaxies (</w:t>
      </w:r>
      <w:r w:rsidRPr="00C64EE9">
        <w:rPr>
          <w:i/>
        </w:rPr>
        <w:t xml:space="preserve">z </w:t>
      </w:r>
      <w:r w:rsidRPr="00C64EE9">
        <w:t>&lt; 0.6) and found [Ne V] 14.3 µm and He II λ4686 emission lines respectively. In order to select the best star-formation history (SFH) for such a study, we compare the peak</w:t>
      </w:r>
      <w:r w:rsidR="00C550C9">
        <w:t xml:space="preserve"> </w:t>
      </w:r>
      <w:r w:rsidRPr="00C64EE9">
        <w:rPr>
          <w:i/>
        </w:rPr>
        <w:t>W</w:t>
      </w:r>
      <w:r w:rsidRPr="00C64EE9">
        <w:rPr>
          <w:vertAlign w:val="subscript"/>
        </w:rPr>
        <w:t>λ</w:t>
      </w:r>
      <w:r w:rsidR="00647543">
        <w:t xml:space="preserve"> </w:t>
      </w:r>
      <w:r w:rsidRPr="00C64EE9">
        <w:t xml:space="preserve">of high ionization potential emission lines across the LOC plane. </w:t>
      </w:r>
    </w:p>
    <w:p w14:paraId="759CACD7" w14:textId="3E760D4D" w:rsidR="008F7E87" w:rsidRPr="00C64EE9" w:rsidRDefault="00650A9D" w:rsidP="00D23D0F">
      <w:pPr>
        <w:ind w:firstLine="720"/>
      </w:pPr>
      <w:r w:rsidRPr="00C64EE9">
        <w:t xml:space="preserve">We find that the peak </w:t>
      </w:r>
      <w:r w:rsidRPr="00C64EE9">
        <w:rPr>
          <w:i/>
        </w:rPr>
        <w:t>W</w:t>
      </w:r>
      <w:r w:rsidRPr="00C64EE9">
        <w:rPr>
          <w:vertAlign w:val="subscript"/>
        </w:rPr>
        <w:t>λ</w:t>
      </w:r>
      <w:r w:rsidRPr="00C64EE9">
        <w:t xml:space="preserve"> of high ionization potential emission lines, like [Ne V] </w:t>
      </w:r>
      <w:r w:rsidRPr="00C64EE9">
        <w:rPr>
          <w:shd w:val="clear" w:color="auto" w:fill="FFFFFF"/>
        </w:rPr>
        <w:t>λ</w:t>
      </w:r>
      <w:r w:rsidRPr="00C64EE9">
        <w:t xml:space="preserve">3426 is about 5 times greater for the Padova continuous evolution track than the Padova instantaneous evolution track. We note that the Geneva track instantaneous evolution model at </w:t>
      </w:r>
      <w:r w:rsidRPr="00C64EE9">
        <w:rPr>
          <w:i/>
        </w:rPr>
        <w:t xml:space="preserve">Z = </w:t>
      </w:r>
      <w:r w:rsidRPr="00C64EE9">
        <w:t xml:space="preserve">0.008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t xml:space="preserve"> and 5 Myr results in marginally more emission from most emission lines (e.g. [O II] </w:t>
      </w:r>
      <w:r w:rsidRPr="00C64EE9">
        <w:rPr>
          <w:shd w:val="clear" w:color="auto" w:fill="FFFFFF"/>
        </w:rPr>
        <w:t>λ</w:t>
      </w:r>
      <w:r w:rsidRPr="00C64EE9">
        <w:t xml:space="preserve">3727 and [O III] </w:t>
      </w:r>
      <w:r w:rsidRPr="00C64EE9">
        <w:rPr>
          <w:shd w:val="clear" w:color="auto" w:fill="FFFFFF"/>
        </w:rPr>
        <w:t>λ</w:t>
      </w:r>
      <w:r w:rsidRPr="00C64EE9">
        <w:t>5007 emission is slightly higher, peaking at around 1.25 times the baseline model peak value), but les</w:t>
      </w:r>
      <w:r w:rsidR="007C317B" w:rsidRPr="00C64EE9">
        <w:t xml:space="preserve">s emission from high ionization </w:t>
      </w:r>
      <w:r w:rsidRPr="00C64EE9">
        <w:t xml:space="preserve">emission lines. In particular, the Padova continuous model at 5 Myr predicts about 2.5 times more [Ne V] </w:t>
      </w:r>
      <w:r w:rsidRPr="00C64EE9">
        <w:rPr>
          <w:shd w:val="clear" w:color="auto" w:fill="FFFFFF"/>
        </w:rPr>
        <w:t>λ</w:t>
      </w:r>
      <w:r w:rsidRPr="00C64EE9">
        <w:t xml:space="preserve">3426 emission than the Geneva track instantaneous evolution model at </w:t>
      </w:r>
      <w:r w:rsidRPr="00C64EE9">
        <w:rPr>
          <w:i/>
        </w:rPr>
        <w:t>Z</w:t>
      </w:r>
      <w:r w:rsidRPr="00C64EE9">
        <w:t xml:space="preserve"> = 0.008 </w:t>
      </w:r>
      <w:r w:rsidRPr="00C64EE9">
        <w:rPr>
          <w:rFonts w:eastAsia="Times New Roman"/>
          <w:i/>
          <w:shd w:val="clear" w:color="auto" w:fill="FFFFFF"/>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w:t>
      </w:r>
      <w:r w:rsidRPr="00C64EE9">
        <w:t xml:space="preserve">at 5 Myr with rotation. Since observations of higher ionization emission lines spurred the generation of this atlas, we adopt the </w:t>
      </w:r>
      <w:r w:rsidRPr="00C64EE9">
        <w:rPr>
          <w:rFonts w:eastAsia="Times New Roman"/>
          <w:shd w:val="clear" w:color="auto" w:fill="FFFFFF"/>
        </w:rPr>
        <w:t xml:space="preserve">Padova AGB continuous evolution track SED at 5 Myr as our baseline model. </w:t>
      </w:r>
    </w:p>
    <w:p w14:paraId="1F64C273" w14:textId="77777777" w:rsidR="00B365A5" w:rsidRDefault="00B365A5" w:rsidP="00D23D0F">
      <w:pPr>
        <w:rPr>
          <w:rFonts w:cs="Times New Roman"/>
          <w:i/>
        </w:rPr>
      </w:pPr>
    </w:p>
    <w:p w14:paraId="05AD2548" w14:textId="1AC7FEE0" w:rsidR="008F7E87" w:rsidRPr="00C64EE9" w:rsidRDefault="008F7E87" w:rsidP="00D23D0F">
      <w:pPr>
        <w:rPr>
          <w:rFonts w:cs="Times New Roman"/>
          <w:i/>
        </w:rPr>
      </w:pPr>
      <w:r w:rsidRPr="00C64EE9">
        <w:rPr>
          <w:rFonts w:cs="Times New Roman"/>
          <w:i/>
        </w:rPr>
        <w:t>3.1.2 Boundary Conditions</w:t>
      </w:r>
    </w:p>
    <w:p w14:paraId="5250BC1A" w14:textId="195205CC" w:rsidR="008F7E87" w:rsidRPr="00C64EE9" w:rsidRDefault="00310F04" w:rsidP="00D23D0F">
      <w:pPr>
        <w:ind w:firstLine="720"/>
      </w:pPr>
      <w:r w:rsidRPr="00C64EE9">
        <w:t xml:space="preserve">Our simulations begin at the illuminated face of the cloud. </w:t>
      </w:r>
      <w:r w:rsidR="00650A9D" w:rsidRPr="00C64EE9">
        <w:t xml:space="preserve">The two main stopping conditions we adopt are total hydrogen column density, </w:t>
      </w:r>
      <w:r w:rsidR="00650A9D" w:rsidRPr="00C64EE9">
        <w:rPr>
          <w:i/>
        </w:rPr>
        <w:t>N</w:t>
      </w:r>
      <w:r w:rsidR="00650A9D" w:rsidRPr="00C64EE9">
        <w:t xml:space="preserve">(H), and electron temperature, </w:t>
      </w:r>
      <w:r w:rsidR="00650A9D" w:rsidRPr="00C64EE9">
        <w:rPr>
          <w:i/>
        </w:rPr>
        <w:t>T</w:t>
      </w:r>
      <w:r w:rsidR="00650A9D" w:rsidRPr="00C64EE9">
        <w:rPr>
          <w:i/>
          <w:vertAlign w:val="subscript"/>
        </w:rPr>
        <w:t>e</w:t>
      </w:r>
      <w:r w:rsidR="00650A9D" w:rsidRPr="00C64EE9">
        <w:t xml:space="preserve">. Our simulations stop when </w:t>
      </w:r>
      <w:r w:rsidR="00650A9D" w:rsidRPr="00C64EE9">
        <w:rPr>
          <w:i/>
        </w:rPr>
        <w:t>N</w:t>
      </w:r>
      <w:r w:rsidR="00650A9D" w:rsidRPr="00C64EE9">
        <w:t>(H) exceeds 10</w:t>
      </w:r>
      <w:r w:rsidR="00650A9D" w:rsidRPr="00C64EE9">
        <w:rPr>
          <w:vertAlign w:val="superscript"/>
        </w:rPr>
        <w:t>23</w:t>
      </w:r>
      <w:r w:rsidR="00650A9D" w:rsidRPr="00C64EE9">
        <w:t xml:space="preserve"> cm</w:t>
      </w:r>
      <w:r w:rsidR="00650A9D" w:rsidRPr="00C64EE9">
        <w:rPr>
          <w:vertAlign w:val="superscript"/>
        </w:rPr>
        <w:t>-2</w:t>
      </w:r>
      <w:r w:rsidR="00650A9D" w:rsidRPr="00C64EE9">
        <w:t xml:space="preserve"> because Cloudy becomes optically thick to Compton scattering. In a later section (§ 4.1), we explore the sensitivity of relaxing this condition. Additionally, we stop our models when the </w:t>
      </w:r>
      <w:r w:rsidR="00650A9D" w:rsidRPr="00C64EE9">
        <w:rPr>
          <w:i/>
        </w:rPr>
        <w:t>T</w:t>
      </w:r>
      <w:r w:rsidR="00650A9D" w:rsidRPr="00C64EE9">
        <w:rPr>
          <w:vertAlign w:val="subscript"/>
        </w:rPr>
        <w:t>e</w:t>
      </w:r>
      <w:r w:rsidR="00650A9D" w:rsidRPr="00C64EE9">
        <w:rPr>
          <w:i/>
        </w:rPr>
        <w:t xml:space="preserve"> </w:t>
      </w:r>
      <w:r w:rsidR="00650A9D" w:rsidRPr="00C64EE9">
        <w:t>falls below 4000 K because gas hotter than 4000 K is required to produce collisionally excited optical and UV lines.</w:t>
      </w:r>
    </w:p>
    <w:p w14:paraId="000A2884" w14:textId="77777777" w:rsidR="00650A9D" w:rsidRPr="00C64EE9" w:rsidRDefault="00650A9D" w:rsidP="00D23D0F">
      <w:pPr>
        <w:ind w:firstLine="720"/>
      </w:pPr>
      <w:r w:rsidRPr="00C64EE9">
        <w:t xml:space="preserve">We note that in our high metallicity simulations, we observed a pocket of little emission in the bottom left corner of the LOC plane (low </w:t>
      </w:r>
      <w:r w:rsidRPr="00C64EE9">
        <w:rPr>
          <w:rFonts w:ascii="Symbol" w:hAnsi="Symbol" w:hint="eastAsia"/>
          <w:i/>
        </w:rPr>
        <w:sym w:font="Symbol" w:char="F066"/>
      </w:r>
      <w:r w:rsidRPr="00C64EE9">
        <w:rPr>
          <w:rFonts w:eastAsia="Times New Roman"/>
          <w:vertAlign w:val="subscript"/>
        </w:rPr>
        <w:t>H</w:t>
      </w:r>
      <w:r w:rsidRPr="00C64EE9">
        <w:t xml:space="preserve"> and low </w:t>
      </w:r>
      <w:r w:rsidRPr="00C64EE9">
        <w:rPr>
          <w:i/>
        </w:rPr>
        <w:t>n</w:t>
      </w:r>
      <w:r w:rsidRPr="00C64EE9">
        <w:rPr>
          <w:vertAlign w:val="subscript"/>
        </w:rPr>
        <w:t>H</w:t>
      </w:r>
      <w:r w:rsidRPr="00C64EE9">
        <w:t>) for many of the emission lines we track when the two above stopping conditions were imposed. To ensure that we were reaching the ionization front of the cloud in our high-metallicity simulations, we thus removed the temperature stopping condition. Instead, we stop our high metallicity simulations when the ratio of electron to total hydrogen density fell below 0.5.</w:t>
      </w:r>
    </w:p>
    <w:p w14:paraId="6E408F79" w14:textId="77777777" w:rsidR="008F7E87" w:rsidRPr="00C64EE9" w:rsidRDefault="008F7E87" w:rsidP="00D23D0F">
      <w:pPr>
        <w:rPr>
          <w:rFonts w:cs="Times New Roman"/>
        </w:rPr>
      </w:pPr>
    </w:p>
    <w:p w14:paraId="7B8447BF" w14:textId="6E805F3B" w:rsidR="008F7E87" w:rsidRPr="00C64EE9" w:rsidRDefault="008F7E87" w:rsidP="00D23D0F">
      <w:pPr>
        <w:rPr>
          <w:rFonts w:cs="Times New Roman"/>
          <w:i/>
        </w:rPr>
      </w:pPr>
      <w:r w:rsidRPr="00C64EE9">
        <w:rPr>
          <w:rFonts w:cs="Times New Roman"/>
          <w:i/>
        </w:rPr>
        <w:t>3.1.3 Abundances</w:t>
      </w:r>
    </w:p>
    <w:p w14:paraId="113399FB" w14:textId="5A3E1AD3" w:rsidR="00234945" w:rsidRDefault="008F7E87" w:rsidP="00D23D0F">
      <w:pPr>
        <w:ind w:firstLine="720"/>
        <w:rPr>
          <w:rFonts w:cs="Times New Roman"/>
        </w:rPr>
      </w:pPr>
      <w:r w:rsidRPr="00C64EE9">
        <w:rPr>
          <w:rFonts w:cs="Times New Roman"/>
        </w:rPr>
        <w:t xml:space="preserve">Since dust is a ubiquitous feature of H II regions, we include it in our baseline model. </w:t>
      </w:r>
      <w:ins w:id="55" w:author="Chris Richardson" w:date="2016-09-03T16:22:00Z">
        <w:r w:rsidR="00A43E61">
          <w:rPr>
            <w:rFonts w:cs="Times New Roman"/>
          </w:rPr>
          <w:t>C</w:t>
        </w:r>
      </w:ins>
      <w:del w:id="56" w:author="Chris Richardson" w:date="2016-09-03T16:22:00Z">
        <w:r w:rsidRPr="00C64EE9" w:rsidDel="00A43E61">
          <w:rPr>
            <w:rFonts w:cs="Times New Roman"/>
          </w:rPr>
          <w:delText>Dust abundances</w:delText>
        </w:r>
      </w:del>
      <w:ins w:id="57" w:author="Chris Richardson" w:date="2016-09-03T16:21:00Z">
        <w:r w:rsidR="00A43E61">
          <w:rPr>
            <w:rFonts w:cs="Times New Roman"/>
          </w:rPr>
          <w:t>arbonaceous and silicate grain</w:t>
        </w:r>
      </w:ins>
      <w:ins w:id="58" w:author="Chris Richardson" w:date="2016-09-03T16:23:00Z">
        <w:r w:rsidR="00A43E61">
          <w:rPr>
            <w:rFonts w:cs="Times New Roman"/>
          </w:rPr>
          <w:t>s</w:t>
        </w:r>
      </w:ins>
      <w:ins w:id="59" w:author="Chris Richardson" w:date="2016-09-03T16:21:00Z">
        <w:r w:rsidR="00A43E61">
          <w:rPr>
            <w:rFonts w:cs="Times New Roman"/>
          </w:rPr>
          <w:t xml:space="preserve"> </w:t>
        </w:r>
      </w:ins>
      <w:del w:id="60" w:author="Chris Richardson" w:date="2016-09-03T16:23:00Z">
        <w:r w:rsidRPr="00C64EE9" w:rsidDel="00A43E61">
          <w:rPr>
            <w:rFonts w:cs="Times New Roman"/>
          </w:rPr>
          <w:delText xml:space="preserve"> </w:delText>
        </w:r>
      </w:del>
      <w:r w:rsidRPr="00C64EE9">
        <w:rPr>
          <w:rFonts w:cs="Times New Roman"/>
        </w:rPr>
        <w:t xml:space="preserve">are </w:t>
      </w:r>
      <w:ins w:id="61" w:author="Chris Richardson" w:date="2016-09-03T16:23:00Z">
        <w:r w:rsidR="00A43E61">
          <w:rPr>
            <w:rFonts w:cs="Times New Roman"/>
          </w:rPr>
          <w:t xml:space="preserve">included </w:t>
        </w:r>
      </w:ins>
      <w:del w:id="62" w:author="Chris Richardson" w:date="2016-09-03T16:23:00Z">
        <w:r w:rsidRPr="00C64EE9" w:rsidDel="00A43E61">
          <w:rPr>
            <w:rFonts w:cs="Times New Roman"/>
          </w:rPr>
          <w:delText xml:space="preserve">adopted </w:delText>
        </w:r>
      </w:del>
      <w:r w:rsidRPr="00C64EE9">
        <w:rPr>
          <w:rFonts w:cs="Times New Roman"/>
        </w:rPr>
        <w:t>in the grid wherever dust sublimation does not occur</w:t>
      </w:r>
      <w:ins w:id="63" w:author="Chris Richardson" w:date="2016-09-03T16:22:00Z">
        <w:r w:rsidR="00A43E61">
          <w:rPr>
            <w:rFonts w:cs="Times New Roman"/>
          </w:rPr>
          <w:t xml:space="preserve">, with both dust and gas phase abundances given in </w:t>
        </w:r>
      </w:ins>
      <w:ins w:id="64" w:author="Chris Richardson" w:date="2016-09-03T16:21:00Z">
        <w:r w:rsidR="00A43E61" w:rsidRPr="00C64EE9">
          <w:rPr>
            <w:rFonts w:cs="Times New Roman"/>
          </w:rPr>
          <w:t>Baldwin et al. 1991</w:t>
        </w:r>
      </w:ins>
      <w:r w:rsidRPr="00C64EE9">
        <w:rPr>
          <w:rFonts w:cs="Times New Roman"/>
        </w:rPr>
        <w:t xml:space="preserve">. Full dust abundances are based on Orion (Baldwin et al. 1991) and given by number relative to hydrogen </w:t>
      </w:r>
      <w:r w:rsidR="00A80128">
        <w:rPr>
          <w:rFonts w:cs="Times New Roman"/>
        </w:rPr>
        <w:t>(</w:t>
      </w:r>
      <w:r w:rsidRPr="00C64EE9">
        <w:rPr>
          <w:rFonts w:cs="Times New Roman"/>
        </w:rPr>
        <w:t>Table 1</w:t>
      </w:r>
      <w:r w:rsidR="00A80128">
        <w:rPr>
          <w:rFonts w:cs="Times New Roman"/>
        </w:rPr>
        <w:t>)</w:t>
      </w:r>
      <w:r w:rsidRPr="00C64EE9">
        <w:rPr>
          <w:rFonts w:cs="Times New Roman"/>
        </w:rPr>
        <w:t xml:space="preserve">. In grid locations where total dust sublimation occurs, solar abundances are adopted (Grevesse et al. 2010). For the dust free models, we adopt solar abundances across the plane without any grains, which are given by number </w:t>
      </w:r>
      <w:r w:rsidR="00310F04" w:rsidRPr="00C64EE9">
        <w:rPr>
          <w:rFonts w:cs="Times New Roman"/>
        </w:rPr>
        <w:t>relative to hydrogen in Table 1.</w:t>
      </w:r>
    </w:p>
    <w:p w14:paraId="2D53B976" w14:textId="77777777" w:rsidR="00B365A5" w:rsidRDefault="00B365A5" w:rsidP="00D23D0F">
      <w:pPr>
        <w:rPr>
          <w:rFonts w:cs="Times New Roman"/>
        </w:rPr>
      </w:pPr>
    </w:p>
    <w:p w14:paraId="293519EB" w14:textId="7911F316" w:rsidR="008F7E87" w:rsidRPr="00C64EE9" w:rsidRDefault="008F7E87" w:rsidP="00D23D0F">
      <w:pPr>
        <w:widowControl/>
        <w:suppressAutoHyphens w:val="0"/>
        <w:rPr>
          <w:rFonts w:cs="Times New Roman"/>
          <w:i/>
        </w:rPr>
      </w:pPr>
      <w:r w:rsidRPr="00C64EE9">
        <w:rPr>
          <w:rFonts w:cs="Times New Roman"/>
          <w:i/>
        </w:rPr>
        <w:t>3.1.4 Hydrogen Density</w:t>
      </w:r>
    </w:p>
    <w:p w14:paraId="59210FA1" w14:textId="0910BA34" w:rsidR="00650A9D" w:rsidRPr="00C64EE9" w:rsidRDefault="00650A9D" w:rsidP="00D23D0F">
      <w:pPr>
        <w:ind w:firstLine="720"/>
      </w:pPr>
      <w:r w:rsidRPr="00C64EE9">
        <w:t xml:space="preserve">The limits for </w:t>
      </w:r>
      <w:r w:rsidRPr="00C64EE9">
        <w:rPr>
          <w:i/>
        </w:rPr>
        <w:t>n</w:t>
      </w:r>
      <w:r w:rsidRPr="00C64EE9">
        <w:rPr>
          <w:vertAlign w:val="subscript"/>
        </w:rPr>
        <w:t>H</w:t>
      </w:r>
      <w:r w:rsidRPr="00C64EE9">
        <w:t xml:space="preserve"> in our baseline grid are based on the low density limit (LDL) and the critical density, </w:t>
      </w:r>
      <w:r w:rsidRPr="00C64EE9">
        <w:rPr>
          <w:i/>
        </w:rPr>
        <w:t>n</w:t>
      </w:r>
      <w:r w:rsidRPr="00C64EE9">
        <w:rPr>
          <w:vertAlign w:val="subscript"/>
        </w:rPr>
        <w:t>crit</w:t>
      </w:r>
      <w:r w:rsidRPr="00C64EE9">
        <w:t>, values of the emission lines we tracked. The LDL for most emission lines is ~10</w:t>
      </w:r>
      <w:r w:rsidRPr="00C64EE9">
        <w:rPr>
          <w:vertAlign w:val="superscript"/>
        </w:rPr>
        <w:t>0</w:t>
      </w:r>
      <w:r w:rsidRPr="00C64EE9">
        <w:t xml:space="preserve"> cm</w:t>
      </w:r>
      <w:r w:rsidRPr="00C64EE9">
        <w:rPr>
          <w:vertAlign w:val="superscript"/>
        </w:rPr>
        <w:t>-3</w:t>
      </w:r>
      <w:r w:rsidRPr="00C64EE9">
        <w:t xml:space="preserve">, so we chose this as our lowest </w:t>
      </w:r>
      <w:r w:rsidRPr="00C64EE9">
        <w:rPr>
          <w:i/>
        </w:rPr>
        <w:t>n</w:t>
      </w:r>
      <w:r w:rsidRPr="00C64EE9">
        <w:rPr>
          <w:vertAlign w:val="subscript"/>
        </w:rPr>
        <w:t>H</w:t>
      </w:r>
      <w:r w:rsidRPr="00C64EE9">
        <w:t xml:space="preserve"> value. </w:t>
      </w:r>
      <w:ins w:id="65" w:author="Chris Richardson" w:date="2016-09-03T16:26:00Z">
        <w:r w:rsidR="00747401" w:rsidRPr="00747401">
          <w:rPr>
            <w:highlight w:val="yellow"/>
            <w:rPrChange w:id="66" w:author="Chris Richardson" w:date="2016-09-03T16:26:00Z">
              <w:rPr/>
            </w:rPrChange>
          </w:rPr>
          <w:t>[FILL IN HIGH DENSITY JUSTIFICATION]</w:t>
        </w:r>
      </w:ins>
      <w:del w:id="67" w:author="Chris Richardson" w:date="2016-09-03T16:26:00Z">
        <w:r w:rsidRPr="00747401" w:rsidDel="00747401">
          <w:rPr>
            <w:highlight w:val="yellow"/>
            <w:rPrChange w:id="68" w:author="Chris Richardson" w:date="2016-09-03T16:26:00Z">
              <w:rPr/>
            </w:rPrChange>
          </w:rPr>
          <w:delText xml:space="preserve">Recent observations of ultra-compact and hyper-compact H II regions (Hoare et al. 2007, Sánchez-Monge et al. 2011) provide insight for identifying a suitable </w:delText>
        </w:r>
        <w:r w:rsidRPr="00747401" w:rsidDel="00747401">
          <w:rPr>
            <w:i/>
            <w:highlight w:val="yellow"/>
            <w:rPrChange w:id="69" w:author="Chris Richardson" w:date="2016-09-03T16:26:00Z">
              <w:rPr>
                <w:i/>
              </w:rPr>
            </w:rPrChange>
          </w:rPr>
          <w:delText>n</w:delText>
        </w:r>
        <w:r w:rsidRPr="00747401" w:rsidDel="00747401">
          <w:rPr>
            <w:highlight w:val="yellow"/>
            <w:vertAlign w:val="subscript"/>
            <w:rPrChange w:id="70" w:author="Chris Richardson" w:date="2016-09-03T16:26:00Z">
              <w:rPr>
                <w:vertAlign w:val="subscript"/>
              </w:rPr>
            </w:rPrChange>
          </w:rPr>
          <w:delText>H</w:delText>
        </w:r>
        <w:r w:rsidRPr="00747401" w:rsidDel="00747401">
          <w:rPr>
            <w:highlight w:val="yellow"/>
            <w:rPrChange w:id="71" w:author="Chris Richardson" w:date="2016-09-03T16:26:00Z">
              <w:rPr/>
            </w:rPrChange>
          </w:rPr>
          <w:delText xml:space="preserve"> upper limit. Observations of ultra-compact regions have revealed </w:delText>
        </w:r>
        <w:r w:rsidRPr="00747401" w:rsidDel="00747401">
          <w:rPr>
            <w:i/>
            <w:highlight w:val="yellow"/>
            <w:rPrChange w:id="72" w:author="Chris Richardson" w:date="2016-09-03T16:26:00Z">
              <w:rPr>
                <w:i/>
              </w:rPr>
            </w:rPrChange>
          </w:rPr>
          <w:delText>n</w:delText>
        </w:r>
        <w:r w:rsidRPr="00747401" w:rsidDel="00747401">
          <w:rPr>
            <w:highlight w:val="yellow"/>
            <w:vertAlign w:val="subscript"/>
            <w:rPrChange w:id="73" w:author="Chris Richardson" w:date="2016-09-03T16:26:00Z">
              <w:rPr>
                <w:vertAlign w:val="subscript"/>
              </w:rPr>
            </w:rPrChange>
          </w:rPr>
          <w:delText>H</w:delText>
        </w:r>
        <w:r w:rsidRPr="00747401" w:rsidDel="00747401">
          <w:rPr>
            <w:i/>
            <w:highlight w:val="yellow"/>
            <w:vertAlign w:val="subscript"/>
            <w:rPrChange w:id="74" w:author="Chris Richardson" w:date="2016-09-03T16:26:00Z">
              <w:rPr>
                <w:i/>
                <w:vertAlign w:val="subscript"/>
              </w:rPr>
            </w:rPrChange>
          </w:rPr>
          <w:delText xml:space="preserve">  </w:delText>
        </w:r>
        <w:r w:rsidRPr="00747401" w:rsidDel="00747401">
          <w:rPr>
            <w:highlight w:val="yellow"/>
            <w:rPrChange w:id="75" w:author="Chris Richardson" w:date="2016-09-03T16:26:00Z">
              <w:rPr/>
            </w:rPrChange>
          </w:rPr>
          <w:delText>&gt; 10</w:delText>
        </w:r>
        <w:r w:rsidRPr="00747401" w:rsidDel="00747401">
          <w:rPr>
            <w:highlight w:val="yellow"/>
            <w:vertAlign w:val="superscript"/>
            <w:rPrChange w:id="76" w:author="Chris Richardson" w:date="2016-09-03T16:26:00Z">
              <w:rPr>
                <w:vertAlign w:val="superscript"/>
              </w:rPr>
            </w:rPrChange>
          </w:rPr>
          <w:delText>4</w:delText>
        </w:r>
        <w:r w:rsidRPr="00747401" w:rsidDel="00747401">
          <w:rPr>
            <w:highlight w:val="yellow"/>
            <w:rPrChange w:id="77" w:author="Chris Richardson" w:date="2016-09-03T16:26:00Z">
              <w:rPr/>
            </w:rPrChange>
          </w:rPr>
          <w:delText xml:space="preserve"> cm</w:delText>
        </w:r>
        <w:r w:rsidRPr="00747401" w:rsidDel="00747401">
          <w:rPr>
            <w:highlight w:val="yellow"/>
            <w:vertAlign w:val="superscript"/>
            <w:rPrChange w:id="78" w:author="Chris Richardson" w:date="2016-09-03T16:26:00Z">
              <w:rPr>
                <w:vertAlign w:val="superscript"/>
              </w:rPr>
            </w:rPrChange>
          </w:rPr>
          <w:delText>-3</w:delText>
        </w:r>
        <w:r w:rsidRPr="00747401" w:rsidDel="00747401">
          <w:rPr>
            <w:highlight w:val="yellow"/>
            <w:rPrChange w:id="79" w:author="Chris Richardson" w:date="2016-09-03T16:26:00Z">
              <w:rPr/>
            </w:rPrChange>
          </w:rPr>
          <w:delText xml:space="preserve"> while observations of hyper-compact H II regions</w:delText>
        </w:r>
        <w:r w:rsidRPr="00747401" w:rsidDel="00747401">
          <w:rPr>
            <w:i/>
            <w:highlight w:val="yellow"/>
            <w:rPrChange w:id="80" w:author="Chris Richardson" w:date="2016-09-03T16:26:00Z">
              <w:rPr>
                <w:i/>
              </w:rPr>
            </w:rPrChange>
          </w:rPr>
          <w:delText xml:space="preserve"> </w:delText>
        </w:r>
        <w:r w:rsidRPr="00747401" w:rsidDel="00747401">
          <w:rPr>
            <w:highlight w:val="yellow"/>
            <w:rPrChange w:id="81" w:author="Chris Richardson" w:date="2016-09-03T16:26:00Z">
              <w:rPr/>
            </w:rPrChange>
          </w:rPr>
          <w:delText xml:space="preserve">have revealed </w:delText>
        </w:r>
        <w:r w:rsidRPr="00747401" w:rsidDel="00747401">
          <w:rPr>
            <w:i/>
            <w:highlight w:val="yellow"/>
            <w:rPrChange w:id="82" w:author="Chris Richardson" w:date="2016-09-03T16:26:00Z">
              <w:rPr>
                <w:i/>
              </w:rPr>
            </w:rPrChange>
          </w:rPr>
          <w:delText>n</w:delText>
        </w:r>
        <w:r w:rsidRPr="00747401" w:rsidDel="00747401">
          <w:rPr>
            <w:highlight w:val="yellow"/>
            <w:vertAlign w:val="subscript"/>
            <w:rPrChange w:id="83" w:author="Chris Richardson" w:date="2016-09-03T16:26:00Z">
              <w:rPr>
                <w:vertAlign w:val="subscript"/>
              </w:rPr>
            </w:rPrChange>
          </w:rPr>
          <w:delText>H</w:delText>
        </w:r>
        <w:r w:rsidRPr="00747401" w:rsidDel="00747401">
          <w:rPr>
            <w:highlight w:val="yellow"/>
            <w:rPrChange w:id="84" w:author="Chris Richardson" w:date="2016-09-03T16:26:00Z">
              <w:rPr/>
            </w:rPrChange>
          </w:rPr>
          <w:delText xml:space="preserve"> &gt; 10</w:delText>
        </w:r>
        <w:r w:rsidRPr="00747401" w:rsidDel="00747401">
          <w:rPr>
            <w:highlight w:val="yellow"/>
            <w:vertAlign w:val="superscript"/>
            <w:rPrChange w:id="85" w:author="Chris Richardson" w:date="2016-09-03T16:26:00Z">
              <w:rPr>
                <w:vertAlign w:val="superscript"/>
              </w:rPr>
            </w:rPrChange>
          </w:rPr>
          <w:delText>6</w:delText>
        </w:r>
        <w:r w:rsidRPr="00747401" w:rsidDel="00747401">
          <w:rPr>
            <w:highlight w:val="yellow"/>
            <w:rPrChange w:id="86" w:author="Chris Richardson" w:date="2016-09-03T16:26:00Z">
              <w:rPr/>
            </w:rPrChange>
          </w:rPr>
          <w:delText xml:space="preserve"> cm</w:delText>
        </w:r>
        <w:r w:rsidRPr="00747401" w:rsidDel="00747401">
          <w:rPr>
            <w:highlight w:val="yellow"/>
            <w:vertAlign w:val="superscript"/>
            <w:rPrChange w:id="87" w:author="Chris Richardson" w:date="2016-09-03T16:26:00Z">
              <w:rPr>
                <w:vertAlign w:val="superscript"/>
              </w:rPr>
            </w:rPrChange>
          </w:rPr>
          <w:delText>-3</w:delText>
        </w:r>
        <w:r w:rsidRPr="00747401" w:rsidDel="00747401">
          <w:rPr>
            <w:highlight w:val="yellow"/>
            <w:rPrChange w:id="88" w:author="Chris Richardson" w:date="2016-09-03T16:26:00Z">
              <w:rPr/>
            </w:rPrChange>
          </w:rPr>
          <w:delText xml:space="preserve"> (</w:delText>
        </w:r>
        <w:r w:rsidRPr="00747401" w:rsidDel="00747401">
          <w:rPr>
            <w:rFonts w:eastAsia="Times New Roman"/>
            <w:highlight w:val="yellow"/>
            <w:rPrChange w:id="89" w:author="Chris Richardson" w:date="2016-09-03T16:26:00Z">
              <w:rPr>
                <w:rFonts w:eastAsia="Times New Roman"/>
              </w:rPr>
            </w:rPrChange>
          </w:rPr>
          <w:delText xml:space="preserve">Wood &amp; Churchwell 1989, Kurtz, Churchwell, &amp; Wood 1994, </w:delText>
        </w:r>
        <w:r w:rsidRPr="00747401" w:rsidDel="00747401">
          <w:rPr>
            <w:highlight w:val="yellow"/>
            <w:rPrChange w:id="90" w:author="Chris Richardson" w:date="2016-09-03T16:26:00Z">
              <w:rPr/>
            </w:rPrChange>
          </w:rPr>
          <w:delText>Beuther et al. 2002</w:delText>
        </w:r>
        <w:r w:rsidRPr="00747401" w:rsidDel="00747401">
          <w:rPr>
            <w:rFonts w:eastAsia="Times New Roman"/>
            <w:highlight w:val="yellow"/>
            <w:rPrChange w:id="91" w:author="Chris Richardson" w:date="2016-09-03T16:26:00Z">
              <w:rPr>
                <w:rFonts w:eastAsia="Times New Roman"/>
              </w:rPr>
            </w:rPrChange>
          </w:rPr>
          <w:delText>)</w:delText>
        </w:r>
        <w:r w:rsidRPr="00747401" w:rsidDel="00747401">
          <w:rPr>
            <w:highlight w:val="yellow"/>
            <w:rPrChange w:id="92" w:author="Chris Richardson" w:date="2016-09-03T16:26:00Z">
              <w:rPr/>
            </w:rPrChange>
          </w:rPr>
          <w:delText xml:space="preserve">. The </w:delText>
        </w:r>
        <w:r w:rsidRPr="00747401" w:rsidDel="00747401">
          <w:rPr>
            <w:i/>
            <w:highlight w:val="yellow"/>
            <w:rPrChange w:id="93" w:author="Chris Richardson" w:date="2016-09-03T16:26:00Z">
              <w:rPr>
                <w:i/>
              </w:rPr>
            </w:rPrChange>
          </w:rPr>
          <w:delText>n</w:delText>
        </w:r>
        <w:r w:rsidRPr="00747401" w:rsidDel="00747401">
          <w:rPr>
            <w:highlight w:val="yellow"/>
            <w:vertAlign w:val="subscript"/>
            <w:rPrChange w:id="94" w:author="Chris Richardson" w:date="2016-09-03T16:26:00Z">
              <w:rPr>
                <w:vertAlign w:val="subscript"/>
              </w:rPr>
            </w:rPrChange>
          </w:rPr>
          <w:delText xml:space="preserve">crit </w:delText>
        </w:r>
        <w:r w:rsidRPr="00747401" w:rsidDel="00747401">
          <w:rPr>
            <w:highlight w:val="yellow"/>
            <w:rPrChange w:id="95" w:author="Chris Richardson" w:date="2016-09-03T16:26:00Z">
              <w:rPr/>
            </w:rPrChange>
          </w:rPr>
          <w:delText>values of the higher ionization potential elements we track are about an order of magnitude or two above these deduced values, for example, log(</w:delText>
        </w:r>
        <w:r w:rsidRPr="00747401" w:rsidDel="00747401">
          <w:rPr>
            <w:i/>
            <w:highlight w:val="yellow"/>
            <w:rPrChange w:id="96" w:author="Chris Richardson" w:date="2016-09-03T16:26:00Z">
              <w:rPr>
                <w:i/>
              </w:rPr>
            </w:rPrChange>
          </w:rPr>
          <w:delText>n</w:delText>
        </w:r>
        <w:r w:rsidRPr="00747401" w:rsidDel="00747401">
          <w:rPr>
            <w:highlight w:val="yellow"/>
            <w:vertAlign w:val="subscript"/>
            <w:rPrChange w:id="97" w:author="Chris Richardson" w:date="2016-09-03T16:26:00Z">
              <w:rPr>
                <w:vertAlign w:val="subscript"/>
              </w:rPr>
            </w:rPrChange>
          </w:rPr>
          <w:delText>crit</w:delText>
        </w:r>
        <w:r w:rsidRPr="00747401" w:rsidDel="00747401">
          <w:rPr>
            <w:highlight w:val="yellow"/>
            <w:rPrChange w:id="98" w:author="Chris Richardson" w:date="2016-09-03T16:26:00Z">
              <w:rPr/>
            </w:rPrChange>
          </w:rPr>
          <w:delText xml:space="preserve">([Ne II] </w:delText>
        </w:r>
        <w:r w:rsidRPr="00747401" w:rsidDel="00747401">
          <w:rPr>
            <w:highlight w:val="yellow"/>
            <w:shd w:val="clear" w:color="auto" w:fill="FFFFFF"/>
            <w:rPrChange w:id="99" w:author="Chris Richardson" w:date="2016-09-03T16:26:00Z">
              <w:rPr>
                <w:shd w:val="clear" w:color="auto" w:fill="FFFFFF"/>
              </w:rPr>
            </w:rPrChange>
          </w:rPr>
          <w:delText>λ</w:delText>
        </w:r>
        <w:r w:rsidRPr="00747401" w:rsidDel="00747401">
          <w:rPr>
            <w:highlight w:val="yellow"/>
            <w:rPrChange w:id="100" w:author="Chris Richardson" w:date="2016-09-03T16:26:00Z">
              <w:rPr/>
            </w:rPrChange>
          </w:rPr>
          <w:delText>5755)) = 7.5 and log(</w:delText>
        </w:r>
        <w:r w:rsidRPr="00747401" w:rsidDel="00747401">
          <w:rPr>
            <w:i/>
            <w:highlight w:val="yellow"/>
            <w:rPrChange w:id="101" w:author="Chris Richardson" w:date="2016-09-03T16:26:00Z">
              <w:rPr>
                <w:i/>
              </w:rPr>
            </w:rPrChange>
          </w:rPr>
          <w:delText>n</w:delText>
        </w:r>
        <w:r w:rsidRPr="00747401" w:rsidDel="00747401">
          <w:rPr>
            <w:highlight w:val="yellow"/>
            <w:vertAlign w:val="subscript"/>
            <w:rPrChange w:id="102" w:author="Chris Richardson" w:date="2016-09-03T16:26:00Z">
              <w:rPr>
                <w:vertAlign w:val="subscript"/>
              </w:rPr>
            </w:rPrChange>
          </w:rPr>
          <w:delText>crit</w:delText>
        </w:r>
        <w:r w:rsidRPr="00747401" w:rsidDel="00747401">
          <w:rPr>
            <w:highlight w:val="yellow"/>
            <w:rPrChange w:id="103" w:author="Chris Richardson" w:date="2016-09-03T16:26:00Z">
              <w:rPr/>
            </w:rPrChange>
          </w:rPr>
          <w:delText xml:space="preserve">([C III </w:delText>
        </w:r>
        <w:r w:rsidRPr="00747401" w:rsidDel="00747401">
          <w:rPr>
            <w:highlight w:val="yellow"/>
            <w:shd w:val="clear" w:color="auto" w:fill="FFFFFF"/>
            <w:rPrChange w:id="104" w:author="Chris Richardson" w:date="2016-09-03T16:26:00Z">
              <w:rPr>
                <w:shd w:val="clear" w:color="auto" w:fill="FFFFFF"/>
              </w:rPr>
            </w:rPrChange>
          </w:rPr>
          <w:delText>λ</w:delText>
        </w:r>
        <w:r w:rsidRPr="00747401" w:rsidDel="00747401">
          <w:rPr>
            <w:highlight w:val="yellow"/>
            <w:rPrChange w:id="105" w:author="Chris Richardson" w:date="2016-09-03T16:26:00Z">
              <w:rPr/>
            </w:rPrChange>
          </w:rPr>
          <w:delText xml:space="preserve">1909)) = 9.0. With </w:delText>
        </w:r>
        <w:r w:rsidRPr="00747401" w:rsidDel="00747401">
          <w:rPr>
            <w:i/>
            <w:highlight w:val="yellow"/>
            <w:rPrChange w:id="106" w:author="Chris Richardson" w:date="2016-09-03T16:26:00Z">
              <w:rPr>
                <w:i/>
              </w:rPr>
            </w:rPrChange>
          </w:rPr>
          <w:delText>n</w:delText>
        </w:r>
        <w:r w:rsidRPr="00747401" w:rsidDel="00747401">
          <w:rPr>
            <w:highlight w:val="yellow"/>
            <w:vertAlign w:val="subscript"/>
            <w:rPrChange w:id="107" w:author="Chris Richardson" w:date="2016-09-03T16:26:00Z">
              <w:rPr>
                <w:vertAlign w:val="subscript"/>
              </w:rPr>
            </w:rPrChange>
          </w:rPr>
          <w:delText>H</w:delText>
        </w:r>
        <w:r w:rsidRPr="00747401" w:rsidDel="00747401">
          <w:rPr>
            <w:i/>
            <w:highlight w:val="yellow"/>
            <w:rPrChange w:id="108" w:author="Chris Richardson" w:date="2016-09-03T16:26:00Z">
              <w:rPr>
                <w:i/>
              </w:rPr>
            </w:rPrChange>
          </w:rPr>
          <w:delText xml:space="preserve"> </w:delText>
        </w:r>
        <w:r w:rsidRPr="00747401" w:rsidDel="00747401">
          <w:rPr>
            <w:highlight w:val="yellow"/>
            <w:rPrChange w:id="109" w:author="Chris Richardson" w:date="2016-09-03T16:26:00Z">
              <w:rPr/>
            </w:rPrChange>
          </w:rPr>
          <w:delText>≈ 10</w:delText>
        </w:r>
        <w:r w:rsidRPr="00747401" w:rsidDel="00747401">
          <w:rPr>
            <w:highlight w:val="yellow"/>
            <w:vertAlign w:val="superscript"/>
            <w:rPrChange w:id="110" w:author="Chris Richardson" w:date="2016-09-03T16:26:00Z">
              <w:rPr>
                <w:vertAlign w:val="superscript"/>
              </w:rPr>
            </w:rPrChange>
          </w:rPr>
          <w:delText xml:space="preserve">10 </w:delText>
        </w:r>
        <w:r w:rsidRPr="00747401" w:rsidDel="00747401">
          <w:rPr>
            <w:highlight w:val="yellow"/>
            <w:rPrChange w:id="111" w:author="Chris Richardson" w:date="2016-09-03T16:26:00Z">
              <w:rPr/>
            </w:rPrChange>
          </w:rPr>
          <w:delText>cm</w:delText>
        </w:r>
        <w:r w:rsidRPr="00747401" w:rsidDel="00747401">
          <w:rPr>
            <w:highlight w:val="yellow"/>
            <w:vertAlign w:val="superscript"/>
            <w:rPrChange w:id="112" w:author="Chris Richardson" w:date="2016-09-03T16:26:00Z">
              <w:rPr>
                <w:vertAlign w:val="superscript"/>
              </w:rPr>
            </w:rPrChange>
          </w:rPr>
          <w:delText>-3</w:delText>
        </w:r>
        <w:r w:rsidRPr="00747401" w:rsidDel="00747401">
          <w:rPr>
            <w:highlight w:val="yellow"/>
            <w:rPrChange w:id="113" w:author="Chris Richardson" w:date="2016-09-03T16:26:00Z">
              <w:rPr/>
            </w:rPrChange>
          </w:rPr>
          <w:delText xml:space="preserve"> being close to our peak </w:delText>
        </w:r>
        <w:r w:rsidRPr="00747401" w:rsidDel="00747401">
          <w:rPr>
            <w:i/>
            <w:highlight w:val="yellow"/>
            <w:rPrChange w:id="114" w:author="Chris Richardson" w:date="2016-09-03T16:26:00Z">
              <w:rPr>
                <w:i/>
              </w:rPr>
            </w:rPrChange>
          </w:rPr>
          <w:delText>n</w:delText>
        </w:r>
        <w:r w:rsidRPr="00747401" w:rsidDel="00747401">
          <w:rPr>
            <w:highlight w:val="yellow"/>
            <w:vertAlign w:val="subscript"/>
            <w:rPrChange w:id="115" w:author="Chris Richardson" w:date="2016-09-03T16:26:00Z">
              <w:rPr>
                <w:vertAlign w:val="subscript"/>
              </w:rPr>
            </w:rPrChange>
          </w:rPr>
          <w:delText>crit</w:delText>
        </w:r>
        <w:r w:rsidRPr="00747401" w:rsidDel="00747401">
          <w:rPr>
            <w:highlight w:val="yellow"/>
            <w:rPrChange w:id="116" w:author="Chris Richardson" w:date="2016-09-03T16:26:00Z">
              <w:rPr/>
            </w:rPrChange>
          </w:rPr>
          <w:delText>, we set 10</w:delText>
        </w:r>
        <w:r w:rsidRPr="00747401" w:rsidDel="00747401">
          <w:rPr>
            <w:highlight w:val="yellow"/>
            <w:vertAlign w:val="superscript"/>
            <w:rPrChange w:id="117" w:author="Chris Richardson" w:date="2016-09-03T16:26:00Z">
              <w:rPr>
                <w:vertAlign w:val="superscript"/>
              </w:rPr>
            </w:rPrChange>
          </w:rPr>
          <w:delText xml:space="preserve">10 </w:delText>
        </w:r>
        <w:r w:rsidRPr="00747401" w:rsidDel="00747401">
          <w:rPr>
            <w:highlight w:val="yellow"/>
            <w:rPrChange w:id="118" w:author="Chris Richardson" w:date="2016-09-03T16:26:00Z">
              <w:rPr/>
            </w:rPrChange>
          </w:rPr>
          <w:delText>cm</w:delText>
        </w:r>
        <w:r w:rsidRPr="00747401" w:rsidDel="00747401">
          <w:rPr>
            <w:highlight w:val="yellow"/>
            <w:vertAlign w:val="superscript"/>
            <w:rPrChange w:id="119" w:author="Chris Richardson" w:date="2016-09-03T16:26:00Z">
              <w:rPr>
                <w:vertAlign w:val="superscript"/>
              </w:rPr>
            </w:rPrChange>
          </w:rPr>
          <w:delText>-3</w:delText>
        </w:r>
        <w:r w:rsidRPr="00747401" w:rsidDel="00747401">
          <w:rPr>
            <w:highlight w:val="yellow"/>
            <w:rPrChange w:id="120" w:author="Chris Richardson" w:date="2016-09-03T16:26:00Z">
              <w:rPr/>
            </w:rPrChange>
          </w:rPr>
          <w:delText xml:space="preserve"> to be our upper limit on</w:delText>
        </w:r>
        <w:r w:rsidRPr="00747401" w:rsidDel="00747401">
          <w:rPr>
            <w:i/>
            <w:highlight w:val="yellow"/>
            <w:rPrChange w:id="121" w:author="Chris Richardson" w:date="2016-09-03T16:26:00Z">
              <w:rPr>
                <w:i/>
              </w:rPr>
            </w:rPrChange>
          </w:rPr>
          <w:delText xml:space="preserve"> n</w:delText>
        </w:r>
        <w:r w:rsidRPr="00747401" w:rsidDel="00747401">
          <w:rPr>
            <w:highlight w:val="yellow"/>
            <w:vertAlign w:val="subscript"/>
            <w:rPrChange w:id="122" w:author="Chris Richardson" w:date="2016-09-03T16:26:00Z">
              <w:rPr>
                <w:vertAlign w:val="subscript"/>
              </w:rPr>
            </w:rPrChange>
          </w:rPr>
          <w:delText>H</w:delText>
        </w:r>
        <w:r w:rsidRPr="00747401" w:rsidDel="00747401">
          <w:rPr>
            <w:highlight w:val="yellow"/>
            <w:rPrChange w:id="123" w:author="Chris Richardson" w:date="2016-09-03T16:26:00Z">
              <w:rPr/>
            </w:rPrChange>
          </w:rPr>
          <w:delText>. Thus, combining the atomic limits of our emission line list with previously observed</w:delText>
        </w:r>
        <w:r w:rsidRPr="00747401" w:rsidDel="00747401">
          <w:rPr>
            <w:i/>
            <w:highlight w:val="yellow"/>
            <w:rPrChange w:id="124" w:author="Chris Richardson" w:date="2016-09-03T16:26:00Z">
              <w:rPr>
                <w:i/>
              </w:rPr>
            </w:rPrChange>
          </w:rPr>
          <w:delText xml:space="preserve"> n</w:delText>
        </w:r>
        <w:r w:rsidRPr="00747401" w:rsidDel="00747401">
          <w:rPr>
            <w:highlight w:val="yellow"/>
            <w:vertAlign w:val="subscript"/>
            <w:rPrChange w:id="125" w:author="Chris Richardson" w:date="2016-09-03T16:26:00Z">
              <w:rPr>
                <w:vertAlign w:val="subscript"/>
              </w:rPr>
            </w:rPrChange>
          </w:rPr>
          <w:delText>H</w:delText>
        </w:r>
        <w:r w:rsidRPr="00747401" w:rsidDel="00747401">
          <w:rPr>
            <w:highlight w:val="yellow"/>
            <w:rPrChange w:id="126" w:author="Chris Richardson" w:date="2016-09-03T16:26:00Z">
              <w:rPr/>
            </w:rPrChange>
          </w:rPr>
          <w:delText xml:space="preserve"> values, we limit the </w:delText>
        </w:r>
        <w:r w:rsidRPr="00747401" w:rsidDel="00747401">
          <w:rPr>
            <w:i/>
            <w:highlight w:val="yellow"/>
            <w:rPrChange w:id="127" w:author="Chris Richardson" w:date="2016-09-03T16:26:00Z">
              <w:rPr>
                <w:i/>
              </w:rPr>
            </w:rPrChange>
          </w:rPr>
          <w:delText>n</w:delText>
        </w:r>
        <w:r w:rsidRPr="00747401" w:rsidDel="00747401">
          <w:rPr>
            <w:highlight w:val="yellow"/>
            <w:vertAlign w:val="subscript"/>
            <w:rPrChange w:id="128" w:author="Chris Richardson" w:date="2016-09-03T16:26:00Z">
              <w:rPr>
                <w:vertAlign w:val="subscript"/>
              </w:rPr>
            </w:rPrChange>
          </w:rPr>
          <w:delText>H</w:delText>
        </w:r>
        <w:r w:rsidRPr="00747401" w:rsidDel="00747401">
          <w:rPr>
            <w:highlight w:val="yellow"/>
            <w:rPrChange w:id="129" w:author="Chris Richardson" w:date="2016-09-03T16:26:00Z">
              <w:rPr/>
            </w:rPrChange>
          </w:rPr>
          <w:delText xml:space="preserve"> to 0 ≤ log(</w:delText>
        </w:r>
        <w:r w:rsidRPr="00747401" w:rsidDel="00747401">
          <w:rPr>
            <w:i/>
            <w:highlight w:val="yellow"/>
            <w:rPrChange w:id="130" w:author="Chris Richardson" w:date="2016-09-03T16:26:00Z">
              <w:rPr>
                <w:i/>
              </w:rPr>
            </w:rPrChange>
          </w:rPr>
          <w:delText>n</w:delText>
        </w:r>
        <w:r w:rsidRPr="00747401" w:rsidDel="00747401">
          <w:rPr>
            <w:highlight w:val="yellow"/>
            <w:vertAlign w:val="subscript"/>
            <w:rPrChange w:id="131" w:author="Chris Richardson" w:date="2016-09-03T16:26:00Z">
              <w:rPr>
                <w:vertAlign w:val="subscript"/>
              </w:rPr>
            </w:rPrChange>
          </w:rPr>
          <w:delText>H</w:delText>
        </w:r>
        <w:r w:rsidRPr="00747401" w:rsidDel="00747401">
          <w:rPr>
            <w:highlight w:val="yellow"/>
            <w:rPrChange w:id="132" w:author="Chris Richardson" w:date="2016-09-03T16:26:00Z">
              <w:rPr/>
            </w:rPrChange>
          </w:rPr>
          <w:delText>) ≤ 10.</w:delText>
        </w:r>
      </w:del>
    </w:p>
    <w:p w14:paraId="5059B844" w14:textId="77777777" w:rsidR="008F7E87" w:rsidRPr="00C64EE9" w:rsidRDefault="008F7E87" w:rsidP="00D23D0F"/>
    <w:p w14:paraId="7B7926D1" w14:textId="61C41276" w:rsidR="008F7E87" w:rsidRPr="00C64EE9" w:rsidRDefault="008F7E87" w:rsidP="00D23D0F">
      <w:pPr>
        <w:rPr>
          <w:rFonts w:cs="Times New Roman"/>
          <w:i/>
        </w:rPr>
      </w:pPr>
      <w:r w:rsidRPr="00C64EE9">
        <w:rPr>
          <w:rFonts w:cs="Times New Roman"/>
          <w:i/>
        </w:rPr>
        <w:t>3.1.5 Incident Ionizing Flux</w:t>
      </w:r>
      <w:ins w:id="133" w:author="Chris Richardson" w:date="2016-09-03T16:27:00Z">
        <w:r w:rsidR="00747401">
          <w:rPr>
            <w:rFonts w:cs="Times New Roman"/>
            <w:i/>
          </w:rPr>
          <w:t xml:space="preserve"> </w:t>
        </w:r>
        <w:r w:rsidR="00747401" w:rsidRPr="00747401">
          <w:rPr>
            <w:rFonts w:cs="Times New Roman"/>
            <w:i/>
            <w:highlight w:val="yellow"/>
            <w:rPrChange w:id="134" w:author="Chris Richardson" w:date="2016-09-03T16:27:00Z">
              <w:rPr>
                <w:rFonts w:cs="Times New Roman"/>
                <w:i/>
              </w:rPr>
            </w:rPrChange>
          </w:rPr>
          <w:t>[REVISE]</w:t>
        </w:r>
      </w:ins>
    </w:p>
    <w:p w14:paraId="0D29428B" w14:textId="23296C84" w:rsidR="00650A9D" w:rsidRPr="004465B5" w:rsidRDefault="00650A9D" w:rsidP="00D23D0F">
      <w:pPr>
        <w:ind w:firstLine="720"/>
      </w:pPr>
      <w:r w:rsidRPr="00C64EE9">
        <w:t xml:space="preserve">The incident ionizing flux, </w:t>
      </w:r>
      <w:r w:rsidRPr="00C64EE9">
        <w:rPr>
          <w:rFonts w:ascii="Symbol" w:hAnsi="Symbol" w:hint="eastAsia"/>
          <w:i/>
        </w:rPr>
        <w:sym w:font="Symbol" w:char="F066"/>
      </w:r>
      <w:r w:rsidRPr="00C64EE9">
        <w:rPr>
          <w:rFonts w:eastAsia="Times New Roman"/>
          <w:vertAlign w:val="subscript"/>
        </w:rPr>
        <w:t>H</w:t>
      </w:r>
      <w:r w:rsidRPr="00C64EE9">
        <w:t xml:space="preserve">, typically is not defined explicitly in photoionization simulations, but instead is indirectly incorporated by using </w:t>
      </w:r>
      <w:r w:rsidRPr="00C64EE9">
        <w:rPr>
          <w:i/>
        </w:rPr>
        <w:t>Q</w:t>
      </w:r>
      <w:r w:rsidRPr="00C64EE9">
        <w:rPr>
          <w:vertAlign w:val="subscript"/>
        </w:rPr>
        <w:t>H</w:t>
      </w:r>
      <w:r w:rsidRPr="00C64EE9">
        <w:t xml:space="preserve">, the number of ionizing photons emitted by the central emitting object per second, and </w:t>
      </w:r>
      <w:r w:rsidRPr="00C64EE9">
        <w:rPr>
          <w:i/>
        </w:rPr>
        <w:t xml:space="preserve">r, </w:t>
      </w:r>
      <w:r w:rsidRPr="00C64EE9">
        <w:t xml:space="preserve">radius from the central emitting object, or by a version of ionization parameter, where </w:t>
      </w:r>
      <w:r w:rsidRPr="00C64EE9">
        <w:rPr>
          <w:i/>
        </w:rPr>
        <w:t>q = c U</w:t>
      </w:r>
      <w:r w:rsidRPr="00C64EE9">
        <w:t xml:space="preserve">, with a given density. This method arrives at </w:t>
      </w:r>
      <w:r w:rsidRPr="00C64EE9">
        <w:rPr>
          <w:rFonts w:ascii="Symbol" w:hAnsi="Symbol" w:hint="eastAsia"/>
          <w:i/>
        </w:rPr>
        <w:sym w:font="Symbol" w:char="F066"/>
      </w:r>
      <w:r w:rsidRPr="00C64EE9">
        <w:rPr>
          <w:rFonts w:eastAsia="Times New Roman"/>
          <w:vertAlign w:val="subscript"/>
        </w:rPr>
        <w:t>H</w:t>
      </w:r>
      <w:r w:rsidRPr="00C64EE9">
        <w:t xml:space="preserve"> through the relationship,</w:t>
      </w:r>
    </w:p>
    <w:p w14:paraId="6D2F344E" w14:textId="2CA961B2" w:rsidR="008F7E87" w:rsidRPr="00C64EE9" w:rsidRDefault="0055357D" w:rsidP="00D23D0F">
      <w:pPr>
        <w:pStyle w:val="Caption"/>
        <w:spacing w:after="0"/>
        <w:jc w:val="right"/>
        <w:rPr>
          <w:rFonts w:cs="Times New Roman"/>
          <w:color w:val="auto"/>
          <w:sz w:val="24"/>
          <w:szCs w:val="24"/>
        </w:rPr>
      </w:pP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ϕ</m:t>
            </m:r>
          </m:e>
          <m:sub>
            <m:r>
              <m:rPr>
                <m:sty m:val="b"/>
              </m:rPr>
              <w:rPr>
                <w:rFonts w:ascii="Cambria Math" w:hAnsi="Cambria Math" w:cs="Times New Roman"/>
                <w:color w:val="auto"/>
                <w:sz w:val="24"/>
                <w:szCs w:val="24"/>
              </w:rPr>
              <m:t>H</m:t>
            </m:r>
          </m:sub>
        </m:sSub>
        <m:r>
          <m:rPr>
            <m:sty m:val="bi"/>
          </m:rPr>
          <w:rPr>
            <w:rFonts w:ascii="Cambria Math" w:hAnsi="Cambria Math" w:cs="Times New Roman"/>
            <w:color w:val="auto"/>
            <w:sz w:val="24"/>
            <w:szCs w:val="24"/>
          </w:rPr>
          <m:t>=</m:t>
        </m:r>
        <m:f>
          <m:fPr>
            <m:ctrlPr>
              <w:rPr>
                <w:rFonts w:ascii="Cambria Math" w:hAnsi="Cambria Math" w:cs="Times New Roman"/>
                <w:b w:val="0"/>
                <w:i/>
                <w:color w:val="auto"/>
                <w:sz w:val="24"/>
                <w:szCs w:val="24"/>
              </w:rPr>
            </m:ctrlPr>
          </m:fPr>
          <m:num>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H</m:t>
                </m:r>
              </m:sub>
            </m:sSub>
          </m:num>
          <m:den>
            <m:r>
              <m:rPr>
                <m:sty m:val="bi"/>
              </m:rPr>
              <w:rPr>
                <w:rFonts w:ascii="Cambria Math" w:hAnsi="Cambria Math" w:cs="Times New Roman"/>
                <w:color w:val="auto"/>
                <w:sz w:val="24"/>
                <w:szCs w:val="24"/>
              </w:rPr>
              <m:t>4</m:t>
            </m:r>
            <m:r>
              <m:rPr>
                <m:sty m:val="bi"/>
              </m:rPr>
              <w:rPr>
                <w:rFonts w:ascii="Cambria Math" w:hAnsi="Cambria Math" w:cs="Times New Roman"/>
                <w:color w:val="auto"/>
                <w:sz w:val="24"/>
                <w:szCs w:val="24"/>
              </w:rPr>
              <m:t>π</m:t>
            </m:r>
            <m:sSup>
              <m:sSupPr>
                <m:ctrlPr>
                  <w:rPr>
                    <w:rFonts w:ascii="Cambria Math" w:hAnsi="Cambria Math" w:cs="Times New Roman"/>
                    <w:b w:val="0"/>
                    <w:i/>
                    <w:color w:val="auto"/>
                    <w:sz w:val="24"/>
                    <w:szCs w:val="24"/>
                  </w:rPr>
                </m:ctrlPr>
              </m:sSupPr>
              <m:e>
                <m:r>
                  <m:rPr>
                    <m:sty m:val="bi"/>
                  </m:rPr>
                  <w:rPr>
                    <w:rFonts w:ascii="Cambria Math" w:hAnsi="Cambria Math" w:cs="Times New Roman"/>
                    <w:color w:val="auto"/>
                    <w:sz w:val="24"/>
                    <w:szCs w:val="24"/>
                  </w:rPr>
                  <m:t>r</m:t>
                </m:r>
              </m:e>
              <m:sup>
                <m:r>
                  <m:rPr>
                    <m:sty m:val="bi"/>
                  </m:rPr>
                  <w:rPr>
                    <w:rFonts w:ascii="Cambria Math" w:hAnsi="Cambria Math" w:cs="Times New Roman"/>
                    <w:color w:val="auto"/>
                    <w:sz w:val="24"/>
                    <w:szCs w:val="24"/>
                  </w:rPr>
                  <m:t>2</m:t>
                </m:r>
              </m:sup>
            </m:sSup>
          </m:den>
        </m:f>
      </m:oMath>
      <w:r w:rsidR="00650A9D" w:rsidRPr="00C64EE9">
        <w:rPr>
          <w:rFonts w:cs="Times New Roman"/>
          <w:color w:val="auto"/>
          <w:sz w:val="24"/>
          <w:szCs w:val="24"/>
        </w:rPr>
        <w:t xml:space="preserve"> </w:t>
      </w:r>
      <w:r w:rsidR="00650A9D" w:rsidRPr="00C64EE9">
        <w:rPr>
          <w:rFonts w:cs="Times New Roman"/>
          <w:color w:val="auto"/>
          <w:sz w:val="24"/>
          <w:szCs w:val="24"/>
        </w:rPr>
        <w:tab/>
      </w:r>
      <w:r w:rsidR="00650A9D" w:rsidRPr="00C64EE9">
        <w:rPr>
          <w:rFonts w:cs="Times New Roman"/>
          <w:color w:val="auto"/>
          <w:sz w:val="24"/>
          <w:szCs w:val="24"/>
        </w:rPr>
        <w:tab/>
      </w:r>
      <w:r w:rsidR="00650A9D" w:rsidRPr="00C64EE9">
        <w:rPr>
          <w:rFonts w:cs="Times New Roman"/>
          <w:color w:val="auto"/>
          <w:sz w:val="24"/>
          <w:szCs w:val="24"/>
        </w:rPr>
        <w:tab/>
      </w:r>
      <w:r w:rsidR="00650A9D" w:rsidRPr="00C64EE9">
        <w:rPr>
          <w:rFonts w:cs="Times New Roman"/>
          <w:color w:val="auto"/>
          <w:sz w:val="24"/>
          <w:szCs w:val="24"/>
        </w:rPr>
        <w:tab/>
      </w:r>
      <w:r w:rsidR="00650A9D" w:rsidRPr="00C64EE9">
        <w:rPr>
          <w:rFonts w:cs="Times New Roman"/>
          <w:color w:val="auto"/>
          <w:sz w:val="24"/>
          <w:szCs w:val="24"/>
        </w:rPr>
        <w:tab/>
      </w:r>
      <w:r w:rsidR="00650A9D" w:rsidRPr="00C64EE9">
        <w:rPr>
          <w:rFonts w:cs="Times New Roman"/>
          <w:b w:val="0"/>
          <w:color w:val="auto"/>
          <w:sz w:val="24"/>
          <w:szCs w:val="24"/>
        </w:rPr>
        <w:tab/>
      </w:r>
      <w:r w:rsidR="00650A9D" w:rsidRPr="00C64EE9">
        <w:rPr>
          <w:b w:val="0"/>
          <w:color w:val="auto"/>
          <w:sz w:val="24"/>
          <w:szCs w:val="24"/>
        </w:rPr>
        <w:t>(2)</w:t>
      </w:r>
      <w:r w:rsidR="00650A9D" w:rsidRPr="00C64EE9">
        <w:rPr>
          <w:rFonts w:cs="Times New Roman"/>
          <w:color w:val="auto"/>
          <w:sz w:val="24"/>
          <w:szCs w:val="24"/>
        </w:rPr>
        <w:t xml:space="preserve"> </w:t>
      </w:r>
    </w:p>
    <w:p w14:paraId="774F60C6" w14:textId="6CB4578D" w:rsidR="00650A9D" w:rsidRPr="00C64EE9" w:rsidRDefault="00650A9D" w:rsidP="00D23D0F">
      <w:pPr>
        <w:ind w:firstLine="720"/>
      </w:pPr>
      <w:r w:rsidRPr="00C64EE9">
        <w:t>Stasinska and Leitherer (1996) give the theoretical range of 2.7 × 10</w:t>
      </w:r>
      <w:r w:rsidRPr="00C64EE9">
        <w:rPr>
          <w:vertAlign w:val="superscript"/>
        </w:rPr>
        <w:t>47</w:t>
      </w:r>
      <w:r w:rsidRPr="00C64EE9">
        <w:t xml:space="preserve"> &lt; </w:t>
      </w:r>
      <w:r w:rsidRPr="00C64EE9">
        <w:rPr>
          <w:i/>
        </w:rPr>
        <w:t>Q</w:t>
      </w:r>
      <w:r w:rsidRPr="00C64EE9">
        <w:rPr>
          <w:vertAlign w:val="subscript"/>
        </w:rPr>
        <w:t>H</w:t>
      </w:r>
      <w:r w:rsidRPr="00C64EE9">
        <w:t xml:space="preserve"> &lt; 7.4 × 10</w:t>
      </w:r>
      <w:r w:rsidRPr="00C64EE9">
        <w:rPr>
          <w:vertAlign w:val="superscript"/>
        </w:rPr>
        <w:t>55</w:t>
      </w:r>
      <w:r w:rsidRPr="00C64EE9">
        <w:t>, however a typical H II region simulation includes a more modest range 10</w:t>
      </w:r>
      <w:r w:rsidRPr="00C64EE9">
        <w:rPr>
          <w:vertAlign w:val="superscript"/>
        </w:rPr>
        <w:t xml:space="preserve">48.89 </w:t>
      </w:r>
      <w:r w:rsidRPr="00C64EE9">
        <w:t>s</w:t>
      </w:r>
      <w:r w:rsidRPr="00C64EE9">
        <w:rPr>
          <w:vertAlign w:val="superscript"/>
        </w:rPr>
        <w:t>−1</w:t>
      </w:r>
      <w:r w:rsidRPr="00C64EE9">
        <w:t xml:space="preserve"> &lt; </w:t>
      </w:r>
      <w:r w:rsidRPr="00C64EE9">
        <w:rPr>
          <w:i/>
        </w:rPr>
        <w:t>Q</w:t>
      </w:r>
      <w:r w:rsidRPr="00C64EE9">
        <w:rPr>
          <w:vertAlign w:val="subscript"/>
        </w:rPr>
        <w:t xml:space="preserve">H </w:t>
      </w:r>
      <w:r w:rsidRPr="00C64EE9">
        <w:t>&lt; 10</w:t>
      </w:r>
      <w:r w:rsidRPr="00C64EE9">
        <w:rPr>
          <w:vertAlign w:val="superscript"/>
        </w:rPr>
        <w:t xml:space="preserve">49.23 </w:t>
      </w:r>
      <w:r w:rsidRPr="00C64EE9">
        <w:t>s</w:t>
      </w:r>
      <w:r w:rsidRPr="00C64EE9">
        <w:rPr>
          <w:vertAlign w:val="superscript"/>
        </w:rPr>
        <w:t xml:space="preserve">−1 </w:t>
      </w:r>
      <w:r w:rsidRPr="00C64EE9">
        <w:t xml:space="preserve">(Vacca, Garmany &amp; Shull 1996, Hanson et al. 1997) while using </w:t>
      </w:r>
      <w:r w:rsidRPr="00C64EE9">
        <w:rPr>
          <w:i/>
        </w:rPr>
        <w:t xml:space="preserve">r ~ </w:t>
      </w:r>
      <w:r w:rsidRPr="00C64EE9">
        <w:t>10</w:t>
      </w:r>
      <w:r w:rsidRPr="00C64EE9">
        <w:rPr>
          <w:vertAlign w:val="superscript"/>
        </w:rPr>
        <w:t xml:space="preserve">18 </w:t>
      </w:r>
      <w:r w:rsidRPr="00C64EE9">
        <w:t>cm as in the case of Orion (Pellegrini et al. 2007). Assuming the radius from Pellegrini et al. (2007), translates to a theoretical range of 2.15 × 10</w:t>
      </w:r>
      <w:r w:rsidRPr="00C64EE9">
        <w:rPr>
          <w:vertAlign w:val="superscript"/>
        </w:rPr>
        <w:t xml:space="preserve">10 </w:t>
      </w:r>
      <w:r w:rsidRPr="00C64EE9">
        <w:t xml:space="preserve">&lt; </w:t>
      </w:r>
      <w:r w:rsidRPr="00C64EE9">
        <w:rPr>
          <w:rFonts w:ascii="Symbol" w:hAnsi="Symbol" w:hint="eastAsia"/>
          <w:i/>
        </w:rPr>
        <w:sym w:font="Symbol" w:char="F066"/>
      </w:r>
      <w:r w:rsidRPr="00C64EE9">
        <w:rPr>
          <w:rFonts w:eastAsia="Times New Roman"/>
          <w:vertAlign w:val="subscript"/>
        </w:rPr>
        <w:t>H</w:t>
      </w:r>
      <w:r w:rsidRPr="00C64EE9">
        <w:rPr>
          <w:vertAlign w:val="subscript"/>
        </w:rPr>
        <w:t xml:space="preserve"> </w:t>
      </w:r>
      <w:r w:rsidRPr="00C64EE9">
        <w:t xml:space="preserve"> &lt; of 5.89 × 10</w:t>
      </w:r>
      <w:r w:rsidRPr="00C64EE9">
        <w:rPr>
          <w:vertAlign w:val="superscript"/>
        </w:rPr>
        <w:t>18</w:t>
      </w:r>
      <w:r w:rsidRPr="00C64EE9">
        <w:t xml:space="preserve">, given that caveat that this range may extend even further by few orders of magnitude since H II regions are not uniform in size. Thus, another method for supplying </w:t>
      </w:r>
      <w:r w:rsidRPr="00C64EE9">
        <w:rPr>
          <w:rFonts w:ascii="Symbol" w:hAnsi="Symbol" w:hint="eastAsia"/>
          <w:i/>
        </w:rPr>
        <w:sym w:font="Symbol" w:char="F066"/>
      </w:r>
      <w:r w:rsidRPr="00C64EE9">
        <w:rPr>
          <w:rFonts w:eastAsia="Times New Roman"/>
          <w:vertAlign w:val="subscript"/>
        </w:rPr>
        <w:t>H</w:t>
      </w:r>
      <w:r w:rsidRPr="00C64EE9">
        <w:t xml:space="preserve"> is through:</w:t>
      </w:r>
    </w:p>
    <w:p w14:paraId="2905FBA4" w14:textId="1BE2F717" w:rsidR="008F7E87" w:rsidRPr="00C64EE9" w:rsidRDefault="00650A9D" w:rsidP="00D23D0F">
      <w:pPr>
        <w:keepNext/>
        <w:jc w:val="right"/>
        <w:rPr>
          <w:rFonts w:cs="Times New Roman"/>
        </w:rPr>
      </w:pPr>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r>
          <w:rPr>
            <w:rFonts w:ascii="Cambria Math" w:hAnsi="Cambria Math" w:cs="Times New Roman"/>
          </w:rPr>
          <m:t xml:space="preserve"> </m:t>
        </m:r>
      </m:oMath>
      <w:r w:rsidRPr="00C64EE9">
        <w:tab/>
      </w:r>
      <w:r w:rsidRPr="00C64EE9">
        <w:tab/>
      </w:r>
      <w:r w:rsidRPr="00C64EE9">
        <w:tab/>
      </w:r>
      <w:r w:rsidRPr="00C64EE9">
        <w:tab/>
      </w:r>
      <w:r w:rsidRPr="00C64EE9">
        <w:tab/>
      </w:r>
      <w:r w:rsidRPr="00C64EE9">
        <w:tab/>
        <w:t xml:space="preserve">(3) </w:t>
      </w:r>
    </w:p>
    <w:p w14:paraId="65938B55" w14:textId="77777777" w:rsidR="008F7E87" w:rsidRPr="00C64EE9" w:rsidRDefault="008F7E87" w:rsidP="00D23D0F">
      <w:pPr>
        <w:jc w:val="center"/>
        <w:rPr>
          <w:rFonts w:cs="Times New Roman"/>
          <w:i/>
        </w:rPr>
      </w:pPr>
    </w:p>
    <w:p w14:paraId="25540CD1" w14:textId="5D8FB920" w:rsidR="008F7E87" w:rsidRPr="00C64EE9" w:rsidRDefault="00650A9D" w:rsidP="00D23D0F">
      <w:pPr>
        <w:ind w:firstLine="720"/>
      </w:pPr>
      <w:r w:rsidRPr="00C64EE9">
        <w:t>Leveque et al. (2010) adopt a range of 7 ≤ log(</w:t>
      </w:r>
      <w:r w:rsidRPr="00C64EE9">
        <w:rPr>
          <w:i/>
        </w:rPr>
        <w:t>q</w:t>
      </w:r>
      <w:r w:rsidRPr="00C64EE9">
        <w:t>) ≤ 8.6, which, when including their range of hydrogen density, 1 ≤ log(</w:t>
      </w:r>
      <w:r w:rsidRPr="00C64EE9">
        <w:rPr>
          <w:i/>
        </w:rPr>
        <w:t>n</w:t>
      </w:r>
      <w:r w:rsidRPr="00C64EE9">
        <w:rPr>
          <w:vertAlign w:val="subscript"/>
        </w:rPr>
        <w:t>H</w:t>
      </w:r>
      <w:r w:rsidRPr="00C64EE9">
        <w:t>) ≤ 2, translates to</w:t>
      </w:r>
      <w:r w:rsidRPr="00C64EE9">
        <w:rPr>
          <w:i/>
        </w:rPr>
        <w:t xml:space="preserve"> </w:t>
      </w:r>
      <w:r w:rsidRPr="00C64EE9">
        <w:t>8 ≤ log(</w:t>
      </w:r>
      <w:r w:rsidRPr="00C64EE9">
        <w:rPr>
          <w:rFonts w:ascii="Symbol" w:hAnsi="Symbol" w:hint="eastAsia"/>
          <w:i/>
        </w:rPr>
        <w:sym w:font="Symbol" w:char="F066"/>
      </w:r>
      <w:r w:rsidRPr="00C64EE9">
        <w:rPr>
          <w:rFonts w:eastAsia="Times New Roman"/>
          <w:vertAlign w:val="subscript"/>
        </w:rPr>
        <w:t>H</w:t>
      </w:r>
      <w:r w:rsidRPr="00C64EE9">
        <w:t xml:space="preserve">) ≤ 10.6. In our simulations grids, our lower limit to </w:t>
      </w:r>
      <w:r w:rsidRPr="00C64EE9">
        <w:rPr>
          <w:rFonts w:ascii="Symbol" w:hAnsi="Symbol" w:hint="eastAsia"/>
          <w:i/>
        </w:rPr>
        <w:sym w:font="Symbol" w:char="F066"/>
      </w:r>
      <w:r w:rsidRPr="00C64EE9">
        <w:rPr>
          <w:rFonts w:eastAsia="Times New Roman"/>
          <w:vertAlign w:val="subscript"/>
        </w:rPr>
        <w:t>H</w:t>
      </w:r>
      <w:r w:rsidRPr="00C64EE9">
        <w:t xml:space="preserve"> is set by the lower limit of Levesque et al. (2010), while the upper limit is set by assuming the theoretical maximum </w:t>
      </w:r>
      <w:r w:rsidRPr="00C64EE9">
        <w:rPr>
          <w:i/>
        </w:rPr>
        <w:t>Q</w:t>
      </w:r>
      <w:r w:rsidRPr="00C64EE9">
        <w:rPr>
          <w:vertAlign w:val="subscript"/>
        </w:rPr>
        <w:t>H</w:t>
      </w:r>
      <w:r w:rsidRPr="00C64EE9">
        <w:t xml:space="preserve"> and a radius 10</w:t>
      </w:r>
      <w:r w:rsidRPr="00C64EE9">
        <w:rPr>
          <w:vertAlign w:val="superscript"/>
        </w:rPr>
        <w:t>2</w:t>
      </w:r>
      <w:r w:rsidRPr="00C64EE9">
        <w:t xml:space="preserve"> closer than Orion. All together, this sets our simulation grid at 8 ≤ log(</w:t>
      </w:r>
      <w:r w:rsidRPr="00C64EE9">
        <w:rPr>
          <w:rFonts w:ascii="Symbol" w:hAnsi="Symbol" w:hint="eastAsia"/>
          <w:i/>
        </w:rPr>
        <w:sym w:font="Symbol" w:char="F066"/>
      </w:r>
      <w:r w:rsidRPr="00C64EE9">
        <w:rPr>
          <w:rFonts w:eastAsia="Times New Roman"/>
          <w:vertAlign w:val="subscript"/>
        </w:rPr>
        <w:t>H</w:t>
      </w:r>
      <w:r w:rsidRPr="00C64EE9">
        <w:t>) ≤ 22, which is much broader than any other studies, but is appropriate given our focus on high ionization emission lines.</w:t>
      </w:r>
    </w:p>
    <w:p w14:paraId="6DBDF908" w14:textId="77777777" w:rsidR="00310F04" w:rsidRPr="00C64EE9" w:rsidRDefault="00310F04" w:rsidP="00D23D0F">
      <w:pPr>
        <w:ind w:firstLine="720"/>
        <w:rPr>
          <w:rFonts w:cs="Times New Roman"/>
        </w:rPr>
      </w:pPr>
    </w:p>
    <w:p w14:paraId="247C7376" w14:textId="77777777" w:rsidR="008F7E87" w:rsidRPr="00C64EE9" w:rsidRDefault="008F7E87" w:rsidP="00D23D0F">
      <w:pPr>
        <w:tabs>
          <w:tab w:val="left" w:pos="1163"/>
        </w:tabs>
        <w:rPr>
          <w:rFonts w:cs="Times New Roman"/>
          <w:i/>
        </w:rPr>
      </w:pPr>
      <w:r w:rsidRPr="00C64EE9">
        <w:rPr>
          <w:rFonts w:cs="Times New Roman"/>
          <w:i/>
        </w:rPr>
        <w:t>3.2 Physical Conditions Across the LOC Plane</w:t>
      </w:r>
    </w:p>
    <w:p w14:paraId="40E0CFA8" w14:textId="77777777" w:rsidR="008A1272" w:rsidRDefault="008A1272" w:rsidP="00D23D0F">
      <w:pPr>
        <w:tabs>
          <w:tab w:val="left" w:pos="1163"/>
        </w:tabs>
        <w:rPr>
          <w:rFonts w:cs="Times New Roman"/>
        </w:rPr>
      </w:pPr>
      <w:r>
        <w:rPr>
          <w:rFonts w:cs="Times New Roman"/>
        </w:rPr>
        <w:tab/>
      </w:r>
    </w:p>
    <w:p w14:paraId="6F701B7A" w14:textId="7796DB46" w:rsidR="008F7E87" w:rsidRPr="00C64EE9" w:rsidRDefault="008A1272" w:rsidP="00D23D0F">
      <w:pPr>
        <w:tabs>
          <w:tab w:val="left" w:pos="720"/>
        </w:tabs>
      </w:pPr>
      <w:r>
        <w:rPr>
          <w:rFonts w:cs="Times New Roman"/>
        </w:rPr>
        <w:tab/>
      </w:r>
      <w:r w:rsidR="00650A9D" w:rsidRPr="00C64EE9">
        <w:t xml:space="preserve">We next analyze the dependence of electron temperature on location in the </w:t>
      </w:r>
      <w:r w:rsidR="00650A9D" w:rsidRPr="00C64EE9">
        <w:rPr>
          <w:i/>
        </w:rPr>
        <w:t>n</w:t>
      </w:r>
      <w:r w:rsidR="00650A9D" w:rsidRPr="00C64EE9">
        <w:rPr>
          <w:vertAlign w:val="subscript"/>
        </w:rPr>
        <w:t xml:space="preserve">H </w:t>
      </w:r>
      <w:r w:rsidR="00650A9D" w:rsidRPr="00C64EE9">
        <w:t>and</w:t>
      </w:r>
      <w:r w:rsidR="00650A9D" w:rsidRPr="00C64EE9">
        <w:rPr>
          <w:i/>
        </w:rPr>
        <w:t xml:space="preserve"> </w:t>
      </w:r>
      <w:r w:rsidR="00650A9D" w:rsidRPr="00C64EE9">
        <w:rPr>
          <w:rFonts w:ascii="Symbol" w:hAnsi="Symbol"/>
        </w:rPr>
        <w:t></w:t>
      </w:r>
      <w:r w:rsidR="00650A9D" w:rsidRPr="00C64EE9">
        <w:rPr>
          <w:vertAlign w:val="subscript"/>
        </w:rPr>
        <w:t>H</w:t>
      </w:r>
      <w:r w:rsidR="00650A9D" w:rsidRPr="00C64EE9">
        <w:t xml:space="preserve"> plane. In Figure </w:t>
      </w:r>
      <w:r w:rsidR="0062017A" w:rsidRPr="00C64EE9">
        <w:t>3</w:t>
      </w:r>
      <w:r w:rsidR="00650A9D" w:rsidRPr="00C64EE9">
        <w:t xml:space="preserve">, we have plotted contours of </w:t>
      </w:r>
      <w:r w:rsidR="00650A9D" w:rsidRPr="00C64EE9">
        <w:rPr>
          <w:i/>
        </w:rPr>
        <w:t>T</w:t>
      </w:r>
      <w:r w:rsidR="00650A9D" w:rsidRPr="00C64EE9">
        <w:rPr>
          <w:vertAlign w:val="subscript"/>
        </w:rPr>
        <w:t>e</w:t>
      </w:r>
      <w:r w:rsidR="00650A9D" w:rsidRPr="00C64EE9">
        <w:t xml:space="preserve"> at the face of the gas cloud. The red lines represent increments of 0.2 dex, while the black lines represent increments of 1 dex. Note that though in Figure </w:t>
      </w:r>
      <w:r w:rsidR="0062017A" w:rsidRPr="00C64EE9">
        <w:t>3</w:t>
      </w:r>
      <w:r w:rsidR="00650A9D" w:rsidRPr="00C64EE9">
        <w:t xml:space="preserve">, we show temperatures that fall below the cut-off temperature of 4000 K, these have negligible contributions to the spectrum overall because they are stopped after one zone. </w:t>
      </w:r>
    </w:p>
    <w:p w14:paraId="1C03F980" w14:textId="319672E2" w:rsidR="00234945" w:rsidRDefault="00650A9D" w:rsidP="00D23D0F">
      <w:pPr>
        <w:tabs>
          <w:tab w:val="left" w:pos="720"/>
        </w:tabs>
      </w:pPr>
      <w:r w:rsidRPr="00C64EE9">
        <w:tab/>
        <w:t xml:space="preserve">In Figure 3, we also show a sample of ionization parameter contours in teal. Since the ionization parameter is dependent on both </w:t>
      </w:r>
      <w:r w:rsidRPr="00C64EE9">
        <w:rPr>
          <w:rFonts w:ascii="Symbol" w:hAnsi="Symbol" w:hint="eastAsia"/>
          <w:i/>
        </w:rPr>
        <w:sym w:font="Symbol" w:char="F066"/>
      </w:r>
      <w:r w:rsidRPr="00C64EE9">
        <w:rPr>
          <w:rFonts w:eastAsia="Times New Roman"/>
          <w:vertAlign w:val="subscript"/>
        </w:rPr>
        <w:t>H</w:t>
      </w:r>
      <w:r w:rsidRPr="00C64EE9">
        <w:t xml:space="preserve"> and </w:t>
      </w:r>
      <w:r w:rsidRPr="00C64EE9">
        <w:rPr>
          <w:i/>
        </w:rPr>
        <w:t>n</w:t>
      </w:r>
      <w:r w:rsidRPr="00C64EE9">
        <w:rPr>
          <w:vertAlign w:val="subscript"/>
        </w:rPr>
        <w:t xml:space="preserve">H </w:t>
      </w:r>
      <w:r w:rsidRPr="00C64EE9">
        <w:t>(as described in §3.1.4), contours of the ionization parameter create constant slope</w:t>
      </w:r>
      <w:r w:rsidR="00BA50CB" w:rsidRPr="00C64EE9">
        <w:t>d lines on our grid. As seen in F</w:t>
      </w:r>
      <w:r w:rsidRPr="00C64EE9">
        <w:t>igure</w:t>
      </w:r>
      <w:r w:rsidR="00BA50CB" w:rsidRPr="00C64EE9">
        <w:t xml:space="preserve"> 3</w:t>
      </w:r>
      <w:r w:rsidRPr="00C64EE9">
        <w:t xml:space="preserve">, temperature increases with increasing </w:t>
      </w:r>
      <w:r w:rsidRPr="00C64EE9">
        <w:rPr>
          <w:i/>
        </w:rPr>
        <w:t>U</w:t>
      </w:r>
      <w:r w:rsidRPr="00C64EE9">
        <w:t>, reaching a peak of 10</w:t>
      </w:r>
      <w:r w:rsidRPr="00C64EE9">
        <w:rPr>
          <w:vertAlign w:val="superscript"/>
        </w:rPr>
        <w:t>7</w:t>
      </w:r>
      <w:r w:rsidRPr="00C64EE9">
        <w:t xml:space="preserve"> K. It should be noted that there is not a strong relationship between </w:t>
      </w:r>
      <w:r w:rsidRPr="00C64EE9">
        <w:rPr>
          <w:i/>
        </w:rPr>
        <w:t>n</w:t>
      </w:r>
      <w:r w:rsidRPr="00C64EE9">
        <w:rPr>
          <w:vertAlign w:val="subscript"/>
        </w:rPr>
        <w:t>H</w:t>
      </w:r>
      <w:r w:rsidRPr="00C64EE9" w:rsidDel="007C5AEC">
        <w:t xml:space="preserve"> </w:t>
      </w:r>
      <w:r w:rsidRPr="00C64EE9">
        <w:t xml:space="preserve">and </w:t>
      </w:r>
      <w:r w:rsidRPr="00C64EE9">
        <w:rPr>
          <w:i/>
        </w:rPr>
        <w:t>T</w:t>
      </w:r>
      <w:r w:rsidRPr="00C64EE9">
        <w:rPr>
          <w:vertAlign w:val="subscript"/>
        </w:rPr>
        <w:t>e</w:t>
      </w:r>
      <w:r w:rsidRPr="00C64EE9">
        <w:t xml:space="preserve">, but that certain heating and cooling mechanisms do change slightly along constant </w:t>
      </w:r>
      <w:r w:rsidRPr="00C64EE9">
        <w:rPr>
          <w:i/>
        </w:rPr>
        <w:t>U</w:t>
      </w:r>
      <w:r w:rsidRPr="00C64EE9">
        <w:rPr>
          <w:vertAlign w:val="subscript"/>
        </w:rPr>
        <w:t xml:space="preserve"> </w:t>
      </w:r>
      <w:r w:rsidRPr="00C64EE9">
        <w:t xml:space="preserve">values (K97). This produces the slight variation in temperature along the </w:t>
      </w:r>
      <w:r w:rsidRPr="00C64EE9">
        <w:rPr>
          <w:i/>
        </w:rPr>
        <w:t>U</w:t>
      </w:r>
      <w:r w:rsidRPr="00C64EE9">
        <w:rPr>
          <w:vertAlign w:val="subscript"/>
        </w:rPr>
        <w:t xml:space="preserve"> </w:t>
      </w:r>
      <w:r w:rsidRPr="00C64EE9">
        <w:t xml:space="preserve">contour lines. </w:t>
      </w:r>
    </w:p>
    <w:p w14:paraId="362196BA" w14:textId="1D1C85F9" w:rsidR="00AF7092" w:rsidRPr="00C64EE9" w:rsidRDefault="00AF7092" w:rsidP="00D23D0F">
      <w:pPr>
        <w:tabs>
          <w:tab w:val="left" w:pos="1163"/>
        </w:tabs>
        <w:ind w:firstLine="720"/>
      </w:pPr>
      <w:r w:rsidRPr="00C64EE9">
        <w:t xml:space="preserve">Though the general trend exhibited by the temperature contours is consistent with the literature (e.g. </w:t>
      </w:r>
      <w:r w:rsidRPr="00C64EE9">
        <w:rPr>
          <w:rFonts w:eastAsia="Times New Roman"/>
        </w:rPr>
        <w:t>Richardson et al. 2014</w:t>
      </w:r>
      <w:r w:rsidRPr="00C64EE9">
        <w:t>, K97), we find a dip in our temperature contours around log(</w:t>
      </w:r>
      <w:r w:rsidRPr="00C64EE9">
        <w:rPr>
          <w:i/>
        </w:rPr>
        <w:t>n</w:t>
      </w:r>
      <w:r w:rsidRPr="00C64EE9">
        <w:rPr>
          <w:vertAlign w:val="subscript"/>
        </w:rPr>
        <w:t>H</w:t>
      </w:r>
      <w:r w:rsidRPr="00C64EE9">
        <w:t xml:space="preserve">) = </w:t>
      </w:r>
      <w:r w:rsidRPr="00C64EE9">
        <w:rPr>
          <w:rFonts w:eastAsia="ＭＳ ゴシック"/>
        </w:rPr>
        <w:t>1 where our models include grains</w:t>
      </w:r>
      <w:r w:rsidRPr="00C64EE9">
        <w:t>. Tracking the heating at log(</w:t>
      </w:r>
      <w:r w:rsidRPr="00C64EE9">
        <w:rPr>
          <w:rFonts w:ascii="Symbol" w:hAnsi="Symbol" w:hint="eastAsia"/>
          <w:i/>
        </w:rPr>
        <w:sym w:font="Symbol" w:char="F066"/>
      </w:r>
      <w:r w:rsidRPr="00C64EE9">
        <w:rPr>
          <w:rFonts w:eastAsia="Times New Roman"/>
          <w:vertAlign w:val="subscript"/>
        </w:rPr>
        <w:t>H</w:t>
      </w:r>
      <w:r w:rsidRPr="00C64EE9">
        <w:t>) = 12, we find that at log(</w:t>
      </w:r>
      <w:r w:rsidRPr="00C64EE9">
        <w:rPr>
          <w:i/>
        </w:rPr>
        <w:t>n</w:t>
      </w:r>
      <w:r w:rsidRPr="00C64EE9">
        <w:rPr>
          <w:vertAlign w:val="subscript"/>
        </w:rPr>
        <w:t>H</w:t>
      </w:r>
      <w:r w:rsidRPr="00C64EE9">
        <w:t xml:space="preserve">) = </w:t>
      </w:r>
      <w:r w:rsidRPr="00C64EE9">
        <w:rPr>
          <w:rFonts w:eastAsia="ＭＳ ゴシック"/>
        </w:rPr>
        <w:t xml:space="preserve">0, the heating is dominated by grains and He I. However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He II and H I dominate the heating. This trend continues as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The cooling </w:t>
      </w:r>
      <w:r w:rsidRPr="00C64EE9">
        <w:t>at log(</w:t>
      </w:r>
      <w:r w:rsidRPr="00C64EE9">
        <w:rPr>
          <w:i/>
        </w:rPr>
        <w:t>n</w:t>
      </w:r>
      <w:r w:rsidRPr="00C64EE9">
        <w:rPr>
          <w:vertAlign w:val="subscript"/>
        </w:rPr>
        <w:t xml:space="preserve">H </w:t>
      </w:r>
      <w:r w:rsidRPr="00C64EE9">
        <w:t xml:space="preserve">) = </w:t>
      </w:r>
      <w:r w:rsidRPr="00C64EE9">
        <w:rPr>
          <w:rFonts w:eastAsia="ＭＳ ゴシック"/>
        </w:rPr>
        <w:t xml:space="preserve">0 is dominated by O VI and dust, but then at </w:t>
      </w:r>
      <w:r w:rsidRPr="00C64EE9">
        <w:t>log(</w:t>
      </w:r>
      <w:r w:rsidRPr="00C64EE9">
        <w:rPr>
          <w:i/>
        </w:rPr>
        <w:t>n</w:t>
      </w:r>
      <w:r w:rsidRPr="00C64EE9">
        <w:rPr>
          <w:vertAlign w:val="subscript"/>
        </w:rPr>
        <w:t>H</w:t>
      </w:r>
      <w:r w:rsidRPr="00C64EE9">
        <w:t xml:space="preserve">) = </w:t>
      </w:r>
      <w:r w:rsidRPr="00C64EE9">
        <w:rPr>
          <w:rFonts w:eastAsia="ＭＳ ゴシック"/>
        </w:rPr>
        <w:t xml:space="preserve">1, Ne V and C IV are the dominant cooling mechanisms. Then, from 2 </w:t>
      </w:r>
      <w:r w:rsidRPr="00C64EE9">
        <w:rPr>
          <w:rFonts w:eastAsia="ＭＳ ゴシック"/>
        </w:rPr>
        <w:sym w:font="Symbol" w:char="F0A3"/>
      </w:r>
      <w:r w:rsidRPr="00C64EE9">
        <w:rPr>
          <w:rFonts w:eastAsia="ＭＳ ゴシック"/>
        </w:rPr>
        <w:t xml:space="preserve"> </w:t>
      </w:r>
      <w:r w:rsidRPr="00C64EE9">
        <w:t>log(</w:t>
      </w:r>
      <w:r w:rsidRPr="00C64EE9">
        <w:rPr>
          <w:i/>
        </w:rPr>
        <w:t>n</w:t>
      </w:r>
      <w:r w:rsidRPr="00C64EE9">
        <w:rPr>
          <w:vertAlign w:val="subscript"/>
        </w:rPr>
        <w:t>H</w:t>
      </w:r>
      <w:r w:rsidRPr="00C64EE9">
        <w:t>)</w:t>
      </w:r>
      <w:r w:rsidRPr="00C64EE9">
        <w:rPr>
          <w:rFonts w:eastAsia="ＭＳ ゴシック"/>
        </w:rPr>
        <w:t xml:space="preserve"> </w:t>
      </w:r>
      <w:r w:rsidRPr="00C64EE9">
        <w:rPr>
          <w:rFonts w:eastAsia="ＭＳ ゴシック"/>
        </w:rPr>
        <w:sym w:font="Symbol" w:char="F0A3"/>
      </w:r>
      <w:r w:rsidRPr="00C64EE9">
        <w:rPr>
          <w:rFonts w:eastAsia="ＭＳ ゴシック"/>
        </w:rPr>
        <w:t xml:space="preserve"> 4, O IV and O III dominate cooling again. This suggests that a change in the dominant cooling mechanism may be causing the fluctuation in temperature across the LOC plane. </w:t>
      </w:r>
      <w:ins w:id="135" w:author="Chris Richardson" w:date="2016-09-14T12:57:00Z">
        <w:r w:rsidR="00D4171B">
          <w:rPr>
            <w:rFonts w:eastAsia="ＭＳ ゴシック"/>
          </w:rPr>
          <w:t>While interesting, this temperature fluctuation is quite minor and thus does not raise any concerns.</w:t>
        </w:r>
      </w:ins>
      <w:del w:id="136" w:author="Chris Richardson" w:date="2016-09-03T16:30:00Z">
        <w:r w:rsidRPr="00C64EE9" w:rsidDel="00747401">
          <w:rPr>
            <w:rFonts w:eastAsia="ＭＳ ゴシック"/>
          </w:rPr>
          <w:delText>Overall, t</w:delText>
        </w:r>
        <w:r w:rsidRPr="00C64EE9" w:rsidDel="00747401">
          <w:delText>his does not pose too much concern as most of the emission lines we track do not optimally emit in such low (</w:delText>
        </w:r>
        <w:r w:rsidRPr="00C64EE9" w:rsidDel="00747401">
          <w:rPr>
            <w:rFonts w:eastAsia="ＭＳ ゴシック"/>
          </w:rPr>
          <w:delText xml:space="preserve">0 </w:delText>
        </w:r>
        <w:r w:rsidRPr="00C64EE9" w:rsidDel="00747401">
          <w:rPr>
            <w:rFonts w:eastAsia="ＭＳ ゴシック"/>
          </w:rPr>
          <w:sym w:font="Symbol" w:char="F0A3"/>
        </w:r>
        <w:r w:rsidRPr="00C64EE9" w:rsidDel="00747401">
          <w:rPr>
            <w:rFonts w:eastAsia="ＭＳ ゴシック"/>
          </w:rPr>
          <w:delText xml:space="preserve"> </w:delText>
        </w:r>
        <w:r w:rsidRPr="00C64EE9" w:rsidDel="00747401">
          <w:delText>log(</w:delText>
        </w:r>
        <w:r w:rsidRPr="00C64EE9" w:rsidDel="00747401">
          <w:rPr>
            <w:i/>
          </w:rPr>
          <w:delText>n</w:delText>
        </w:r>
        <w:r w:rsidRPr="00C64EE9" w:rsidDel="00747401">
          <w:rPr>
            <w:vertAlign w:val="subscript"/>
          </w:rPr>
          <w:delText xml:space="preserve">H </w:delText>
        </w:r>
        <w:r w:rsidRPr="00C64EE9" w:rsidDel="00747401">
          <w:delText xml:space="preserve">) </w:delText>
        </w:r>
        <w:r w:rsidRPr="00C64EE9" w:rsidDel="00747401">
          <w:rPr>
            <w:rFonts w:eastAsia="ＭＳ ゴシック"/>
          </w:rPr>
          <w:sym w:font="Symbol" w:char="F0A3"/>
        </w:r>
        <w:r w:rsidRPr="00C64EE9" w:rsidDel="00747401">
          <w:rPr>
            <w:rFonts w:eastAsia="ＭＳ ゴシック"/>
          </w:rPr>
          <w:delText xml:space="preserve"> 2)</w:delText>
        </w:r>
        <w:r w:rsidRPr="00C64EE9" w:rsidDel="00747401">
          <w:delText xml:space="preserve"> hydrogen density and moderate ionizing flux environments. </w:delText>
        </w:r>
      </w:del>
    </w:p>
    <w:p w14:paraId="17BC0339" w14:textId="0E4E11ED" w:rsidR="008F7E87" w:rsidRPr="00C64EE9" w:rsidRDefault="00AF7092" w:rsidP="00D23D0F">
      <w:pPr>
        <w:ind w:firstLine="720"/>
        <w:rPr>
          <w:rFonts w:cs="Times New Roman"/>
        </w:rPr>
      </w:pPr>
      <w:r w:rsidRPr="00C64EE9">
        <w:rPr>
          <w:rFonts w:cs="Times New Roman"/>
        </w:rPr>
        <w:t>I</w:t>
      </w:r>
      <w:r w:rsidRPr="00C64EE9">
        <w:t>n the bottom left of this figure, we superimpose the parameter space explored by three other studies: depicted in grey is the study of Levesque et al. 2010, in blue is Kewley et al. 2001, and in yellow is Moy et al. 2001. We show these studies overlaid on our grid to emphasize the breadth of our parameter space. Note that the three studies listed were interested in low-</w:t>
      </w:r>
      <w:r w:rsidRPr="00C64EE9">
        <w:rPr>
          <w:i/>
        </w:rPr>
        <w:t>z</w:t>
      </w:r>
      <w:r w:rsidRPr="00C64EE9">
        <w:t xml:space="preserve"> galaxies and thus explored a parameter space that represents local H II regions. We, on the other hand, do not limit our study to low-</w:t>
      </w:r>
      <w:r w:rsidRPr="00C64EE9">
        <w:rPr>
          <w:i/>
        </w:rPr>
        <w:t xml:space="preserve">z </w:t>
      </w:r>
      <w:r w:rsidRPr="00C64EE9">
        <w:t xml:space="preserve">or to typical Orion </w:t>
      </w:r>
      <w:r w:rsidR="009F2365">
        <w:t xml:space="preserve">conditions; we also </w:t>
      </w:r>
      <w:r w:rsidRPr="00C64EE9">
        <w:t xml:space="preserve">explore </w:t>
      </w:r>
      <w:r w:rsidR="009F2365">
        <w:t xml:space="preserve">the </w:t>
      </w:r>
      <w:r w:rsidRPr="00C64EE9">
        <w:t xml:space="preserve">more extreme conditions likely prevalent </w:t>
      </w:r>
      <w:r w:rsidR="008251E9">
        <w:t>in earlier epochs</w:t>
      </w:r>
      <w:r w:rsidRPr="00C64EE9">
        <w:t>.</w:t>
      </w:r>
    </w:p>
    <w:p w14:paraId="22D45E53" w14:textId="77777777" w:rsidR="008F7E87" w:rsidRPr="00C64EE9" w:rsidRDefault="008F7E87" w:rsidP="00D23D0F">
      <w:pPr>
        <w:rPr>
          <w:rFonts w:cs="Times New Roman"/>
        </w:rPr>
      </w:pPr>
    </w:p>
    <w:p w14:paraId="48336DF8" w14:textId="77777777" w:rsidR="008F7E87" w:rsidRPr="00C64EE9" w:rsidRDefault="008F7E87" w:rsidP="00D23D0F">
      <w:pPr>
        <w:rPr>
          <w:rFonts w:cs="Times New Roman"/>
          <w:b/>
        </w:rPr>
      </w:pPr>
      <w:r w:rsidRPr="00C64EE9">
        <w:rPr>
          <w:rFonts w:cs="Times New Roman"/>
          <w:b/>
        </w:rPr>
        <w:t>3.3 Equivalent Width Predictions</w:t>
      </w:r>
    </w:p>
    <w:p w14:paraId="780E986F" w14:textId="77777777" w:rsidR="008F7E87" w:rsidRPr="00C64EE9" w:rsidRDefault="008F7E87" w:rsidP="00D23D0F">
      <w:pPr>
        <w:rPr>
          <w:rFonts w:cs="Times New Roman"/>
        </w:rPr>
      </w:pPr>
    </w:p>
    <w:p w14:paraId="62FAD641" w14:textId="77777777" w:rsidR="008F7E87" w:rsidRPr="00C64EE9" w:rsidRDefault="008F7E87" w:rsidP="00D23D0F">
      <w:pPr>
        <w:rPr>
          <w:rFonts w:cs="Times New Roman"/>
          <w:i/>
        </w:rPr>
      </w:pPr>
      <w:r w:rsidRPr="00C64EE9">
        <w:rPr>
          <w:rFonts w:cs="Times New Roman"/>
          <w:i/>
        </w:rPr>
        <w:t>General Features</w:t>
      </w:r>
    </w:p>
    <w:p w14:paraId="4BFA663C" w14:textId="77777777" w:rsidR="008F7E87" w:rsidRPr="00C64EE9" w:rsidRDefault="008F7E87" w:rsidP="00D23D0F">
      <w:pPr>
        <w:rPr>
          <w:rFonts w:cs="Times New Roman"/>
        </w:rPr>
      </w:pPr>
    </w:p>
    <w:p w14:paraId="51A0F076" w14:textId="127BD408" w:rsidR="008F7E87" w:rsidRPr="00C64EE9" w:rsidRDefault="00B6738E" w:rsidP="00D23D0F">
      <w:pPr>
        <w:ind w:firstLine="720"/>
      </w:pPr>
      <w:r w:rsidRPr="00C64EE9">
        <w:t>Many of the emission lines emit in a narrow range of ionization parameters.</w:t>
      </w:r>
      <w:r w:rsidR="007C317B" w:rsidRPr="00C64EE9">
        <w:t xml:space="preserve"> T</w:t>
      </w:r>
      <w:r w:rsidRPr="00C64EE9">
        <w:t xml:space="preserve">here is little emission in the bottom right corner of our grids (low </w:t>
      </w:r>
      <w:r w:rsidRPr="00C64EE9">
        <w:rPr>
          <w:i/>
        </w:rPr>
        <w:t>U</w:t>
      </w:r>
      <w:r w:rsidRPr="00C64EE9">
        <w:t xml:space="preserve">: high </w:t>
      </w:r>
      <w:r w:rsidRPr="00C64EE9">
        <w:rPr>
          <w:i/>
        </w:rPr>
        <w:t>n</w:t>
      </w:r>
      <w:r w:rsidRPr="00C64EE9">
        <w:rPr>
          <w:vertAlign w:val="subscript"/>
        </w:rPr>
        <w:t>H</w:t>
      </w:r>
      <w:r w:rsidRPr="00C64EE9">
        <w:t xml:space="preserve">, low </w:t>
      </w:r>
      <w:r w:rsidRPr="00C64EE9">
        <w:rPr>
          <w:rFonts w:ascii="Symbol" w:hAnsi="Symbol" w:hint="eastAsia"/>
          <w:i/>
        </w:rPr>
        <w:sym w:font="Symbol" w:char="F066"/>
      </w:r>
      <w:r w:rsidRPr="00C64EE9">
        <w:rPr>
          <w:rFonts w:eastAsia="Times New Roman"/>
          <w:vertAlign w:val="subscript"/>
        </w:rPr>
        <w:t>H</w:t>
      </w:r>
      <w:r w:rsidRPr="00C64EE9">
        <w:t xml:space="preserve">) where the gas is under-ionized, and even less in the top left corner (high </w:t>
      </w:r>
      <w:r w:rsidRPr="00C64EE9">
        <w:rPr>
          <w:i/>
        </w:rPr>
        <w:t>U:</w:t>
      </w:r>
      <w:r w:rsidRPr="00C64EE9">
        <w:t xml:space="preserve"> low </w:t>
      </w:r>
      <w:r w:rsidRPr="00C64EE9">
        <w:rPr>
          <w:i/>
        </w:rPr>
        <w:t>n</w:t>
      </w:r>
      <w:r w:rsidRPr="00C64EE9">
        <w:rPr>
          <w:vertAlign w:val="subscript"/>
        </w:rPr>
        <w:t>H</w:t>
      </w:r>
      <w:r w:rsidRPr="00C64EE9">
        <w:t xml:space="preserve">, high </w:t>
      </w:r>
      <w:r w:rsidRPr="00C64EE9">
        <w:rPr>
          <w:rFonts w:ascii="Symbol" w:hAnsi="Symbol" w:hint="eastAsia"/>
          <w:i/>
        </w:rPr>
        <w:sym w:font="Symbol" w:char="F066"/>
      </w:r>
      <w:r w:rsidRPr="00C64EE9">
        <w:rPr>
          <w:rFonts w:eastAsia="Times New Roman"/>
          <w:vertAlign w:val="subscript"/>
        </w:rPr>
        <w:t>H</w:t>
      </w:r>
      <w:r w:rsidRPr="00C64EE9">
        <w:t xml:space="preserve">) where the gas is over-ionized. </w:t>
      </w:r>
    </w:p>
    <w:p w14:paraId="7552310E" w14:textId="3F42135F" w:rsidR="008F7E87" w:rsidRPr="00C64EE9" w:rsidRDefault="00B6738E" w:rsidP="00D23D0F">
      <w:pPr>
        <w:ind w:firstLine="720"/>
      </w:pPr>
      <w:r w:rsidRPr="00C64EE9">
        <w:t>Another way to understand these general trends in emission is by analyzing optical depth at 912Å. On our grids, some of the optically thin clouds are located in the upper left corner where the temperature is 10</w:t>
      </w:r>
      <w:r w:rsidRPr="00C64EE9">
        <w:rPr>
          <w:vertAlign w:val="superscript"/>
        </w:rPr>
        <w:t>5</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7</w:t>
      </w:r>
      <w:r w:rsidRPr="00C64EE9">
        <w:t xml:space="preserve"> K (</w:t>
      </w:r>
      <w:r w:rsidR="0062017A" w:rsidRPr="00C64EE9">
        <w:t>Figure 3</w:t>
      </w:r>
      <w:r w:rsidRPr="00C64EE9">
        <w:t>). Most of the emission lines we present do not emit at such high temperatures; consequently, there is little emission by most clouds in this region of our grids. Another set of optically thin clouds are located in the lower right corner of the grids, with temperatures 10</w:t>
      </w:r>
      <w:r w:rsidRPr="00C64EE9">
        <w:rPr>
          <w:vertAlign w:val="superscript"/>
        </w:rPr>
        <w:t>2</w:t>
      </w:r>
      <w:r w:rsidRPr="00C64EE9">
        <w:t xml:space="preserve"> &lt; </w:t>
      </w:r>
      <w:r w:rsidRPr="00C64EE9">
        <w:rPr>
          <w:i/>
        </w:rPr>
        <w:t>T</w:t>
      </w:r>
      <w:r w:rsidRPr="00C64EE9">
        <w:rPr>
          <w:i/>
          <w:vertAlign w:val="subscript"/>
        </w:rPr>
        <w:t>e</w:t>
      </w:r>
      <w:r w:rsidRPr="00C64EE9">
        <w:rPr>
          <w:i/>
        </w:rPr>
        <w:t xml:space="preserve"> </w:t>
      </w:r>
      <w:r w:rsidRPr="00C64EE9">
        <w:t>&lt; 10</w:t>
      </w:r>
      <w:r w:rsidRPr="00C64EE9">
        <w:rPr>
          <w:vertAlign w:val="superscript"/>
        </w:rPr>
        <w:t>3</w:t>
      </w:r>
      <w:r w:rsidRPr="00C64EE9">
        <w:t xml:space="preserve"> K. Note that our simulations are truncated at temperatures below 4000 K (§3.1.2). While some optical and infrared emission lines emit in these extreme regions, the efficiency of reprocessing is generally very low </w:t>
      </w:r>
      <w:r w:rsidR="007C317B" w:rsidRPr="00C64EE9">
        <w:t>making</w:t>
      </w:r>
      <w:r w:rsidRPr="00C64EE9">
        <w:t xml:space="preserve"> emission lines weak. </w:t>
      </w:r>
    </w:p>
    <w:p w14:paraId="4A7531DE" w14:textId="5CCCF45B" w:rsidR="0003475D" w:rsidRPr="00C64EE9" w:rsidRDefault="00B6738E" w:rsidP="00D23D0F">
      <w:pPr>
        <w:ind w:firstLine="720"/>
      </w:pPr>
      <w:r w:rsidRPr="00C64EE9">
        <w:t>Contrarily, optically thick clouds are located diagonally across the grids from the lower left corner to the upper right. The reprocessing efficiency in optically thick clouds is much higher for most of our emission lines. This is because ionizing photons in optically thick clouds face a greater probability of absorption before escaping, which leads to emission lines emitting more strongly. Notably, along the top of the ridge (when moving from the optically thick to the optically thin region), the optical depth drops off severely, sometimes by 6 orders of magnitude. This corresponds to 1 &lt; log(</w:t>
      </w:r>
      <w:r w:rsidRPr="00C64EE9">
        <w:rPr>
          <w:i/>
        </w:rPr>
        <w:t>U</w:t>
      </w:r>
      <w:r w:rsidRPr="00C64EE9">
        <w:t>) &lt; 2. Along the bottom of the ridge (log(</w:t>
      </w:r>
      <w:r w:rsidRPr="00C64EE9">
        <w:rPr>
          <w:i/>
        </w:rPr>
        <w:t>U</w:t>
      </w:r>
      <w:r w:rsidRPr="00C64EE9">
        <w:t>) ≈ -4), this drop off is much less severe. Finally, though located diagonally across the LOC plane, the divisions between optically thin and thick clouds are not along constant ionization contour lines. The optically thick region broaden</w:t>
      </w:r>
      <w:r w:rsidR="0003475D" w:rsidRPr="00C64EE9">
        <w:t xml:space="preserve">s with higher </w:t>
      </w:r>
      <w:r w:rsidR="0003475D" w:rsidRPr="00C64EE9">
        <w:rPr>
          <w:i/>
        </w:rPr>
        <w:t>n</w:t>
      </w:r>
      <w:r w:rsidR="0003475D" w:rsidRPr="00C64EE9">
        <w:rPr>
          <w:vertAlign w:val="subscript"/>
        </w:rPr>
        <w:t>H</w:t>
      </w:r>
      <w:r w:rsidR="0003475D" w:rsidRPr="00C64EE9">
        <w:t xml:space="preserve"> and </w:t>
      </w:r>
      <w:r w:rsidR="0003475D" w:rsidRPr="00C64EE9">
        <w:rPr>
          <w:rFonts w:ascii="Symbol" w:hAnsi="Symbol" w:hint="eastAsia"/>
          <w:i/>
        </w:rPr>
        <w:sym w:font="Symbol" w:char="F066"/>
      </w:r>
      <w:r w:rsidR="0003475D" w:rsidRPr="00C64EE9">
        <w:rPr>
          <w:rFonts w:eastAsia="Times New Roman"/>
          <w:vertAlign w:val="subscript"/>
        </w:rPr>
        <w:t>H</w:t>
      </w:r>
      <w:r w:rsidR="0003475D" w:rsidRPr="00C64EE9">
        <w:rPr>
          <w:rFonts w:eastAsia="Times New Roman"/>
        </w:rPr>
        <w:t xml:space="preserve"> </w:t>
      </w:r>
      <w:r w:rsidR="0003475D" w:rsidRPr="00C64EE9">
        <w:t>values.</w:t>
      </w:r>
    </w:p>
    <w:p w14:paraId="1CBD46DA" w14:textId="77777777" w:rsidR="0003475D" w:rsidRDefault="0003475D" w:rsidP="00D23D0F">
      <w:pPr>
        <w:ind w:firstLine="720"/>
      </w:pPr>
    </w:p>
    <w:p w14:paraId="5DC128BE" w14:textId="618BDF64" w:rsidR="008F7E87" w:rsidRPr="008A1272" w:rsidRDefault="008F7E87" w:rsidP="00D23D0F">
      <w:pPr>
        <w:tabs>
          <w:tab w:val="center" w:pos="4320"/>
        </w:tabs>
      </w:pPr>
      <w:r w:rsidRPr="00C64EE9">
        <w:rPr>
          <w:rFonts w:cs="Times New Roman"/>
          <w:i/>
        </w:rPr>
        <w:t>3.3.1 UV Emission Lines</w:t>
      </w:r>
    </w:p>
    <w:p w14:paraId="71670E6D" w14:textId="77777777" w:rsidR="008A1272" w:rsidRPr="00C64EE9" w:rsidRDefault="008A1272" w:rsidP="00D23D0F">
      <w:pPr>
        <w:rPr>
          <w:rFonts w:cs="Times New Roman"/>
          <w:i/>
        </w:rPr>
      </w:pPr>
    </w:p>
    <w:p w14:paraId="2BC953BC" w14:textId="638F5B9A" w:rsidR="008F7E87" w:rsidRPr="00C64EE9" w:rsidRDefault="0062017A" w:rsidP="00D23D0F">
      <w:pPr>
        <w:ind w:firstLine="720"/>
      </w:pPr>
      <w:r w:rsidRPr="00C64EE9">
        <w:t>Figure 4a</w:t>
      </w:r>
      <w:r w:rsidR="00E835B4" w:rsidRPr="00C64EE9">
        <w:t xml:space="preserve"> displays the equivalent widths across the LOC plane for selected UV emission lines. Collisionally excited lines, such as C IV λ1549 (</w:t>
      </w:r>
      <w:r w:rsidRPr="00C64EE9">
        <w:t>Figure 4a</w:t>
      </w:r>
      <w:r w:rsidR="00E835B4" w:rsidRPr="00C64EE9">
        <w:t>, row e), generally show the most efficient reprocessing of the spectrum along constant ionization parameter lines, which span from low</w:t>
      </w:r>
      <w:r w:rsidR="00E835B4" w:rsidRPr="00C64EE9">
        <w:rPr>
          <w:i/>
        </w:rPr>
        <w:t xml:space="preserve"> n</w:t>
      </w:r>
      <w:r w:rsidR="00E835B4" w:rsidRPr="00C64EE9">
        <w:rPr>
          <w:vertAlign w:val="subscript"/>
        </w:rPr>
        <w:t xml:space="preserve">H </w:t>
      </w:r>
      <w:r w:rsidR="00E835B4" w:rsidRPr="00C64EE9">
        <w:t xml:space="preserve">and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values to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and high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values. In our simulations, this corresponds to a</w:t>
      </w:r>
      <w:r w:rsidR="00E835B4" w:rsidRPr="00C64EE9">
        <w:rPr>
          <w:i/>
        </w:rPr>
        <w:t xml:space="preserve"> </w:t>
      </w:r>
      <w:r w:rsidR="00E835B4" w:rsidRPr="00C64EE9">
        <w:t>log(</w:t>
      </w:r>
      <w:r w:rsidR="00E835B4" w:rsidRPr="00C64EE9">
        <w:rPr>
          <w:i/>
        </w:rPr>
        <w:t>U</w:t>
      </w:r>
      <w:r w:rsidR="00E835B4" w:rsidRPr="00C64EE9">
        <w:t>) ≈ -1.5. When moving perpendicularly to the constant log(</w:t>
      </w:r>
      <w:r w:rsidR="00E835B4" w:rsidRPr="00C64EE9">
        <w:rPr>
          <w:i/>
        </w:rPr>
        <w:t>U)</w:t>
      </w:r>
      <w:r w:rsidR="00E835B4" w:rsidRPr="00C64EE9">
        <w:rPr>
          <w:vertAlign w:val="subscript"/>
        </w:rPr>
        <w:t xml:space="preserve"> </w:t>
      </w:r>
      <w:r w:rsidR="00E835B4" w:rsidRPr="00C64EE9">
        <w:t xml:space="preserve">≈ -1.5, there is a sharp decrease in </w:t>
      </w:r>
      <w:r w:rsidR="00E835B4" w:rsidRPr="00C64EE9">
        <w:rPr>
          <w:i/>
        </w:rPr>
        <w:t>W</w:t>
      </w:r>
      <w:r w:rsidR="00E835B4" w:rsidRPr="00C64EE9">
        <w:rPr>
          <w:vertAlign w:val="subscript"/>
        </w:rPr>
        <w:t>λ</w:t>
      </w:r>
      <w:r w:rsidR="00E835B4" w:rsidRPr="00C64EE9">
        <w:t xml:space="preserve"> because </w:t>
      </w:r>
      <w:r w:rsidR="00E835B4" w:rsidRPr="00C64EE9">
        <w:rPr>
          <w:i/>
        </w:rPr>
        <w:t xml:space="preserve">U </w:t>
      </w:r>
      <w:r w:rsidR="00E835B4" w:rsidRPr="00C64EE9">
        <w:t>becomes either too low (when moving orthogonally downwards) or too high (when moving orthogonally upwards). For column densities of 10</w:t>
      </w:r>
      <w:r w:rsidR="00E835B4" w:rsidRPr="00C64EE9">
        <w:rPr>
          <w:vertAlign w:val="superscript"/>
        </w:rPr>
        <w:t>23</w:t>
      </w:r>
      <w:r w:rsidR="00E835B4" w:rsidRPr="00C64EE9">
        <w:t xml:space="preserve"> cm</w:t>
      </w:r>
      <w:r w:rsidR="00E835B4" w:rsidRPr="00C64EE9">
        <w:rPr>
          <w:vertAlign w:val="superscript"/>
        </w:rPr>
        <w:t>-2</w:t>
      </w:r>
      <w:r w:rsidR="00E835B4" w:rsidRPr="00C64EE9">
        <w:t>, one of the stopping criterion of our simulations, clouds with log(</w:t>
      </w:r>
      <w:r w:rsidR="00E835B4" w:rsidRPr="00C64EE9">
        <w:rPr>
          <w:i/>
        </w:rPr>
        <w:t>U</w:t>
      </w:r>
      <w:r w:rsidR="00E835B4" w:rsidRPr="00C64EE9">
        <w:t xml:space="preserve">) </w:t>
      </w:r>
      <w:r w:rsidR="00E835B4" w:rsidRPr="00C64EE9">
        <w:rPr>
          <w:rFonts w:ascii="Cambria" w:hAnsi="Cambria" w:cs="Cambria"/>
        </w:rPr>
        <w:t>≳</w:t>
      </w:r>
      <w:r w:rsidR="00E835B4" w:rsidRPr="00C64EE9">
        <w:t xml:space="preserve"> 0.5 are optically thin to He</w:t>
      </w:r>
      <w:r w:rsidR="00E835B4" w:rsidRPr="00C64EE9">
        <w:rPr>
          <w:vertAlign w:val="superscript"/>
        </w:rPr>
        <w:t>+</w:t>
      </w:r>
      <w:r w:rsidR="00E835B4" w:rsidRPr="00C64EE9">
        <w:t xml:space="preserve"> photons and so they reprocess little of the incident continuum. Many other UV emission lines exhibit these same trends, bands of emission along constant </w:t>
      </w:r>
      <w:r w:rsidR="00E835B4" w:rsidRPr="00C64EE9">
        <w:rPr>
          <w:i/>
        </w:rPr>
        <w:t>U</w:t>
      </w:r>
      <w:r w:rsidR="00E835B4" w:rsidRPr="00C64EE9">
        <w:t xml:space="preserve"> lines with sharp declines perpendicular to the constant </w:t>
      </w:r>
      <w:r w:rsidR="00E835B4" w:rsidRPr="00C64EE9">
        <w:rPr>
          <w:i/>
        </w:rPr>
        <w:t>U</w:t>
      </w:r>
      <w:r w:rsidR="00E835B4" w:rsidRPr="00C64EE9">
        <w:t xml:space="preserve"> lines. </w:t>
      </w:r>
    </w:p>
    <w:p w14:paraId="474F096F" w14:textId="0C659A51" w:rsidR="00E835B4" w:rsidRPr="00C64EE9" w:rsidRDefault="00E835B4" w:rsidP="00D23D0F">
      <w:pPr>
        <w:ind w:firstLine="720"/>
      </w:pPr>
      <w:r w:rsidRPr="00C64EE9">
        <w:t>The ratio of C III λ2297 to C IV λ1549, a dielectric recombination line and a collisionally excited line respectively, is a temperature indicator (</w:t>
      </w:r>
      <w:r w:rsidR="00885110" w:rsidRPr="00C64EE9">
        <w:t xml:space="preserve">Osterbrock &amp; Ferland 2006, hereafter </w:t>
      </w:r>
      <w:r w:rsidRPr="00C64EE9">
        <w:t xml:space="preserve">AGN3). When this ratio is low, the temperature in the nebula is high. Our baseline model predicts very little C III λ2297 (peaking at 0.3 dex; </w:t>
      </w:r>
      <w:r w:rsidR="0062017A" w:rsidRPr="00C64EE9">
        <w:t>Figure 4a</w:t>
      </w:r>
      <w:r w:rsidRPr="00C64EE9">
        <w:t xml:space="preserve">, row g) emission and substantial C IV λ1549 (around 2.0 dex where C III λ2297 peaks; </w:t>
      </w:r>
      <w:r w:rsidR="0062017A" w:rsidRPr="00C64EE9">
        <w:t>Figure 4a</w:t>
      </w:r>
      <w:r w:rsidRPr="00C64EE9">
        <w:t>, row e), meaning that the ratio of these two emission lines is &lt; 10</w:t>
      </w:r>
      <w:r w:rsidRPr="00C64EE9">
        <w:rPr>
          <w:vertAlign w:val="superscript"/>
        </w:rPr>
        <w:t>-2</w:t>
      </w:r>
      <w:r w:rsidRPr="00C64EE9">
        <w:t xml:space="preserve">. The temperatures predicted are thus between 10000 K and 15000 K, which is consistent with </w:t>
      </w:r>
      <w:r w:rsidR="0062017A" w:rsidRPr="00C64EE9">
        <w:t>Figure 3</w:t>
      </w:r>
      <w:r w:rsidRPr="00C64EE9">
        <w:t xml:space="preserve">. Alternatively, the ratio of [C III] λ1907 to C III] λ1909 is a </w:t>
      </w:r>
      <w:r w:rsidRPr="00C64EE9">
        <w:rPr>
          <w:i/>
        </w:rPr>
        <w:t>n</w:t>
      </w:r>
      <w:r w:rsidRPr="00C64EE9">
        <w:rPr>
          <w:i/>
          <w:vertAlign w:val="subscript"/>
        </w:rPr>
        <w:t>e</w:t>
      </w:r>
      <w:r w:rsidRPr="00C64EE9">
        <w:t xml:space="preserve"> probe (AGN3; </w:t>
      </w:r>
      <w:r w:rsidR="0062017A" w:rsidRPr="00C64EE9">
        <w:t>Figure 4a</w:t>
      </w:r>
      <w:r w:rsidRPr="00C64EE9">
        <w:t xml:space="preserve">, row g). The lower the ratio between these two emission lines, the higher the </w:t>
      </w:r>
      <w:r w:rsidRPr="00C64EE9">
        <w:rPr>
          <w:i/>
        </w:rPr>
        <w:t>n</w:t>
      </w:r>
      <w:r w:rsidRPr="00C64EE9">
        <w:rPr>
          <w:vertAlign w:val="subscript"/>
        </w:rPr>
        <w:t>H</w:t>
      </w:r>
      <w:r w:rsidRPr="00C64EE9">
        <w:t xml:space="preserve">. This ratio is around 0.5 on our grids in the moderate density range in which [C III] λ1907 emits, but drops significantly with increased density (in the region where [C III] λ1907 ceases to emit but C III] λ1909 emits most strongly). </w:t>
      </w:r>
    </w:p>
    <w:p w14:paraId="61B66782" w14:textId="3711FE6F" w:rsidR="00E835B4" w:rsidRPr="00C64EE9" w:rsidRDefault="00E835B4" w:rsidP="00D23D0F">
      <w:pPr>
        <w:ind w:firstLine="720"/>
      </w:pPr>
      <w:r w:rsidRPr="00C64EE9">
        <w:t>C IV λ1549 can be contrasted with lower ionization emission lines that are still collisionally excited, such as Mg II λ2798 (</w:t>
      </w:r>
      <w:r w:rsidR="0062017A" w:rsidRPr="00C64EE9">
        <w:t>Figure 4a</w:t>
      </w:r>
      <w:r w:rsidRPr="00C64EE9">
        <w:t>, row h). Since Mg II λ2798 is a lower ionization emission line, its peak of log(</w:t>
      </w:r>
      <w:r w:rsidRPr="00C64EE9">
        <w:rPr>
          <w:i/>
        </w:rPr>
        <w:t>W</w:t>
      </w:r>
      <w:r w:rsidRPr="00C64EE9">
        <w:rPr>
          <w:vertAlign w:val="subscript"/>
        </w:rPr>
        <w:t>λ</w:t>
      </w:r>
      <w:r w:rsidRPr="00C64EE9">
        <w:t>) = 3.6 is higher than that of C IV λ1549, which peaks at  log(</w:t>
      </w:r>
      <w:r w:rsidRPr="00C64EE9">
        <w:rPr>
          <w:i/>
        </w:rPr>
        <w:t>W</w:t>
      </w:r>
      <w:r w:rsidRPr="00C64EE9">
        <w:rPr>
          <w:vertAlign w:val="subscript"/>
        </w:rPr>
        <w:t>λ</w:t>
      </w:r>
      <w:r w:rsidRPr="00C64EE9">
        <w:t xml:space="preserve">) = 2.9. Additionally, the peak </w:t>
      </w:r>
      <w:r w:rsidRPr="00C64EE9">
        <w:rPr>
          <w:i/>
        </w:rPr>
        <w:t>W</w:t>
      </w:r>
      <w:r w:rsidRPr="00C64EE9">
        <w:rPr>
          <w:vertAlign w:val="subscript"/>
        </w:rPr>
        <w:t>λ</w:t>
      </w:r>
      <w:r w:rsidRPr="00C64EE9" w:rsidDel="00066B3D">
        <w:t xml:space="preserve"> </w:t>
      </w:r>
      <w:r w:rsidRPr="00C64EE9">
        <w:t xml:space="preserve">is shifted to a lower </w:t>
      </w:r>
      <w:r w:rsidRPr="00C64EE9">
        <w:rPr>
          <w:i/>
        </w:rPr>
        <w:t xml:space="preserve">U </w:t>
      </w:r>
      <w:r w:rsidRPr="00C64EE9">
        <w:t xml:space="preserve">than that of C IV λ1549. </w:t>
      </w:r>
    </w:p>
    <w:p w14:paraId="46FB9F63" w14:textId="77777777" w:rsidR="008F7E87" w:rsidRPr="00C64EE9" w:rsidRDefault="008F7E87" w:rsidP="00D23D0F">
      <w:pPr>
        <w:rPr>
          <w:rFonts w:cs="Times New Roman"/>
          <w:i/>
        </w:rPr>
      </w:pPr>
    </w:p>
    <w:p w14:paraId="2FA30BF8" w14:textId="3A41220D" w:rsidR="008F7E87" w:rsidRPr="00C64EE9" w:rsidRDefault="008F7E87" w:rsidP="00D23D0F">
      <w:pPr>
        <w:rPr>
          <w:rFonts w:cs="Times New Roman"/>
          <w:i/>
        </w:rPr>
      </w:pPr>
      <w:r w:rsidRPr="00C64EE9">
        <w:rPr>
          <w:rFonts w:cs="Times New Roman"/>
          <w:i/>
        </w:rPr>
        <w:t>3.3.2 Optical Emission Lines</w:t>
      </w:r>
    </w:p>
    <w:p w14:paraId="4E05D964" w14:textId="77777777" w:rsidR="008A1272" w:rsidRDefault="008A1272" w:rsidP="00D23D0F">
      <w:pPr>
        <w:ind w:firstLine="720"/>
      </w:pPr>
    </w:p>
    <w:p w14:paraId="61021E40" w14:textId="23A3B4B1" w:rsidR="008F7E87" w:rsidRPr="00C64EE9" w:rsidRDefault="0062017A" w:rsidP="00D23D0F">
      <w:pPr>
        <w:ind w:firstLine="720"/>
      </w:pPr>
      <w:r w:rsidRPr="00C64EE9">
        <w:t>Figure 4b</w:t>
      </w:r>
      <w:r w:rsidR="00E835B4" w:rsidRPr="00C64EE9">
        <w:t xml:space="preserve"> displays the equivalent widths across the LOC plane for selected optical emission lines. Many of the H</w:t>
      </w:r>
      <w:r w:rsidR="00E835B4" w:rsidRPr="00C64EE9">
        <w:rPr>
          <w:vertAlign w:val="superscript"/>
        </w:rPr>
        <w:t>0</w:t>
      </w:r>
      <w:r w:rsidR="00E835B4" w:rsidRPr="00C64EE9">
        <w:t>, He</w:t>
      </w:r>
      <w:r w:rsidR="00E835B4" w:rsidRPr="00C64EE9">
        <w:rPr>
          <w:vertAlign w:val="superscript"/>
        </w:rPr>
        <w:t>0</w:t>
      </w:r>
      <w:r w:rsidR="00E835B4" w:rsidRPr="00C64EE9">
        <w:t>, and He</w:t>
      </w:r>
      <w:r w:rsidR="00E835B4" w:rsidRPr="00C64EE9">
        <w:rPr>
          <w:vertAlign w:val="superscript"/>
        </w:rPr>
        <w:t>+</w:t>
      </w:r>
      <w:r w:rsidR="00E835B4" w:rsidRPr="00C64EE9">
        <w:t xml:space="preserve"> recombination lines are emitted over a wider area on the LOC plane than the other optical emission lines, including at low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t xml:space="preserve"> and high </w:t>
      </w:r>
      <w:r w:rsidR="00E835B4" w:rsidRPr="00C64EE9">
        <w:rPr>
          <w:i/>
        </w:rPr>
        <w:t>n</w:t>
      </w:r>
      <w:r w:rsidR="00E835B4" w:rsidRPr="00C64EE9">
        <w:rPr>
          <w:vertAlign w:val="subscript"/>
        </w:rPr>
        <w:t>H</w:t>
      </w:r>
      <w:r w:rsidR="00E835B4" w:rsidRPr="00C64EE9" w:rsidDel="00A9776A">
        <w:t xml:space="preserve"> </w:t>
      </w:r>
      <w:r w:rsidR="00E835B4" w:rsidRPr="00C64EE9">
        <w:t xml:space="preserve">regions, because H I, He I, and He II have </w:t>
      </w:r>
      <w:r w:rsidR="00E835B4" w:rsidRPr="00C64EE9">
        <w:rPr>
          <w:i/>
        </w:rPr>
        <w:t>n</w:t>
      </w:r>
      <w:r w:rsidR="00E835B4" w:rsidRPr="00C64EE9">
        <w:rPr>
          <w:vertAlign w:val="subscript"/>
        </w:rPr>
        <w:t>crit</w:t>
      </w:r>
      <w:r w:rsidR="00E835B4" w:rsidRPr="00C64EE9">
        <w:t xml:space="preserve"> ~ 10</w:t>
      </w:r>
      <w:r w:rsidR="00E835B4" w:rsidRPr="00C64EE9">
        <w:rPr>
          <w:vertAlign w:val="superscript"/>
        </w:rPr>
        <w:t>15</w:t>
      </w:r>
      <w:r w:rsidR="00E835B4" w:rsidRPr="00C64EE9">
        <w:t xml:space="preserve"> cm</w:t>
      </w:r>
      <w:r w:rsidR="00E835B4" w:rsidRPr="00C64EE9">
        <w:rPr>
          <w:vertAlign w:val="superscript"/>
        </w:rPr>
        <w:t>-3</w:t>
      </w:r>
      <w:r w:rsidR="00E835B4" w:rsidRPr="00C64EE9">
        <w:t xml:space="preserve"> and thus are usually in LDL. At high </w:t>
      </w:r>
      <w:r w:rsidR="00E835B4" w:rsidRPr="00C64EE9">
        <w:rPr>
          <w:i/>
        </w:rPr>
        <w:t>U</w:t>
      </w:r>
      <w:r w:rsidR="00E835B4" w:rsidRPr="00C64EE9">
        <w:t xml:space="preserve"> values, however, the high </w:t>
      </w:r>
      <w:r w:rsidR="00E835B4" w:rsidRPr="00C64EE9">
        <w:rPr>
          <w:i/>
        </w:rPr>
        <w:t>T</w:t>
      </w:r>
      <w:r w:rsidR="00E835B4" w:rsidRPr="00C64EE9">
        <w:rPr>
          <w:i/>
          <w:vertAlign w:val="subscript"/>
        </w:rPr>
        <w:t>e</w:t>
      </w:r>
      <w:r w:rsidR="00E835B4" w:rsidRPr="00C64EE9">
        <w:t xml:space="preserve"> causes the recombination coefficient to decrease making recombination less likely and causing large declines in </w:t>
      </w:r>
      <w:r w:rsidR="00E835B4" w:rsidRPr="00C64EE9">
        <w:rPr>
          <w:i/>
        </w:rPr>
        <w:t>W</w:t>
      </w:r>
      <w:r w:rsidR="00E835B4" w:rsidRPr="00C64EE9">
        <w:rPr>
          <w:vertAlign w:val="subscript"/>
        </w:rPr>
        <w:t>λ</w:t>
      </w:r>
      <w:r w:rsidR="00E835B4" w:rsidRPr="00C64EE9">
        <w:t xml:space="preserve"> of the Balmer lines, He I λ5876, and He II λ4686. These two emission lines exhibit peaks at similarly high densities, but different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 xml:space="preserve">values. Note also that our simulations do not predict particularly strong He II λ4686 emission, but create enough emission to be detectable by current </w:t>
      </w:r>
      <w:del w:id="137" w:author="Chris Richardson" w:date="2016-09-11T21:35:00Z">
        <w:r w:rsidR="00E835B4" w:rsidRPr="00C64EE9" w:rsidDel="00D84A2F">
          <w:delText>optical instruments</w:delText>
        </w:r>
      </w:del>
      <w:ins w:id="138" w:author="Chris Richardson" w:date="2016-09-11T21:35:00Z">
        <w:r w:rsidR="00D84A2F">
          <w:t>SDSS spectrographs</w:t>
        </w:r>
      </w:ins>
      <w:r w:rsidR="00E835B4" w:rsidRPr="00C64EE9">
        <w:t xml:space="preserve"> (</w:t>
      </w:r>
      <w:r w:rsidRPr="00C64EE9">
        <w:t>Figure 4b</w:t>
      </w:r>
      <w:r w:rsidR="00E835B4" w:rsidRPr="00C64EE9">
        <w:t>, row e)</w:t>
      </w:r>
      <w:ins w:id="139" w:author="Chris Richardson" w:date="2016-09-11T21:36:00Z">
        <w:r w:rsidR="00D84A2F">
          <w:t xml:space="preserve"> provided the delicate separation of the nebular and WR features is possible</w:t>
        </w:r>
      </w:ins>
      <w:r w:rsidR="00E835B4" w:rsidRPr="00C64EE9">
        <w:t>. A strong He II λ4686 line is indicative of more He+ ionizing photons and simple photoionization models often under-predict the line in relation to the rest of the optical spectrum (Ferguson, Korista, &amp; Baldwin 1997, Ferland &amp; Osterbrock 1986).</w:t>
      </w:r>
    </w:p>
    <w:p w14:paraId="63F23D58" w14:textId="34FD955B" w:rsidR="008F7E87" w:rsidRPr="00C64EE9" w:rsidRDefault="00E835B4" w:rsidP="00D23D0F">
      <w:pPr>
        <w:ind w:firstLine="720"/>
      </w:pPr>
      <w:r w:rsidRPr="00C64EE9">
        <w:t xml:space="preserve">BPT diagrams constructed with the ratios of [O III] λ5007 / Hβ λ4861 and [N II] λ6584 / Hα λ6563 have been useful in separating H II region galaxies from active galaxies. </w:t>
      </w:r>
      <w:r w:rsidR="00310F04" w:rsidRPr="00C64EE9">
        <w:t>Our study supports recent work that has shown that</w:t>
      </w:r>
      <w:r w:rsidRPr="00C64EE9">
        <w:t xml:space="preserve"> selectively emphasizing different parts of the LOC plane gives different emission line ratios, which, in turn, give different results when using the BPT diagram</w:t>
      </w:r>
      <w:r w:rsidR="00310F04" w:rsidRPr="00C64EE9">
        <w:t xml:space="preserve"> (Richardson et al. 2016)</w:t>
      </w:r>
      <w:r w:rsidRPr="00C64EE9">
        <w:t>. Both [O III] λ5007 and [N II] λ6584 show emission on our grids from the bottom left along a constant ionization parameter (</w:t>
      </w:r>
      <w:r w:rsidR="0062017A" w:rsidRPr="00C64EE9">
        <w:t>Figure 4b</w:t>
      </w:r>
      <w:r w:rsidRPr="00C64EE9">
        <w:t xml:space="preserve">, rows f and h). [O III] λ5007 emits at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values, whereas [N II] λ6</w:t>
      </w:r>
      <w:r w:rsidRPr="00C64EE9">
        <w:fldChar w:fldCharType="begin"/>
      </w:r>
      <w:r w:rsidRPr="00C64EE9">
        <w:instrText xml:space="preserve"> QUOTE </w:instrText>
      </w:r>
      <w:r w:rsidRPr="00C64EE9">
        <w:rPr>
          <w:noProof/>
          <w:position w:val="-6"/>
          <w:lang w:eastAsia="en-US" w:bidi="ar-SA"/>
        </w:rPr>
        <w:drawing>
          <wp:inline distT="0" distB="0" distL="0" distR="0" wp14:anchorId="735E65DE" wp14:editId="0776F987">
            <wp:extent cx="83185" cy="187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instrText xml:space="preserve"> </w:instrText>
      </w:r>
      <w:r w:rsidRPr="00C64EE9">
        <w:fldChar w:fldCharType="separate"/>
      </w:r>
      <w:r w:rsidRPr="00C64EE9">
        <w:rPr>
          <w:noProof/>
          <w:position w:val="-6"/>
          <w:lang w:eastAsia="en-US" w:bidi="ar-SA"/>
        </w:rPr>
        <w:drawing>
          <wp:inline distT="0" distB="0" distL="0" distR="0" wp14:anchorId="735E65DE" wp14:editId="0776F987">
            <wp:extent cx="83185" cy="18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fldChar w:fldCharType="end"/>
      </w:r>
      <w:r w:rsidRPr="00C64EE9">
        <w:t xml:space="preserve">584 emission stops around the center of the constant ionization parameter (no emission when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 17 and </w:t>
      </w:r>
      <w:r w:rsidRPr="00C64EE9">
        <w:rPr>
          <w:i/>
        </w:rPr>
        <w:t>n</w:t>
      </w:r>
      <w:r w:rsidRPr="00C64EE9">
        <w:rPr>
          <w:vertAlign w:val="subscript"/>
        </w:rPr>
        <w:t>H</w:t>
      </w:r>
      <w:r w:rsidRPr="00C64EE9">
        <w:t xml:space="preserve">≥ 9). Their peak </w:t>
      </w:r>
      <w:r w:rsidRPr="00C64EE9">
        <w:rPr>
          <w:i/>
        </w:rPr>
        <w:t>W</w:t>
      </w:r>
      <w:r w:rsidRPr="00C64EE9">
        <w:rPr>
          <w:vertAlign w:val="subscript"/>
        </w:rPr>
        <w:t>λ</w:t>
      </w:r>
      <w:r w:rsidRPr="00C64EE9">
        <w:t xml:space="preserve"> are similar, only 0.2 dex different (2.9 for [O III] λ5007 and 2.7 for [N II] λ6584), but the peak </w:t>
      </w:r>
      <w:r w:rsidRPr="00C64EE9">
        <w:rPr>
          <w:i/>
        </w:rPr>
        <w:t>W</w:t>
      </w:r>
      <w:r w:rsidRPr="00C64EE9">
        <w:rPr>
          <w:vertAlign w:val="subscript"/>
        </w:rPr>
        <w:t xml:space="preserve">λ </w:t>
      </w:r>
      <w:r w:rsidRPr="00C64EE9">
        <w:t xml:space="preserve">of [O III] λ5007 is located at a slightly higher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value (13.2 and 10.5 respectively). Additionally, O III] λ5007 peaks at </w:t>
      </w:r>
      <w:r w:rsidRPr="00C64EE9">
        <w:rPr>
          <w:i/>
        </w:rPr>
        <w:t>n</w:t>
      </w:r>
      <w:r w:rsidRPr="00C64EE9">
        <w:rPr>
          <w:vertAlign w:val="subscript"/>
        </w:rPr>
        <w:t>H</w:t>
      </w:r>
      <w:r w:rsidRPr="00C64EE9">
        <w:t xml:space="preserve"> = 4.8 whereas [N II] λ6584 peaks at </w:t>
      </w:r>
      <w:r w:rsidRPr="00C64EE9">
        <w:rPr>
          <w:i/>
        </w:rPr>
        <w:t>n</w:t>
      </w:r>
      <w:r w:rsidRPr="00C64EE9">
        <w:rPr>
          <w:vertAlign w:val="subscript"/>
        </w:rPr>
        <w:t>H</w:t>
      </w:r>
      <w:r w:rsidRPr="00C64EE9">
        <w:t xml:space="preserve"> = 3.9. Lastly, [N II] λ6584 emits along a broader range of ionization parameters than [O III] λ5007. Both Hα λ6563 and Hβ </w:t>
      </w:r>
      <w:r w:rsidRPr="00C64EE9">
        <w:fldChar w:fldCharType="begin"/>
      </w:r>
      <w:r w:rsidRPr="00C64EE9">
        <w:instrText xml:space="preserve"> QUOTE </w:instrText>
      </w:r>
      <w:r w:rsidRPr="00C64EE9">
        <w:rPr>
          <w:noProof/>
          <w:position w:val="-6"/>
          <w:lang w:eastAsia="en-US" w:bidi="ar-SA"/>
        </w:rPr>
        <w:drawing>
          <wp:inline distT="0" distB="0" distL="0" distR="0" wp14:anchorId="67DBB2F1" wp14:editId="726CB47E">
            <wp:extent cx="83185" cy="187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instrText xml:space="preserve"> </w:instrText>
      </w:r>
      <w:r w:rsidRPr="00C64EE9">
        <w:fldChar w:fldCharType="separate"/>
      </w:r>
      <w:r w:rsidRPr="00C64EE9">
        <w:rPr>
          <w:noProof/>
          <w:position w:val="-6"/>
          <w:lang w:eastAsia="en-US" w:bidi="ar-SA"/>
        </w:rPr>
        <w:drawing>
          <wp:inline distT="0" distB="0" distL="0" distR="0" wp14:anchorId="67DBB2F1" wp14:editId="726CB47E">
            <wp:extent cx="83185" cy="18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3185" cy="187325"/>
                    </a:xfrm>
                    <a:prstGeom prst="rect">
                      <a:avLst/>
                    </a:prstGeom>
                    <a:noFill/>
                    <a:ln>
                      <a:noFill/>
                    </a:ln>
                  </pic:spPr>
                </pic:pic>
              </a:graphicData>
            </a:graphic>
          </wp:inline>
        </w:drawing>
      </w:r>
      <w:r w:rsidRPr="00C64EE9">
        <w:fldChar w:fldCharType="end"/>
      </w:r>
      <w:r w:rsidRPr="00C64EE9">
        <w:t>4861 emit along a broad range of ionization parameters (</w:t>
      </w:r>
      <w:r w:rsidR="0062017A" w:rsidRPr="00C64EE9">
        <w:t>Figure 4b</w:t>
      </w:r>
      <w:r w:rsidRPr="00C64EE9">
        <w:t xml:space="preserve">, rows h and f). The only regions in which they do not emit are the optically thin regions (upper left and lower right corners). It is thus clear that emission lines from metals, as well as many others, emit differently </w:t>
      </w:r>
      <w:r w:rsidR="00310F04" w:rsidRPr="00C64EE9">
        <w:t>in different parts of our grid.</w:t>
      </w:r>
    </w:p>
    <w:p w14:paraId="2798F9B0" w14:textId="2AAD1155" w:rsidR="008F7E87" w:rsidRPr="00C64EE9" w:rsidRDefault="00E835B4" w:rsidP="00D23D0F">
      <w:pPr>
        <w:ind w:firstLine="720"/>
      </w:pPr>
      <w:r w:rsidRPr="00C64EE9">
        <w:t>As with UV emission lines, there are various indicators of physical conditions among the optical emission lines. For example, the ratio of [O III] (λ4959 + λ5007) / λ4363 is an electron temperature indicator (</w:t>
      </w:r>
      <w:r w:rsidR="0062017A" w:rsidRPr="00C64EE9">
        <w:t>Figure 4b</w:t>
      </w:r>
      <w:r w:rsidRPr="00C64EE9">
        <w:t>, rows f and d). A smaller ratio indicates a higher electron temperature. However, as Richardson et al. (2014) note, at high densities, [O III] (λ4959 + λ5007) / λ4363 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 (</w:t>
      </w:r>
      <w:r w:rsidR="0062017A" w:rsidRPr="00C64EE9">
        <w:t>Figure 4b</w:t>
      </w:r>
      <w:r w:rsidRPr="00C64EE9">
        <w:t xml:space="preserve">, rows g, h, and f). The ratios of various collisionally de-excited lines can provide an </w:t>
      </w:r>
      <w:r w:rsidRPr="00C64EE9">
        <w:rPr>
          <w:i/>
        </w:rPr>
        <w:t>n</w:t>
      </w:r>
      <w:r w:rsidRPr="00C64EE9">
        <w:rPr>
          <w:vertAlign w:val="subscript"/>
        </w:rPr>
        <w:t>H</w:t>
      </w:r>
      <w:r w:rsidRPr="00C64EE9">
        <w:t xml:space="preserve"> probe. Two examples of lines that can be used to determine </w:t>
      </w:r>
      <w:r w:rsidRPr="00C64EE9">
        <w:rPr>
          <w:i/>
        </w:rPr>
        <w:t>n</w:t>
      </w:r>
      <w:r w:rsidRPr="00C64EE9">
        <w:rPr>
          <w:vertAlign w:val="subscript"/>
        </w:rPr>
        <w:t xml:space="preserve">H </w:t>
      </w:r>
      <w:r w:rsidRPr="00C64EE9">
        <w:t>are [O II] λ3729 / λ3726 (</w:t>
      </w:r>
      <w:r w:rsidR="0062017A" w:rsidRPr="00C64EE9">
        <w:t>Figure 4b</w:t>
      </w:r>
      <w:r w:rsidRPr="00C64EE9">
        <w:t xml:space="preserve">, rows b). </w:t>
      </w:r>
    </w:p>
    <w:p w14:paraId="7E3E9F55" w14:textId="542CB192" w:rsidR="00E835B4" w:rsidRPr="00C64EE9" w:rsidRDefault="00E835B4" w:rsidP="00D23D0F">
      <w:pPr>
        <w:ind w:firstLine="720"/>
      </w:pPr>
      <w:r w:rsidRPr="00C64EE9">
        <w:t>Finally, we examine the double peaks evident in the contours of the optical emission lines, a curious feature not noted in K97 or Ferguson, Korista, &amp; Baldwin (1997). There are two clear local maxima evident in the plots of [N</w:t>
      </w:r>
      <w:ins w:id="140" w:author="Chris Richardson" w:date="2016-09-11T21:01:00Z">
        <w:r w:rsidR="00A6729E">
          <w:t>e</w:t>
        </w:r>
      </w:ins>
      <w:r w:rsidRPr="00C64EE9">
        <w:t xml:space="preserve"> III] λ3869 and [O I] λ5577 (</w:t>
      </w:r>
      <w:r w:rsidR="0062017A" w:rsidRPr="00C64EE9">
        <w:t>Figure 4b</w:t>
      </w:r>
      <w:r w:rsidRPr="00C64EE9">
        <w:t>, rows b and f). In the optical range, [S II] λ4070, [S II] λ4074, [S II] λ4078, [N II] λ5755 and [O I] λ6363 also seem to exhibit double peaks but their local maxima are not as distinguishable (</w:t>
      </w:r>
      <w:r w:rsidR="0062017A" w:rsidRPr="00C64EE9">
        <w:t>Figure 4b</w:t>
      </w:r>
      <w:r w:rsidRPr="00C64EE9">
        <w:t xml:space="preserve">, rows c, d, g, and h). The double peak feature is more evident in the higher metallicity simulations (§4.2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1597DF16" w14:textId="77777777" w:rsidR="008F7E87" w:rsidRPr="00C64EE9" w:rsidRDefault="008F7E87" w:rsidP="00D23D0F">
      <w:pPr>
        <w:rPr>
          <w:rFonts w:cs="Times New Roman"/>
        </w:rPr>
      </w:pPr>
    </w:p>
    <w:p w14:paraId="439E334B" w14:textId="2BE92E43" w:rsidR="008F7E87" w:rsidRPr="00C64EE9" w:rsidRDefault="008F7E87" w:rsidP="00D23D0F">
      <w:pPr>
        <w:rPr>
          <w:rFonts w:cs="Times New Roman"/>
          <w:i/>
        </w:rPr>
      </w:pPr>
      <w:r w:rsidRPr="00C64EE9">
        <w:rPr>
          <w:rFonts w:cs="Times New Roman"/>
          <w:i/>
        </w:rPr>
        <w:t>3.3.3 IR Emission Lines</w:t>
      </w:r>
    </w:p>
    <w:p w14:paraId="5171B7E7" w14:textId="77777777" w:rsidR="008A1272" w:rsidRDefault="008A1272" w:rsidP="00D23D0F">
      <w:pPr>
        <w:ind w:firstLine="720"/>
      </w:pPr>
    </w:p>
    <w:p w14:paraId="75FAC4F4" w14:textId="170842FD" w:rsidR="008F7E87" w:rsidRPr="00C64EE9" w:rsidRDefault="0062017A" w:rsidP="00D23D0F">
      <w:pPr>
        <w:ind w:firstLine="720"/>
      </w:pPr>
      <w:r w:rsidRPr="00C64EE9">
        <w:t>Figure 4c</w:t>
      </w:r>
      <w:r w:rsidR="00E835B4" w:rsidRPr="00C64EE9">
        <w:t xml:space="preserve"> displays the equivalent widths across the LOC plane for selected </w:t>
      </w:r>
      <w:del w:id="141" w:author="Chris Richardson" w:date="2016-09-11T21:01:00Z">
        <w:r w:rsidR="00E835B4" w:rsidRPr="00C64EE9" w:rsidDel="00A6729E">
          <w:delText xml:space="preserve">optical </w:delText>
        </w:r>
      </w:del>
      <w:ins w:id="142" w:author="Chris Richardson" w:date="2016-09-11T21:01:00Z">
        <w:r w:rsidR="00A6729E">
          <w:t>IR</w:t>
        </w:r>
        <w:r w:rsidR="00A6729E" w:rsidRPr="00C64EE9">
          <w:t xml:space="preserve"> </w:t>
        </w:r>
      </w:ins>
      <w:r w:rsidR="00E835B4" w:rsidRPr="00C64EE9">
        <w:t xml:space="preserve">emission lines. Although grains influence IR emission, grains in H II regions are not as important as in PDR regions where photoelectric heating serves as the dominant excitation source (AGN3). However, the IR emission lines that we track emit most efficiently in low </w:t>
      </w:r>
      <w:r w:rsidR="00E835B4" w:rsidRPr="00C64EE9">
        <w:rPr>
          <w:i/>
        </w:rPr>
        <w:t>n</w:t>
      </w:r>
      <w:r w:rsidR="00E835B4" w:rsidRPr="00C64EE9">
        <w:rPr>
          <w:vertAlign w:val="subscript"/>
        </w:rPr>
        <w:t>H</w:t>
      </w:r>
      <w:r w:rsidR="00E835B4" w:rsidRPr="00C64EE9">
        <w:t xml:space="preserve"> and low</w:t>
      </w:r>
      <w:r w:rsidR="00E835B4" w:rsidRPr="00C64EE9">
        <w:rPr>
          <w:i/>
        </w:rPr>
        <w:t xml:space="preserve"> </w:t>
      </w:r>
      <w:r w:rsidR="00E835B4" w:rsidRPr="00C64EE9">
        <w:rPr>
          <w:rFonts w:ascii="Symbol" w:hAnsi="Symbol" w:hint="eastAsia"/>
          <w:i/>
        </w:rPr>
        <w:sym w:font="Symbol" w:char="F066"/>
      </w:r>
      <w:r w:rsidR="00E835B4" w:rsidRPr="00C64EE9">
        <w:rPr>
          <w:rFonts w:eastAsia="Times New Roman"/>
          <w:vertAlign w:val="subscript"/>
        </w:rPr>
        <w:t>H</w:t>
      </w:r>
      <w:r w:rsidR="00E835B4" w:rsidRPr="00C64EE9">
        <w:rPr>
          <w:rFonts w:eastAsia="Times New Roman"/>
        </w:rPr>
        <w:t xml:space="preserve"> </w:t>
      </w:r>
      <w:r w:rsidR="00E835B4" w:rsidRPr="00C64EE9">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E835B4" w:rsidRPr="00C64EE9" w:rsidDel="00701795">
        <w:t xml:space="preserve"> </w:t>
      </w:r>
      <w:r w:rsidR="00E835B4" w:rsidRPr="00C64EE9">
        <w:t>for [N II] 122 µm, the peak log(</w:t>
      </w:r>
      <w:r w:rsidR="00E835B4" w:rsidRPr="00C64EE9">
        <w:rPr>
          <w:i/>
        </w:rPr>
        <w:t>W</w:t>
      </w:r>
      <w:r w:rsidR="00E835B4" w:rsidRPr="00C64EE9">
        <w:rPr>
          <w:vertAlign w:val="subscript"/>
        </w:rPr>
        <w:t>λ</w:t>
      </w:r>
      <w:r w:rsidR="00E835B4" w:rsidRPr="00C64EE9">
        <w:t>) = 1.6 for the dusty case and log(</w:t>
      </w:r>
      <w:r w:rsidR="00E835B4" w:rsidRPr="00C64EE9">
        <w:rPr>
          <w:i/>
        </w:rPr>
        <w:t>W</w:t>
      </w:r>
      <w:r w:rsidR="00E835B4" w:rsidRPr="00C64EE9">
        <w:rPr>
          <w:vertAlign w:val="subscript"/>
        </w:rPr>
        <w:t>λ</w:t>
      </w:r>
      <w:r w:rsidR="00E835B4" w:rsidRPr="00C64EE9">
        <w:t>) = 1.5 for the dust-free case (</w:t>
      </w:r>
      <w:r w:rsidRPr="00C64EE9">
        <w:t>Figure 4c</w:t>
      </w:r>
      <w:r w:rsidR="00E835B4" w:rsidRPr="00C64EE9">
        <w:t xml:space="preserve">, rows c and d) and the peak </w:t>
      </w:r>
      <w:r w:rsidR="00E835B4" w:rsidRPr="00C64EE9">
        <w:rPr>
          <w:i/>
        </w:rPr>
        <w:t>W</w:t>
      </w:r>
      <w:r w:rsidR="00E835B4" w:rsidRPr="00C64EE9">
        <w:rPr>
          <w:vertAlign w:val="subscript"/>
        </w:rPr>
        <w:t xml:space="preserve">λ </w:t>
      </w:r>
      <w:r w:rsidR="00E835B4" w:rsidRPr="00C64EE9">
        <w:t>of [O III] 52 µm was only twice as high in the dust-free case than in the dusty case (</w:t>
      </w:r>
      <w:r w:rsidRPr="00C64EE9">
        <w:t>Figure 4c</w:t>
      </w:r>
      <w:r w:rsidR="00E835B4" w:rsidRPr="00C64EE9">
        <w:t>, rows a and b).</w:t>
      </w:r>
    </w:p>
    <w:p w14:paraId="58826013" w14:textId="1D06899B" w:rsidR="008F7E87" w:rsidRPr="00C64EE9" w:rsidRDefault="00E835B4" w:rsidP="00D23D0F">
      <w:pPr>
        <w:ind w:firstLine="720"/>
      </w:pPr>
      <w:r w:rsidRPr="00C64EE9">
        <w:t xml:space="preserve">Most of the infrared emission in our study is constrained to the bottom left of our grids, a parameter space that corresponds to low </w:t>
      </w:r>
      <w:r w:rsidRPr="00C64EE9">
        <w:rPr>
          <w:i/>
        </w:rPr>
        <w:t>n</w:t>
      </w:r>
      <w:r w:rsidRPr="00C64EE9">
        <w:rPr>
          <w:vertAlign w:val="subscript"/>
        </w:rPr>
        <w:t>H</w:t>
      </w:r>
      <w:r w:rsidRPr="00C64EE9">
        <w:t xml:space="preserve"> and low</w:t>
      </w:r>
      <w:r w:rsidRPr="00C64EE9">
        <w:rPr>
          <w:i/>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values. Since we verified that this was not an effect of dust, we determined that most of our emission lines reach their critical densities when log(</w:t>
      </w:r>
      <w:r w:rsidRPr="00C64EE9">
        <w:rPr>
          <w:i/>
        </w:rPr>
        <w:t>n</w:t>
      </w:r>
      <w:r w:rsidRPr="00C64EE9">
        <w:rPr>
          <w:vertAlign w:val="subscript"/>
        </w:rPr>
        <w:t>H</w:t>
      </w:r>
      <w:r w:rsidRPr="00C64EE9">
        <w:t>) &gt; 5 and thus they do not emit efficiently in regions with log(</w:t>
      </w:r>
      <w:r w:rsidRPr="00C64EE9">
        <w:rPr>
          <w:i/>
        </w:rPr>
        <w:t>n</w:t>
      </w:r>
      <w:r w:rsidRPr="00C64EE9">
        <w:rPr>
          <w:vertAlign w:val="subscript"/>
        </w:rPr>
        <w:t>H</w:t>
      </w:r>
      <w:r w:rsidRPr="00C64EE9">
        <w:t xml:space="preserve">) &gt; 5 because they are collisionally suppressed. This is due primarily due to IR lines typically having lower Einstein coefficients, </w:t>
      </w:r>
      <w:r w:rsidRPr="00C64EE9">
        <w:rPr>
          <w:i/>
        </w:rPr>
        <w:t>A</w:t>
      </w:r>
      <w:r w:rsidRPr="00C64EE9">
        <w:rPr>
          <w:i/>
          <w:vertAlign w:val="subscript"/>
        </w:rPr>
        <w:t>ij</w:t>
      </w:r>
      <w:r w:rsidRPr="00C64EE9">
        <w:t>,</w:t>
      </w:r>
      <w:r w:rsidRPr="00C64EE9">
        <w:rPr>
          <w:i/>
        </w:rPr>
        <w:t xml:space="preserve"> </w:t>
      </w:r>
      <w:r w:rsidRPr="00C64EE9">
        <w:t>compared to shorter wavelength emission lines, although exceptions do exist. For example, log(</w:t>
      </w:r>
      <w:r w:rsidRPr="00C64EE9">
        <w:rPr>
          <w:i/>
        </w:rPr>
        <w:t>n</w:t>
      </w:r>
      <w:r w:rsidRPr="00C64EE9">
        <w:rPr>
          <w:vertAlign w:val="subscript"/>
        </w:rPr>
        <w:t>crit</w:t>
      </w:r>
      <w:r w:rsidRPr="00C64EE9">
        <w:t>([N II] 122 µm)) = 2.56 and it most efficiently emits around log(</w:t>
      </w:r>
      <w:r w:rsidRPr="00C64EE9">
        <w:rPr>
          <w:i/>
        </w:rPr>
        <w:t>n</w:t>
      </w:r>
      <w:r w:rsidRPr="00C64EE9">
        <w:rPr>
          <w:vertAlign w:val="subscript"/>
        </w:rPr>
        <w:t>H</w:t>
      </w:r>
      <w:r w:rsidRPr="00C64EE9">
        <w:t>)  = 3 (</w:t>
      </w:r>
      <w:r w:rsidR="0062017A" w:rsidRPr="00C64EE9">
        <w:t>Figure 4c</w:t>
      </w:r>
      <w:r w:rsidRPr="00C64EE9">
        <w:t>, row h). Similarly, the log(</w:t>
      </w:r>
      <w:r w:rsidRPr="00C64EE9">
        <w:rPr>
          <w:i/>
        </w:rPr>
        <w:t>n</w:t>
      </w:r>
      <w:r w:rsidRPr="00C64EE9">
        <w:rPr>
          <w:vertAlign w:val="subscript"/>
        </w:rPr>
        <w:t>crit</w:t>
      </w:r>
      <w:r w:rsidRPr="00C64EE9">
        <w:t>[O III] 52 µm) = 3.25. This is a few orders of magnitude lower than its optical equivalent, [O III] λ5007, whose log(</w:t>
      </w:r>
      <w:r w:rsidRPr="00C64EE9">
        <w:rPr>
          <w:i/>
        </w:rPr>
        <w:t>n</w:t>
      </w:r>
      <w:r w:rsidRPr="00C64EE9">
        <w:rPr>
          <w:vertAlign w:val="subscript"/>
        </w:rPr>
        <w:t>crit</w:t>
      </w:r>
      <w:r w:rsidRPr="00C64EE9">
        <w:t>) = 6.43 (Rubin 1989). Clearly, the [O III] 52 µm emission line still emits when log(</w:t>
      </w:r>
      <w:r w:rsidRPr="00C64EE9">
        <w:rPr>
          <w:i/>
        </w:rPr>
        <w:t>n</w:t>
      </w:r>
      <w:r w:rsidRPr="00C64EE9">
        <w:rPr>
          <w:vertAlign w:val="subscript"/>
        </w:rPr>
        <w:t>H</w:t>
      </w:r>
      <w:r w:rsidRPr="00C64EE9">
        <w:t>) &gt; 3.4 but the region it emits most efficiently is log(</w:t>
      </w:r>
      <w:r w:rsidRPr="00C64EE9">
        <w:rPr>
          <w:i/>
        </w:rPr>
        <w:t>n</w:t>
      </w:r>
      <w:r w:rsidRPr="00C64EE9">
        <w:rPr>
          <w:vertAlign w:val="subscript"/>
        </w:rPr>
        <w:t>H</w:t>
      </w:r>
      <w:r w:rsidRPr="00C64EE9">
        <w:t>) = 2 (</w:t>
      </w:r>
      <w:r w:rsidR="0062017A" w:rsidRPr="00C64EE9">
        <w:t>Figure 4c</w:t>
      </w:r>
      <w:r w:rsidRPr="00C64EE9">
        <w:t xml:space="preserve">, row g; Rubin 1989). </w:t>
      </w:r>
    </w:p>
    <w:p w14:paraId="67940559" w14:textId="154AD4D0" w:rsidR="008F7E87" w:rsidRPr="00C64EE9" w:rsidRDefault="00E835B4" w:rsidP="00D23D0F">
      <w:pPr>
        <w:ind w:firstLine="720"/>
        <w:rPr>
          <w:rFonts w:cs="Times New Roman"/>
        </w:rPr>
      </w:pPr>
      <w:r w:rsidRPr="00C64EE9">
        <w:t xml:space="preserve">Various IR fine-structure emission lines can also be used to predict electron temperatures and densities. Such predictions can be made using ratios of [O I] 52 µm, [O III] 88 µm, and [O III] λ5007 from the optical lines. The IR emission lines (e.g. [O I] 52 µm and [O III] 88 µm) have much lower excitation potentials than their optical counterpart ([O III] λ5007). The ratio of [O I] 52 µm / [O III] 88 µm strongly depends on density but not on temperature, however, the [O III] λ5007 / [O III] 88 µm ratio does depend on both temperature and density. Consequently, by measuring both these ratios, we can determine the average values of both </w:t>
      </w:r>
      <w:r w:rsidRPr="00C64EE9">
        <w:rPr>
          <w:i/>
        </w:rPr>
        <w:t xml:space="preserve">T </w:t>
      </w:r>
      <w:r w:rsidRPr="00C64EE9">
        <w:t xml:space="preserve">and </w:t>
      </w:r>
      <w:r w:rsidRPr="00C64EE9">
        <w:rPr>
          <w:i/>
        </w:rPr>
        <w:t>n</w:t>
      </w:r>
      <w:r w:rsidRPr="00C64EE9">
        <w:rPr>
          <w:vertAlign w:val="subscript"/>
        </w:rPr>
        <w:t>H</w:t>
      </w:r>
      <w:r w:rsidRPr="00C64EE9">
        <w:t xml:space="preserve"> (AGN3). Taking these ratios on our grids indicate that our </w:t>
      </w:r>
      <w:ins w:id="143" w:author="Chris Richardson" w:date="2016-09-11T21:40:00Z">
        <w:r w:rsidR="00D84A2F">
          <w:t xml:space="preserve">Cloudy </w:t>
        </w:r>
      </w:ins>
      <w:r w:rsidRPr="00C64EE9">
        <w:t xml:space="preserve">simulations </w:t>
      </w:r>
      <w:ins w:id="144" w:author="Chris Richardson" w:date="2016-09-11T21:40:00Z">
        <w:r w:rsidR="00D84A2F">
          <w:t>predict electron</w:t>
        </w:r>
      </w:ins>
      <w:del w:id="145" w:author="Chris Richardson" w:date="2016-09-11T21:40:00Z">
        <w:r w:rsidRPr="00C64EE9" w:rsidDel="00D84A2F">
          <w:delText>have</w:delText>
        </w:r>
      </w:del>
      <w:r w:rsidRPr="00C64EE9">
        <w:t xml:space="preserve"> temperatures around 10</w:t>
      </w:r>
      <w:r w:rsidRPr="00C64EE9">
        <w:rPr>
          <w:vertAlign w:val="superscript"/>
        </w:rPr>
        <w:t>4</w:t>
      </w:r>
      <w:r w:rsidRPr="00C64EE9">
        <w:t xml:space="preserve"> K with log(</w:t>
      </w:r>
      <w:r w:rsidRPr="00C64EE9">
        <w:rPr>
          <w:i/>
        </w:rPr>
        <w:t>n</w:t>
      </w:r>
      <w:r w:rsidRPr="00C64EE9">
        <w:rPr>
          <w:vertAlign w:val="subscript"/>
        </w:rPr>
        <w:t>H</w:t>
      </w:r>
      <w:r w:rsidRPr="00C64EE9">
        <w:t xml:space="preserve">) ~ 3.0, which is consistent with </w:t>
      </w:r>
      <w:r w:rsidR="0062017A" w:rsidRPr="00C64EE9">
        <w:t>Figure 3</w:t>
      </w:r>
      <w:r w:rsidRPr="00C64EE9">
        <w:t>.</w:t>
      </w:r>
    </w:p>
    <w:p w14:paraId="788CDCE8" w14:textId="149C86E7" w:rsidR="00E835B4" w:rsidRPr="00C64EE9" w:rsidRDefault="00E835B4" w:rsidP="00D23D0F">
      <w:pPr>
        <w:ind w:firstLine="720"/>
      </w:pPr>
      <w:r w:rsidRPr="00C64EE9">
        <w:t>Abel and Satyapal (2008) study [Ne V] emission in what they expect to be starburst galaxies, determining that it is almost always due to unobserved AGN activity. Our grids do predict some [Ne V] 14.3 µm and [Ne V] 24.3 µm emission; however, this emission is minimal, peaking at 0.6 dex and 0.7 dex respectively (</w:t>
      </w:r>
      <w:r w:rsidR="0062017A" w:rsidRPr="00C64EE9">
        <w:t>Figure 4a</w:t>
      </w:r>
      <w:r w:rsidRPr="00C64EE9">
        <w:t xml:space="preserve">, rows e and f) both at very low </w:t>
      </w:r>
      <w:r w:rsidRPr="00C64EE9">
        <w:rPr>
          <w:i/>
        </w:rPr>
        <w:t>n</w:t>
      </w:r>
      <w:r w:rsidRPr="00C64EE9">
        <w:rPr>
          <w:vertAlign w:val="subscript"/>
        </w:rPr>
        <w:t>H</w:t>
      </w:r>
      <w:r w:rsidRPr="00C64EE9">
        <w:t xml:space="preserve">. This seems to confirm their predications that starbursts produce little [Ne V], and </w:t>
      </w:r>
      <w:del w:id="146" w:author="Chris Richardson" w:date="2016-09-12T15:52:00Z">
        <w:r w:rsidRPr="00C64EE9" w:rsidDel="007445BE">
          <w:delText xml:space="preserve">high </w:delText>
        </w:r>
      </w:del>
      <w:ins w:id="147" w:author="Chris Richardson" w:date="2016-09-12T15:52:00Z">
        <w:r w:rsidR="007445BE">
          <w:t>strong</w:t>
        </w:r>
        <w:r w:rsidR="007445BE" w:rsidRPr="00C64EE9">
          <w:t xml:space="preserve"> </w:t>
        </w:r>
      </w:ins>
      <w:r w:rsidRPr="00C64EE9">
        <w:t>[Ne V] emission is likely due to AGN activity</w:t>
      </w:r>
      <w:ins w:id="148" w:author="Chris Richardson" w:date="2016-09-12T15:52:00Z">
        <w:r w:rsidR="007445BE">
          <w:t xml:space="preserve"> or fast shocks</w:t>
        </w:r>
      </w:ins>
      <w:r w:rsidRPr="00C64EE9">
        <w:t xml:space="preserve">, however the simple presence of [Ne V] emission should not attributed to non-thermal excitation. </w:t>
      </w:r>
      <w:ins w:id="149" w:author="Chris Richardson" w:date="2016-09-12T15:56:00Z">
        <w:r w:rsidR="003A7437">
          <w:t>Observations of [Ne V] above 0.5 dex should serve as a red flag that other excitation</w:t>
        </w:r>
      </w:ins>
      <w:ins w:id="150" w:author="Chris Richardson" w:date="2016-09-12T15:57:00Z">
        <w:r w:rsidR="003A7437">
          <w:t xml:space="preserve"> sources</w:t>
        </w:r>
      </w:ins>
      <w:ins w:id="151" w:author="Chris Richardson" w:date="2016-09-12T15:56:00Z">
        <w:r w:rsidR="003A7437">
          <w:t xml:space="preserve"> must be at play rather </w:t>
        </w:r>
      </w:ins>
      <w:ins w:id="152" w:author="Chris Richardson" w:date="2016-09-12T15:57:00Z">
        <w:r w:rsidR="003A7437">
          <w:t>than solely starlight.</w:t>
        </w:r>
      </w:ins>
    </w:p>
    <w:p w14:paraId="2FC7A305" w14:textId="77777777" w:rsidR="00E835B4" w:rsidRPr="00C64EE9" w:rsidRDefault="00E835B4" w:rsidP="00D23D0F">
      <w:pPr>
        <w:ind w:firstLine="720"/>
      </w:pPr>
      <w:r w:rsidRPr="00C64EE9">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C64EE9">
        <w:rPr>
          <w:i/>
        </w:rPr>
        <w:t>z</w:t>
      </w:r>
      <w:r w:rsidRPr="00C64EE9">
        <w:t xml:space="preserve"> galaxies than either [O I] 63 µm or [O III] 88 µm emission. We discuss the metallicity sensitivity of these particular lines further in the sensitivity studies section (§4.2). </w:t>
      </w:r>
    </w:p>
    <w:p w14:paraId="2DD638B1" w14:textId="77777777" w:rsidR="008F7E87" w:rsidRPr="00C64EE9" w:rsidRDefault="008F7E87" w:rsidP="00D23D0F">
      <w:pPr>
        <w:rPr>
          <w:rFonts w:cs="Times New Roman"/>
        </w:rPr>
      </w:pPr>
    </w:p>
    <w:p w14:paraId="39A3775C" w14:textId="6571B6FF" w:rsidR="008F7E87" w:rsidRPr="00C64EE9" w:rsidRDefault="008F7E87" w:rsidP="00D23D0F">
      <w:pPr>
        <w:tabs>
          <w:tab w:val="left" w:pos="5160"/>
        </w:tabs>
        <w:rPr>
          <w:rFonts w:cs="Times New Roman"/>
          <w:b/>
        </w:rPr>
      </w:pPr>
      <w:r w:rsidRPr="00C64EE9">
        <w:rPr>
          <w:rFonts w:cs="Times New Roman"/>
          <w:b/>
        </w:rPr>
        <w:t xml:space="preserve">4. Sensitivity Studies </w:t>
      </w:r>
    </w:p>
    <w:p w14:paraId="12A90C50" w14:textId="77777777" w:rsidR="008A1272" w:rsidRDefault="00E835B4" w:rsidP="00D23D0F">
      <w:pPr>
        <w:tabs>
          <w:tab w:val="left" w:pos="720"/>
          <w:tab w:val="left" w:pos="5160"/>
        </w:tabs>
      </w:pPr>
      <w:r w:rsidRPr="00C64EE9">
        <w:tab/>
      </w:r>
    </w:p>
    <w:p w14:paraId="74FCF011" w14:textId="043D6DEA" w:rsidR="00E835B4" w:rsidRPr="00C64EE9" w:rsidRDefault="008A1272" w:rsidP="00D23D0F">
      <w:pPr>
        <w:tabs>
          <w:tab w:val="left" w:pos="720"/>
          <w:tab w:val="left" w:pos="5160"/>
        </w:tabs>
      </w:pPr>
      <w:r>
        <w:tab/>
      </w:r>
      <w:r w:rsidR="00E835B4" w:rsidRPr="00C64EE9">
        <w:t xml:space="preserve">In this section, we will discuss the sensitivity of our model to column density, gas metallicity, star-formation history, and dust. For our baseline model, we made assumptions about these values. Here, we explore the results of relaxing these assumptions. </w:t>
      </w:r>
    </w:p>
    <w:p w14:paraId="1F8B94A3" w14:textId="77777777" w:rsidR="008F7E87" w:rsidRPr="00C64EE9" w:rsidRDefault="008F7E87" w:rsidP="00D23D0F">
      <w:pPr>
        <w:tabs>
          <w:tab w:val="left" w:pos="5160"/>
        </w:tabs>
        <w:rPr>
          <w:rFonts w:cs="Times New Roman"/>
        </w:rPr>
      </w:pPr>
    </w:p>
    <w:p w14:paraId="39DFCDB6" w14:textId="5686379E" w:rsidR="008F7E87" w:rsidRDefault="008F7E87" w:rsidP="00D23D0F">
      <w:pPr>
        <w:tabs>
          <w:tab w:val="left" w:pos="5160"/>
        </w:tabs>
        <w:rPr>
          <w:rFonts w:cs="Times New Roman"/>
        </w:rPr>
      </w:pPr>
      <w:r w:rsidRPr="00C64EE9">
        <w:rPr>
          <w:rFonts w:cs="Times New Roman"/>
        </w:rPr>
        <w:t>4.1 Column Density</w:t>
      </w:r>
    </w:p>
    <w:p w14:paraId="43AE5EAF" w14:textId="77777777" w:rsidR="008A1272" w:rsidRPr="00C64EE9" w:rsidRDefault="008A1272" w:rsidP="00D23D0F">
      <w:pPr>
        <w:tabs>
          <w:tab w:val="left" w:pos="5160"/>
        </w:tabs>
        <w:rPr>
          <w:rFonts w:cs="Times New Roman"/>
        </w:rPr>
      </w:pPr>
    </w:p>
    <w:p w14:paraId="084692F9" w14:textId="64125E47" w:rsidR="000F7212" w:rsidRPr="00C64EE9" w:rsidRDefault="00E835B4" w:rsidP="00D23D0F">
      <w:pPr>
        <w:tabs>
          <w:tab w:val="left" w:pos="5160"/>
        </w:tabs>
        <w:ind w:firstLine="720"/>
      </w:pPr>
      <w:r w:rsidRPr="00C64EE9">
        <w:t xml:space="preserve">We begin by exploring the effects of relaxing the column density criteria. For our baseline model, the stopping condition is either when the simulation converges or when </w:t>
      </w:r>
      <w:r w:rsidRPr="00C64EE9">
        <w:rPr>
          <w:i/>
        </w:rPr>
        <w:t>N</w:t>
      </w:r>
      <w:r w:rsidRPr="00C64EE9">
        <w:t>(H) = 10</w:t>
      </w:r>
      <w:r w:rsidRPr="00C64EE9">
        <w:rPr>
          <w:vertAlign w:val="superscript"/>
        </w:rPr>
        <w:t>23</w:t>
      </w:r>
      <w:r w:rsidRPr="00C64EE9">
        <w:t xml:space="preserve"> cm</w:t>
      </w:r>
      <w:r w:rsidRPr="00C64EE9">
        <w:rPr>
          <w:vertAlign w:val="superscript"/>
        </w:rPr>
        <w:t>-2</w:t>
      </w:r>
      <w:r w:rsidRPr="00C64EE9">
        <w:t xml:space="preserve"> is reached. When the column density criteria is no longer supplied, Cloudy has difficulty converging upon a solution with the calculations log(</w:t>
      </w:r>
      <w:r w:rsidRPr="00C64EE9">
        <w:rPr>
          <w:rFonts w:ascii="Symbol" w:hAnsi="Symbol" w:hint="eastAsia"/>
          <w:i/>
        </w:rPr>
        <w:sym w:font="Symbol" w:char="F066"/>
      </w:r>
      <w:r w:rsidRPr="00C64EE9">
        <w:rPr>
          <w:rFonts w:eastAsia="Times New Roman"/>
          <w:vertAlign w:val="subscript"/>
        </w:rPr>
        <w:t>H</w:t>
      </w:r>
      <w:r w:rsidRPr="00C64EE9">
        <w:t>) &gt; 21. Because our simulation grid ranges from 8 &lt; log(</w:t>
      </w:r>
      <w:r w:rsidRPr="00C64EE9">
        <w:rPr>
          <w:rFonts w:ascii="Symbol" w:hAnsi="Symbol" w:hint="eastAsia"/>
          <w:i/>
        </w:rPr>
        <w:sym w:font="Symbol" w:char="F066"/>
      </w:r>
      <w:r w:rsidRPr="00C64EE9">
        <w:rPr>
          <w:rFonts w:eastAsia="Times New Roman"/>
          <w:vertAlign w:val="subscript"/>
        </w:rPr>
        <w:t>H</w:t>
      </w:r>
      <w:r w:rsidRPr="00C64EE9">
        <w:t xml:space="preserve">) &lt; 23, it is necessary to include the </w:t>
      </w:r>
      <w:r w:rsidRPr="00C64EE9">
        <w:rPr>
          <w:i/>
        </w:rPr>
        <w:t>N</w:t>
      </w:r>
      <w:r w:rsidRPr="00C64EE9">
        <w:t>(H) stopping criteria. However, if we take the restriction off, we find, for the most part, that there is no significant difference in the strength of the emission lines with log(</w:t>
      </w:r>
      <w:r w:rsidRPr="00C64EE9">
        <w:rPr>
          <w:rFonts w:ascii="Symbol" w:hAnsi="Symbol" w:hint="eastAsia"/>
          <w:i/>
        </w:rPr>
        <w:sym w:font="Symbol" w:char="F066"/>
      </w:r>
      <w:r w:rsidRPr="00C64EE9">
        <w:rPr>
          <w:rFonts w:eastAsia="Times New Roman"/>
          <w:vertAlign w:val="subscript"/>
        </w:rPr>
        <w:t>H</w:t>
      </w:r>
      <w:r w:rsidRPr="00C64EE9">
        <w:t>) &lt; 21. However, these simulations are not able to capture many of the peak equivalent widths for emission lines that are peaking at high log(</w:t>
      </w:r>
      <w:r w:rsidRPr="00C64EE9">
        <w:rPr>
          <w:i/>
        </w:rPr>
        <w:t>n</w:t>
      </w:r>
      <w:r w:rsidRPr="00C64EE9">
        <w:rPr>
          <w:vertAlign w:val="subscript"/>
        </w:rPr>
        <w:t>H</w:t>
      </w:r>
      <w:r w:rsidRPr="00C64EE9">
        <w:t>) and high log(</w:t>
      </w:r>
      <w:r w:rsidRPr="00C64EE9">
        <w:rPr>
          <w:rFonts w:ascii="Symbol" w:hAnsi="Symbol" w:hint="eastAsia"/>
          <w:i/>
        </w:rPr>
        <w:sym w:font="Symbol" w:char="F066"/>
      </w:r>
      <w:r w:rsidRPr="00C64EE9">
        <w:rPr>
          <w:rFonts w:eastAsia="Times New Roman"/>
          <w:vertAlign w:val="subscript"/>
        </w:rPr>
        <w:t>H</w:t>
      </w:r>
      <w:r w:rsidRPr="00C64EE9">
        <w:t>) because Cloudy was unable to handle these conditions.</w:t>
      </w:r>
      <w:r w:rsidR="000F7212" w:rsidRPr="00C64EE9">
        <w:t xml:space="preserve"> W</w:t>
      </w:r>
      <w:r w:rsidRPr="00C64EE9">
        <w:t>e find that the column density stopping criteria is necessary for our simulations to capture many of the peak</w:t>
      </w:r>
      <w:r w:rsidRPr="00C64EE9">
        <w:rPr>
          <w:i/>
        </w:rPr>
        <w:t xml:space="preserve"> W</w:t>
      </w:r>
      <w:r w:rsidRPr="00C64EE9">
        <w:rPr>
          <w:vertAlign w:val="subscript"/>
        </w:rPr>
        <w:t>λ</w:t>
      </w:r>
      <w:r w:rsidR="000F7212" w:rsidRPr="00C64EE9">
        <w:t xml:space="preserve">, and that not having this criteria may </w:t>
      </w:r>
      <w:r w:rsidR="00B320EF">
        <w:t>only</w:t>
      </w:r>
      <w:r w:rsidR="00B320EF" w:rsidRPr="00C64EE9">
        <w:t xml:space="preserve"> </w:t>
      </w:r>
      <w:r w:rsidR="000F7212" w:rsidRPr="00C64EE9">
        <w:t xml:space="preserve">affect emission line strengths in the most extreme conditions. </w:t>
      </w:r>
    </w:p>
    <w:p w14:paraId="0A954A82" w14:textId="16811D25" w:rsidR="008F7E87" w:rsidRPr="00C64EE9" w:rsidRDefault="008F7E87" w:rsidP="00D23D0F">
      <w:pPr>
        <w:tabs>
          <w:tab w:val="left" w:pos="5160"/>
        </w:tabs>
        <w:ind w:firstLine="720"/>
        <w:rPr>
          <w:rFonts w:cs="Times New Roman"/>
        </w:rPr>
      </w:pPr>
      <w:r w:rsidRPr="00C64EE9">
        <w:rPr>
          <w:rFonts w:cs="Times New Roman"/>
        </w:rPr>
        <w:tab/>
      </w:r>
    </w:p>
    <w:p w14:paraId="7A65D0F9" w14:textId="045EF3F2" w:rsidR="008F7E87" w:rsidRPr="00C64EE9" w:rsidRDefault="008F7E87" w:rsidP="00D23D0F">
      <w:pPr>
        <w:tabs>
          <w:tab w:val="left" w:pos="5160"/>
        </w:tabs>
        <w:rPr>
          <w:rFonts w:cs="Times New Roman"/>
        </w:rPr>
      </w:pPr>
      <w:r w:rsidRPr="00C64EE9">
        <w:rPr>
          <w:rFonts w:cs="Times New Roman"/>
        </w:rPr>
        <w:t>4.2 Metallicity</w:t>
      </w:r>
    </w:p>
    <w:p w14:paraId="668E9F01" w14:textId="49C13267" w:rsidR="008F7E87" w:rsidRPr="00C64EE9" w:rsidRDefault="008F7E87" w:rsidP="00D23D0F">
      <w:pPr>
        <w:ind w:firstLine="720"/>
        <w:rPr>
          <w:rFonts w:cs="Times New Roman"/>
        </w:rPr>
      </w:pPr>
      <w:r w:rsidRPr="00C64EE9">
        <w:rPr>
          <w:rFonts w:cs="Times New Roman"/>
        </w:rPr>
        <w:t xml:space="preserve">We have also explored the impacts of varying the metallicity from </w:t>
      </w:r>
      <w:r w:rsidRPr="00C64EE9">
        <w:rPr>
          <w:rFonts w:cs="Times New Roman"/>
          <w:i/>
        </w:rPr>
        <w:t>Z</w:t>
      </w:r>
      <w:r w:rsidRPr="00C64EE9">
        <w:rPr>
          <w:rFonts w:cs="Times New Roman"/>
        </w:rPr>
        <w:t xml:space="preserve"> = 0.2 </w:t>
      </w:r>
      <w:r w:rsidRPr="00C64EE9">
        <w:rPr>
          <w:rFonts w:cs="Times New Roman"/>
          <w:i/>
        </w:rPr>
        <w:t>Z</w:t>
      </w:r>
      <w:r w:rsidRPr="00C64EE9">
        <w:rPr>
          <w:rFonts w:ascii="Kaiti SC Black" w:hAnsi="Kaiti SC Black" w:cs="Kaiti SC Black"/>
          <w:vertAlign w:val="subscript"/>
        </w:rPr>
        <w:t>⊙</w:t>
      </w:r>
      <w:r w:rsidRPr="00C64EE9">
        <w:rPr>
          <w:rFonts w:cs="Times New Roman"/>
          <w:vertAlign w:val="subscript"/>
        </w:rPr>
        <w:t xml:space="preserve"> </w:t>
      </w:r>
      <w:r w:rsidRPr="00C64EE9">
        <w:rPr>
          <w:rFonts w:cs="Times New Roman"/>
        </w:rPr>
        <w:t xml:space="preserve">to </w:t>
      </w:r>
      <w:r w:rsidRPr="00C64EE9">
        <w:rPr>
          <w:rFonts w:cs="Times New Roman"/>
          <w:i/>
        </w:rPr>
        <w:t>Z</w:t>
      </w:r>
      <w:r w:rsidRPr="00C64EE9">
        <w:rPr>
          <w:rFonts w:cs="Times New Roman"/>
        </w:rPr>
        <w:t xml:space="preserve"> = 5.0 </w:t>
      </w:r>
      <w:r w:rsidRPr="00C64EE9">
        <w:rPr>
          <w:rFonts w:cs="Times New Roman"/>
          <w:i/>
        </w:rPr>
        <w:t>Z</w:t>
      </w:r>
      <w:r w:rsidRPr="00C64EE9">
        <w:rPr>
          <w:rFonts w:ascii="Kaiti SC Black" w:hAnsi="Kaiti SC Black" w:cs="Kaiti SC Black"/>
          <w:vertAlign w:val="subscript"/>
        </w:rPr>
        <w:t xml:space="preserve">⊙ </w:t>
      </w:r>
      <w:r w:rsidRPr="00C64EE9">
        <w:rPr>
          <w:rFonts w:cs="Times New Roman"/>
        </w:rPr>
        <w:t xml:space="preserve">in the cloud. Since varying both the </w:t>
      </w:r>
      <w:r w:rsidRPr="00C64EE9">
        <w:rPr>
          <w:rFonts w:cs="Times New Roman"/>
          <w:i/>
        </w:rPr>
        <w:t>Z</w:t>
      </w:r>
      <w:r w:rsidRPr="00C64EE9">
        <w:rPr>
          <w:rFonts w:cs="Times New Roman"/>
        </w:rPr>
        <w:t xml:space="preserve"> of the SED and of the cloud simultaneously would not allow us to interpret the effects of each independently, we chose to only study the effects of varying metallicity of the cloud. </w:t>
      </w:r>
    </w:p>
    <w:p w14:paraId="61D9E55C" w14:textId="77777777" w:rsidR="00E835B4" w:rsidRPr="00C64EE9" w:rsidRDefault="00E835B4" w:rsidP="00D23D0F">
      <w:pPr>
        <w:ind w:firstLine="720"/>
      </w:pPr>
      <w:r w:rsidRPr="00C64EE9">
        <w:t xml:space="preserve">We have also explored the impacts of varying the metallicity from </w:t>
      </w:r>
      <w:r w:rsidRPr="00C64EE9">
        <w:rPr>
          <w:i/>
        </w:rPr>
        <w:t>Z</w:t>
      </w:r>
      <w:r w:rsidRPr="00C64EE9">
        <w:t xml:space="preserve"> =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 xml:space="preserve">to </w:t>
      </w:r>
    </w:p>
    <w:p w14:paraId="1BF3291F" w14:textId="13B768B2" w:rsidR="00E77FCC" w:rsidRPr="00C64EE9" w:rsidDel="00E40475" w:rsidRDefault="00E835B4" w:rsidP="00D23D0F">
      <w:pPr>
        <w:rPr>
          <w:del w:id="153" w:author="Chris Richardson" w:date="2016-09-12T21:49:00Z"/>
        </w:rPr>
      </w:pPr>
      <w:r w:rsidRPr="00C64EE9">
        <w:rPr>
          <w:i/>
        </w:rPr>
        <w:t>Z</w:t>
      </w:r>
      <w:r w:rsidRPr="00C64EE9">
        <w:t xml:space="preserve"> =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 xml:space="preserve">in the cloud. Since varying both the </w:t>
      </w:r>
      <w:r w:rsidRPr="00C64EE9">
        <w:rPr>
          <w:i/>
        </w:rPr>
        <w:t>Z</w:t>
      </w:r>
      <w:r w:rsidRPr="00C64EE9">
        <w:t xml:space="preserve"> of the SED and of the cloud simultaneously would not allow us to interpret the effects of each independently, we chose to only study the effects of varying metallicity of the cloud. </w:t>
      </w:r>
    </w:p>
    <w:p w14:paraId="3C8C2175" w14:textId="361F38C9" w:rsidR="00262983" w:rsidRPr="00C64EE9" w:rsidDel="00E40475" w:rsidRDefault="00E835B4" w:rsidP="00D23D0F">
      <w:pPr>
        <w:ind w:firstLine="720"/>
        <w:rPr>
          <w:del w:id="154" w:author="Chris Richardson" w:date="2016-09-12T21:49:00Z"/>
          <w:rFonts w:cs="Times New Roman"/>
        </w:rPr>
      </w:pPr>
      <w:del w:id="155" w:author="Chris Richardson" w:date="2016-09-12T21:49:00Z">
        <w:r w:rsidRPr="00C64EE9" w:rsidDel="00E40475">
          <w:delText xml:space="preserve">To adopt alternate metallicities for the cloud region, we first determine the hydrogen, helium, and metals abundances by mass fraction. We then calculate the helium scale factor recognizing that </w:delText>
        </w:r>
        <w:r w:rsidRPr="00C64EE9" w:rsidDel="00E40475">
          <w:rPr>
            <w:i/>
          </w:rPr>
          <w:delText xml:space="preserve">X </w:delText>
        </w:r>
        <w:r w:rsidRPr="00C64EE9" w:rsidDel="00E40475">
          <w:delText xml:space="preserve">+ </w:delText>
        </w:r>
        <w:r w:rsidRPr="00C64EE9" w:rsidDel="00E40475">
          <w:rPr>
            <w:i/>
          </w:rPr>
          <w:delText xml:space="preserve">Y </w:delText>
        </w:r>
        <w:r w:rsidRPr="00C64EE9" w:rsidDel="00E40475">
          <w:delText xml:space="preserve">+ </w:delText>
        </w:r>
        <w:r w:rsidRPr="00C64EE9" w:rsidDel="00E40475">
          <w:rPr>
            <w:i/>
          </w:rPr>
          <w:delText xml:space="preserve">Z </w:delText>
        </w:r>
        <w:r w:rsidRPr="00C64EE9" w:rsidDel="00E40475">
          <w:delText xml:space="preserve">= 1 for each new metallicity, where is the mass fraction of hydrogen, </w:delText>
        </w:r>
        <w:r w:rsidRPr="00C64EE9" w:rsidDel="00E40475">
          <w:rPr>
            <w:i/>
          </w:rPr>
          <w:delText>Y</w:delText>
        </w:r>
        <w:r w:rsidRPr="00C64EE9" w:rsidDel="00E40475">
          <w:delText xml:space="preserve"> is the mass fraction of helium, and </w:delText>
        </w:r>
        <w:r w:rsidRPr="00C64EE9" w:rsidDel="00E40475">
          <w:rPr>
            <w:i/>
          </w:rPr>
          <w:delText>Z</w:delText>
        </w:r>
        <w:r w:rsidRPr="00C64EE9" w:rsidDel="00E40475">
          <w:delText xml:space="preserve"> is the mass fraction of metals. Taking </w:delText>
        </w:r>
        <w:r w:rsidRPr="00C64EE9" w:rsidDel="00E40475">
          <w:rPr>
            <w:i/>
          </w:rPr>
          <w:delText xml:space="preserve">Y </w:delText>
        </w:r>
        <w:r w:rsidRPr="00C64EE9" w:rsidDel="00E40475">
          <w:delText xml:space="preserve">and </w:delText>
        </w:r>
        <w:r w:rsidRPr="00C64EE9" w:rsidDel="00E40475">
          <w:rPr>
            <w:i/>
          </w:rPr>
          <w:delText>Z</w:delText>
        </w:r>
        <w:r w:rsidRPr="00C64EE9" w:rsidDel="00E40475">
          <w:delText xml:space="preserve"> relative to hydrogen and scaling the metals mass fraction with the new metals abundances, we solved for </w:delText>
        </w:r>
        <w:r w:rsidR="00B365A5" w:rsidDel="00E40475">
          <w:rPr>
            <w:i/>
          </w:rPr>
          <w:delText>X</w:delText>
        </w:r>
        <w:r w:rsidR="00B365A5" w:rsidRPr="00C64EE9" w:rsidDel="00E40475">
          <w:rPr>
            <w:rFonts w:ascii="Baoli SC Regular" w:hAnsi="Baoli SC Regular" w:cs="Baoli SC Regular" w:hint="eastAsia"/>
            <w:vertAlign w:val="subscript"/>
          </w:rPr>
          <w:delText>⊙</w:delText>
        </w:r>
        <w:r w:rsidRPr="00C64EE9" w:rsidDel="00E40475">
          <w:rPr>
            <w:i/>
          </w:rPr>
          <w:delText>,</w:delText>
        </w:r>
        <w:r w:rsidRPr="00C64EE9" w:rsidDel="00E40475">
          <w:delText xml:space="preserve"> </w:delText>
        </w:r>
        <w:r w:rsidRPr="00C64EE9" w:rsidDel="00E40475">
          <w:rPr>
            <w:i/>
          </w:rPr>
          <w:delText>Y</w:delText>
        </w:r>
        <w:r w:rsidRPr="00C64EE9" w:rsidDel="00E40475">
          <w:rPr>
            <w:rFonts w:ascii="Baoli SC Regular" w:hAnsi="Baoli SC Regular" w:cs="Baoli SC Regular" w:hint="eastAsia"/>
            <w:vertAlign w:val="subscript"/>
          </w:rPr>
          <w:delText>⊙</w:delText>
        </w:r>
        <w:r w:rsidRPr="00C64EE9" w:rsidDel="00E40475">
          <w:rPr>
            <w:i/>
          </w:rPr>
          <w:delText xml:space="preserve">, </w:delText>
        </w:r>
        <w:r w:rsidRPr="00C64EE9" w:rsidDel="00E40475">
          <w:delText xml:space="preserve">and </w:delText>
        </w:r>
        <w:r w:rsidRPr="00C64EE9" w:rsidDel="00E40475">
          <w:rPr>
            <w:i/>
          </w:rPr>
          <w:delText>Z</w:delText>
        </w:r>
        <w:r w:rsidRPr="00C64EE9" w:rsidDel="00E40475">
          <w:rPr>
            <w:rFonts w:ascii="Baoli SC Regular" w:hAnsi="Baoli SC Regular" w:cs="Baoli SC Regular" w:hint="eastAsia"/>
            <w:vertAlign w:val="subscript"/>
          </w:rPr>
          <w:delText>⊙</w:delText>
        </w:r>
        <w:r w:rsidRPr="00C64EE9" w:rsidDel="00E40475">
          <w:delText xml:space="preserve">. Once these values are known, we calculate the metals scale factor </w:delText>
        </w:r>
        <w:r w:rsidRPr="00C64EE9" w:rsidDel="00E40475">
          <w:sym w:font="Symbol" w:char="F078"/>
        </w:r>
        <w:r w:rsidRPr="00C64EE9" w:rsidDel="00E40475">
          <w:delText xml:space="preserve"> according to the following relation (Hamann et al. 2002)</w:delText>
        </w:r>
        <w:r w:rsidR="00E77FCC" w:rsidRPr="00C64EE9" w:rsidDel="00E40475">
          <w:delText>:</w:delText>
        </w:r>
      </w:del>
    </w:p>
    <w:p w14:paraId="6DB89F8A" w14:textId="6E391531" w:rsidR="008F7E87" w:rsidRPr="00C64EE9" w:rsidDel="00E40475" w:rsidRDefault="0055357D" w:rsidP="00D23D0F">
      <w:pPr>
        <w:pStyle w:val="Caption"/>
        <w:spacing w:after="0"/>
        <w:jc w:val="right"/>
        <w:rPr>
          <w:del w:id="156" w:author="Chris Richardson" w:date="2016-09-12T21:49:00Z"/>
          <w:rFonts w:cs="Times New Roman"/>
          <w:color w:val="auto"/>
          <w:sz w:val="24"/>
          <w:szCs w:val="24"/>
        </w:rPr>
      </w:pPr>
      <m:oMath>
        <m:f>
          <m:fPr>
            <m:ctrlPr>
              <w:del w:id="157" w:author="Chris Richardson" w:date="2016-09-12T21:49:00Z">
                <w:rPr>
                  <w:rFonts w:ascii="Cambria Math" w:hAnsi="Cambria Math" w:cs="Times New Roman"/>
                  <w:b w:val="0"/>
                  <w:i/>
                  <w:color w:val="auto"/>
                  <w:sz w:val="24"/>
                  <w:szCs w:val="24"/>
                </w:rPr>
              </w:del>
            </m:ctrlPr>
          </m:fPr>
          <m:num>
            <w:del w:id="158" w:author="Chris Richardson" w:date="2016-09-12T21:49:00Z">
              <m:r>
                <m:rPr>
                  <m:sty m:val="bi"/>
                </m:rPr>
                <w:rPr>
                  <w:rFonts w:ascii="Cambria Math" w:hAnsi="Cambria Math" w:cs="Times New Roman"/>
                  <w:color w:val="auto"/>
                  <w:sz w:val="24"/>
                  <w:szCs w:val="24"/>
                </w:rPr>
                <m:t>Z</m:t>
              </m:r>
            </w:del>
          </m:num>
          <m:den>
            <m:sSub>
              <m:sSubPr>
                <m:ctrlPr>
                  <w:del w:id="159" w:author="Chris Richardson" w:date="2016-09-12T21:49:00Z">
                    <w:rPr>
                      <w:rFonts w:ascii="Cambria Math" w:hAnsi="Cambria Math" w:cs="Times New Roman"/>
                      <w:b w:val="0"/>
                      <w:i/>
                      <w:color w:val="auto"/>
                      <w:sz w:val="24"/>
                      <w:szCs w:val="24"/>
                    </w:rPr>
                  </w:del>
                </m:ctrlPr>
              </m:sSubPr>
              <m:e>
                <w:del w:id="160" w:author="Chris Richardson" w:date="2016-09-12T21:49:00Z">
                  <m:r>
                    <m:rPr>
                      <m:sty m:val="bi"/>
                    </m:rPr>
                    <w:rPr>
                      <w:rFonts w:ascii="Cambria Math" w:hAnsi="Cambria Math" w:cs="Times New Roman"/>
                      <w:color w:val="auto"/>
                      <w:sz w:val="24"/>
                      <w:szCs w:val="24"/>
                    </w:rPr>
                    <m:t>Z</m:t>
                  </m:r>
                </w:del>
              </m:e>
              <m:sub>
                <w:del w:id="161" w:author="Chris Richardson" w:date="2016-09-12T21:49:00Z">
                  <m:r>
                    <m:rPr>
                      <m:sty m:val="b"/>
                    </m:rPr>
                    <w:rPr>
                      <w:rFonts w:ascii="Cambria Math" w:hAnsi="Cambria Math" w:cs="Times New Roman"/>
                      <w:color w:val="auto"/>
                      <w:sz w:val="24"/>
                      <w:szCs w:val="24"/>
                      <w:vertAlign w:val="subscript"/>
                    </w:rPr>
                    <m:t>⊙</m:t>
                  </m:r>
                </w:del>
              </m:sub>
            </m:sSub>
          </m:den>
        </m:f>
        <w:del w:id="162" w:author="Chris Richardson" w:date="2016-09-12T21:49:00Z">
          <m:r>
            <m:rPr>
              <m:sty m:val="bi"/>
            </m:rPr>
            <w:rPr>
              <w:rFonts w:ascii="Cambria Math" w:hAnsi="Cambria Math" w:cs="Times New Roman"/>
              <w:color w:val="auto"/>
              <w:sz w:val="24"/>
              <w:szCs w:val="24"/>
            </w:rPr>
            <m:t xml:space="preserve">= </m:t>
          </m:r>
        </w:del>
        <m:f>
          <m:fPr>
            <m:ctrlPr>
              <w:del w:id="163" w:author="Chris Richardson" w:date="2016-09-12T21:49:00Z">
                <w:rPr>
                  <w:rFonts w:ascii="Cambria Math" w:hAnsi="Cambria Math" w:cs="Times New Roman"/>
                  <w:b w:val="0"/>
                  <w:i/>
                  <w:color w:val="auto"/>
                  <w:sz w:val="24"/>
                  <w:szCs w:val="24"/>
                </w:rPr>
              </w:del>
            </m:ctrlPr>
          </m:fPr>
          <m:num>
            <w:del w:id="164" w:author="Chris Richardson" w:date="2016-09-12T21:49:00Z">
              <m:r>
                <m:rPr>
                  <m:sty m:val="bi"/>
                </m:rPr>
                <w:rPr>
                  <w:rFonts w:ascii="Cambria Math" w:hAnsi="Cambria Math" w:cs="Times New Roman"/>
                  <w:color w:val="auto"/>
                  <w:sz w:val="24"/>
                  <w:szCs w:val="24"/>
                </w:rPr>
                <m:t>ξ</m:t>
              </m:r>
            </w:del>
          </m:num>
          <m:den>
            <m:sSub>
              <m:sSubPr>
                <m:ctrlPr>
                  <w:del w:id="165" w:author="Chris Richardson" w:date="2016-09-12T21:49:00Z">
                    <w:rPr>
                      <w:rFonts w:ascii="Cambria Math" w:hAnsi="Cambria Math" w:cs="Times New Roman"/>
                      <w:b w:val="0"/>
                      <w:color w:val="auto"/>
                      <w:sz w:val="24"/>
                      <w:szCs w:val="24"/>
                      <w:vertAlign w:val="subscript"/>
                    </w:rPr>
                  </w:del>
                </m:ctrlPr>
              </m:sSubPr>
              <m:e>
                <w:del w:id="166" w:author="Chris Richardson" w:date="2016-09-12T21:49:00Z">
                  <m:r>
                    <m:rPr>
                      <m:sty m:val="bi"/>
                    </m:rPr>
                    <w:rPr>
                      <w:rFonts w:ascii="Cambria Math" w:hAnsi="Cambria Math" w:cs="Times New Roman"/>
                      <w:color w:val="auto"/>
                      <w:sz w:val="24"/>
                      <w:szCs w:val="24"/>
                      <w:vertAlign w:val="subscript"/>
                    </w:rPr>
                    <m:t>X</m:t>
                  </m:r>
                </w:del>
              </m:e>
              <m:sub>
                <w:del w:id="167" w:author="Chris Richardson" w:date="2016-09-12T21:49:00Z">
                  <m:r>
                    <m:rPr>
                      <m:sty m:val="b"/>
                    </m:rPr>
                    <w:rPr>
                      <w:rFonts w:ascii="Cambria Math" w:hAnsi="Cambria Math" w:cs="Times New Roman"/>
                      <w:color w:val="auto"/>
                      <w:sz w:val="24"/>
                      <w:szCs w:val="24"/>
                      <w:vertAlign w:val="subscript"/>
                    </w:rPr>
                    <m:t>⊙</m:t>
                  </m:r>
                </w:del>
              </m:sub>
            </m:sSub>
            <w:del w:id="168" w:author="Chris Richardson" w:date="2016-09-12T21:49:00Z">
              <m:r>
                <m:rPr>
                  <m:sty m:val="bi"/>
                </m:rPr>
                <w:rPr>
                  <w:rFonts w:ascii="Cambria Math" w:hAnsi="Cambria Math" w:cs="Times New Roman"/>
                  <w:color w:val="auto"/>
                  <w:sz w:val="24"/>
                  <w:szCs w:val="24"/>
                  <w:vertAlign w:val="subscript"/>
                </w:rPr>
                <m:t>+</m:t>
              </m:r>
            </w:del>
            <m:sSub>
              <m:sSubPr>
                <m:ctrlPr>
                  <w:del w:id="169" w:author="Chris Richardson" w:date="2016-09-12T21:49:00Z">
                    <w:rPr>
                      <w:rFonts w:ascii="Cambria Math" w:hAnsi="Cambria Math" w:cs="Times New Roman"/>
                      <w:b w:val="0"/>
                      <w:i/>
                      <w:color w:val="auto"/>
                      <w:sz w:val="24"/>
                      <w:szCs w:val="24"/>
                      <w:vertAlign w:val="subscript"/>
                    </w:rPr>
                  </w:del>
                </m:ctrlPr>
              </m:sSubPr>
              <m:e>
                <w:del w:id="170" w:author="Chris Richardson" w:date="2016-09-12T21:49:00Z">
                  <m:r>
                    <m:rPr>
                      <m:sty m:val="bi"/>
                    </m:rPr>
                    <w:rPr>
                      <w:rFonts w:ascii="Cambria Math" w:hAnsi="Cambria Math" w:cs="Times New Roman"/>
                      <w:color w:val="auto"/>
                      <w:sz w:val="24"/>
                      <w:szCs w:val="24"/>
                      <w:vertAlign w:val="subscript"/>
                    </w:rPr>
                    <m:t>Y</m:t>
                  </m:r>
                </w:del>
              </m:e>
              <m:sub>
                <w:del w:id="171" w:author="Chris Richardson" w:date="2016-09-12T21:49:00Z">
                  <m:r>
                    <m:rPr>
                      <m:sty m:val="b"/>
                    </m:rPr>
                    <w:rPr>
                      <w:rFonts w:ascii="Cambria Math" w:hAnsi="Cambria Math" w:cs="Times New Roman"/>
                      <w:color w:val="auto"/>
                      <w:sz w:val="24"/>
                      <w:szCs w:val="24"/>
                      <w:vertAlign w:val="subscript"/>
                    </w:rPr>
                    <m:t>⊙</m:t>
                  </m:r>
                </w:del>
              </m:sub>
            </m:sSub>
            <w:del w:id="172" w:author="Chris Richardson" w:date="2016-09-12T21:49:00Z">
              <m:r>
                <m:rPr>
                  <m:sty m:val="bi"/>
                </m:rPr>
                <w:rPr>
                  <w:rFonts w:ascii="Cambria Math" w:hAnsi="Cambria Math" w:cs="Times New Roman"/>
                  <w:color w:val="auto"/>
                  <w:sz w:val="24"/>
                  <w:szCs w:val="24"/>
                  <w:vertAlign w:val="subscript"/>
                </w:rPr>
                <m:t>+</m:t>
              </m:r>
            </w:del>
            <m:d>
              <m:dPr>
                <m:ctrlPr>
                  <w:del w:id="173" w:author="Chris Richardson" w:date="2016-09-12T21:49:00Z">
                    <w:rPr>
                      <w:rFonts w:ascii="Cambria Math" w:hAnsi="Cambria Math" w:cs="Times New Roman"/>
                      <w:b w:val="0"/>
                      <w:i/>
                      <w:color w:val="auto"/>
                      <w:sz w:val="24"/>
                      <w:szCs w:val="24"/>
                      <w:vertAlign w:val="subscript"/>
                    </w:rPr>
                  </w:del>
                </m:ctrlPr>
              </m:dPr>
              <m:e>
                <w:del w:id="174" w:author="Chris Richardson" w:date="2016-09-12T21:49:00Z">
                  <m:r>
                    <m:rPr>
                      <m:sty m:val="bi"/>
                    </m:rPr>
                    <w:rPr>
                      <w:rFonts w:ascii="Cambria Math" w:hAnsi="Cambria Math" w:cs="Times New Roman"/>
                      <w:color w:val="auto"/>
                      <w:sz w:val="24"/>
                      <w:szCs w:val="24"/>
                      <w:vertAlign w:val="subscript"/>
                    </w:rPr>
                    <m:t>2</m:t>
                  </m:r>
                  <m:r>
                    <m:rPr>
                      <m:sty m:val="bi"/>
                    </m:rPr>
                    <w:rPr>
                      <w:rFonts w:ascii="Cambria Math" w:hAnsi="Cambria Math" w:cs="Times New Roman"/>
                      <w:color w:val="auto"/>
                      <w:sz w:val="24"/>
                      <w:szCs w:val="24"/>
                    </w:rPr>
                    <m:t>ξ-1</m:t>
                  </m:r>
                </w:del>
                <m:ctrlPr>
                  <w:del w:id="175" w:author="Chris Richardson" w:date="2016-09-12T21:49:00Z">
                    <w:rPr>
                      <w:rFonts w:ascii="Cambria Math" w:hAnsi="Cambria Math" w:cs="Times New Roman"/>
                      <w:b w:val="0"/>
                      <w:i/>
                      <w:color w:val="auto"/>
                      <w:sz w:val="24"/>
                      <w:szCs w:val="24"/>
                    </w:rPr>
                  </w:del>
                </m:ctrlPr>
              </m:e>
            </m:d>
            <m:sSub>
              <m:sSubPr>
                <m:ctrlPr>
                  <w:del w:id="176" w:author="Chris Richardson" w:date="2016-09-12T21:49:00Z">
                    <w:rPr>
                      <w:rFonts w:ascii="Cambria Math" w:hAnsi="Cambria Math" w:cs="Times New Roman"/>
                      <w:b w:val="0"/>
                      <w:i/>
                      <w:color w:val="auto"/>
                      <w:sz w:val="24"/>
                      <w:szCs w:val="24"/>
                    </w:rPr>
                  </w:del>
                </m:ctrlPr>
              </m:sSubPr>
              <m:e>
                <w:del w:id="177" w:author="Chris Richardson" w:date="2016-09-12T21:49:00Z">
                  <m:r>
                    <m:rPr>
                      <m:sty m:val="bi"/>
                    </m:rPr>
                    <w:rPr>
                      <w:rFonts w:ascii="Cambria Math" w:hAnsi="Cambria Math" w:cs="Times New Roman"/>
                      <w:color w:val="auto"/>
                      <w:sz w:val="24"/>
                      <w:szCs w:val="24"/>
                    </w:rPr>
                    <m:t>Z</m:t>
                  </m:r>
                </w:del>
              </m:e>
              <m:sub>
                <w:del w:id="178" w:author="Chris Richardson" w:date="2016-09-12T21:49:00Z">
                  <m:r>
                    <m:rPr>
                      <m:sty m:val="b"/>
                    </m:rPr>
                    <w:rPr>
                      <w:rFonts w:ascii="Cambria Math" w:hAnsi="Cambria Math" w:cs="Times New Roman"/>
                      <w:color w:val="auto"/>
                      <w:sz w:val="24"/>
                      <w:szCs w:val="24"/>
                      <w:vertAlign w:val="subscript"/>
                    </w:rPr>
                    <m:t>⊙</m:t>
                  </m:r>
                </w:del>
              </m:sub>
            </m:sSub>
          </m:den>
        </m:f>
      </m:oMath>
      <w:del w:id="179" w:author="Chris Richardson" w:date="2016-09-12T21:49:00Z">
        <w:r w:rsidR="00B365A5" w:rsidDel="00E40475">
          <w:rPr>
            <w:b w:val="0"/>
            <w:color w:val="auto"/>
            <w:sz w:val="24"/>
            <w:szCs w:val="24"/>
          </w:rPr>
          <w:tab/>
        </w:r>
        <w:r w:rsidR="0062017A" w:rsidRPr="00C64EE9" w:rsidDel="00E40475">
          <w:rPr>
            <w:color w:val="auto"/>
            <w:sz w:val="24"/>
            <w:szCs w:val="24"/>
          </w:rPr>
          <w:tab/>
        </w:r>
        <w:r w:rsidR="0062017A" w:rsidRPr="00C64EE9" w:rsidDel="00E40475">
          <w:rPr>
            <w:color w:val="auto"/>
            <w:sz w:val="24"/>
            <w:szCs w:val="24"/>
          </w:rPr>
          <w:tab/>
        </w:r>
        <w:r w:rsidR="00E77FCC" w:rsidRPr="00C64EE9" w:rsidDel="00E40475">
          <w:rPr>
            <w:color w:val="auto"/>
            <w:sz w:val="24"/>
            <w:szCs w:val="24"/>
          </w:rPr>
          <w:tab/>
        </w:r>
        <w:r w:rsidR="00E77FCC" w:rsidRPr="00C64EE9" w:rsidDel="00E40475">
          <w:rPr>
            <w:color w:val="auto"/>
            <w:sz w:val="24"/>
            <w:szCs w:val="24"/>
          </w:rPr>
          <w:tab/>
        </w:r>
        <w:r w:rsidR="00E77FCC" w:rsidRPr="00C64EE9" w:rsidDel="00E40475">
          <w:rPr>
            <w:b w:val="0"/>
            <w:color w:val="auto"/>
            <w:sz w:val="24"/>
            <w:szCs w:val="24"/>
          </w:rPr>
          <w:delText xml:space="preserve">(4) </w:delText>
        </w:r>
      </w:del>
    </w:p>
    <w:p w14:paraId="6A95C0B6" w14:textId="05F6C777" w:rsidR="00262983" w:rsidRDefault="00E77FCC" w:rsidP="00D23D0F">
      <w:pPr>
        <w:rPr>
          <w:ins w:id="180" w:author="Chris Richardson" w:date="2016-09-12T21:08:00Z"/>
        </w:rPr>
      </w:pPr>
      <w:del w:id="181" w:author="Chris Richardson" w:date="2016-09-12T21:49:00Z">
        <w:r w:rsidRPr="00C64EE9" w:rsidDel="00E40475">
          <w:delText xml:space="preserve">and scale the metals abundance according to X. We also scale nitrogen with </w:delText>
        </w:r>
        <w:r w:rsidRPr="00C64EE9" w:rsidDel="00E40475">
          <w:rPr>
            <w:i/>
          </w:rPr>
          <w:delText>Z</w:delText>
        </w:r>
        <w:r w:rsidRPr="00C64EE9" w:rsidDel="00E40475">
          <w:rPr>
            <w:i/>
            <w:vertAlign w:val="superscript"/>
          </w:rPr>
          <w:delText>2</w:delText>
        </w:r>
        <w:r w:rsidRPr="00C64EE9" w:rsidDel="00E40475">
          <w:rPr>
            <w:i/>
          </w:rPr>
          <w:delText xml:space="preserve"> </w:delText>
        </w:r>
        <w:r w:rsidRPr="00C64EE9" w:rsidDel="00E40475">
          <w:delText xml:space="preserve">due to secondary nitrogen production when N is synthesized from C and O (Baldwin et al. 1991, K97). </w:delText>
        </w:r>
      </w:del>
    </w:p>
    <w:p w14:paraId="773D2858" w14:textId="2EC32925" w:rsidR="002B0FB8" w:rsidRDefault="00262983" w:rsidP="00E40475">
      <w:pPr>
        <w:ind w:firstLine="720"/>
        <w:rPr>
          <w:ins w:id="182" w:author="Chris Richardson" w:date="2016-09-12T21:26:00Z"/>
        </w:rPr>
        <w:pPrChange w:id="183" w:author="Chris Richardson" w:date="2016-09-12T21:49:00Z">
          <w:pPr/>
        </w:pPrChange>
      </w:pPr>
      <w:ins w:id="184" w:author="Chris Richardson" w:date="2016-09-12T21:08:00Z">
        <w:r w:rsidRPr="00C64EE9">
          <w:t xml:space="preserve">To adopt alternate metallicities for the cloud region, </w:t>
        </w:r>
        <w:r>
          <w:t>we</w:t>
        </w:r>
      </w:ins>
      <w:ins w:id="185" w:author="Chris Richardson" w:date="2016-09-12T21:09:00Z">
        <w:r>
          <w:t xml:space="preserve"> linearly</w:t>
        </w:r>
      </w:ins>
      <w:ins w:id="186" w:author="Chris Richardson" w:date="2016-09-12T21:08:00Z">
        <w:r>
          <w:t xml:space="preserve"> scale all of the metal </w:t>
        </w:r>
      </w:ins>
      <w:ins w:id="187" w:author="Chris Richardson" w:date="2016-09-12T21:09:00Z">
        <w:r>
          <w:t xml:space="preserve">number abundance by a scale factor </w:t>
        </w:r>
      </w:ins>
      <w:ins w:id="188" w:author="Chris Richardson" w:date="2016-09-12T21:10:00Z">
        <w:r w:rsidRPr="00C64EE9">
          <w:sym w:font="Symbol" w:char="F078"/>
        </w:r>
        <w:r>
          <w:t xml:space="preserve">, </w:t>
        </w:r>
        <w:r w:rsidR="00240ACC">
          <w:t xml:space="preserve">the notable exception being nitrogen, which scales as </w:t>
        </w:r>
      </w:ins>
      <w:ins w:id="189" w:author="Chris Richardson" w:date="2016-09-12T21:18:00Z">
        <w:r w:rsidR="00240ACC" w:rsidRPr="00C64EE9">
          <w:rPr>
            <w:i/>
          </w:rPr>
          <w:t>Z</w:t>
        </w:r>
        <w:r w:rsidR="00240ACC" w:rsidRPr="00C64EE9">
          <w:rPr>
            <w:i/>
            <w:vertAlign w:val="superscript"/>
          </w:rPr>
          <w:t>2</w:t>
        </w:r>
        <w:r w:rsidR="00240ACC" w:rsidRPr="00C64EE9">
          <w:rPr>
            <w:i/>
          </w:rPr>
          <w:t xml:space="preserve"> </w:t>
        </w:r>
        <w:r w:rsidR="00240ACC" w:rsidRPr="00C64EE9">
          <w:t>due to secondary nitrogen production when N is synthesized from C and O (Baldwin et al. 1991, K97)</w:t>
        </w:r>
      </w:ins>
      <w:ins w:id="190" w:author="Chris Richardson" w:date="2016-09-12T21:22:00Z">
        <w:r w:rsidR="00240ACC">
          <w:rPr>
            <w:rFonts w:ascii="Baoli SC Regular" w:hAnsi="Baoli SC Regular" w:cs="Baoli SC Regular"/>
          </w:rPr>
          <w:t>.</w:t>
        </w:r>
      </w:ins>
      <w:ins w:id="191" w:author="Chris Richardson" w:date="2016-09-12T21:26:00Z">
        <w:r w:rsidR="002B0FB8">
          <w:rPr>
            <w:rFonts w:ascii="Baoli SC Regular" w:hAnsi="Baoli SC Regular" w:cs="Baoli SC Regular"/>
          </w:rPr>
          <w:t xml:space="preserve"> </w:t>
        </w:r>
        <w:r w:rsidR="002B0FB8" w:rsidRPr="00C64EE9">
          <w:t>Once</w:t>
        </w:r>
      </w:ins>
      <w:ins w:id="192" w:author="Chris Richardson" w:date="2016-09-12T21:27:00Z">
        <w:r w:rsidR="002B0FB8">
          <w:t xml:space="preserve"> </w:t>
        </w:r>
        <w:r w:rsidR="002B0FB8" w:rsidRPr="00C64EE9">
          <w:sym w:font="Symbol" w:char="F078"/>
        </w:r>
        <w:r w:rsidR="002B0FB8">
          <w:t xml:space="preserve"> is input</w:t>
        </w:r>
      </w:ins>
      <w:ins w:id="193" w:author="Chris Richardson" w:date="2016-09-12T21:26:00Z">
        <w:r w:rsidR="002B0FB8" w:rsidRPr="00C64EE9">
          <w:t xml:space="preserve">, we calculate the </w:t>
        </w:r>
      </w:ins>
      <w:ins w:id="194" w:author="Chris Richardson" w:date="2016-09-12T21:28:00Z">
        <w:r w:rsidR="002B0FB8">
          <w:t>metallicity</w:t>
        </w:r>
      </w:ins>
      <w:ins w:id="195" w:author="Chris Richardson" w:date="2016-09-12T21:26:00Z">
        <w:r w:rsidR="002B0FB8" w:rsidRPr="00C64EE9">
          <w:t xml:space="preserve"> according to the following relation (Hamann et al. 2002):</w:t>
        </w:r>
      </w:ins>
    </w:p>
    <w:p w14:paraId="0041BE05" w14:textId="77777777" w:rsidR="002B0FB8" w:rsidRPr="00C64EE9" w:rsidRDefault="002B0FB8" w:rsidP="002B0FB8">
      <w:pPr>
        <w:ind w:firstLine="720"/>
        <w:rPr>
          <w:ins w:id="196" w:author="Chris Richardson" w:date="2016-09-12T21:26:00Z"/>
          <w:rFonts w:cs="Times New Roman"/>
        </w:rPr>
      </w:pPr>
    </w:p>
    <w:p w14:paraId="752377A4" w14:textId="77777777" w:rsidR="002B0FB8" w:rsidRPr="00C64EE9" w:rsidRDefault="002B0FB8" w:rsidP="002B0FB8">
      <w:pPr>
        <w:pStyle w:val="Caption"/>
        <w:spacing w:after="0"/>
        <w:jc w:val="right"/>
        <w:rPr>
          <w:ins w:id="197" w:author="Chris Richardson" w:date="2016-09-12T21:26:00Z"/>
          <w:rFonts w:cs="Times New Roman"/>
          <w:color w:val="auto"/>
          <w:sz w:val="24"/>
          <w:szCs w:val="24"/>
        </w:rPr>
      </w:pPr>
      <m:oMath>
        <m:f>
          <m:fPr>
            <m:ctrlPr>
              <w:ins w:id="198" w:author="Chris Richardson" w:date="2016-09-12T21:26:00Z">
                <w:rPr>
                  <w:rFonts w:ascii="Cambria Math" w:hAnsi="Cambria Math" w:cs="Times New Roman"/>
                  <w:b w:val="0"/>
                  <w:i/>
                  <w:color w:val="auto"/>
                  <w:sz w:val="24"/>
                  <w:szCs w:val="24"/>
                </w:rPr>
              </w:ins>
            </m:ctrlPr>
          </m:fPr>
          <m:num>
            <w:ins w:id="199" w:author="Chris Richardson" w:date="2016-09-12T21:26:00Z">
              <m:r>
                <m:rPr>
                  <m:sty m:val="bi"/>
                </m:rPr>
                <w:rPr>
                  <w:rFonts w:ascii="Cambria Math" w:hAnsi="Cambria Math" w:cs="Times New Roman"/>
                  <w:color w:val="auto"/>
                  <w:sz w:val="24"/>
                  <w:szCs w:val="24"/>
                </w:rPr>
                <m:t>Z</m:t>
              </m:r>
            </w:ins>
          </m:num>
          <m:den>
            <m:sSub>
              <m:sSubPr>
                <m:ctrlPr>
                  <w:ins w:id="200" w:author="Chris Richardson" w:date="2016-09-12T21:26:00Z">
                    <w:rPr>
                      <w:rFonts w:ascii="Cambria Math" w:hAnsi="Cambria Math" w:cs="Times New Roman"/>
                      <w:b w:val="0"/>
                      <w:i/>
                      <w:color w:val="auto"/>
                      <w:sz w:val="24"/>
                      <w:szCs w:val="24"/>
                    </w:rPr>
                  </w:ins>
                </m:ctrlPr>
              </m:sSubPr>
              <m:e>
                <w:ins w:id="201" w:author="Chris Richardson" w:date="2016-09-12T21:26:00Z">
                  <m:r>
                    <m:rPr>
                      <m:sty m:val="bi"/>
                    </m:rPr>
                    <w:rPr>
                      <w:rFonts w:ascii="Cambria Math" w:hAnsi="Cambria Math" w:cs="Times New Roman"/>
                      <w:color w:val="auto"/>
                      <w:sz w:val="24"/>
                      <w:szCs w:val="24"/>
                    </w:rPr>
                    <m:t>Z</m:t>
                  </m:r>
                </w:ins>
              </m:e>
              <m:sub>
                <w:ins w:id="202" w:author="Chris Richardson" w:date="2016-09-12T21:26:00Z">
                  <m:r>
                    <m:rPr>
                      <m:sty m:val="b"/>
                    </m:rPr>
                    <w:rPr>
                      <w:rFonts w:ascii="Cambria Math" w:hAnsi="Cambria Math" w:cs="Times New Roman"/>
                      <w:color w:val="auto"/>
                      <w:sz w:val="24"/>
                      <w:szCs w:val="24"/>
                      <w:vertAlign w:val="subscript"/>
                    </w:rPr>
                    <m:t>⊙</m:t>
                  </m:r>
                </w:ins>
              </m:sub>
            </m:sSub>
          </m:den>
        </m:f>
        <w:ins w:id="203" w:author="Chris Richardson" w:date="2016-09-12T21:26:00Z">
          <m:r>
            <m:rPr>
              <m:sty m:val="bi"/>
            </m:rPr>
            <w:rPr>
              <w:rFonts w:ascii="Cambria Math" w:hAnsi="Cambria Math" w:cs="Times New Roman"/>
              <w:color w:val="auto"/>
              <w:sz w:val="24"/>
              <w:szCs w:val="24"/>
            </w:rPr>
            <m:t xml:space="preserve">= </m:t>
          </m:r>
        </w:ins>
        <m:f>
          <m:fPr>
            <m:ctrlPr>
              <w:ins w:id="204" w:author="Chris Richardson" w:date="2016-09-12T21:26:00Z">
                <w:rPr>
                  <w:rFonts w:ascii="Cambria Math" w:hAnsi="Cambria Math" w:cs="Times New Roman"/>
                  <w:b w:val="0"/>
                  <w:i/>
                  <w:color w:val="auto"/>
                  <w:sz w:val="24"/>
                  <w:szCs w:val="24"/>
                </w:rPr>
              </w:ins>
            </m:ctrlPr>
          </m:fPr>
          <m:num>
            <w:ins w:id="205" w:author="Chris Richardson" w:date="2016-09-12T21:26:00Z">
              <m:r>
                <m:rPr>
                  <m:sty m:val="bi"/>
                </m:rPr>
                <w:rPr>
                  <w:rFonts w:ascii="Cambria Math" w:hAnsi="Cambria Math" w:cs="Times New Roman"/>
                  <w:color w:val="auto"/>
                  <w:sz w:val="24"/>
                  <w:szCs w:val="24"/>
                </w:rPr>
                <m:t>ξ</m:t>
              </m:r>
            </w:ins>
          </m:num>
          <m:den>
            <m:sSub>
              <m:sSubPr>
                <m:ctrlPr>
                  <w:ins w:id="206" w:author="Chris Richardson" w:date="2016-09-12T21:26:00Z">
                    <w:rPr>
                      <w:rFonts w:ascii="Cambria Math" w:hAnsi="Cambria Math" w:cs="Times New Roman"/>
                      <w:b w:val="0"/>
                      <w:color w:val="auto"/>
                      <w:sz w:val="24"/>
                      <w:szCs w:val="24"/>
                      <w:vertAlign w:val="subscript"/>
                    </w:rPr>
                  </w:ins>
                </m:ctrlPr>
              </m:sSubPr>
              <m:e>
                <w:ins w:id="207" w:author="Chris Richardson" w:date="2016-09-12T21:26:00Z">
                  <m:r>
                    <m:rPr>
                      <m:sty m:val="bi"/>
                    </m:rPr>
                    <w:rPr>
                      <w:rFonts w:ascii="Cambria Math" w:hAnsi="Cambria Math" w:cs="Times New Roman"/>
                      <w:color w:val="auto"/>
                      <w:sz w:val="24"/>
                      <w:szCs w:val="24"/>
                      <w:vertAlign w:val="subscript"/>
                    </w:rPr>
                    <m:t>X</m:t>
                  </m:r>
                </w:ins>
              </m:e>
              <m:sub>
                <w:ins w:id="208" w:author="Chris Richardson" w:date="2016-09-12T21:26:00Z">
                  <m:r>
                    <m:rPr>
                      <m:sty m:val="b"/>
                    </m:rPr>
                    <w:rPr>
                      <w:rFonts w:ascii="Cambria Math" w:hAnsi="Cambria Math" w:cs="Times New Roman"/>
                      <w:color w:val="auto"/>
                      <w:sz w:val="24"/>
                      <w:szCs w:val="24"/>
                      <w:vertAlign w:val="subscript"/>
                    </w:rPr>
                    <m:t>⊙</m:t>
                  </m:r>
                </w:ins>
              </m:sub>
            </m:sSub>
            <w:ins w:id="209" w:author="Chris Richardson" w:date="2016-09-12T21:26:00Z">
              <m:r>
                <m:rPr>
                  <m:sty m:val="bi"/>
                </m:rPr>
                <w:rPr>
                  <w:rFonts w:ascii="Cambria Math" w:hAnsi="Cambria Math" w:cs="Times New Roman"/>
                  <w:color w:val="auto"/>
                  <w:sz w:val="24"/>
                  <w:szCs w:val="24"/>
                  <w:vertAlign w:val="subscript"/>
                </w:rPr>
                <m:t>+</m:t>
              </m:r>
            </w:ins>
            <m:sSub>
              <m:sSubPr>
                <m:ctrlPr>
                  <w:ins w:id="210" w:author="Chris Richardson" w:date="2016-09-12T21:26:00Z">
                    <w:rPr>
                      <w:rFonts w:ascii="Cambria Math" w:hAnsi="Cambria Math" w:cs="Times New Roman"/>
                      <w:b w:val="0"/>
                      <w:i/>
                      <w:color w:val="auto"/>
                      <w:sz w:val="24"/>
                      <w:szCs w:val="24"/>
                      <w:vertAlign w:val="subscript"/>
                    </w:rPr>
                  </w:ins>
                </m:ctrlPr>
              </m:sSubPr>
              <m:e>
                <w:ins w:id="211" w:author="Chris Richardson" w:date="2016-09-12T21:26:00Z">
                  <m:r>
                    <m:rPr>
                      <m:sty m:val="bi"/>
                    </m:rPr>
                    <w:rPr>
                      <w:rFonts w:ascii="Cambria Math" w:hAnsi="Cambria Math" w:cs="Times New Roman"/>
                      <w:color w:val="auto"/>
                      <w:sz w:val="24"/>
                      <w:szCs w:val="24"/>
                      <w:vertAlign w:val="subscript"/>
                    </w:rPr>
                    <m:t>Y</m:t>
                  </m:r>
                </w:ins>
              </m:e>
              <m:sub>
                <w:ins w:id="212" w:author="Chris Richardson" w:date="2016-09-12T21:26:00Z">
                  <m:r>
                    <m:rPr>
                      <m:sty m:val="b"/>
                    </m:rPr>
                    <w:rPr>
                      <w:rFonts w:ascii="Cambria Math" w:hAnsi="Cambria Math" w:cs="Times New Roman"/>
                      <w:color w:val="auto"/>
                      <w:sz w:val="24"/>
                      <w:szCs w:val="24"/>
                      <w:vertAlign w:val="subscript"/>
                    </w:rPr>
                    <m:t>⊙</m:t>
                  </m:r>
                </w:ins>
              </m:sub>
            </m:sSub>
            <w:ins w:id="213" w:author="Chris Richardson" w:date="2016-09-12T21:26:00Z">
              <m:r>
                <m:rPr>
                  <m:sty m:val="bi"/>
                </m:rPr>
                <w:rPr>
                  <w:rFonts w:ascii="Cambria Math" w:hAnsi="Cambria Math" w:cs="Times New Roman"/>
                  <w:color w:val="auto"/>
                  <w:sz w:val="24"/>
                  <w:szCs w:val="24"/>
                  <w:vertAlign w:val="subscript"/>
                </w:rPr>
                <m:t>+</m:t>
              </m:r>
            </w:ins>
            <m:d>
              <m:dPr>
                <m:ctrlPr>
                  <w:ins w:id="214" w:author="Chris Richardson" w:date="2016-09-12T21:26:00Z">
                    <w:rPr>
                      <w:rFonts w:ascii="Cambria Math" w:hAnsi="Cambria Math" w:cs="Times New Roman"/>
                      <w:b w:val="0"/>
                      <w:i/>
                      <w:color w:val="auto"/>
                      <w:sz w:val="24"/>
                      <w:szCs w:val="24"/>
                      <w:vertAlign w:val="subscript"/>
                    </w:rPr>
                  </w:ins>
                </m:ctrlPr>
              </m:dPr>
              <m:e>
                <w:ins w:id="215" w:author="Chris Richardson" w:date="2016-09-12T21:26:00Z">
                  <m:r>
                    <m:rPr>
                      <m:sty m:val="bi"/>
                    </m:rPr>
                    <w:rPr>
                      <w:rFonts w:ascii="Cambria Math" w:hAnsi="Cambria Math" w:cs="Times New Roman"/>
                      <w:color w:val="auto"/>
                      <w:sz w:val="24"/>
                      <w:szCs w:val="24"/>
                      <w:vertAlign w:val="subscript"/>
                    </w:rPr>
                    <m:t>2</m:t>
                  </m:r>
                  <m:r>
                    <m:rPr>
                      <m:sty m:val="bi"/>
                    </m:rPr>
                    <w:rPr>
                      <w:rFonts w:ascii="Cambria Math" w:hAnsi="Cambria Math" w:cs="Times New Roman"/>
                      <w:color w:val="auto"/>
                      <w:sz w:val="24"/>
                      <w:szCs w:val="24"/>
                    </w:rPr>
                    <m:t>ξ-1</m:t>
                  </m:r>
                </w:ins>
                <m:ctrlPr>
                  <w:ins w:id="216" w:author="Chris Richardson" w:date="2016-09-12T21:26:00Z">
                    <w:rPr>
                      <w:rFonts w:ascii="Cambria Math" w:hAnsi="Cambria Math" w:cs="Times New Roman"/>
                      <w:b w:val="0"/>
                      <w:i/>
                      <w:color w:val="auto"/>
                      <w:sz w:val="24"/>
                      <w:szCs w:val="24"/>
                    </w:rPr>
                  </w:ins>
                </m:ctrlPr>
              </m:e>
            </m:d>
            <m:sSub>
              <m:sSubPr>
                <m:ctrlPr>
                  <w:ins w:id="217" w:author="Chris Richardson" w:date="2016-09-12T21:26:00Z">
                    <w:rPr>
                      <w:rFonts w:ascii="Cambria Math" w:hAnsi="Cambria Math" w:cs="Times New Roman"/>
                      <w:b w:val="0"/>
                      <w:i/>
                      <w:color w:val="auto"/>
                      <w:sz w:val="24"/>
                      <w:szCs w:val="24"/>
                    </w:rPr>
                  </w:ins>
                </m:ctrlPr>
              </m:sSubPr>
              <m:e>
                <w:ins w:id="218" w:author="Chris Richardson" w:date="2016-09-12T21:26:00Z">
                  <m:r>
                    <m:rPr>
                      <m:sty m:val="bi"/>
                    </m:rPr>
                    <w:rPr>
                      <w:rFonts w:ascii="Cambria Math" w:hAnsi="Cambria Math" w:cs="Times New Roman"/>
                      <w:color w:val="auto"/>
                      <w:sz w:val="24"/>
                      <w:szCs w:val="24"/>
                    </w:rPr>
                    <m:t>Z</m:t>
                  </m:r>
                </w:ins>
              </m:e>
              <m:sub>
                <w:ins w:id="219" w:author="Chris Richardson" w:date="2016-09-12T21:26:00Z">
                  <m:r>
                    <m:rPr>
                      <m:sty m:val="b"/>
                    </m:rPr>
                    <w:rPr>
                      <w:rFonts w:ascii="Cambria Math" w:hAnsi="Cambria Math" w:cs="Times New Roman"/>
                      <w:color w:val="auto"/>
                      <w:sz w:val="24"/>
                      <w:szCs w:val="24"/>
                      <w:vertAlign w:val="subscript"/>
                    </w:rPr>
                    <m:t>⊙</m:t>
                  </m:r>
                </w:ins>
              </m:sub>
            </m:sSub>
          </m:den>
        </m:f>
      </m:oMath>
      <w:ins w:id="220" w:author="Chris Richardson" w:date="2016-09-12T21:26:00Z">
        <w:r>
          <w:rPr>
            <w:b w:val="0"/>
            <w:color w:val="auto"/>
            <w:sz w:val="24"/>
            <w:szCs w:val="24"/>
          </w:rPr>
          <w:tab/>
        </w:r>
        <w:r w:rsidRPr="00C64EE9">
          <w:rPr>
            <w:color w:val="auto"/>
            <w:sz w:val="24"/>
            <w:szCs w:val="24"/>
          </w:rPr>
          <w:tab/>
        </w:r>
        <w:r w:rsidRPr="00C64EE9">
          <w:rPr>
            <w:color w:val="auto"/>
            <w:sz w:val="24"/>
            <w:szCs w:val="24"/>
          </w:rPr>
          <w:tab/>
        </w:r>
        <w:r w:rsidRPr="00C64EE9">
          <w:rPr>
            <w:color w:val="auto"/>
            <w:sz w:val="24"/>
            <w:szCs w:val="24"/>
          </w:rPr>
          <w:tab/>
        </w:r>
        <w:r w:rsidRPr="00C64EE9">
          <w:rPr>
            <w:color w:val="auto"/>
            <w:sz w:val="24"/>
            <w:szCs w:val="24"/>
          </w:rPr>
          <w:tab/>
        </w:r>
        <w:r w:rsidRPr="00C64EE9">
          <w:rPr>
            <w:b w:val="0"/>
            <w:color w:val="auto"/>
            <w:sz w:val="24"/>
            <w:szCs w:val="24"/>
          </w:rPr>
          <w:t xml:space="preserve">(4) </w:t>
        </w:r>
      </w:ins>
    </w:p>
    <w:p w14:paraId="173270C1" w14:textId="77777777" w:rsidR="00262983" w:rsidRDefault="00262983" w:rsidP="00262983">
      <w:pPr>
        <w:rPr>
          <w:ins w:id="221" w:author="Chris Richardson" w:date="2016-09-12T21:08:00Z"/>
        </w:rPr>
        <w:pPrChange w:id="222" w:author="Chris Richardson" w:date="2016-09-12T21:08:00Z">
          <w:pPr>
            <w:ind w:firstLine="720"/>
          </w:pPr>
        </w:pPrChange>
      </w:pPr>
    </w:p>
    <w:p w14:paraId="4FBD6E2E" w14:textId="606185E3" w:rsidR="00E77FCC" w:rsidRPr="00C64EE9" w:rsidRDefault="002B0FB8" w:rsidP="00D23D0F">
      <w:ins w:id="223" w:author="Chris Richardson" w:date="2016-09-12T21:28:00Z">
        <w:r>
          <w:t xml:space="preserve">Assuming </w:t>
        </w:r>
        <w:r>
          <w:rPr>
            <w:rFonts w:cs="Times New Roman"/>
          </w:rPr>
          <w:t>∆</w:t>
        </w:r>
        <w:r w:rsidRPr="002B0FB8">
          <w:rPr>
            <w:i/>
            <w:rPrChange w:id="224" w:author="Chris Richardson" w:date="2016-09-12T21:29:00Z">
              <w:rPr/>
            </w:rPrChange>
          </w:rPr>
          <w:t>Z</w:t>
        </w:r>
      </w:ins>
      <w:ins w:id="225" w:author="Chris Richardson" w:date="2016-09-12T21:29:00Z">
        <w:r>
          <w:t xml:space="preserve"> = </w:t>
        </w:r>
        <w:r>
          <w:rPr>
            <w:rFonts w:cs="Times New Roman"/>
          </w:rPr>
          <w:t>∆</w:t>
        </w:r>
        <w:r>
          <w:rPr>
            <w:i/>
          </w:rPr>
          <w:t>Y</w:t>
        </w:r>
        <w:r>
          <w:t xml:space="preserve"> as determined by Baldwin et al. (1991)</w:t>
        </w:r>
        <w:r w:rsidRPr="00C64EE9">
          <w:t xml:space="preserve"> </w:t>
        </w:r>
      </w:ins>
      <w:ins w:id="226" w:author="Chris Richardson" w:date="2016-09-12T21:08:00Z">
        <w:r w:rsidR="00262983" w:rsidRPr="00C64EE9">
          <w:t xml:space="preserve">we </w:t>
        </w:r>
      </w:ins>
      <w:ins w:id="227" w:author="Chris Richardson" w:date="2016-09-12T21:29:00Z">
        <w:r>
          <w:t xml:space="preserve">can </w:t>
        </w:r>
      </w:ins>
      <w:ins w:id="228" w:author="Chris Richardson" w:date="2016-09-12T21:08:00Z">
        <w:r w:rsidR="00262983" w:rsidRPr="00C64EE9">
          <w:t>determine the hydrogen, helium, and metals abundances by mass fraction</w:t>
        </w:r>
      </w:ins>
      <w:ins w:id="229" w:author="Chris Richardson" w:date="2016-09-12T21:43:00Z">
        <w:r w:rsidR="00AD6B03">
          <w:t xml:space="preserve"> since</w:t>
        </w:r>
      </w:ins>
      <w:ins w:id="230" w:author="Chris Richardson" w:date="2016-09-12T21:08:00Z">
        <w:r w:rsidR="00262983" w:rsidRPr="00C64EE9">
          <w:t xml:space="preserve"> </w:t>
        </w:r>
        <w:r w:rsidR="00262983" w:rsidRPr="00C64EE9">
          <w:rPr>
            <w:i/>
          </w:rPr>
          <w:t xml:space="preserve">X </w:t>
        </w:r>
        <w:r w:rsidR="00262983" w:rsidRPr="00C64EE9">
          <w:t xml:space="preserve">+ </w:t>
        </w:r>
        <w:r w:rsidR="00262983" w:rsidRPr="00C64EE9">
          <w:rPr>
            <w:i/>
          </w:rPr>
          <w:t xml:space="preserve">Y </w:t>
        </w:r>
        <w:r w:rsidR="00262983" w:rsidRPr="00C64EE9">
          <w:t xml:space="preserve">+ </w:t>
        </w:r>
        <w:r w:rsidR="00262983" w:rsidRPr="00C64EE9">
          <w:rPr>
            <w:i/>
          </w:rPr>
          <w:t xml:space="preserve">Z </w:t>
        </w:r>
        <w:r w:rsidR="00262983" w:rsidRPr="00C64EE9">
          <w:t>= 1</w:t>
        </w:r>
      </w:ins>
      <w:ins w:id="231" w:author="Chris Richardson" w:date="2016-09-12T21:43:00Z">
        <w:r w:rsidR="00AD6B03">
          <w:t>.</w:t>
        </w:r>
      </w:ins>
      <w:ins w:id="232" w:author="Chris Richardson" w:date="2016-09-12T21:08:00Z">
        <w:r w:rsidR="00262983" w:rsidRPr="00C64EE9">
          <w:t xml:space="preserve"> </w:t>
        </w:r>
      </w:ins>
      <w:ins w:id="233" w:author="Chris Richardson" w:date="2016-09-12T21:45:00Z">
        <w:r w:rsidR="00DB1F50">
          <w:t xml:space="preserve">Calculating the helium number abundance scale </w:t>
        </w:r>
        <w:r w:rsidR="006619F0">
          <w:t xml:space="preserve">factor is then straightforward and </w:t>
        </w:r>
      </w:ins>
      <w:ins w:id="234" w:author="Chris Richardson" w:date="2016-09-12T21:49:00Z">
        <w:r w:rsidR="00DB1F50" w:rsidRPr="00C64EE9">
          <w:sym w:font="Symbol" w:char="F078"/>
        </w:r>
        <w:r w:rsidR="00DB1F50">
          <w:t xml:space="preserve"> </w:t>
        </w:r>
        <w:r w:rsidR="00DB1F50">
          <w:rPr>
            <w:rFonts w:cs="Times New Roman"/>
          </w:rPr>
          <w:t>≈</w:t>
        </w:r>
        <w:r w:rsidR="00DB1F50">
          <w:t xml:space="preserve"> </w:t>
        </w:r>
        <w:r w:rsidR="00DB1F50" w:rsidRPr="00A75A72">
          <w:rPr>
            <w:i/>
          </w:rPr>
          <w:t>Z</w:t>
        </w:r>
        <w:r w:rsidR="00DB1F50">
          <w:rPr>
            <w:i/>
          </w:rPr>
          <w:t xml:space="preserve"> / </w:t>
        </w:r>
        <w:r w:rsidR="00DB1F50" w:rsidRPr="00C64EE9">
          <w:rPr>
            <w:i/>
          </w:rPr>
          <w:t>Z</w:t>
        </w:r>
        <w:r w:rsidR="00DB1F50" w:rsidRPr="00C64EE9">
          <w:rPr>
            <w:rFonts w:ascii="Baoli SC Regular" w:hAnsi="Baoli SC Regular" w:cs="Baoli SC Regular" w:hint="eastAsia"/>
            <w:vertAlign w:val="subscript"/>
          </w:rPr>
          <w:t>⊙</w:t>
        </w:r>
        <w:r w:rsidR="00DB1F50">
          <w:rPr>
            <w:rFonts w:ascii="Baoli SC Regular" w:hAnsi="Baoli SC Regular" w:cs="Baoli SC Regular"/>
          </w:rPr>
          <w:t xml:space="preserve"> </w:t>
        </w:r>
        <w:r w:rsidR="00DB1F50">
          <w:t xml:space="preserve">for small deviations from </w:t>
        </w:r>
        <w:r w:rsidR="00DB1F50" w:rsidRPr="00C64EE9">
          <w:rPr>
            <w:i/>
          </w:rPr>
          <w:t>Z</w:t>
        </w:r>
        <w:r w:rsidR="00DB1F50" w:rsidRPr="00C64EE9">
          <w:rPr>
            <w:rFonts w:ascii="Baoli SC Regular" w:hAnsi="Baoli SC Regular" w:cs="Baoli SC Regular" w:hint="eastAsia"/>
            <w:vertAlign w:val="subscript"/>
          </w:rPr>
          <w:t>⊙</w:t>
        </w:r>
        <w:r w:rsidR="00DB1F50">
          <w:rPr>
            <w:i/>
          </w:rPr>
          <w:t>.</w:t>
        </w:r>
        <w:r w:rsidR="00E40475">
          <w:t xml:space="preserve"> </w:t>
        </w:r>
      </w:ins>
      <w:r w:rsidR="00E77FCC" w:rsidRPr="00C64EE9">
        <w:t>For the subsolar case (</w:t>
      </w:r>
      <w:r w:rsidR="00E77FCC" w:rsidRPr="00C64EE9">
        <w:rPr>
          <w:i/>
        </w:rPr>
        <w:t xml:space="preserve">Z </w:t>
      </w:r>
      <w:r w:rsidR="00E77FCC" w:rsidRPr="00C64EE9">
        <w:t xml:space="preserve">= 0.2 </w:t>
      </w:r>
      <w:r w:rsidR="00E77FCC" w:rsidRPr="00C64EE9">
        <w:rPr>
          <w:i/>
        </w:rPr>
        <w:t>Z</w:t>
      </w:r>
      <w:r w:rsidR="00E77FCC" w:rsidRPr="00C64EE9">
        <w:rPr>
          <w:rFonts w:ascii="Baoli SC Regular" w:hAnsi="Baoli SC Regular" w:cs="Baoli SC Regular" w:hint="eastAsia"/>
          <w:vertAlign w:val="subscript"/>
        </w:rPr>
        <w:t>⊙</w:t>
      </w:r>
      <w:r w:rsidR="00E77FCC" w:rsidRPr="00C64EE9">
        <w:t>), we also add cosmic rays around log(</w:t>
      </w:r>
      <w:r w:rsidR="00E77FCC" w:rsidRPr="00C64EE9">
        <w:rPr>
          <w:i/>
        </w:rPr>
        <w:t>n</w:t>
      </w:r>
      <w:r w:rsidR="00E77FCC" w:rsidRPr="00C64EE9">
        <w:rPr>
          <w:vertAlign w:val="subscript"/>
        </w:rPr>
        <w:t>H</w:t>
      </w:r>
      <w:r w:rsidR="00E77FCC" w:rsidRPr="00C64EE9">
        <w:t>) = 7 because the gas becomes partly molecular, which can contribute to excitation, however their inclusion had a negligible effect on emission line strengths</w:t>
      </w:r>
      <w:del w:id="235" w:author="Chris Richardson" w:date="2016-09-12T20:49:00Z">
        <w:r w:rsidR="00E77FCC" w:rsidRPr="00C64EE9" w:rsidDel="004F6BC6">
          <w:delText xml:space="preserve"> (more on how we scale metals can be found in Appendix A)</w:delText>
        </w:r>
      </w:del>
      <w:r w:rsidR="00E77FCC" w:rsidRPr="00C64EE9">
        <w:t xml:space="preserve">. In the following section we discuss the general effects of different metallicities on the strengths of the emission lines. </w:t>
      </w:r>
    </w:p>
    <w:p w14:paraId="09D269F5" w14:textId="77777777" w:rsidR="008F7E87" w:rsidRPr="00C64EE9" w:rsidRDefault="008F7E87" w:rsidP="00D23D0F">
      <w:pPr>
        <w:rPr>
          <w:rFonts w:cs="Times New Roman"/>
        </w:rPr>
      </w:pPr>
    </w:p>
    <w:p w14:paraId="35FB59B1" w14:textId="76183F33" w:rsidR="008F7E87" w:rsidRDefault="008F7E87" w:rsidP="00D23D0F">
      <w:pPr>
        <w:rPr>
          <w:rFonts w:cs="Times New Roman"/>
          <w:i/>
        </w:rPr>
      </w:pPr>
      <w:r w:rsidRPr="00C64EE9">
        <w:rPr>
          <w:rFonts w:cs="Times New Roman"/>
          <w:i/>
        </w:rPr>
        <w:t>General Features</w:t>
      </w:r>
    </w:p>
    <w:p w14:paraId="13732DA7" w14:textId="77777777" w:rsidR="008A1272" w:rsidRPr="00C64EE9" w:rsidRDefault="008A1272" w:rsidP="00D23D0F">
      <w:pPr>
        <w:rPr>
          <w:rFonts w:cs="Times New Roman"/>
          <w:i/>
        </w:rPr>
      </w:pPr>
    </w:p>
    <w:p w14:paraId="2C20C712" w14:textId="4CCC80FA" w:rsidR="008F7E87" w:rsidRPr="00C64EE9" w:rsidRDefault="00E77FCC" w:rsidP="00D23D0F">
      <w:pPr>
        <w:ind w:firstLine="720"/>
      </w:pPr>
      <w:r w:rsidRPr="00C64EE9">
        <w:t xml:space="preserve">First, we note that despite having adopted a different stopping condition to ensure that </w:t>
      </w:r>
      <w:ins w:id="236" w:author="Chris Richardson" w:date="2016-09-13T13:22:00Z">
        <w:r w:rsidR="0040043A">
          <w:t xml:space="preserve">most of </w:t>
        </w:r>
      </w:ins>
      <w:r w:rsidRPr="00C64EE9">
        <w:t xml:space="preserve">our simulations reach the ionization front (as described in §3.1.2), some emission lines still show a pocket of no emission in the bottom left of the LOC plane (e.g. C IV λ1549 in </w:t>
      </w:r>
      <w:r w:rsidR="0062017A" w:rsidRPr="00C64EE9">
        <w:t>Figure 5a</w:t>
      </w:r>
      <w:r w:rsidRPr="00C64EE9">
        <w:t xml:space="preserve">, row d and [O III] λ5007 in </w:t>
      </w:r>
      <w:r w:rsidR="0062017A" w:rsidRPr="00C64EE9">
        <w:t>Figure 5b</w:t>
      </w:r>
      <w:r w:rsidRPr="00C64EE9">
        <w:t>, row c). This pocket of no emission was neither present in our solar simulations nor in our subsolar simulations</w:t>
      </w:r>
      <w:ins w:id="237" w:author="Chris Richardson" w:date="2016-09-13T13:21:00Z">
        <w:r w:rsidR="0040043A">
          <w:t>,</w:t>
        </w:r>
      </w:ins>
      <w:del w:id="238" w:author="Chris Richardson" w:date="2016-09-13T13:21:00Z">
        <w:r w:rsidRPr="00C64EE9" w:rsidDel="0040043A">
          <w:delText>.</w:delText>
        </w:r>
      </w:del>
      <w:r w:rsidRPr="00C64EE9">
        <w:t xml:space="preserve"> </w:t>
      </w:r>
      <w:ins w:id="239" w:author="Chris Richardson" w:date="2016-09-13T13:21:00Z">
        <w:r w:rsidR="0040043A">
          <w:t>but a</w:t>
        </w:r>
      </w:ins>
      <w:del w:id="240" w:author="Chris Richardson" w:date="2016-09-13T13:21:00Z">
        <w:r w:rsidRPr="00C64EE9" w:rsidDel="0040043A">
          <w:delText>A</w:delText>
        </w:r>
      </w:del>
      <w:r w:rsidRPr="00C64EE9">
        <w:t>t higher metallicity, however, there are more metals to absorb that incident radiation field. This decreases the overall ionization of the gas and makes it difficult for high ionization potential emission lines</w:t>
      </w:r>
      <w:ins w:id="241" w:author="Chris Richardson" w:date="2016-09-13T13:24:00Z">
        <w:r w:rsidR="0040043A">
          <w:t xml:space="preserve"> </w:t>
        </w:r>
        <w:r w:rsidR="0040043A" w:rsidRPr="00C64EE9">
          <w:t>to emit</w:t>
        </w:r>
      </w:ins>
      <w:ins w:id="242" w:author="Chris Richardson" w:date="2016-09-13T13:25:00Z">
        <w:r w:rsidR="0040043A">
          <w:t>,</w:t>
        </w:r>
      </w:ins>
      <w:r w:rsidRPr="00C64EE9">
        <w:t xml:space="preserve"> </w:t>
      </w:r>
      <w:ins w:id="243" w:author="Chris Richardson" w:date="2016-09-13T13:24:00Z">
        <w:r w:rsidR="0040043A">
          <w:t>l</w:t>
        </w:r>
      </w:ins>
      <w:del w:id="244" w:author="Chris Richardson" w:date="2016-09-13T13:24:00Z">
        <w:r w:rsidRPr="00C64EE9" w:rsidDel="0040043A">
          <w:delText>(l</w:delText>
        </w:r>
      </w:del>
      <w:r w:rsidRPr="00C64EE9">
        <w:t xml:space="preserve">ike C IV λ1549, </w:t>
      </w:r>
      <w:ins w:id="245" w:author="Chris Richardson" w:date="2016-09-13T13:43:00Z">
        <w:r w:rsidR="007D1F1E">
          <w:t xml:space="preserve">with few ionization photons available above </w:t>
        </w:r>
      </w:ins>
      <w:del w:id="246" w:author="Chris Richardson" w:date="2016-09-13T13:43:00Z">
        <w:r w:rsidRPr="00C64EE9" w:rsidDel="007D1F1E">
          <w:delText xml:space="preserve">whose ionization potential is </w:delText>
        </w:r>
      </w:del>
      <w:ins w:id="247" w:author="Chris Richardson" w:date="2016-09-13T13:41:00Z">
        <w:r w:rsidR="007D1F1E">
          <w:t>47</w:t>
        </w:r>
      </w:ins>
      <w:del w:id="248" w:author="Chris Richardson" w:date="2016-09-13T13:41:00Z">
        <w:r w:rsidRPr="00C64EE9" w:rsidDel="007D1F1E">
          <w:delText>64</w:delText>
        </w:r>
      </w:del>
      <w:ins w:id="249" w:author="Chris Richardson" w:date="2016-09-13T13:42:00Z">
        <w:r w:rsidR="007D1F1E">
          <w:t>.</w:t>
        </w:r>
      </w:ins>
      <w:del w:id="250" w:author="Chris Richardson" w:date="2016-09-13T13:42:00Z">
        <w:r w:rsidRPr="00C64EE9" w:rsidDel="007D1F1E">
          <w:delText>.</w:delText>
        </w:r>
      </w:del>
      <w:ins w:id="251" w:author="Chris Richardson" w:date="2016-09-13T13:42:00Z">
        <w:r w:rsidR="007D1F1E">
          <w:t>9</w:t>
        </w:r>
      </w:ins>
      <w:del w:id="252" w:author="Chris Richardson" w:date="2016-09-13T13:42:00Z">
        <w:r w:rsidRPr="00C64EE9" w:rsidDel="007D1F1E">
          <w:delText>5</w:delText>
        </w:r>
      </w:del>
      <w:r w:rsidRPr="00C64EE9">
        <w:t xml:space="preserve"> eV</w:t>
      </w:r>
      <w:del w:id="253" w:author="Chris Richardson" w:date="2016-09-13T13:24:00Z">
        <w:r w:rsidRPr="00C64EE9" w:rsidDel="0040043A">
          <w:delText>) to emit</w:delText>
        </w:r>
      </w:del>
      <w:r w:rsidRPr="00C64EE9">
        <w:t xml:space="preserve">. Interestingly, we do not see this pocket of no emission for C III λ977 </w:t>
      </w:r>
      <w:ins w:id="254" w:author="Chris Richardson" w:date="2016-09-13T13:45:00Z">
        <w:r w:rsidR="007D1F1E">
          <w:t xml:space="preserve">but we do this for </w:t>
        </w:r>
      </w:ins>
      <w:del w:id="255" w:author="Chris Richardson" w:date="2016-09-13T13:36:00Z">
        <w:r w:rsidRPr="00C64EE9" w:rsidDel="00102454">
          <w:delText xml:space="preserve">(whose </w:delText>
        </w:r>
      </w:del>
      <w:del w:id="256" w:author="Chris Richardson" w:date="2016-09-13T13:45:00Z">
        <w:r w:rsidRPr="00C64EE9" w:rsidDel="007D1F1E">
          <w:delText>ionization potential</w:delText>
        </w:r>
      </w:del>
      <w:del w:id="257" w:author="Chris Richardson" w:date="2016-09-13T13:23:00Z">
        <w:r w:rsidRPr="00C64EE9" w:rsidDel="0040043A">
          <w:delText>s</w:delText>
        </w:r>
      </w:del>
      <w:del w:id="258" w:author="Chris Richardson" w:date="2016-09-13T13:45:00Z">
        <w:r w:rsidRPr="00C64EE9" w:rsidDel="007D1F1E">
          <w:delText xml:space="preserve"> is similar to that of </w:delText>
        </w:r>
      </w:del>
      <w:r w:rsidRPr="00C64EE9">
        <w:t>[O III] λ5007</w:t>
      </w:r>
      <w:ins w:id="259" w:author="Chris Richardson" w:date="2016-09-13T13:45:00Z">
        <w:r w:rsidR="007D1F1E">
          <w:t>, despite each line requiring photons with approximately the same ionization energy</w:t>
        </w:r>
      </w:ins>
      <w:del w:id="260" w:author="Chris Richardson" w:date="2016-09-13T13:45:00Z">
        <w:r w:rsidRPr="00C64EE9" w:rsidDel="007D1F1E">
          <w:rPr>
            <w:rStyle w:val="CommentReference"/>
          </w:rPr>
          <w:delText>:</w:delText>
        </w:r>
        <w:r w:rsidRPr="00C64EE9" w:rsidDel="007D1F1E">
          <w:delText xml:space="preserve"> 47.9 eV and 54.9 eV respectively)</w:delText>
        </w:r>
      </w:del>
      <w:r w:rsidRPr="00C64EE9">
        <w:t xml:space="preserve">. </w:t>
      </w:r>
      <w:ins w:id="261" w:author="Chris Richardson" w:date="2016-09-13T13:27:00Z">
        <w:r w:rsidR="001E691A">
          <w:t>T</w:t>
        </w:r>
      </w:ins>
      <w:del w:id="262" w:author="Chris Richardson" w:date="2016-09-13T13:27:00Z">
        <w:r w:rsidRPr="00C64EE9" w:rsidDel="001E691A">
          <w:delText>We hypothesize that t</w:delText>
        </w:r>
      </w:del>
      <w:r w:rsidRPr="00C64EE9">
        <w:t xml:space="preserve">his is because continuum pumping and recombination contribute to C III λ977 emission, whereas no such mechanisms contribute to the emission of [O III] λ5007. </w:t>
      </w:r>
    </w:p>
    <w:p w14:paraId="0B314F77" w14:textId="23F152A5" w:rsidR="008F7E87" w:rsidRPr="00C64EE9" w:rsidRDefault="00E77FCC" w:rsidP="00D23D0F">
      <w:pPr>
        <w:ind w:firstLine="720"/>
      </w:pPr>
      <w:r w:rsidRPr="00C64EE9">
        <w:t>Second, the effects of our step function to reflect dust sublimation (§3.2) become increasingly pronounced with increasing metallicity. The ridge of emission at 17 &lt; log(</w:t>
      </w:r>
      <w:r w:rsidRPr="00C64EE9">
        <w:rPr>
          <w:rFonts w:ascii="Symbol" w:hAnsi="Symbol"/>
        </w:rPr>
        <w:t></w:t>
      </w:r>
      <w:r w:rsidRPr="00C64EE9">
        <w:t>H) &lt; 18 is much more distinct at 5.0 Z</w:t>
      </w:r>
      <w:r w:rsidRPr="00C64EE9">
        <w:rPr>
          <w:rFonts w:ascii="Baoli SC Regular" w:hAnsi="Baoli SC Regular" w:cs="Baoli SC Regular" w:hint="eastAsia"/>
          <w:vertAlign w:val="subscript"/>
        </w:rPr>
        <w:t>⊙</w:t>
      </w:r>
      <w:r w:rsidRPr="00C64EE9">
        <w:t xml:space="preserve"> than at solar metallicities.</w:t>
      </w:r>
    </w:p>
    <w:p w14:paraId="7336E5AC" w14:textId="77777777" w:rsidR="008A1272" w:rsidRDefault="00E77FCC" w:rsidP="00D23D0F">
      <w:pPr>
        <w:widowControl/>
        <w:suppressAutoHyphens w:val="0"/>
        <w:ind w:firstLine="720"/>
        <w:rPr>
          <w:rFonts w:cs="Times New Roman"/>
          <w:i/>
        </w:rPr>
      </w:pPr>
      <w:r w:rsidRPr="00C64EE9">
        <w:t>Finally, increasing metallicity makes the islands of emission evident in the optical emission lines more prominent. In the regions of the second, smaller peak, there is an ionization jump experienced by the elements that are exhibiting this double peak feature. This ionization jump creates strong emission in these regions, causing the double peak feature that we have noted in §3.3.2. Specifically, the island of emission feature is most evident in optical emission lines [O III] λ5007, [O I] λ6300, [S III] λ6312, and [N II] λ6584 (</w:t>
      </w:r>
      <w:r w:rsidR="0062017A" w:rsidRPr="00C64EE9">
        <w:t>Figure 5b</w:t>
      </w:r>
      <w:r w:rsidRPr="00C64EE9">
        <w:t>, rows c-f), as well as in IR emission lines [Ar III] λ7135, [O II] λ7325, [S III] λ9069, and [O I] 63 µm (</w:t>
      </w:r>
      <w:r w:rsidR="0062017A" w:rsidRPr="00C64EE9">
        <w:t>Figure 5c</w:t>
      </w:r>
      <w:r w:rsidR="0055357D">
        <w:t>, rows a-d).</w:t>
      </w:r>
    </w:p>
    <w:p w14:paraId="5BE889F0" w14:textId="77777777" w:rsidR="008A1272" w:rsidRDefault="008A1272" w:rsidP="00D23D0F">
      <w:pPr>
        <w:widowControl/>
        <w:suppressAutoHyphens w:val="0"/>
        <w:rPr>
          <w:rFonts w:cs="Times New Roman"/>
          <w:i/>
        </w:rPr>
      </w:pPr>
    </w:p>
    <w:p w14:paraId="7A241675" w14:textId="1C15DAFE" w:rsidR="008F7E87" w:rsidRDefault="008F7E87" w:rsidP="00D23D0F">
      <w:pPr>
        <w:widowControl/>
        <w:suppressAutoHyphens w:val="0"/>
        <w:rPr>
          <w:rFonts w:cs="Times New Roman"/>
          <w:i/>
        </w:rPr>
      </w:pPr>
      <w:r w:rsidRPr="00C64EE9">
        <w:rPr>
          <w:rFonts w:cs="Times New Roman"/>
          <w:i/>
        </w:rPr>
        <w:t>4.2.1 UV Emission Lines</w:t>
      </w:r>
    </w:p>
    <w:p w14:paraId="44AB1D7C" w14:textId="77777777" w:rsidR="008A1272" w:rsidRPr="00C64EE9" w:rsidRDefault="008A1272" w:rsidP="00D23D0F">
      <w:pPr>
        <w:rPr>
          <w:rFonts w:cs="Times New Roman"/>
          <w:i/>
        </w:rPr>
      </w:pPr>
    </w:p>
    <w:p w14:paraId="73B78BD7" w14:textId="6321DEEE" w:rsidR="008F7E87" w:rsidRPr="00C64EE9" w:rsidRDefault="0062017A" w:rsidP="00D23D0F">
      <w:pPr>
        <w:ind w:firstLine="720"/>
      </w:pPr>
      <w:r w:rsidRPr="00C64EE9">
        <w:t>Figure 5a</w:t>
      </w:r>
      <w:r w:rsidR="00E77FCC" w:rsidRPr="00C64EE9">
        <w:t xml:space="preserve"> displays the equivalent widths across the LOC plane for selected UV emission lines as function of metallicity. In general, we observe that with increasing metallicity, most of the UV emission lines increase in peak emission and some begin to emit over a wider range of ionization parameter (</w:t>
      </w:r>
      <w:r w:rsidRPr="00C64EE9">
        <w:t>Figure 5a</w:t>
      </w:r>
      <w:r w:rsidR="00E77FCC" w:rsidRPr="00C64EE9">
        <w:t xml:space="preserve">, rows a-c). We observe that a few UV emission lines, e.g. H I </w:t>
      </w:r>
      <w:r w:rsidR="00E77FCC" w:rsidRPr="00C64EE9">
        <w:rPr>
          <w:shd w:val="clear" w:color="auto" w:fill="FFFFFF"/>
        </w:rPr>
        <w:t xml:space="preserve">λ1216, O I λ1304, N IV λ1485, He II λ1640, and C IV λ1549, decrease in strength. </w:t>
      </w:r>
      <w:r w:rsidR="00E77FCC" w:rsidRPr="00C64EE9">
        <w:t xml:space="preserve"> Following Ferland et al. (1996) and K97, we will specifically discuss the relationships between oxygen, nitrogen, carbon, and helium. </w:t>
      </w:r>
    </w:p>
    <w:p w14:paraId="339F51FD" w14:textId="42F8D6C1" w:rsidR="00E77FCC" w:rsidRPr="00C64EE9" w:rsidRDefault="00E77FCC" w:rsidP="00D23D0F">
      <w:pPr>
        <w:ind w:firstLine="720"/>
      </w:pPr>
      <w:r w:rsidRPr="00C64EE9">
        <w:rPr>
          <w:rFonts w:eastAsia="Times New Roman"/>
          <w:shd w:val="clear" w:color="auto" w:fill="FFFFFF"/>
        </w:rPr>
        <w:t xml:space="preserve">Since we scale nitrogen with </w:t>
      </w:r>
      <w:r w:rsidRPr="00C64EE9">
        <w:rPr>
          <w:i/>
        </w:rPr>
        <w:t>Z</w:t>
      </w:r>
      <w:r w:rsidRPr="00C64EE9">
        <w:rPr>
          <w:i/>
          <w:vertAlign w:val="superscript"/>
        </w:rPr>
        <w:t>2</w:t>
      </w:r>
      <w:r w:rsidRPr="00C64EE9">
        <w:rPr>
          <w:i/>
        </w:rPr>
        <w:t xml:space="preserve"> </w:t>
      </w:r>
      <w:r w:rsidRPr="00C64EE9">
        <w:t xml:space="preserve">due to secondary nitrogen production, our grids also show that N III </w:t>
      </w:r>
      <w:r w:rsidRPr="00C64EE9">
        <w:rPr>
          <w:shd w:val="clear" w:color="auto" w:fill="FFFFFF"/>
        </w:rPr>
        <w:t>λ991 increases 25 fold to log(</w:t>
      </w:r>
      <w:r w:rsidRPr="00C64EE9">
        <w:rPr>
          <w:i/>
        </w:rPr>
        <w:t>W</w:t>
      </w:r>
      <w:r w:rsidRPr="00C64EE9">
        <w:rPr>
          <w:vertAlign w:val="subscript"/>
        </w:rPr>
        <w:t>N III</w:t>
      </w:r>
      <w:r w:rsidRPr="00C64EE9">
        <w:rPr>
          <w:rFonts w:eastAsia="Times New Roman"/>
          <w:shd w:val="clear" w:color="auto" w:fill="FFFFFF"/>
        </w:rPr>
        <w:t xml:space="preserve">) = 2.4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w:t>
      </w:r>
      <w:r w:rsidR="0062017A" w:rsidRPr="00C64EE9">
        <w:rPr>
          <w:shd w:val="clear" w:color="auto" w:fill="FFFFFF"/>
        </w:rPr>
        <w:t>Figure 5a</w:t>
      </w:r>
      <w:r w:rsidRPr="00C64EE9">
        <w:rPr>
          <w:shd w:val="clear" w:color="auto" w:fill="FFFFFF"/>
        </w:rPr>
        <w:t xml:space="preserve">, row a). Similarly, they show that N V λ1240 increases with increasing </w:t>
      </w:r>
      <w:r w:rsidRPr="00C64EE9">
        <w:rPr>
          <w:rFonts w:eastAsia="Times New Roman"/>
          <w:i/>
          <w:shd w:val="clear" w:color="auto" w:fill="FFFFFF"/>
        </w:rPr>
        <w:t xml:space="preserve">Z </w:t>
      </w:r>
      <w:r w:rsidRPr="00C64EE9">
        <w:rPr>
          <w:rFonts w:eastAsia="Times New Roman"/>
          <w:shd w:val="clear" w:color="auto" w:fill="FFFFFF"/>
        </w:rPr>
        <w:t>but</w:t>
      </w:r>
      <w:r w:rsidRPr="00C64EE9">
        <w:rPr>
          <w:rFonts w:eastAsia="Times New Roman"/>
          <w:i/>
          <w:shd w:val="clear" w:color="auto" w:fill="FFFFFF"/>
        </w:rPr>
        <w:t xml:space="preserve"> </w:t>
      </w:r>
      <w:r w:rsidRPr="00C64EE9">
        <w:rPr>
          <w:rFonts w:eastAsia="Times New Roman"/>
          <w:shd w:val="clear" w:color="auto" w:fill="FFFFFF"/>
        </w:rPr>
        <w:t xml:space="preserve">much less drastically than </w:t>
      </w:r>
      <w:r w:rsidRPr="00C64EE9">
        <w:t xml:space="preserve">N III </w:t>
      </w:r>
      <w:r w:rsidRPr="00C64EE9">
        <w:rPr>
          <w:shd w:val="clear" w:color="auto" w:fill="FFFFFF"/>
        </w:rPr>
        <w:t xml:space="preserve">λ991: the strength of N V λ1240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shd w:val="clear" w:color="auto" w:fill="FFFFFF"/>
        </w:rPr>
        <w:t xml:space="preserve">is only 13 times the strength of N V λ1240 at 0.2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w:t>
      </w:r>
      <w:r w:rsidR="0062017A" w:rsidRPr="00C64EE9">
        <w:rPr>
          <w:rFonts w:eastAsia="Times New Roman"/>
          <w:shd w:val="clear" w:color="auto" w:fill="FFFFFF"/>
        </w:rPr>
        <w:t>Figure 5a</w:t>
      </w:r>
      <w:r w:rsidRPr="00C64EE9">
        <w:rPr>
          <w:rFonts w:eastAsia="Times New Roman"/>
          <w:shd w:val="clear" w:color="auto" w:fill="FFFFFF"/>
        </w:rPr>
        <w:t>, row c)</w:t>
      </w:r>
      <w:r w:rsidRPr="00C64EE9">
        <w:t>.</w:t>
      </w:r>
    </w:p>
    <w:p w14:paraId="7546AE72" w14:textId="35717B75" w:rsidR="00E77FCC" w:rsidRPr="00C64EE9" w:rsidRDefault="00E77FCC" w:rsidP="00D23D0F">
      <w:pPr>
        <w:ind w:firstLine="720"/>
        <w:rPr>
          <w:rFonts w:eastAsia="Times New Roman"/>
          <w:shd w:val="clear" w:color="auto" w:fill="FFFFFF"/>
        </w:rPr>
      </w:pPr>
      <w:r w:rsidRPr="00C64EE9">
        <w:rPr>
          <w:rFonts w:eastAsia="Times New Roman"/>
          <w:shd w:val="clear" w:color="auto" w:fill="FFFFFF"/>
        </w:rPr>
        <w:t>The effects of the increase in nitrogen abundance can be observed in the strengths of carbon and oxygen</w:t>
      </w:r>
      <w:r w:rsidRPr="00C64EE9">
        <w:t>.</w:t>
      </w:r>
      <w:r w:rsidRPr="00C64EE9">
        <w:rPr>
          <w:rFonts w:eastAsia="Times New Roman"/>
          <w:shd w:val="clear" w:color="auto" w:fill="FFFFFF"/>
        </w:rPr>
        <w:t xml:space="preserve"> As Ferland et al. (1996) note, the sum of N V</w:t>
      </w:r>
      <w:r w:rsidRPr="00C64EE9">
        <w:rPr>
          <w:shd w:val="clear" w:color="auto" w:fill="FFFFFF"/>
        </w:rPr>
        <w:t xml:space="preserve"> λ1240 and C IV λ1549 emission remains fairly constant with metallicity changes because the two lines together dominate the cooling in the more ionized regions of the cloud. We find this consistent with our simulations since the sum hovers around 5.0 dex. H</w:t>
      </w:r>
      <w:r w:rsidRPr="00C64EE9">
        <w:rPr>
          <w:rFonts w:eastAsia="Times New Roman"/>
          <w:shd w:val="clear" w:color="auto" w:fill="FFFFFF"/>
        </w:rPr>
        <w:t>owever, a</w:t>
      </w:r>
      <w:r w:rsidRPr="00C64EE9">
        <w:t xml:space="preserve">s metallicity is increased, the nitrogen abundance exceeds the carbon abundance resulting in nitrogen carrying much of the total cooling. Since </w:t>
      </w:r>
      <w:r w:rsidRPr="00C64EE9">
        <w:rPr>
          <w:shd w:val="clear" w:color="auto" w:fill="FFFFFF"/>
        </w:rPr>
        <w:t>the cooling shifts from carbon and oxygen to nitrogen, the emission of C IV λ1549 is suppressed. On our</w:t>
      </w:r>
      <w:r w:rsidRPr="00C64EE9">
        <w:rPr>
          <w:rFonts w:eastAsia="Times New Roman"/>
          <w:shd w:val="clear" w:color="auto" w:fill="FFFFFF"/>
        </w:rPr>
        <w:t xml:space="preserve"> grids, the peak </w:t>
      </w:r>
      <w:r w:rsidRPr="00C64EE9">
        <w:t>log(</w:t>
      </w:r>
      <w:r w:rsidRPr="00C64EE9">
        <w:rPr>
          <w:i/>
        </w:rPr>
        <w:t>W</w:t>
      </w:r>
      <w:r w:rsidRPr="00C64EE9">
        <w:rPr>
          <w:vertAlign w:val="subscript"/>
        </w:rPr>
        <w:t>C IV</w:t>
      </w:r>
      <w:r w:rsidRPr="00C64EE9">
        <w:t xml:space="preserve">) </w:t>
      </w:r>
      <w:r w:rsidRPr="00C64EE9">
        <w:rPr>
          <w:rFonts w:eastAsia="Times New Roman"/>
          <w:shd w:val="clear" w:color="auto" w:fill="FFFFFF"/>
        </w:rPr>
        <w:t xml:space="preserve">decreases 0.4 dex from 0.2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to 5.0 </w:t>
      </w:r>
      <w:r w:rsidRPr="00C64EE9">
        <w:rPr>
          <w:i/>
        </w:rPr>
        <w:t>Z</w:t>
      </w:r>
      <w:r w:rsidRPr="00C64EE9">
        <w:rPr>
          <w:rFonts w:ascii="Baoli SC Regular" w:hAnsi="Baoli SC Regular" w:cs="Baoli SC Regular" w:hint="eastAsia"/>
          <w:vertAlign w:val="subscript"/>
        </w:rPr>
        <w:t>⊙</w:t>
      </w:r>
      <w:r w:rsidRPr="00C64EE9">
        <w:rPr>
          <w:rFonts w:eastAsia="Times New Roman"/>
          <w:shd w:val="clear" w:color="auto" w:fill="FFFFFF"/>
        </w:rPr>
        <w:t xml:space="preserve"> (</w:t>
      </w:r>
      <w:r w:rsidR="0062017A" w:rsidRPr="00C64EE9">
        <w:rPr>
          <w:rFonts w:eastAsia="Times New Roman"/>
          <w:shd w:val="clear" w:color="auto" w:fill="FFFFFF"/>
        </w:rPr>
        <w:t>Figure 5a</w:t>
      </w:r>
      <w:r w:rsidRPr="00C64EE9">
        <w:rPr>
          <w:rFonts w:eastAsia="Times New Roman"/>
          <w:shd w:val="clear" w:color="auto" w:fill="FFFFFF"/>
        </w:rPr>
        <w:t xml:space="preserve">, row d), while the peak </w:t>
      </w:r>
      <w:r w:rsidRPr="00C64EE9">
        <w:t>log(</w:t>
      </w:r>
      <w:r w:rsidRPr="00C64EE9">
        <w:rPr>
          <w:i/>
        </w:rPr>
        <w:t>W</w:t>
      </w:r>
      <w:r w:rsidRPr="00C64EE9">
        <w:rPr>
          <w:vertAlign w:val="subscript"/>
        </w:rPr>
        <w:t>N V</w:t>
      </w:r>
      <w:r w:rsidRPr="00C64EE9">
        <w:rPr>
          <w:rFonts w:eastAsia="Times New Roman"/>
          <w:shd w:val="clear" w:color="auto" w:fill="FFFFFF"/>
        </w:rPr>
        <w:t>) emission increases 1.1 dex (</w:t>
      </w:r>
      <w:r w:rsidR="0062017A" w:rsidRPr="00C64EE9">
        <w:rPr>
          <w:rFonts w:eastAsia="Times New Roman"/>
          <w:shd w:val="clear" w:color="auto" w:fill="FFFFFF"/>
        </w:rPr>
        <w:t>Figure 5a</w:t>
      </w:r>
      <w:r w:rsidRPr="00C64EE9">
        <w:rPr>
          <w:rFonts w:eastAsia="Times New Roman"/>
          <w:shd w:val="clear" w:color="auto" w:fill="FFFFFF"/>
        </w:rPr>
        <w:t xml:space="preserve">, row c). </w:t>
      </w:r>
    </w:p>
    <w:p w14:paraId="02191315" w14:textId="5ACE67FE" w:rsidR="00E77FCC" w:rsidRPr="00C64EE9" w:rsidRDefault="00E77FCC" w:rsidP="00D23D0F">
      <w:pPr>
        <w:ind w:firstLine="720"/>
      </w:pPr>
      <w:r w:rsidRPr="00C64EE9">
        <w:rPr>
          <w:rFonts w:eastAsia="Times New Roman"/>
          <w:shd w:val="clear" w:color="auto" w:fill="FFFFFF"/>
        </w:rPr>
        <w:t>Additionally, as</w:t>
      </w:r>
      <w:r w:rsidRPr="00C64EE9">
        <w:t xml:space="preserve"> Ferland et al. (1996) discuss, He II </w:t>
      </w:r>
      <w:r w:rsidRPr="00C64EE9">
        <w:rPr>
          <w:shd w:val="clear" w:color="auto" w:fill="FFFFFF"/>
        </w:rPr>
        <w:t xml:space="preserve">λ1640 decreases with increasing </w:t>
      </w:r>
      <w:r w:rsidRPr="00C64EE9">
        <w:rPr>
          <w:rFonts w:eastAsia="Times New Roman"/>
          <w:i/>
          <w:shd w:val="clear" w:color="auto" w:fill="FFFFFF"/>
        </w:rPr>
        <w:t>Z</w:t>
      </w:r>
      <w:r w:rsidRPr="00C64EE9">
        <w:rPr>
          <w:rFonts w:eastAsia="Times New Roman"/>
          <w:shd w:val="clear" w:color="auto" w:fill="FFFFFF"/>
        </w:rPr>
        <w:t xml:space="preserve"> due to the increased abundance of heavy elements which contribute to an increasing fraction of the total gas opacity and absorb much of the helium-ionizing radiation</w:t>
      </w:r>
      <w:r w:rsidRPr="00C64EE9">
        <w:rPr>
          <w:rFonts w:eastAsia="Times New Roman"/>
          <w:i/>
          <w:shd w:val="clear" w:color="auto" w:fill="FFFFFF"/>
        </w:rPr>
        <w:t xml:space="preserve">. </w:t>
      </w:r>
      <w:r w:rsidRPr="00C64EE9">
        <w:rPr>
          <w:rFonts w:eastAsia="Times New Roman"/>
          <w:shd w:val="clear" w:color="auto" w:fill="FFFFFF"/>
        </w:rPr>
        <w:t xml:space="preserve">Accordingly, our grids show that at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rPr>
          <w:rFonts w:eastAsia="Times New Roman"/>
          <w:shd w:val="clear" w:color="auto" w:fill="FFFFFF"/>
        </w:rPr>
        <w:t xml:space="preserve">He II emission is approximately 0.6 the He II emission at 0.2 </w:t>
      </w:r>
      <w:r w:rsidRPr="00C64EE9">
        <w:rPr>
          <w:i/>
        </w:rPr>
        <w:t>Z</w:t>
      </w:r>
      <w:r w:rsidRPr="00C64EE9">
        <w:rPr>
          <w:rFonts w:ascii="Baoli SC Regular" w:hAnsi="Baoli SC Regular" w:cs="Baoli SC Regular" w:hint="eastAsia"/>
          <w:vertAlign w:val="subscript"/>
        </w:rPr>
        <w:t>⊙</w:t>
      </w:r>
      <w:r w:rsidRPr="00C64EE9">
        <w:t xml:space="preserve"> (</w:t>
      </w:r>
      <w:r w:rsidR="0062017A" w:rsidRPr="00C64EE9">
        <w:t>Figure 5a</w:t>
      </w:r>
      <w:r w:rsidRPr="00C64EE9">
        <w:t xml:space="preserve">, row e). </w:t>
      </w:r>
    </w:p>
    <w:p w14:paraId="5CC7BA65" w14:textId="4CDD84C5" w:rsidR="00E77FCC" w:rsidRPr="00C64EE9" w:rsidDel="00AC731D" w:rsidRDefault="00E77FCC" w:rsidP="00D23D0F">
      <w:pPr>
        <w:ind w:firstLine="720"/>
        <w:rPr>
          <w:del w:id="263" w:author="Chris Richardson" w:date="2016-09-13T13:49:00Z"/>
        </w:rPr>
      </w:pPr>
      <w:del w:id="264" w:author="Chris Richardson" w:date="2016-09-13T13:49:00Z">
        <w:r w:rsidRPr="00C64EE9" w:rsidDel="00AC731D">
          <w:delText xml:space="preserve">In regards to emission line predictions for Lyα and He II λ1640, Raiter, Schaerer, and Fosbury (2013) show that at very low metallicities (&lt; 0.01 </w:delText>
        </w:r>
        <w:r w:rsidRPr="00C64EE9" w:rsidDel="00AC731D">
          <w:rPr>
            <w:i/>
          </w:rPr>
          <w:delText>Z</w:delText>
        </w:r>
        <w:r w:rsidRPr="00C64EE9" w:rsidDel="00AC731D">
          <w:rPr>
            <w:rFonts w:ascii="Baoli SC Regular" w:hAnsi="Baoli SC Regular" w:cs="Baoli SC Regular" w:hint="eastAsia"/>
            <w:vertAlign w:val="subscript"/>
          </w:rPr>
          <w:delText>⊙</w:delText>
        </w:r>
        <w:r w:rsidRPr="00C64EE9" w:rsidDel="00AC731D">
          <w:delText xml:space="preserve">), emission line predictions for these two emission lines begin to deviate from their case B values due to enhanced collisional effects from a lack of coolants. In hydrogen, this leads to increase in </w:delText>
        </w:r>
        <w:r w:rsidRPr="00C64EE9" w:rsidDel="00AC731D">
          <w:rPr>
            <w:i/>
          </w:rPr>
          <w:delText>n</w:delText>
        </w:r>
        <w:r w:rsidRPr="00C64EE9" w:rsidDel="00AC731D">
          <w:delText xml:space="preserve"> = 2 populations, from which additional ionization can occur, thus increasing the overall ionization rate. In most physical situations, including the ones presented in this paper, the case B approximation is appropriate given that our low metallicity simulations still contain a significant number of coolants, so collisional effects are less important than one would expect for a primordial composition nebula. However, we note that very low metallicity environments can occur in high-</w:delText>
        </w:r>
        <w:r w:rsidRPr="00C64EE9" w:rsidDel="00AC731D">
          <w:rPr>
            <w:i/>
          </w:rPr>
          <w:delText>z</w:delText>
        </w:r>
        <w:r w:rsidRPr="00C64EE9" w:rsidDel="00AC731D">
          <w:delText xml:space="preserve"> galaxies, so observers should remain cautious about using common approximations.</w:delText>
        </w:r>
      </w:del>
    </w:p>
    <w:p w14:paraId="6CF730D9" w14:textId="77777777" w:rsidR="008F7E87" w:rsidRPr="00C64EE9" w:rsidRDefault="008F7E87" w:rsidP="00D23D0F">
      <w:pPr>
        <w:rPr>
          <w:rFonts w:cs="Times New Roman"/>
        </w:rPr>
      </w:pPr>
    </w:p>
    <w:p w14:paraId="14CC7AC8" w14:textId="77920BA5" w:rsidR="008F7E87" w:rsidRDefault="008F7E87" w:rsidP="00D23D0F">
      <w:pPr>
        <w:rPr>
          <w:ins w:id="265" w:author="Chris Richardson" w:date="2016-09-13T13:54:00Z"/>
          <w:rFonts w:cs="Times New Roman"/>
          <w:i/>
        </w:rPr>
      </w:pPr>
      <w:r w:rsidRPr="00C64EE9">
        <w:rPr>
          <w:rFonts w:cs="Times New Roman"/>
          <w:i/>
        </w:rPr>
        <w:t>4.2.2 Optical Emission Lines</w:t>
      </w:r>
    </w:p>
    <w:p w14:paraId="4DC110EC" w14:textId="77777777" w:rsidR="00AC731D" w:rsidRPr="00C64EE9" w:rsidRDefault="00AC731D" w:rsidP="00D23D0F">
      <w:pPr>
        <w:rPr>
          <w:rFonts w:cs="Times New Roman"/>
          <w:i/>
        </w:rPr>
      </w:pPr>
    </w:p>
    <w:p w14:paraId="2078C75C" w14:textId="1E58658E" w:rsidR="008F7E87" w:rsidRPr="00C64EE9" w:rsidRDefault="0062017A" w:rsidP="00D23D0F">
      <w:pPr>
        <w:ind w:firstLine="720"/>
      </w:pPr>
      <w:r w:rsidRPr="00C64EE9">
        <w:t>Figure 5b</w:t>
      </w:r>
      <w:r w:rsidR="00E77FCC" w:rsidRPr="00C64EE9">
        <w:t xml:space="preserve"> displays the equivalent widths across the LOC plane for selected optical emission lines as function of metallicity. Many of the optical emission lines decrease in strength with increasing metallicity. For example, the emission of [Ar IV] λ4740 with high metallicity is 0.4 of its emission at low metallicity (</w:t>
      </w:r>
      <w:r w:rsidRPr="00C64EE9">
        <w:t>Figure 5b</w:t>
      </w:r>
      <w:r w:rsidR="00E77FCC" w:rsidRPr="00C64EE9">
        <w:t xml:space="preserve">, row c). This general trend can be explained through the thermostat effect: though metal abundances increase when metallicity is increased, the amount of coolants also increases (especially in the case of nitrogen) and the cloud decreases in electron temperature. Emission line strengths are more strongly dependent on electron temperature than abundance, so the increase in coolants decreases the strength of the emission lines. In addition to decreasing in strength with increasing metallicity, the emission of our optical emission lines becomes more concentrated towards the center of the grids, along log </w:t>
      </w:r>
      <w:r w:rsidR="00E77FCC" w:rsidRPr="00C64EE9">
        <w:rPr>
          <w:i/>
        </w:rPr>
        <w:t xml:space="preserve">U </w:t>
      </w:r>
      <w:r w:rsidR="00E77FCC" w:rsidRPr="00C64EE9">
        <w:t xml:space="preserve">= 0. </w:t>
      </w:r>
    </w:p>
    <w:p w14:paraId="3427ADA0" w14:textId="42CA78F7" w:rsidR="00E77FCC" w:rsidRPr="00C64EE9" w:rsidRDefault="00E77FCC" w:rsidP="00D23D0F">
      <w:pPr>
        <w:ind w:firstLine="720"/>
      </w:pPr>
      <w:r w:rsidRPr="00C64EE9">
        <w:t>As expected, due to our scaling of nitrogen, the nitrogen emission lines increase in strength. The peak equivalent width of [N II] λ6584 is nearly 40 times higher on the supersolar grids than the subsolar (</w:t>
      </w:r>
      <w:r w:rsidR="0062017A" w:rsidRPr="00C64EE9">
        <w:t>Figure 5b</w:t>
      </w:r>
      <w:r w:rsidRPr="00C64EE9">
        <w:t>, row f). We also see [O III] λ5007 decrease in strength with increasing metallicity (</w:t>
      </w:r>
      <w:r w:rsidR="0062017A" w:rsidRPr="00C64EE9">
        <w:t>Figure 5b</w:t>
      </w:r>
      <w:r w:rsidRPr="00C64EE9">
        <w:t xml:space="preserve">, row c). It should also be noted that ([O II] λ3727 + [O III] λλ4959, 5007)/Hβ acts as a </w:t>
      </w:r>
      <w:r w:rsidRPr="007E16C7">
        <w:rPr>
          <w:highlight w:val="yellow"/>
          <w:rPrChange w:id="266" w:author="Chris Richardson" w:date="2016-09-13T14:03:00Z">
            <w:rPr/>
          </w:rPrChange>
        </w:rPr>
        <w:t>metallicity indicator</w:t>
      </w:r>
      <w:ins w:id="267" w:author="Chris Richardson" w:date="2016-09-13T21:18:00Z">
        <w:r w:rsidR="00416A94">
          <w:t xml:space="preserve"> (</w:t>
        </w:r>
        <w:r w:rsidR="00416A94">
          <w:rPr>
            <w:rFonts w:cs="Times New Roman"/>
          </w:rPr>
          <w:t>Pagel et al</w:t>
        </w:r>
      </w:ins>
      <w:ins w:id="268" w:author="Chris Richardson" w:date="2016-09-13T21:19:00Z">
        <w:r w:rsidR="00416A94">
          <w:rPr>
            <w:rFonts w:cs="Times New Roman"/>
          </w:rPr>
          <w:t>.</w:t>
        </w:r>
      </w:ins>
      <w:ins w:id="269" w:author="Chris Richardson" w:date="2016-09-13T21:18:00Z">
        <w:r w:rsidR="00416A94">
          <w:rPr>
            <w:rFonts w:cs="Times New Roman"/>
          </w:rPr>
          <w:t xml:space="preserve"> 1979, McGaugh 1991, Kewley and </w:t>
        </w:r>
        <w:r w:rsidR="00416A94" w:rsidRPr="00F5074D">
          <w:rPr>
            <w:rFonts w:cs="Times New Roman"/>
          </w:rPr>
          <w:t>Ellison 2008</w:t>
        </w:r>
        <w:r w:rsidR="00416A94">
          <w:rPr>
            <w:rFonts w:cs="Times New Roman"/>
          </w:rPr>
          <w:t>)</w:t>
        </w:r>
      </w:ins>
      <w:r w:rsidRPr="00C64EE9">
        <w:t>. However, it does not give a unique solution because at low metallicities the ratio increases with increasing metallicity, and, at high metallicities, the ratio decreases because the cooling by the IR lines becomes more efficient. Thus, ([O II] + [O III])/Hβ should be analyzed considering additional metallicity-indicating line ratios (</w:t>
      </w:r>
      <w:r w:rsidRPr="00C64EE9">
        <w:rPr>
          <w:rFonts w:eastAsia="Times New Roman"/>
          <w:lang w:val="en-CA"/>
        </w:rPr>
        <w:t xml:space="preserve">Nagao, Maiolino and Marconi, 2006, </w:t>
      </w:r>
      <w:r w:rsidRPr="00C64EE9">
        <w:t xml:space="preserve">Raiter et al. 2010). </w:t>
      </w:r>
    </w:p>
    <w:p w14:paraId="51A9D42D" w14:textId="77777777" w:rsidR="008F7E87" w:rsidRPr="00C64EE9" w:rsidRDefault="008F7E87" w:rsidP="00D23D0F">
      <w:pPr>
        <w:rPr>
          <w:rFonts w:cs="Times New Roman"/>
        </w:rPr>
      </w:pPr>
    </w:p>
    <w:p w14:paraId="095DC3EB" w14:textId="7A54D060" w:rsidR="008F7E87" w:rsidRDefault="008F7E87" w:rsidP="00D23D0F">
      <w:pPr>
        <w:rPr>
          <w:rFonts w:cs="Times New Roman"/>
          <w:i/>
        </w:rPr>
      </w:pPr>
      <w:r w:rsidRPr="00C64EE9">
        <w:rPr>
          <w:rFonts w:cs="Times New Roman"/>
          <w:i/>
        </w:rPr>
        <w:t>4.2.3 IR Emission Lines</w:t>
      </w:r>
    </w:p>
    <w:p w14:paraId="03009462" w14:textId="77777777" w:rsidR="008A1272" w:rsidRPr="00C64EE9" w:rsidRDefault="008A1272" w:rsidP="00D23D0F">
      <w:pPr>
        <w:rPr>
          <w:rFonts w:cs="Times New Roman"/>
          <w:i/>
        </w:rPr>
      </w:pPr>
    </w:p>
    <w:p w14:paraId="22F641E3" w14:textId="250B45A7" w:rsidR="00E77FCC" w:rsidRPr="00C64EE9" w:rsidRDefault="0062017A" w:rsidP="00D23D0F">
      <w:pPr>
        <w:ind w:firstLine="720"/>
      </w:pPr>
      <w:r w:rsidRPr="00C64EE9">
        <w:t>Figure 5c</w:t>
      </w:r>
      <w:r w:rsidR="00E77FCC" w:rsidRPr="00C64EE9">
        <w:t xml:space="preserve"> displays select IR emission lines’ equivalent widths across the LOC as function of metallicity. IR emission line strengths generally increase with increasing metallicity. This is because when the electron temperature of the cloud is low, as in the case of high metallicity, the cooling is shifted from the UV and optical lines. As the metallicity continues to increase, the IR lines are able to act as more efficient coolants. Consequently, [Ar III] λ7135 emission nearly quadrupled, [O II] λ7325 emission was over 1.5 times as strong, and [S III] λ9069 tripled with the higher metallicity simulation (</w:t>
      </w:r>
      <w:r w:rsidRPr="00C64EE9">
        <w:t>Figure 5c</w:t>
      </w:r>
      <w:r w:rsidR="00E77FCC" w:rsidRPr="00C64EE9">
        <w:t>, rows a, b, and c).</w:t>
      </w:r>
    </w:p>
    <w:p w14:paraId="0229D7F0" w14:textId="0C7D1A75" w:rsidR="008F7E87" w:rsidRPr="00C64EE9" w:rsidRDefault="00E77FCC" w:rsidP="00D23D0F">
      <w:pPr>
        <w:ind w:firstLine="720"/>
      </w:pPr>
      <w:r w:rsidRPr="00C64EE9">
        <w:t xml:space="preserve">Our simulations show </w:t>
      </w:r>
      <w:del w:id="270" w:author="Chris Richardson" w:date="2016-09-13T21:35:00Z">
        <w:r w:rsidRPr="00C64EE9" w:rsidDel="00C71B2A">
          <w:delText>that the peak emission of [O I] 63 µm, an IR fine-structure cooling line, decreased with increasing metallicity (</w:delText>
        </w:r>
        <w:r w:rsidR="0062017A" w:rsidRPr="00C64EE9" w:rsidDel="00C71B2A">
          <w:delText>Figure 5c</w:delText>
        </w:r>
        <w:r w:rsidRPr="00C64EE9" w:rsidDel="00C71B2A">
          <w:delText xml:space="preserve">, row d) and </w:delText>
        </w:r>
      </w:del>
      <w:r w:rsidRPr="00C64EE9">
        <w:t xml:space="preserve">that the peak emission of </w:t>
      </w:r>
      <w:del w:id="271" w:author="Chris Richardson" w:date="2016-09-13T21:35:00Z">
        <w:r w:rsidRPr="00C64EE9" w:rsidDel="00C71B2A">
          <w:delText xml:space="preserve">both </w:delText>
        </w:r>
      </w:del>
      <w:r w:rsidRPr="00C64EE9">
        <w:t xml:space="preserve">[O III] 88 µm </w:t>
      </w:r>
      <w:del w:id="272" w:author="Chris Richardson" w:date="2016-09-13T21:35:00Z">
        <w:r w:rsidRPr="00C64EE9" w:rsidDel="00C71B2A">
          <w:delText xml:space="preserve">and [C II] 158 µm </w:delText>
        </w:r>
      </w:del>
      <w:r w:rsidRPr="00C64EE9">
        <w:t>increased (</w:t>
      </w:r>
      <w:r w:rsidR="0062017A" w:rsidRPr="00C64EE9">
        <w:t>Figure 5c</w:t>
      </w:r>
      <w:r w:rsidRPr="00C64EE9">
        <w:t xml:space="preserve">, rows e-f). </w:t>
      </w:r>
      <w:del w:id="273" w:author="Chris Richardson" w:date="2016-09-13T21:35:00Z">
        <w:r w:rsidRPr="00C64EE9" w:rsidDel="00C71B2A">
          <w:delText xml:space="preserve">It should be noted that our grids underpredict [O I] 63 µm emission since we stop our simulations at the ionization front, just where [O I] peaks in emission. </w:delText>
        </w:r>
      </w:del>
      <w:r w:rsidRPr="00C64EE9">
        <w:t xml:space="preserve">As discussed earlier (§3.3.3), De Looze et al. (2014) show that </w:t>
      </w:r>
      <w:del w:id="274" w:author="Chris Richardson" w:date="2016-09-13T21:35:00Z">
        <w:r w:rsidRPr="00C64EE9" w:rsidDel="00C71B2A">
          <w:delText xml:space="preserve">[O I] 63 µm and </w:delText>
        </w:r>
      </w:del>
      <w:r w:rsidRPr="00C64EE9">
        <w:t>[O III] 88 µm emission show an especially strong correlation with SFR. As noted above, however, we have not found a strong correlation</w:t>
      </w:r>
      <w:ins w:id="275" w:author="Chris Richardson" w:date="2016-09-13T21:36:00Z">
        <w:r w:rsidR="00C71B2A">
          <w:t xml:space="preserve"> with metallicity</w:t>
        </w:r>
      </w:ins>
      <w:r w:rsidRPr="00C64EE9">
        <w:t xml:space="preserve">. </w:t>
      </w:r>
      <w:del w:id="276" w:author="Chris Richardson" w:date="2016-09-13T21:36:00Z">
        <w:r w:rsidRPr="00C64EE9" w:rsidDel="00C71B2A">
          <w:delText xml:space="preserve">Further, though De Looze et al. (2014) note that [C II] emission is particularly strong in low-metallicity galaxies since it has such a low ionization potential (11.3 eV) and can thus originate from neutral and ionized gas, we do not find it to be particularly strong in our low-metallicity simulations. We find that nearly all the gas is ionized in the regions in which [C II] emits. </w:delText>
        </w:r>
      </w:del>
      <w:del w:id="277" w:author="Chris Richardson" w:date="2016-09-13T21:31:00Z">
        <w:r w:rsidRPr="00C64EE9" w:rsidDel="00145927">
          <w:delText xml:space="preserve">Our predictions regarding the emission of fine structure lines are based on Hα emission, which is relatively flat across our grids. </w:delText>
        </w:r>
      </w:del>
      <w:ins w:id="278" w:author="Chris Richardson" w:date="2016-09-13T21:37:00Z">
        <w:r w:rsidR="00C71B2A">
          <w:t>This</w:t>
        </w:r>
      </w:ins>
      <w:ins w:id="279" w:author="Chris Richardson" w:date="2016-09-13T21:38:00Z">
        <w:r w:rsidR="00C71B2A">
          <w:t xml:space="preserve"> emission</w:t>
        </w:r>
      </w:ins>
      <w:ins w:id="280" w:author="Chris Richardson" w:date="2016-09-13T21:37:00Z">
        <w:r w:rsidR="00C71B2A">
          <w:t xml:space="preserve"> line does show significant variation with </w:t>
        </w:r>
      </w:ins>
      <w:del w:id="281" w:author="Chris Richardson" w:date="2016-09-13T21:37:00Z">
        <w:r w:rsidRPr="00C64EE9" w:rsidDel="00C71B2A">
          <w:delText xml:space="preserve">Thus, we can only compare differences in the peak equivalent widths of [O I] 63 µm and [O III] 88 µm at constant </w:delText>
        </w:r>
      </w:del>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t xml:space="preserve"> </w:t>
      </w:r>
      <w:ins w:id="282" w:author="Chris Richardson" w:date="2016-09-13T21:37:00Z">
        <w:r w:rsidR="00C71B2A">
          <w:t xml:space="preserve">and thus observes should be cautious about using it a SFR </w:t>
        </w:r>
      </w:ins>
      <w:del w:id="283" w:author="Chris Richardson" w:date="2016-09-13T21:37:00Z">
        <w:r w:rsidRPr="00C64EE9" w:rsidDel="00C71B2A">
          <w:delText xml:space="preserve">values as </w:delText>
        </w:r>
      </w:del>
      <w:r w:rsidRPr="00C64EE9">
        <w:t>indicator</w:t>
      </w:r>
      <w:del w:id="284" w:author="Chris Richardson" w:date="2016-09-13T21:38:00Z">
        <w:r w:rsidRPr="00C64EE9" w:rsidDel="00C71B2A">
          <w:delText>s</w:delText>
        </w:r>
      </w:del>
      <w:ins w:id="285" w:author="Chris Richardson" w:date="2016-09-13T21:38:00Z">
        <w:r w:rsidR="00C71B2A">
          <w:t xml:space="preserve"> when the physical conditions are widely varying.</w:t>
        </w:r>
      </w:ins>
      <w:del w:id="286" w:author="Chris Richardson" w:date="2016-09-13T21:38:00Z">
        <w:r w:rsidRPr="00C64EE9" w:rsidDel="00C71B2A">
          <w:delText xml:space="preserve"> of differences in SFR. Otherwise, these differences should be interpreted as differences in emission based on the adopted </w:delText>
        </w:r>
        <w:r w:rsidRPr="00C64EE9" w:rsidDel="00C71B2A">
          <w:rPr>
            <w:rFonts w:ascii="Symbol" w:hAnsi="Symbol" w:hint="eastAsia"/>
            <w:i/>
          </w:rPr>
          <w:sym w:font="Symbol" w:char="F066"/>
        </w:r>
        <w:r w:rsidRPr="00C64EE9" w:rsidDel="00C71B2A">
          <w:rPr>
            <w:rFonts w:eastAsia="Times New Roman"/>
            <w:vertAlign w:val="subscript"/>
          </w:rPr>
          <w:delText>H</w:delText>
        </w:r>
        <w:r w:rsidRPr="00C64EE9" w:rsidDel="00C71B2A">
          <w:rPr>
            <w:rFonts w:eastAsia="Times New Roman"/>
          </w:rPr>
          <w:delText xml:space="preserve"> </w:delText>
        </w:r>
        <w:r w:rsidRPr="00C64EE9" w:rsidDel="00C71B2A">
          <w:delText xml:space="preserve">and </w:delText>
        </w:r>
        <w:r w:rsidRPr="00C64EE9" w:rsidDel="00C71B2A">
          <w:rPr>
            <w:i/>
          </w:rPr>
          <w:delText>n</w:delText>
        </w:r>
        <w:r w:rsidRPr="00C64EE9" w:rsidDel="00C71B2A">
          <w:rPr>
            <w:vertAlign w:val="subscript"/>
          </w:rPr>
          <w:delText>H</w:delText>
        </w:r>
        <w:r w:rsidRPr="00C64EE9" w:rsidDel="00C71B2A">
          <w:delText xml:space="preserve"> values. Observers should thus be cautious when using these fine-structure lines as indicators of SFR</w:delText>
        </w:r>
        <w:r w:rsidR="00492FD3" w:rsidRPr="00C64EE9" w:rsidDel="00C71B2A">
          <w:delText>.</w:delText>
        </w:r>
      </w:del>
    </w:p>
    <w:p w14:paraId="2579CFC1" w14:textId="77777777" w:rsidR="000F7212" w:rsidRPr="00C64EE9" w:rsidRDefault="000F7212" w:rsidP="00D23D0F">
      <w:pPr>
        <w:rPr>
          <w:rFonts w:cs="Times New Roman"/>
          <w:b/>
        </w:rPr>
      </w:pPr>
    </w:p>
    <w:p w14:paraId="363D0A12" w14:textId="4D23DA15" w:rsidR="008F7E87" w:rsidRDefault="008F7E87" w:rsidP="00D23D0F">
      <w:pPr>
        <w:rPr>
          <w:rFonts w:cs="Times New Roman"/>
        </w:rPr>
      </w:pPr>
      <w:r w:rsidRPr="00C64EE9">
        <w:rPr>
          <w:rFonts w:cs="Times New Roman"/>
        </w:rPr>
        <w:t xml:space="preserve">4.3 Star-formation History </w:t>
      </w:r>
    </w:p>
    <w:p w14:paraId="48491F0F" w14:textId="77777777" w:rsidR="008A1272" w:rsidRPr="00C64EE9" w:rsidRDefault="008A1272" w:rsidP="00D23D0F">
      <w:pPr>
        <w:rPr>
          <w:rFonts w:cs="Times New Roman"/>
        </w:rPr>
      </w:pPr>
    </w:p>
    <w:p w14:paraId="77DFAABF" w14:textId="77777777" w:rsidR="00C71B2A" w:rsidRDefault="00492FD3" w:rsidP="00D23D0F">
      <w:pPr>
        <w:ind w:firstLine="720"/>
        <w:rPr>
          <w:ins w:id="287" w:author="Chris Richardson" w:date="2016-09-13T21:41:00Z"/>
          <w:rFonts w:eastAsia="Times New Roman"/>
          <w:shd w:val="clear" w:color="auto" w:fill="FFFFFF"/>
        </w:rPr>
      </w:pPr>
      <w:r w:rsidRPr="00C64EE9">
        <w:t>We previously discussed the spectral energy distribution we have adopted (</w:t>
      </w:r>
      <w:r w:rsidRPr="00C64EE9">
        <w:rPr>
          <w:rFonts w:eastAsia="Times New Roman"/>
          <w:shd w:val="clear" w:color="auto" w:fill="FFFFFF"/>
        </w:rPr>
        <w:t xml:space="preserve">§3.1.1), however here we explore the effects of varying the star-formation history (SFH) on the peak equivalent width predications. Figures </w:t>
      </w:r>
      <w:r w:rsidR="00BA50CB" w:rsidRPr="00C64EE9">
        <w:rPr>
          <w:rFonts w:eastAsia="Times New Roman"/>
          <w:shd w:val="clear" w:color="auto" w:fill="FFFFFF"/>
        </w:rPr>
        <w:t>6a-c</w:t>
      </w:r>
      <w:r w:rsidRPr="00C64EE9">
        <w:rPr>
          <w:rFonts w:eastAsia="Times New Roman"/>
          <w:shd w:val="clear" w:color="auto" w:fill="FFFFFF"/>
        </w:rPr>
        <w:t xml:space="preserve"> show the effects of adopting continuous and instantaneous Padova tracks and continuous and instantaneous Geneva rotation tracks on select emission lines from the UV to the IR at ages 0 Myr, 2 Myr, 4 Myr, 5 Myr, 6 Myr, 8 Myr, In these figures, the peak equivalent widths of each emission line are tracked with age. It is worth noting that the peaks of the emission line presented may occur at different</w:t>
      </w:r>
      <w:r w:rsidRPr="00C64EE9">
        <w:rPr>
          <w:i/>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w:t>
      </w:r>
      <w:r w:rsidRPr="00C64EE9">
        <w:t xml:space="preserve">and </w:t>
      </w:r>
      <w:r w:rsidRPr="00C64EE9">
        <w:rPr>
          <w:i/>
        </w:rPr>
        <w:t>n</w:t>
      </w:r>
      <w:r w:rsidRPr="00C64EE9">
        <w:rPr>
          <w:vertAlign w:val="subscript"/>
        </w:rPr>
        <w:t>H</w:t>
      </w:r>
      <w:r w:rsidRPr="00C64EE9">
        <w:rPr>
          <w:rFonts w:eastAsia="Times New Roman"/>
          <w:shd w:val="clear" w:color="auto" w:fill="FFFFFF"/>
        </w:rPr>
        <w:t xml:space="preserve"> values with different ages. Though this information is contained in the LOC plane, it is not presented as part of Figures </w:t>
      </w:r>
      <w:r w:rsidR="00BA50CB" w:rsidRPr="00C64EE9">
        <w:rPr>
          <w:rFonts w:eastAsia="Times New Roman"/>
          <w:shd w:val="clear" w:color="auto" w:fill="FFFFFF"/>
        </w:rPr>
        <w:t>6a-c</w:t>
      </w:r>
      <w:r w:rsidRPr="00C64EE9">
        <w:rPr>
          <w:rFonts w:eastAsia="Times New Roman"/>
          <w:shd w:val="clear" w:color="auto" w:fill="FFFFFF"/>
        </w:rPr>
        <w:t>.</w:t>
      </w:r>
    </w:p>
    <w:p w14:paraId="109DAE47" w14:textId="5AA65E5E" w:rsidR="00B365A5" w:rsidRPr="00BF2E62" w:rsidRDefault="00492FD3" w:rsidP="00D23D0F">
      <w:pPr>
        <w:ind w:firstLine="720"/>
        <w:rPr>
          <w:rFonts w:eastAsia="Times New Roman"/>
          <w:shd w:val="clear" w:color="auto" w:fill="FFFFFF"/>
        </w:rPr>
      </w:pPr>
      <w:del w:id="288" w:author="Chris Richardson" w:date="2016-09-13T21:41:00Z">
        <w:r w:rsidRPr="00C64EE9" w:rsidDel="00C71B2A">
          <w:rPr>
            <w:rFonts w:eastAsia="Times New Roman"/>
            <w:shd w:val="clear" w:color="auto" w:fill="FFFFFF"/>
          </w:rPr>
          <w:delText xml:space="preserve"> </w:delText>
        </w:r>
      </w:del>
    </w:p>
    <w:p w14:paraId="754E1659" w14:textId="73722F98" w:rsidR="008F7E87" w:rsidRPr="00C64EE9" w:rsidRDefault="008F7E87" w:rsidP="00D23D0F">
      <w:pPr>
        <w:rPr>
          <w:rFonts w:eastAsia="Times New Roman" w:cs="Times New Roman"/>
          <w:i/>
          <w:kern w:val="0"/>
          <w:shd w:val="clear" w:color="auto" w:fill="FFFFFF"/>
          <w:lang w:eastAsia="en-US" w:bidi="ar-SA"/>
        </w:rPr>
      </w:pPr>
      <w:r w:rsidRPr="00C64EE9">
        <w:rPr>
          <w:rFonts w:eastAsia="Times New Roman" w:cs="Times New Roman"/>
          <w:i/>
          <w:kern w:val="0"/>
          <w:shd w:val="clear" w:color="auto" w:fill="FFFFFF"/>
          <w:lang w:eastAsia="en-US" w:bidi="ar-SA"/>
        </w:rPr>
        <w:t>General Features</w:t>
      </w:r>
    </w:p>
    <w:p w14:paraId="3B23EDC9" w14:textId="0A93764C" w:rsidR="00492FD3" w:rsidRPr="00C64EE9" w:rsidRDefault="00492FD3" w:rsidP="00D23D0F">
      <w:pPr>
        <w:ind w:firstLine="720"/>
        <w:rPr>
          <w:rFonts w:eastAsia="Times New Roman"/>
          <w:shd w:val="clear" w:color="auto" w:fill="FFFFFF"/>
        </w:rPr>
      </w:pPr>
      <w:r w:rsidRPr="00C64EE9">
        <w:rPr>
          <w:rFonts w:eastAsia="Times New Roman"/>
          <w:shd w:val="clear" w:color="auto" w:fill="FFFFFF"/>
        </w:rPr>
        <w:t xml:space="preserve">Nearly all the peak equivalent widths of the emission lines we track decrease with time when we adopt any of the four evolutionary tracks. This is unsurprising considering the general decrease of high-energy photons with later ages (discussed in §3.1.1) Since the model atmospheres for the continuous star formation show little change in spectral slope as a function of cluster age, the continuous star formation models give similar results to zero-age instantaneous models. However, the instantaneous models, as evident in Figure </w:t>
      </w:r>
      <w:r w:rsidR="00BA50CB" w:rsidRPr="00C64EE9">
        <w:rPr>
          <w:rFonts w:eastAsia="Times New Roman"/>
          <w:shd w:val="clear" w:color="auto" w:fill="FFFFFF"/>
        </w:rPr>
        <w:t>2</w:t>
      </w:r>
      <w:r w:rsidRPr="00C64EE9">
        <w:rPr>
          <w:rFonts w:eastAsia="Times New Roman"/>
          <w:shd w:val="clear" w:color="auto" w:fill="FFFFFF"/>
        </w:rPr>
        <w:t>, give few high-energy photons at ages greater than 6 Myr, and consequently, emission lines’ peaks decrease.</w:t>
      </w:r>
    </w:p>
    <w:p w14:paraId="6C660E2F" w14:textId="663B0349" w:rsidR="00492FD3" w:rsidRPr="00C64EE9" w:rsidRDefault="00492FD3" w:rsidP="00D23D0F">
      <w:pPr>
        <w:ind w:firstLine="720"/>
      </w:pPr>
      <w:r w:rsidRPr="00C64EE9">
        <w:rPr>
          <w:rFonts w:eastAsia="Times New Roman"/>
          <w:shd w:val="clear" w:color="auto" w:fill="FFFFFF"/>
        </w:rPr>
        <w:t xml:space="preserve">When comparing only the two continuous evolution tracks, there is little observable difference. High ionization emission lines are the main exceptions to this trend. For example, [Ne V] </w:t>
      </w:r>
      <w:r w:rsidRPr="00C64EE9">
        <w:t>λ3426</w:t>
      </w:r>
      <w:r w:rsidRPr="00C64EE9">
        <w:rPr>
          <w:rFonts w:eastAsia="Times New Roman"/>
          <w:shd w:val="clear" w:color="auto" w:fill="FFFFFF"/>
        </w:rPr>
        <w:t xml:space="preserve"> </w:t>
      </w:r>
      <w:r w:rsidRPr="00C64EE9">
        <w:t>only emits when the Padova tracks are adopted; specifically, [</w:t>
      </w:r>
      <w:r w:rsidRPr="00C64EE9">
        <w:rPr>
          <w:rFonts w:eastAsia="Times New Roman"/>
          <w:shd w:val="clear" w:color="auto" w:fill="FFFFFF"/>
        </w:rPr>
        <w:t xml:space="preserve">Ne V] </w:t>
      </w:r>
      <w:r w:rsidRPr="00C64EE9">
        <w:t>λ3426</w:t>
      </w:r>
      <w:r w:rsidRPr="00C64EE9">
        <w:rPr>
          <w:rFonts w:eastAsia="Times New Roman"/>
          <w:shd w:val="clear" w:color="auto" w:fill="FFFFFF"/>
        </w:rPr>
        <w:t xml:space="preserve"> emission dies off after 5 Myr with the </w:t>
      </w:r>
      <w:r w:rsidRPr="00C64EE9">
        <w:t xml:space="preserve">Padova </w:t>
      </w:r>
      <w:r w:rsidRPr="00C64EE9">
        <w:rPr>
          <w:rFonts w:eastAsia="Times New Roman"/>
          <w:shd w:val="clear" w:color="auto" w:fill="FFFFFF"/>
        </w:rPr>
        <w:t xml:space="preserve">instantaneous track but continuous to emit past 5 Myr with the </w:t>
      </w:r>
      <w:r w:rsidRPr="00C64EE9">
        <w:t>Padova continuous track (</w:t>
      </w:r>
      <w:r w:rsidR="0062017A" w:rsidRPr="00C64EE9">
        <w:t>Figure 6b</w:t>
      </w:r>
      <w:r w:rsidRPr="00C64EE9">
        <w:t xml:space="preserve">). </w:t>
      </w:r>
    </w:p>
    <w:p w14:paraId="61811AFE" w14:textId="2B4BA8F6"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We also observe that when adopting either of the instantaneous evolution tracks most emission lines die off after 5 – 8 Myr. The Geneva instantaneous track tends to produce stronger emission than the Padova instantaneous track, likely due to its incorporation of rotation. Nonetheless, the Padova instantaneous track</w:t>
      </w:r>
      <w:r w:rsidRPr="00C64EE9" w:rsidDel="002D3CCF">
        <w:rPr>
          <w:rFonts w:eastAsia="Times New Roman"/>
          <w:shd w:val="clear" w:color="auto" w:fill="FFFFFF"/>
        </w:rPr>
        <w:t xml:space="preserve"> </w:t>
      </w:r>
      <w:r w:rsidRPr="00C64EE9">
        <w:rPr>
          <w:rFonts w:eastAsia="Times New Roman"/>
          <w:shd w:val="clear" w:color="auto" w:fill="FFFFFF"/>
        </w:rPr>
        <w:t xml:space="preserve">produces more emission of high ionization emission lines. For example, though the optical lines </w:t>
      </w:r>
      <w:r w:rsidRPr="00C64EE9">
        <w:t>[O 1] λ5577, [N II] λ5755, [O III] λ5007, and [S II] λ6720 are all stronger with the Geneva track,</w:t>
      </w:r>
      <w:r w:rsidR="00492FD3" w:rsidRPr="00C64EE9">
        <w:t xml:space="preserve"> while [N V] λ3426 is stronger with the Padova continuous track (</w:t>
      </w:r>
      <w:r w:rsidR="0062017A" w:rsidRPr="00C64EE9">
        <w:t>Figure 6b</w:t>
      </w:r>
      <w:r w:rsidR="00492FD3" w:rsidRPr="00C64EE9">
        <w:t xml:space="preserve">). </w:t>
      </w:r>
      <w:r w:rsidR="00492FD3" w:rsidRPr="00C64EE9">
        <w:rPr>
          <w:rFonts w:eastAsia="Times New Roman"/>
          <w:shd w:val="clear" w:color="auto" w:fill="FFFFFF"/>
        </w:rPr>
        <w:t xml:space="preserve">Like Leitherer (2004), let us now </w:t>
      </w:r>
      <w:r w:rsidR="00B365A5">
        <w:rPr>
          <w:rFonts w:eastAsia="Times New Roman"/>
          <w:shd w:val="clear" w:color="auto" w:fill="FFFFFF"/>
        </w:rPr>
        <w:t>analyze the SED trends by age.</w:t>
      </w:r>
    </w:p>
    <w:p w14:paraId="55B57626" w14:textId="77777777" w:rsidR="0055357D" w:rsidRDefault="0055357D" w:rsidP="00D23D0F">
      <w:pPr>
        <w:widowControl/>
        <w:suppressAutoHyphens w:val="0"/>
        <w:rPr>
          <w:rFonts w:eastAsia="Times New Roman"/>
          <w:shd w:val="clear" w:color="auto" w:fill="FFFFFF"/>
        </w:rPr>
      </w:pPr>
    </w:p>
    <w:p w14:paraId="1C87E315" w14:textId="2AE77687" w:rsidR="000F7212" w:rsidRPr="0055357D" w:rsidRDefault="000F7212" w:rsidP="00D23D0F">
      <w:pPr>
        <w:widowControl/>
        <w:suppressAutoHyphens w:val="0"/>
        <w:rPr>
          <w:b/>
        </w:rPr>
      </w:pPr>
      <w:r w:rsidRPr="00C64EE9">
        <w:rPr>
          <w:i/>
        </w:rPr>
        <w:t>4.3.1. Age of 0 to 3 Myr</w:t>
      </w:r>
    </w:p>
    <w:p w14:paraId="000D25C1" w14:textId="77777777" w:rsidR="0055357D" w:rsidRDefault="0055357D" w:rsidP="00D23D0F">
      <w:pPr>
        <w:ind w:firstLine="720"/>
      </w:pPr>
    </w:p>
    <w:p w14:paraId="6B7513A6" w14:textId="270DE0F9" w:rsidR="008F7E87" w:rsidRPr="00C64EE9" w:rsidRDefault="000F7212" w:rsidP="00D23D0F">
      <w:pPr>
        <w:ind w:firstLine="720"/>
      </w:pPr>
      <w:r w:rsidRPr="00C64EE9">
        <w:t>It is thought that dust obscuration makes the first few Myr after stellar birth inaccessible to detailed age-dating; however, we know that in these first few million years, O-type stars tend to dominate the luminosity of starburst galaxies. In our simulations, there is not much observable difference in emission lines’ peak equivalent widths between the first few Myr for different evolutionary tracks since all of our tracks start similarly. While most emission lines strengths remain constant, optical high ionization emission lines undergo some change in emission over this period of time (</w:t>
      </w:r>
      <w:r w:rsidR="0062017A" w:rsidRPr="00C64EE9">
        <w:t>Figure 6b</w:t>
      </w:r>
      <w:r w:rsidRPr="00C64EE9">
        <w:t xml:space="preserve">). For example, Ne III 3343, He II 4686, and [Ar IV] 4740 all change substantially (ranging from a decrease of 0.75 dex and 0.4 dex between 0 and 2 Myr). </w:t>
      </w:r>
    </w:p>
    <w:p w14:paraId="161B2D08" w14:textId="77777777" w:rsidR="000F7212" w:rsidRPr="00C64EE9" w:rsidRDefault="000F7212" w:rsidP="00D23D0F">
      <w:pPr>
        <w:ind w:firstLine="720"/>
      </w:pPr>
    </w:p>
    <w:p w14:paraId="68A21A65" w14:textId="0AD94876" w:rsidR="000F7212" w:rsidRDefault="000F7212" w:rsidP="00D23D0F">
      <w:pPr>
        <w:rPr>
          <w:i/>
        </w:rPr>
      </w:pPr>
      <w:r w:rsidRPr="00C64EE9">
        <w:rPr>
          <w:i/>
        </w:rPr>
        <w:t>4.3.2. Age of 4 to 5 Myr</w:t>
      </w:r>
    </w:p>
    <w:p w14:paraId="383969C7" w14:textId="77777777" w:rsidR="008A1272" w:rsidRPr="00C64EE9" w:rsidRDefault="008A1272" w:rsidP="00D23D0F">
      <w:pPr>
        <w:rPr>
          <w:i/>
        </w:rPr>
      </w:pPr>
    </w:p>
    <w:p w14:paraId="2DDB77BF" w14:textId="3DDACAC0" w:rsidR="000F7212" w:rsidRPr="00C64EE9" w:rsidRDefault="000F7212" w:rsidP="00D23D0F">
      <w:pPr>
        <w:ind w:firstLine="720"/>
        <w:rPr>
          <w:b/>
        </w:rPr>
      </w:pPr>
      <w:r w:rsidRPr="00C64EE9">
        <w:t>As the hot, young starburst ages to 4-5 Myr, stellar wind lines (e.g. C IV λ1550 and Si IV λ1400) dominate the emission in the wavelength region from 1200 to 2000 Å. These also include UV carbon and oxygen emission lines (Schaerer 2000). Generally, the optical and IR region lack features from the stellar atmospheres but the UV emission lines tend to remain strong. In our simulations of the Padova instantaneous track, the UV emission lines decrease on the order of 0.5-1 dex from 4-6 Myr (</w:t>
      </w:r>
      <w:r w:rsidR="0062017A" w:rsidRPr="00C64EE9">
        <w:t>Figure 6a</w:t>
      </w:r>
      <w:r w:rsidRPr="00C64EE9">
        <w:t xml:space="preserve">). The optical, IR, and IR fine structure line emission (for the same SFH) decrease on the order of 1.0-1.5 dex (Figures </w:t>
      </w:r>
      <w:r w:rsidR="00BA50CB" w:rsidRPr="00C64EE9">
        <w:t>6b and c</w:t>
      </w:r>
      <w:r w:rsidRPr="00C64EE9">
        <w:t xml:space="preserve">). The Padova and Geneva continuous tracks, however, do not show much difference between bands of emission lines through age. </w:t>
      </w:r>
    </w:p>
    <w:p w14:paraId="578DB92B" w14:textId="75232AAD" w:rsidR="000F7212" w:rsidRPr="00C64EE9" w:rsidRDefault="000F7212" w:rsidP="00D23D0F">
      <w:pPr>
        <w:ind w:firstLine="720"/>
      </w:pPr>
      <w:r w:rsidRPr="00C64EE9">
        <w:t>The equivalent widths of many of the strong hydrogen recombination lines like Hα, Hβ, or Brγ can be used as age indicators because they measure the ratio of the young, ionizing over the old, non-ionizing stellar population. Our simulations fit this trend since our Hα and Hβ emission decreases about an order of magnitude with both instantaneous evolution tracks (</w:t>
      </w:r>
      <w:r w:rsidR="0062017A" w:rsidRPr="00C64EE9">
        <w:t>Figure 6b</w:t>
      </w:r>
      <w:r w:rsidRPr="00C64EE9">
        <w:t>). The effect of age is much more pronounced with the Padova instantaneous evolution track than with the Geneva.</w:t>
      </w:r>
    </w:p>
    <w:p w14:paraId="262ABBA0" w14:textId="77777777" w:rsidR="008F7E87" w:rsidRPr="00C64EE9" w:rsidRDefault="008F7E87" w:rsidP="00D23D0F">
      <w:pPr>
        <w:rPr>
          <w:rFonts w:eastAsia="Times New Roman" w:cs="Times New Roman"/>
          <w:kern w:val="0"/>
          <w:sz w:val="20"/>
          <w:szCs w:val="20"/>
          <w:lang w:eastAsia="en-US" w:bidi="ar-SA"/>
        </w:rPr>
      </w:pPr>
    </w:p>
    <w:p w14:paraId="4DF6106A" w14:textId="4CBD8E8A" w:rsidR="000F7212" w:rsidRDefault="000F7212" w:rsidP="00D23D0F">
      <w:pPr>
        <w:rPr>
          <w:i/>
        </w:rPr>
      </w:pPr>
      <w:r w:rsidRPr="00C64EE9">
        <w:rPr>
          <w:i/>
        </w:rPr>
        <w:t>4.3.3 Age of 6 to 8 Myr</w:t>
      </w:r>
    </w:p>
    <w:p w14:paraId="0D9BD448" w14:textId="77777777" w:rsidR="008A1272" w:rsidRPr="00C64EE9" w:rsidRDefault="008A1272" w:rsidP="00D23D0F">
      <w:pPr>
        <w:rPr>
          <w:i/>
        </w:rPr>
      </w:pPr>
    </w:p>
    <w:p w14:paraId="73E09C4E" w14:textId="1CC3FAC7" w:rsidR="000F7212" w:rsidRPr="00C64EE9" w:rsidRDefault="000F7212" w:rsidP="00D23D0F">
      <w:pPr>
        <w:ind w:firstLine="720"/>
        <w:rPr>
          <w:b/>
        </w:rPr>
      </w:pPr>
      <w:r w:rsidRPr="00C64EE9">
        <w:t xml:space="preserve">After 5 Myr, the most massive stars in the starburst cool off and form Red Super Giants (RSGs). At 8 Myr, these RSGs dominate the near-IR portion of the stellar spectrum. </w:t>
      </w:r>
      <w:ins w:id="289" w:author="Chris Richardson" w:date="2016-09-13T21:48:00Z">
        <w:r w:rsidR="0098362C">
          <w:t xml:space="preserve">When adopting </w:t>
        </w:r>
      </w:ins>
      <w:ins w:id="290" w:author="Chris Richardson" w:date="2016-09-13T21:47:00Z">
        <w:r w:rsidR="0098362C">
          <w:t>t</w:t>
        </w:r>
      </w:ins>
      <w:del w:id="291" w:author="Chris Richardson" w:date="2016-09-13T21:47:00Z">
        <w:r w:rsidRPr="00C64EE9" w:rsidDel="0098362C">
          <w:delText>T</w:delText>
        </w:r>
      </w:del>
      <w:r w:rsidRPr="00C64EE9">
        <w:t xml:space="preserve">he Geneva </w:t>
      </w:r>
      <w:r w:rsidRPr="00C64EE9">
        <w:rPr>
          <w:rFonts w:eastAsia="Times New Roman"/>
        </w:rPr>
        <w:t xml:space="preserve">instantaneous </w:t>
      </w:r>
      <w:r w:rsidRPr="00C64EE9">
        <w:t>track</w:t>
      </w:r>
      <w:ins w:id="292" w:author="Chris Richardson" w:date="2016-09-13T21:48:00Z">
        <w:r w:rsidR="0098362C">
          <w:t>, emission line strengths</w:t>
        </w:r>
      </w:ins>
      <w:r w:rsidRPr="00C64EE9">
        <w:t xml:space="preserve"> </w:t>
      </w:r>
      <w:del w:id="293" w:author="Chris Richardson" w:date="2016-09-13T21:47:00Z">
        <w:r w:rsidRPr="00C64EE9" w:rsidDel="0098362C">
          <w:delText xml:space="preserve">emission lines </w:delText>
        </w:r>
      </w:del>
      <w:r w:rsidRPr="00C64EE9">
        <w:t>begin falling off rapidly beyond 6 Myr (approximately 0.5 – 1.0 dex lower at 8 Myr than 6 Myr), especially in the case of the optical, most IR, and IR fine structure lines (</w:t>
      </w:r>
      <w:r w:rsidR="0062017A" w:rsidRPr="00C64EE9">
        <w:t>Figure 6b</w:t>
      </w:r>
      <w:r w:rsidRPr="00C64EE9">
        <w:t xml:space="preserve"> and </w:t>
      </w:r>
      <w:r w:rsidR="00BA50CB" w:rsidRPr="00C64EE9">
        <w:t>6c</w:t>
      </w:r>
      <w:r w:rsidRPr="00C64EE9">
        <w:t xml:space="preserve">). </w:t>
      </w:r>
      <w:ins w:id="294" w:author="Chris Richardson" w:date="2016-09-13T21:48:00Z">
        <w:r w:rsidR="0098362C">
          <w:t>When adopting t</w:t>
        </w:r>
      </w:ins>
      <w:del w:id="295" w:author="Chris Richardson" w:date="2016-09-13T21:48:00Z">
        <w:r w:rsidRPr="00C64EE9" w:rsidDel="0098362C">
          <w:delText>T</w:delText>
        </w:r>
      </w:del>
      <w:r w:rsidRPr="00C64EE9">
        <w:t xml:space="preserve">he Geneva and Padova continuous tracks, however, </w:t>
      </w:r>
      <w:ins w:id="296" w:author="Chris Richardson" w:date="2016-09-13T21:48:00Z">
        <w:r w:rsidR="0098362C">
          <w:t xml:space="preserve">the emission line </w:t>
        </w:r>
      </w:ins>
      <w:ins w:id="297" w:author="Chris Richardson" w:date="2016-09-13T21:49:00Z">
        <w:r w:rsidR="0098362C">
          <w:t>strengths</w:t>
        </w:r>
      </w:ins>
      <w:ins w:id="298" w:author="Chris Richardson" w:date="2016-09-13T21:48:00Z">
        <w:r w:rsidR="0098362C">
          <w:t xml:space="preserve"> </w:t>
        </w:r>
      </w:ins>
      <w:ins w:id="299" w:author="Chris Richardson" w:date="2016-09-13T21:49:00Z">
        <w:r w:rsidR="0098362C">
          <w:t xml:space="preserve">remain </w:t>
        </w:r>
      </w:ins>
      <w:del w:id="300" w:author="Chris Richardson" w:date="2016-09-13T21:49:00Z">
        <w:r w:rsidRPr="00C64EE9" w:rsidDel="0098362C">
          <w:delText xml:space="preserve">continue to emit </w:delText>
        </w:r>
      </w:del>
      <w:r w:rsidRPr="00C64EE9">
        <w:t>constant</w:t>
      </w:r>
      <w:del w:id="301" w:author="Chris Richardson" w:date="2016-09-13T21:49:00Z">
        <w:r w:rsidRPr="00C64EE9" w:rsidDel="0098362C">
          <w:delText>ly</w:delText>
        </w:r>
      </w:del>
      <w:r w:rsidRPr="00C64EE9">
        <w:t xml:space="preserve"> across the 6-8 Myr range. </w:t>
      </w:r>
    </w:p>
    <w:p w14:paraId="492F3AAC" w14:textId="77777777" w:rsidR="000F7212" w:rsidRPr="00C64EE9" w:rsidRDefault="000F7212" w:rsidP="00D23D0F">
      <w:pPr>
        <w:rPr>
          <w:rFonts w:cs="Times New Roman"/>
          <w:b/>
        </w:rPr>
      </w:pPr>
    </w:p>
    <w:p w14:paraId="5D67953B" w14:textId="77777777" w:rsidR="008F7E87" w:rsidRPr="00C64EE9" w:rsidRDefault="008F7E87" w:rsidP="00D23D0F">
      <w:pPr>
        <w:rPr>
          <w:rFonts w:cs="Times New Roman"/>
        </w:rPr>
      </w:pPr>
      <w:r w:rsidRPr="00C64EE9">
        <w:rPr>
          <w:rFonts w:cs="Times New Roman"/>
        </w:rPr>
        <w:t xml:space="preserve">4.4 Dust </w:t>
      </w:r>
    </w:p>
    <w:p w14:paraId="69D4E71A" w14:textId="77777777" w:rsidR="008F7E87" w:rsidRPr="00C64EE9" w:rsidRDefault="008F7E87" w:rsidP="00D23D0F">
      <w:pPr>
        <w:rPr>
          <w:rFonts w:cs="Times New Roman"/>
        </w:rPr>
      </w:pPr>
    </w:p>
    <w:p w14:paraId="6126A3D6" w14:textId="11F391D0" w:rsidR="000F7212" w:rsidRPr="00C64EE9" w:rsidRDefault="000F7212" w:rsidP="00D23D0F">
      <w:pPr>
        <w:ind w:firstLine="720"/>
      </w:pPr>
      <w:r w:rsidRPr="00C64EE9">
        <w:t>Though our baseline model includes grains with a dust sublimation function adopted (</w:t>
      </w:r>
      <w:r w:rsidRPr="00C64EE9">
        <w:rPr>
          <w:rFonts w:eastAsia="Times New Roman"/>
          <w:shd w:val="clear" w:color="auto" w:fill="FFFFFF"/>
        </w:rPr>
        <w:t>§</w:t>
      </w:r>
      <w:r w:rsidRPr="00C64EE9">
        <w:t xml:space="preserve">3.1.3), we have not yet analyzed the sensitivity of our LOC model to dust. Figures </w:t>
      </w:r>
      <w:r w:rsidR="00BA50CB" w:rsidRPr="00C64EE9">
        <w:t>7a - c</w:t>
      </w:r>
      <w:r w:rsidRPr="00C64EE9">
        <w:t xml:space="preserve"> displays the equivalent widths across the LOC plane for selected UV, optical, and IR emission lines comparing our baseline model to an entirely dust-free model. Note that for Figures </w:t>
      </w:r>
      <w:r w:rsidR="00BA50CB" w:rsidRPr="00C64EE9">
        <w:t>7a- c</w:t>
      </w:r>
      <w:r w:rsidRPr="00C64EE9">
        <w:t>, we have changed the contour plot scale from 8 ≤ log(</w:t>
      </w:r>
      <w:r w:rsidRPr="00C64EE9">
        <w:rPr>
          <w:rFonts w:ascii="Symbol" w:hAnsi="Symbol" w:hint="eastAsia"/>
          <w:i/>
        </w:rPr>
        <w:sym w:font="Symbol" w:char="F066"/>
      </w:r>
      <w:r w:rsidRPr="00C64EE9">
        <w:rPr>
          <w:rFonts w:eastAsia="Times New Roman"/>
          <w:vertAlign w:val="subscript"/>
        </w:rPr>
        <w:t>H</w:t>
      </w:r>
      <w:r w:rsidRPr="00C64EE9">
        <w:t>) ≤ 22 to 8 ≤ log(</w:t>
      </w:r>
      <w:r w:rsidRPr="00C64EE9">
        <w:rPr>
          <w:rFonts w:ascii="Symbol" w:hAnsi="Symbol" w:hint="eastAsia"/>
          <w:i/>
        </w:rPr>
        <w:sym w:font="Symbol" w:char="F066"/>
      </w:r>
      <w:r w:rsidRPr="00C64EE9">
        <w:rPr>
          <w:rFonts w:eastAsia="Times New Roman"/>
          <w:vertAlign w:val="subscript"/>
        </w:rPr>
        <w:t>H</w:t>
      </w:r>
      <w:r w:rsidRPr="00C64EE9">
        <w:t>) ≤ 17 due to the effects of dust sublimation (discussed in §3.2). This revised scale allows us to only highlight the regions where we adopt full dust abundances (log(</w:t>
      </w:r>
      <w:r w:rsidRPr="00C64EE9">
        <w:rPr>
          <w:rFonts w:ascii="Symbol" w:hAnsi="Symbol" w:hint="eastAsia"/>
          <w:i/>
        </w:rPr>
        <w:sym w:font="Symbol" w:char="F066"/>
      </w:r>
      <w:r w:rsidRPr="00C64EE9">
        <w:rPr>
          <w:rFonts w:eastAsia="Times New Roman"/>
          <w:vertAlign w:val="subscript"/>
        </w:rPr>
        <w:t>H</w:t>
      </w:r>
      <w:r w:rsidRPr="00C64EE9">
        <w:t>) &lt; 18).</w:t>
      </w:r>
    </w:p>
    <w:p w14:paraId="5494F196" w14:textId="2B589347" w:rsidR="000F7212" w:rsidRPr="00C64EE9" w:rsidRDefault="000F7212" w:rsidP="00D23D0F"/>
    <w:p w14:paraId="0291A704" w14:textId="77777777" w:rsidR="000F7212" w:rsidRDefault="000F7212" w:rsidP="00D23D0F">
      <w:pPr>
        <w:rPr>
          <w:rFonts w:eastAsia="Times New Roman"/>
          <w:i/>
          <w:shd w:val="clear" w:color="auto" w:fill="FFFFFF"/>
        </w:rPr>
      </w:pPr>
      <w:r w:rsidRPr="00C64EE9">
        <w:rPr>
          <w:rFonts w:eastAsia="Times New Roman"/>
          <w:i/>
          <w:shd w:val="clear" w:color="auto" w:fill="FFFFFF"/>
        </w:rPr>
        <w:t>General Features</w:t>
      </w:r>
    </w:p>
    <w:p w14:paraId="31FA0885" w14:textId="77777777" w:rsidR="00470D2F" w:rsidRPr="00C64EE9" w:rsidRDefault="00470D2F" w:rsidP="00D23D0F">
      <w:pPr>
        <w:rPr>
          <w:rFonts w:eastAsia="Times New Roman"/>
          <w:i/>
          <w:shd w:val="clear" w:color="auto" w:fill="FFFFFF"/>
        </w:rPr>
      </w:pPr>
    </w:p>
    <w:p w14:paraId="28C102B8" w14:textId="77777777"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Most of the emission lines we track maintain their shape across the LOC plane, with the range of ionization parameters over which they emit broadening slightly with the removal of dust. Generally, the effects of dust are most prominent with the UV emission lines and some of the shorter wavelength optical emission lines.</w:t>
      </w:r>
      <w:r w:rsidRPr="00C64EE9">
        <w:t xml:space="preserve"> </w:t>
      </w:r>
      <w:r w:rsidRPr="00C64EE9">
        <w:rPr>
          <w:rFonts w:eastAsia="Times New Roman"/>
          <w:shd w:val="clear" w:color="auto" w:fill="FFFFFF"/>
        </w:rPr>
        <w:t xml:space="preserve">This observation is consistent with other studies about the effects of dust on the UV emission lines coming from the gas clouds within starburst galaxies (e.g. Heckman et al 1998). </w:t>
      </w:r>
    </w:p>
    <w:p w14:paraId="432D98BE" w14:textId="30D2A02F" w:rsidR="000F7212" w:rsidRPr="00C64EE9" w:rsidRDefault="000F7212" w:rsidP="00D23D0F">
      <w:pPr>
        <w:ind w:firstLine="720"/>
        <w:rPr>
          <w:rFonts w:eastAsia="Times New Roman"/>
          <w:shd w:val="clear" w:color="auto" w:fill="FFFFFF"/>
        </w:rPr>
      </w:pPr>
      <w:r w:rsidRPr="00C64EE9">
        <w:rPr>
          <w:rFonts w:eastAsia="Times New Roman"/>
          <w:shd w:val="clear" w:color="auto" w:fill="FFFFFF"/>
        </w:rPr>
        <w:t>Overall, when comparing the dusty and dust-free simulations, we find the electron temperature across the LOC plane higher when dust is included. Ionized hydrogen and dust grains contribute equally to the heating of the cloud. However, the dust-free simulations have more coolants</w:t>
      </w:r>
      <w:ins w:id="302" w:author="Chris Richardson" w:date="2016-09-14T13:04:00Z">
        <w:r w:rsidR="004E2A35">
          <w:rPr>
            <w:rFonts w:eastAsia="Times New Roman"/>
            <w:shd w:val="clear" w:color="auto" w:fill="FFFFFF"/>
          </w:rPr>
          <w:t>, since metals are not locked up in grains</w:t>
        </w:r>
      </w:ins>
      <w:r w:rsidRPr="00C64EE9">
        <w:rPr>
          <w:rFonts w:eastAsia="Times New Roman"/>
          <w:shd w:val="clear" w:color="auto" w:fill="FFFFFF"/>
        </w:rPr>
        <w:t>, making the overall electron temperature decrease. Due to the thermostat effect</w:t>
      </w:r>
      <w:ins w:id="303" w:author="Chris Richardson" w:date="2016-09-14T13:11:00Z">
        <w:r w:rsidR="00A67CC1">
          <w:rPr>
            <w:rFonts w:eastAsia="Times New Roman"/>
            <w:shd w:val="clear" w:color="auto" w:fill="FFFFFF"/>
          </w:rPr>
          <w:t xml:space="preserve"> and the absence of photoelectric heating</w:t>
        </w:r>
      </w:ins>
      <w:r w:rsidRPr="00C64EE9">
        <w:rPr>
          <w:rFonts w:eastAsia="Times New Roman"/>
          <w:shd w:val="clear" w:color="auto" w:fill="FFFFFF"/>
        </w:rPr>
        <w:t>, this would typically lead to a decrease in metal emission line strengths</w:t>
      </w:r>
      <w:ins w:id="304" w:author="Chris Richardson" w:date="2016-09-14T13:11:00Z">
        <w:r w:rsidR="00A67CC1">
          <w:rPr>
            <w:rFonts w:eastAsia="Times New Roman"/>
            <w:shd w:val="clear" w:color="auto" w:fill="FFFFFF"/>
          </w:rPr>
          <w:t xml:space="preserve"> (Shields and Kennicutt 1995)</w:t>
        </w:r>
      </w:ins>
      <w:r w:rsidRPr="00C64EE9">
        <w:rPr>
          <w:rFonts w:eastAsia="Times New Roman"/>
          <w:shd w:val="clear" w:color="auto" w:fill="FFFFFF"/>
        </w:rPr>
        <w:t xml:space="preserve">; however, </w:t>
      </w:r>
      <w:del w:id="305" w:author="Chris Richardson" w:date="2016-09-13T21:51:00Z">
        <w:r w:rsidRPr="00C64EE9" w:rsidDel="00F14FCA">
          <w:rPr>
            <w:rFonts w:eastAsia="Times New Roman"/>
            <w:shd w:val="clear" w:color="auto" w:fill="FFFFFF"/>
          </w:rPr>
          <w:delText xml:space="preserve">Si II] </w:delText>
        </w:r>
        <w:r w:rsidRPr="00C64EE9" w:rsidDel="00F14FCA">
          <w:delText>λ</w:delText>
        </w:r>
        <w:r w:rsidRPr="00C64EE9" w:rsidDel="00F14FCA">
          <w:rPr>
            <w:rFonts w:eastAsia="Times New Roman"/>
            <w:shd w:val="clear" w:color="auto" w:fill="FFFFFF"/>
          </w:rPr>
          <w:delText xml:space="preserve">2335, Mg II </w:delText>
        </w:r>
        <w:r w:rsidRPr="00C64EE9" w:rsidDel="00F14FCA">
          <w:delText>λ</w:delText>
        </w:r>
        <w:r w:rsidRPr="00C64EE9" w:rsidDel="00F14FCA">
          <w:rPr>
            <w:rFonts w:eastAsia="Times New Roman"/>
            <w:shd w:val="clear" w:color="auto" w:fill="FFFFFF"/>
          </w:rPr>
          <w:delText xml:space="preserve">2798, </w:delText>
        </w:r>
      </w:del>
      <w:r w:rsidRPr="00C64EE9">
        <w:rPr>
          <w:rFonts w:eastAsia="Times New Roman"/>
          <w:shd w:val="clear" w:color="auto" w:fill="FFFFFF"/>
        </w:rPr>
        <w:t xml:space="preserve">[Ne V] </w:t>
      </w:r>
      <w:r w:rsidRPr="00C64EE9">
        <w:t>λ</w:t>
      </w:r>
      <w:r w:rsidRPr="00C64EE9">
        <w:rPr>
          <w:rFonts w:eastAsia="Times New Roman"/>
          <w:shd w:val="clear" w:color="auto" w:fill="FFFFFF"/>
        </w:rPr>
        <w:t xml:space="preserve">3426, and [Ar IV] </w:t>
      </w:r>
      <w:r w:rsidRPr="00C64EE9">
        <w:t>λ</w:t>
      </w:r>
      <w:r w:rsidRPr="00C64EE9">
        <w:rPr>
          <w:rFonts w:eastAsia="Times New Roman"/>
          <w:shd w:val="clear" w:color="auto" w:fill="FFFFFF"/>
        </w:rPr>
        <w:t>4740 all show greater emission wi</w:t>
      </w:r>
      <w:r w:rsidR="009976CF" w:rsidRPr="00C64EE9">
        <w:rPr>
          <w:rFonts w:eastAsia="Times New Roman"/>
          <w:shd w:val="clear" w:color="auto" w:fill="FFFFFF"/>
        </w:rPr>
        <w:t>th the removal of dust (Figures 7a-c</w:t>
      </w:r>
      <w:r w:rsidRPr="00C64EE9">
        <w:rPr>
          <w:rFonts w:eastAsia="Times New Roman"/>
          <w:shd w:val="clear" w:color="auto" w:fill="FFFFFF"/>
        </w:rPr>
        <w:t>). The physical reason for this apparent contradiction is that dust makes a substantial contribution to the overall opacity in our dusty simulations, which decreases the availability of high-energy photons to ionize and excite the gas.</w:t>
      </w:r>
    </w:p>
    <w:p w14:paraId="7ED0F09A" w14:textId="77777777" w:rsidR="000F7212" w:rsidRPr="00C64EE9" w:rsidRDefault="000F7212" w:rsidP="00D23D0F">
      <w:pPr>
        <w:ind w:firstLine="720"/>
        <w:rPr>
          <w:rFonts w:eastAsia="Times New Roman"/>
          <w:shd w:val="clear" w:color="auto" w:fill="FFFFFF"/>
        </w:rPr>
      </w:pPr>
    </w:p>
    <w:p w14:paraId="47499BA5" w14:textId="77777777" w:rsidR="000F7212" w:rsidRDefault="000F7212" w:rsidP="00D23D0F">
      <w:pPr>
        <w:rPr>
          <w:i/>
        </w:rPr>
      </w:pPr>
      <w:r w:rsidRPr="00C64EE9">
        <w:rPr>
          <w:i/>
        </w:rPr>
        <w:t>4.4.1 UV emission lines</w:t>
      </w:r>
    </w:p>
    <w:p w14:paraId="2E2B9198" w14:textId="77777777" w:rsidR="008A1272" w:rsidRPr="00C64EE9" w:rsidRDefault="008A1272" w:rsidP="00D23D0F">
      <w:pPr>
        <w:rPr>
          <w:i/>
        </w:rPr>
      </w:pPr>
    </w:p>
    <w:p w14:paraId="30AB30AB" w14:textId="32D6DF19" w:rsidR="000F7212" w:rsidRPr="00C64EE9" w:rsidRDefault="000F7212" w:rsidP="00D23D0F">
      <w:pPr>
        <w:tabs>
          <w:tab w:val="left" w:pos="6840"/>
        </w:tabs>
        <w:ind w:firstLine="720"/>
      </w:pPr>
      <w:r w:rsidRPr="00C64EE9">
        <w:t>Many of the equivalent widths of UV emission lines increase with the removal of dust since dust absorption peaks in the UV. Specifically, with the removal of grains, the peak equivalent width of N V λ1240 increases 0.4 dex, C IV λ1549 increases 0.6 dex, He II λ1640 increases 0.2 dex, and Si II] λ2335 increases 0.5 dex (</w:t>
      </w:r>
      <w:r w:rsidR="009976CF" w:rsidRPr="00C64EE9">
        <w:t>Figure 7a</w:t>
      </w:r>
      <w:r w:rsidRPr="00C64EE9">
        <w:t xml:space="preserve">, columns c, d, and a). </w:t>
      </w:r>
      <w:r w:rsidRPr="004A4539">
        <w:rPr>
          <w:highlight w:val="yellow"/>
          <w:rPrChange w:id="306" w:author="Chris Richardson" w:date="2016-09-14T13:19:00Z">
            <w:rPr/>
          </w:rPrChange>
        </w:rPr>
        <w:t>One of the most drastic changes among the UV emission lines is shown by [O V] λ1218, which increases 0.4 dex with the removal of dust, while the region it emits across the LOC plane essentially disappears (</w:t>
      </w:r>
      <w:r w:rsidR="009976CF" w:rsidRPr="004A4539">
        <w:rPr>
          <w:highlight w:val="yellow"/>
          <w:rPrChange w:id="307" w:author="Chris Richardson" w:date="2016-09-14T13:19:00Z">
            <w:rPr/>
          </w:rPrChange>
        </w:rPr>
        <w:t>Figure 7a</w:t>
      </w:r>
      <w:r w:rsidRPr="004A4539">
        <w:rPr>
          <w:highlight w:val="yellow"/>
          <w:rPrChange w:id="308" w:author="Chris Richardson" w:date="2016-09-14T13:19:00Z">
            <w:rPr/>
          </w:rPrChange>
        </w:rPr>
        <w:t>, column b).</w:t>
      </w:r>
      <w:ins w:id="309" w:author="Chris Richardson" w:date="2016-09-14T13:19:00Z">
        <w:r w:rsidR="004A4539" w:rsidRPr="004A4539">
          <w:rPr>
            <w:highlight w:val="yellow"/>
            <w:rPrChange w:id="310" w:author="Chris Richardson" w:date="2016-09-14T13:19:00Z">
              <w:rPr/>
            </w:rPrChange>
          </w:rPr>
          <w:t xml:space="preserve"> [CHECK THIS WITH NEW FIGURES]</w:t>
        </w:r>
      </w:ins>
    </w:p>
    <w:p w14:paraId="69520EF4" w14:textId="77777777" w:rsidR="008A1272" w:rsidRDefault="008A1272" w:rsidP="00D23D0F">
      <w:pPr>
        <w:rPr>
          <w:i/>
        </w:rPr>
      </w:pPr>
    </w:p>
    <w:p w14:paraId="6206C769" w14:textId="77777777" w:rsidR="000F7212" w:rsidRPr="00C64EE9" w:rsidRDefault="000F7212" w:rsidP="00D23D0F">
      <w:pPr>
        <w:rPr>
          <w:i/>
        </w:rPr>
      </w:pPr>
      <w:r w:rsidRPr="00C64EE9">
        <w:rPr>
          <w:i/>
        </w:rPr>
        <w:t>4.4.2 Optical emission lines</w:t>
      </w:r>
    </w:p>
    <w:p w14:paraId="0C14838E" w14:textId="77777777" w:rsidR="008A1272" w:rsidRDefault="008A1272" w:rsidP="00D23D0F">
      <w:pPr>
        <w:ind w:firstLine="720"/>
      </w:pPr>
    </w:p>
    <w:p w14:paraId="14767103" w14:textId="7D0F0439" w:rsidR="000F7212" w:rsidRPr="00C64EE9" w:rsidRDefault="000F7212" w:rsidP="00D23D0F">
      <w:pPr>
        <w:ind w:firstLine="720"/>
      </w:pPr>
      <w:r w:rsidRPr="00C64EE9">
        <w:t>Overall, when dust is removed, many of the detached islands of emission evident in our dust free models either get incorporated into the larger emission region in the plane or disappear, best seen with [S II] λ4078 and [S II] λ6720 (</w:t>
      </w:r>
      <w:r w:rsidR="009976CF" w:rsidRPr="00C64EE9">
        <w:t>Figure 7b</w:t>
      </w:r>
      <w:r w:rsidRPr="00C64EE9">
        <w:t>, columns c and d)</w:t>
      </w:r>
      <w:ins w:id="311" w:author="Chris Richardson" w:date="2016-09-14T13:25:00Z">
        <w:r w:rsidR="009308A6">
          <w:t xml:space="preserve"> since an ionization jump no longer occurs</w:t>
        </w:r>
      </w:ins>
      <w:r w:rsidRPr="00C64EE9">
        <w:t>. The most drastic change in the optical emission lines is shown by [Ne V] λ3426 which increases 0.5 dex with the removal of dust and [Ar IV] λ4740 which increases 0.8 dex with dust removal (</w:t>
      </w:r>
      <w:r w:rsidR="009976CF" w:rsidRPr="00C64EE9">
        <w:t>Figure 7b</w:t>
      </w:r>
      <w:r w:rsidRPr="00C64EE9">
        <w:t>, columns a and d). [O II] λ3727 decreases 0.4 dex with dust removal, while [O III] λ5007 increases 0.4 dex with dust removal (</w:t>
      </w:r>
      <w:r w:rsidR="009976CF" w:rsidRPr="00C64EE9">
        <w:t>Figure 7b</w:t>
      </w:r>
      <w:r w:rsidRPr="00C64EE9">
        <w:t xml:space="preserve">, columns b and a). </w:t>
      </w:r>
    </w:p>
    <w:p w14:paraId="0A079B0F" w14:textId="77777777" w:rsidR="008A1272" w:rsidRDefault="008A1272" w:rsidP="00D23D0F">
      <w:pPr>
        <w:rPr>
          <w:i/>
        </w:rPr>
      </w:pPr>
    </w:p>
    <w:p w14:paraId="591A9AA1" w14:textId="77777777" w:rsidR="000F7212" w:rsidRPr="00C64EE9" w:rsidRDefault="000F7212" w:rsidP="00D23D0F">
      <w:pPr>
        <w:rPr>
          <w:i/>
        </w:rPr>
      </w:pPr>
      <w:r w:rsidRPr="00C64EE9">
        <w:rPr>
          <w:i/>
        </w:rPr>
        <w:t>4.4.3 IR emission lines</w:t>
      </w:r>
    </w:p>
    <w:p w14:paraId="60D431F7" w14:textId="77777777" w:rsidR="008A1272" w:rsidRDefault="008A1272" w:rsidP="00D23D0F">
      <w:pPr>
        <w:ind w:firstLine="720"/>
      </w:pPr>
    </w:p>
    <w:p w14:paraId="6CAAEAAD" w14:textId="4065DB2A" w:rsidR="000F7212" w:rsidRPr="00C64EE9" w:rsidRDefault="000F7212" w:rsidP="00D23D0F">
      <w:pPr>
        <w:ind w:firstLine="720"/>
      </w:pPr>
      <w:r w:rsidRPr="00C64EE9">
        <w:t>There is very little change shown by any of the IR emission lines. [Ne V] 24.31 µm changes the most, its peak equivalent width increasing 0.4 dex with the removal of dust (</w:t>
      </w:r>
      <w:r w:rsidR="009976CF" w:rsidRPr="00C64EE9">
        <w:t>Figure 7c</w:t>
      </w:r>
      <w:r w:rsidRPr="00C64EE9">
        <w:t>, column c). Otherwise, many of the peak log(W</w:t>
      </w:r>
      <w:r w:rsidRPr="00C64EE9">
        <w:rPr>
          <w:vertAlign w:val="subscript"/>
        </w:rPr>
        <w:t>λ</w:t>
      </w:r>
      <w:r w:rsidRPr="00C64EE9">
        <w:t>) of our IR emission lines and specifically, IR fine structure emission lines change by less than 0.2 dex.</w:t>
      </w:r>
    </w:p>
    <w:p w14:paraId="288ED7E1" w14:textId="77777777" w:rsidR="000F7212" w:rsidRPr="00C64EE9" w:rsidRDefault="000F7212" w:rsidP="00D23D0F">
      <w:pPr>
        <w:ind w:firstLine="720"/>
      </w:pPr>
    </w:p>
    <w:p w14:paraId="5521053B" w14:textId="0AFCAAB5" w:rsidR="000F7212" w:rsidRDefault="000F7212" w:rsidP="00D23D0F">
      <w:pPr>
        <w:rPr>
          <w:b/>
        </w:rPr>
      </w:pPr>
      <w:r w:rsidRPr="00C64EE9">
        <w:rPr>
          <w:b/>
        </w:rPr>
        <w:t>5. Analysis</w:t>
      </w:r>
    </w:p>
    <w:p w14:paraId="587D39FA" w14:textId="77777777" w:rsidR="008A1272" w:rsidRPr="00C64EE9" w:rsidRDefault="008A1272" w:rsidP="00D23D0F">
      <w:pPr>
        <w:rPr>
          <w:b/>
        </w:rPr>
      </w:pPr>
    </w:p>
    <w:p w14:paraId="6ED294DA" w14:textId="77777777" w:rsidR="000F7212" w:rsidRPr="00C64EE9" w:rsidRDefault="000F7212" w:rsidP="00D23D0F">
      <w:pPr>
        <w:ind w:firstLine="720"/>
      </w:pPr>
      <w:r w:rsidRPr="00C64EE9">
        <w:t>We begin by discussing the implications of our atlas on the local, low redshift galaxy literature presented in the introduction. Throughout this discussion, we will be referencing our high metallicity, dusty simulations. We then move to discussing our low-metallicity and dust-free simulations in the context of high-</w:t>
      </w:r>
      <w:r w:rsidRPr="00C64EE9">
        <w:rPr>
          <w:i/>
        </w:rPr>
        <w:t>z</w:t>
      </w:r>
      <w:r w:rsidRPr="00C64EE9">
        <w:t xml:space="preserve"> literature. For specific comparisons of equivalent width predictions to observations, refer to Table 2 where we list both the peak equivalent width over the LOC plane and the equivalent width in gas conditions similar to local H II regions with log(</w:t>
      </w:r>
      <w:r w:rsidRPr="00C64EE9">
        <w:rPr>
          <w:i/>
        </w:rPr>
        <w:t>U</w:t>
      </w:r>
      <w:r w:rsidRPr="00C64EE9">
        <w:t>) = -2.0 and log(</w:t>
      </w:r>
      <w:r w:rsidRPr="00C64EE9">
        <w:rPr>
          <w:i/>
        </w:rPr>
        <w:t>n</w:t>
      </w:r>
      <w:r w:rsidRPr="00C64EE9">
        <w:rPr>
          <w:vertAlign w:val="subscript"/>
        </w:rPr>
        <w:t>H</w:t>
      </w:r>
      <w:r w:rsidRPr="00C64EE9">
        <w:t xml:space="preserve">) = 1.0. </w:t>
      </w:r>
    </w:p>
    <w:p w14:paraId="1A2D9EAC" w14:textId="77777777" w:rsidR="000F7212" w:rsidRPr="00C64EE9" w:rsidRDefault="000F7212" w:rsidP="00D23D0F">
      <w:pPr>
        <w:ind w:firstLine="720"/>
      </w:pPr>
    </w:p>
    <w:p w14:paraId="4FB5E8FE" w14:textId="63641E78" w:rsidR="000F7212" w:rsidRDefault="000F7212" w:rsidP="00D23D0F">
      <w:r w:rsidRPr="00C64EE9">
        <w:t>5.1. Comparisons to low-</w:t>
      </w:r>
      <w:r w:rsidRPr="00C64EE9">
        <w:rPr>
          <w:i/>
        </w:rPr>
        <w:t xml:space="preserve">z </w:t>
      </w:r>
      <w:r w:rsidRPr="00C64EE9">
        <w:t>galaxy literature</w:t>
      </w:r>
    </w:p>
    <w:p w14:paraId="572609C8" w14:textId="77777777" w:rsidR="008A1272" w:rsidRPr="00C64EE9" w:rsidRDefault="008A1272" w:rsidP="00D23D0F"/>
    <w:p w14:paraId="10B84B24" w14:textId="0F6E2266" w:rsidR="000F7212" w:rsidRPr="007770AE" w:rsidRDefault="000F7212" w:rsidP="00D23D0F">
      <w:pPr>
        <w:ind w:firstLine="720"/>
      </w:pPr>
      <w:r w:rsidRPr="00C64EE9">
        <w:t>As discussed in Satyapal et al. (2007), NGC 3621, an optically classified star-forming galaxy at low redshift, emits [Ne V] 14 µm and 24 µm. In our simulations, [Ne V] 14 µm and 24 µm both get stronger with increasing metallicity. At solar metallicity, the peak log(W</w:t>
      </w:r>
      <w:r w:rsidRPr="00C64EE9">
        <w:rPr>
          <w:vertAlign w:val="subscript"/>
        </w:rPr>
        <w:t>[Ne V]</w:t>
      </w:r>
      <w:r w:rsidRPr="00C64EE9">
        <w:t xml:space="preserve">) of these two emission lines are 0.6 and 0.7 respectively, and in high metallicity (5.0 </w:t>
      </w:r>
      <w:r w:rsidRPr="00C64EE9">
        <w:rPr>
          <w:i/>
        </w:rPr>
        <w:t>Z</w:t>
      </w:r>
      <w:r w:rsidRPr="00C64EE9">
        <w:rPr>
          <w:rFonts w:ascii="Baoli SC Regular" w:hAnsi="Baoli SC Regular" w:cs="Baoli SC Regular" w:hint="eastAsia"/>
          <w:vertAlign w:val="subscript"/>
        </w:rPr>
        <w:t>⊙</w:t>
      </w:r>
      <w:r w:rsidRPr="00C64EE9">
        <w:t xml:space="preserve">) simulations they increase roughly by a factor of 2.5, climbing to 1.0 and 1.1, respectively. We note, however, that [Ne V] 14 µm and 24 µm emission on our grids begin at </w:t>
      </w:r>
      <w:r w:rsidRPr="00C64EE9">
        <w:rPr>
          <w:i/>
        </w:rPr>
        <w:t xml:space="preserve">U </w:t>
      </w:r>
      <w:r w:rsidRPr="00C64EE9">
        <w:rPr>
          <w:rFonts w:eastAsia="ＭＳ ゴシック"/>
        </w:rPr>
        <w:t>≈</w:t>
      </w:r>
      <w:r w:rsidRPr="00C64EE9">
        <w:t xml:space="preserve"> 1.0, a higher ionization parameter than what is typically observed locally (-3 &lt; log(</w:t>
      </w:r>
      <w:r w:rsidRPr="00C64EE9">
        <w:rPr>
          <w:i/>
        </w:rPr>
        <w:t>U) &lt;</w:t>
      </w:r>
      <w:r w:rsidRPr="00C64EE9">
        <w:t xml:space="preserve"> -1.5;  Levesque et al. 2010). Thus, we agree with the conclusion that </w:t>
      </w:r>
      <w:ins w:id="312" w:author="Chris Richardson" w:date="2016-09-18T21:11:00Z">
        <w:r w:rsidR="007770AE">
          <w:t xml:space="preserve">an additional excitation source, most likely an </w:t>
        </w:r>
      </w:ins>
      <w:r w:rsidRPr="00C64EE9">
        <w:t>AGN</w:t>
      </w:r>
      <w:ins w:id="313" w:author="Chris Richardson" w:date="2016-09-18T21:12:00Z">
        <w:r w:rsidR="007770AE">
          <w:t>,</w:t>
        </w:r>
      </w:ins>
      <w:r w:rsidRPr="00C64EE9">
        <w:t xml:space="preserve"> </w:t>
      </w:r>
      <w:del w:id="314" w:author="Chris Richardson" w:date="2016-09-18T21:12:00Z">
        <w:r w:rsidRPr="00C64EE9" w:rsidDel="007770AE">
          <w:delText xml:space="preserve">contribution </w:delText>
        </w:r>
      </w:del>
      <w:r w:rsidRPr="00C64EE9">
        <w:t>is needed for local [Ne V] 14 µm and 24 µm emission</w:t>
      </w:r>
      <w:ins w:id="315" w:author="Chris Richardson" w:date="2016-09-18T21:13:00Z">
        <w:r w:rsidR="007770AE">
          <w:t xml:space="preserve"> with this strength</w:t>
        </w:r>
      </w:ins>
      <w:r w:rsidRPr="007770AE">
        <w:rPr>
          <w:rPrChange w:id="316" w:author="Chris Richardson" w:date="2016-09-18T21:13:00Z">
            <w:rPr>
              <w:sz w:val="26"/>
              <w:szCs w:val="26"/>
            </w:rPr>
          </w:rPrChange>
        </w:rPr>
        <w:t>.</w:t>
      </w:r>
      <w:ins w:id="317" w:author="Chris Richardson" w:date="2016-09-18T21:13:00Z">
        <w:r w:rsidR="007770AE">
          <w:t xml:space="preserve"> However, weak </w:t>
        </w:r>
      </w:ins>
      <w:ins w:id="318" w:author="Chris Richardson" w:date="2016-09-18T21:14:00Z">
        <w:r w:rsidR="007770AE">
          <w:t xml:space="preserve">[Ne V] </w:t>
        </w:r>
      </w:ins>
      <w:ins w:id="319" w:author="Chris Richardson" w:date="2016-09-18T21:13:00Z">
        <w:r w:rsidR="007770AE">
          <w:t xml:space="preserve">emission could </w:t>
        </w:r>
      </w:ins>
      <w:ins w:id="320" w:author="Chris Richardson" w:date="2016-09-18T21:14:00Z">
        <w:r w:rsidR="007770AE">
          <w:t>possibly</w:t>
        </w:r>
      </w:ins>
      <w:ins w:id="321" w:author="Chris Richardson" w:date="2016-09-18T21:13:00Z">
        <w:r w:rsidR="007770AE">
          <w:t xml:space="preserve"> </w:t>
        </w:r>
      </w:ins>
      <w:ins w:id="322" w:author="Chris Richardson" w:date="2016-09-18T21:14:00Z">
        <w:r w:rsidR="007770AE">
          <w:t>become excited solely by starlight excitation in low-</w:t>
        </w:r>
        <w:r w:rsidR="007770AE" w:rsidRPr="007770AE">
          <w:rPr>
            <w:i/>
            <w:rPrChange w:id="323" w:author="Chris Richardson" w:date="2016-09-18T21:14:00Z">
              <w:rPr/>
            </w:rPrChange>
          </w:rPr>
          <w:t>z</w:t>
        </w:r>
        <w:r w:rsidR="007770AE">
          <w:t xml:space="preserve"> galaxies.</w:t>
        </w:r>
      </w:ins>
    </w:p>
    <w:p w14:paraId="09276904" w14:textId="77777777" w:rsidR="000F7212" w:rsidRPr="00C64EE9" w:rsidRDefault="000F7212" w:rsidP="00D23D0F">
      <w:pPr>
        <w:ind w:firstLine="720"/>
      </w:pPr>
      <w:r w:rsidRPr="00C64EE9">
        <w:t xml:space="preserve">Lutz et al. (1998) report observations of local star-forming galaxies that show weak nebular [O IV] 25.9 µm emission without any signs of AGN activity. In our dusty, 5.0 </w:t>
      </w:r>
      <w:r w:rsidRPr="00C64EE9">
        <w:rPr>
          <w:i/>
        </w:rPr>
        <w:t>Z</w:t>
      </w:r>
      <w:r w:rsidRPr="00C64EE9">
        <w:rPr>
          <w:rFonts w:ascii="Baoli SC Regular" w:hAnsi="Baoli SC Regular" w:cs="Baoli SC Regular" w:hint="eastAsia"/>
          <w:vertAlign w:val="subscript"/>
        </w:rPr>
        <w:t>⊙</w:t>
      </w:r>
      <w:r w:rsidRPr="00C64EE9">
        <w:rPr>
          <w:vertAlign w:val="subscript"/>
        </w:rPr>
        <w:t xml:space="preserve"> </w:t>
      </w:r>
      <w:r w:rsidRPr="00C64EE9">
        <w:t>simulations, we find the peak log(W</w:t>
      </w:r>
      <w:r w:rsidRPr="00C64EE9">
        <w:rPr>
          <w:vertAlign w:val="subscript"/>
        </w:rPr>
        <w:t>[O IV]</w:t>
      </w:r>
      <w:r w:rsidRPr="00C64EE9">
        <w:t>) = 1.6, which is twice as strong as our baseline model emission and nearly 8 times as strong as our low-metallicity model; however, we again note that this [O IV] 25.9 µm emission only occurs when adopting the physical conditions typically present at higher-</w:t>
      </w:r>
      <w:r w:rsidRPr="00C64EE9">
        <w:rPr>
          <w:i/>
        </w:rPr>
        <w:t>z</w:t>
      </w:r>
      <w:r w:rsidRPr="00C64EE9">
        <w:t xml:space="preserve">, not those typical of the local universe. </w:t>
      </w:r>
    </w:p>
    <w:p w14:paraId="1F11D0E8" w14:textId="433A9E15" w:rsidR="0055357D" w:rsidRPr="00C64EE9" w:rsidRDefault="000F7212" w:rsidP="00D23D0F">
      <w:pPr>
        <w:ind w:firstLine="720"/>
      </w:pPr>
      <w:r w:rsidRPr="00C64EE9">
        <w:t xml:space="preserve">Lastly, Shirazi and Brinchmann (2012) report a significant number of optically classified star-forming galaxies with strong He II λ4686 emission around </w:t>
      </w:r>
      <w:r w:rsidRPr="00C64EE9">
        <w:rPr>
          <w:i/>
        </w:rPr>
        <w:t xml:space="preserve">z ~ </w:t>
      </w:r>
      <w:r w:rsidRPr="00C64EE9">
        <w:t xml:space="preserve">0-0.4. They were able to recreate this emission assuming 0.2 </w:t>
      </w:r>
      <w:r w:rsidRPr="00C64EE9">
        <w:rPr>
          <w:i/>
        </w:rPr>
        <w:t>Z</w:t>
      </w:r>
      <w:r w:rsidRPr="00C64EE9">
        <w:rPr>
          <w:rFonts w:ascii="Baoli SC Regular" w:hAnsi="Baoli SC Regular" w:cs="Baoli SC Regular" w:hint="eastAsia"/>
          <w:vertAlign w:val="subscript"/>
        </w:rPr>
        <w:t>⊙</w:t>
      </w:r>
      <w:r w:rsidRPr="00C64EE9">
        <w:t xml:space="preserve"> in their simulations. We find that peak He II λ4686 emission does not change significantly as we vary from 0.2 to 5.0 </w:t>
      </w:r>
      <w:r w:rsidRPr="00C64EE9">
        <w:rPr>
          <w:i/>
        </w:rPr>
        <w:t>Z</w:t>
      </w:r>
      <w:r w:rsidRPr="00C64EE9">
        <w:rPr>
          <w:rFonts w:ascii="Baoli SC Regular" w:hAnsi="Baoli SC Regular" w:cs="Baoli SC Regular" w:hint="eastAsia"/>
          <w:vertAlign w:val="subscript"/>
        </w:rPr>
        <w:t>⊙</w:t>
      </w:r>
      <w:r w:rsidRPr="00C64EE9">
        <w:t>. The peak log(W</w:t>
      </w:r>
      <w:r w:rsidRPr="00C64EE9">
        <w:rPr>
          <w:vertAlign w:val="subscript"/>
        </w:rPr>
        <w:t>He II</w:t>
      </w:r>
      <w:r w:rsidRPr="00C64EE9">
        <w:t>) varies from 1.2 with low metallicity and solar metallicity to 1.1 with high metallicity. We find, however, that this emission does not occur in the range of local galaxies. Adopting dusty conditions, we find that peak He II λ4686 emission occurs in top right corner of the LOC plane—a region of extreme density and photon flux. Nonetheless, we do see minimal (log(W</w:t>
      </w:r>
      <w:r w:rsidRPr="00C64EE9">
        <w:rPr>
          <w:vertAlign w:val="subscript"/>
        </w:rPr>
        <w:t>He II</w:t>
      </w:r>
      <w:r w:rsidRPr="00C64EE9">
        <w:t xml:space="preserve">) = 0.2) emission in our 0.2 </w:t>
      </w:r>
      <w:r w:rsidRPr="00C64EE9">
        <w:rPr>
          <w:i/>
        </w:rPr>
        <w:t>Z</w:t>
      </w:r>
      <w:r w:rsidRPr="00C64EE9">
        <w:rPr>
          <w:rFonts w:ascii="Baoli SC Regular" w:hAnsi="Baoli SC Regular" w:cs="Baoli SC Regular" w:hint="eastAsia"/>
          <w:vertAlign w:val="subscript"/>
        </w:rPr>
        <w:t>⊙</w:t>
      </w:r>
      <w:r w:rsidRPr="00C64EE9">
        <w:t xml:space="preserve"> simulations around log(</w:t>
      </w:r>
      <w:r w:rsidRPr="00C64EE9">
        <w:rPr>
          <w:i/>
        </w:rPr>
        <w:t>U) &lt;</w:t>
      </w:r>
      <w:r w:rsidRPr="00C64EE9">
        <w:t xml:space="preserve"> -2 and low density. Thus, we suggest that perhaps there are low metallicity pockets within these local galaxies, which contribute to their</w:t>
      </w:r>
      <w:r w:rsidR="0055357D">
        <w:t xml:space="preserve"> overall He II λ4686 emission.</w:t>
      </w:r>
    </w:p>
    <w:p w14:paraId="3F41179D" w14:textId="77777777" w:rsidR="0055357D" w:rsidRDefault="0055357D" w:rsidP="00D23D0F"/>
    <w:p w14:paraId="6C2C825A" w14:textId="27227F9E" w:rsidR="000F7212" w:rsidRPr="00C64EE9" w:rsidDel="00C13F53" w:rsidRDefault="0055357D" w:rsidP="00C13F53">
      <w:pPr>
        <w:rPr>
          <w:del w:id="324" w:author="Chris Richardson" w:date="2016-09-18T21:27:00Z"/>
        </w:rPr>
        <w:pPrChange w:id="325" w:author="Chris Richardson" w:date="2016-09-18T21:27:00Z">
          <w:pPr/>
        </w:pPrChange>
      </w:pPr>
      <w:r>
        <w:t>5</w:t>
      </w:r>
      <w:r w:rsidR="00E156AD" w:rsidRPr="00C64EE9">
        <w:t xml:space="preserve">.2 </w:t>
      </w:r>
      <w:ins w:id="326" w:author="Chris Richardson" w:date="2016-09-18T21:27:00Z">
        <w:r w:rsidR="00C13F53">
          <w:t>Applications to JWST</w:t>
        </w:r>
      </w:ins>
      <w:ins w:id="327" w:author="Chris Richardson" w:date="2016-09-18T21:41:00Z">
        <w:r w:rsidR="004F5D48">
          <w:t xml:space="preserve"> </w:t>
        </w:r>
        <w:r w:rsidR="004F5D48" w:rsidRPr="004F5D48">
          <w:rPr>
            <w:highlight w:val="yellow"/>
            <w:rPrChange w:id="328" w:author="Chris Richardson" w:date="2016-09-18T21:42:00Z">
              <w:rPr/>
            </w:rPrChange>
          </w:rPr>
          <w:t>[Rework this section for low-z]</w:t>
        </w:r>
      </w:ins>
      <w:del w:id="329" w:author="Chris Richardson" w:date="2016-09-18T21:27:00Z">
        <w:r w:rsidR="00E156AD" w:rsidRPr="00C64EE9" w:rsidDel="00C13F53">
          <w:delText>Comparisons to high-</w:delText>
        </w:r>
        <w:r w:rsidR="00E156AD" w:rsidRPr="00C64EE9" w:rsidDel="00C13F53">
          <w:rPr>
            <w:i/>
          </w:rPr>
          <w:delText>z</w:delText>
        </w:r>
        <w:r w:rsidR="00E156AD" w:rsidRPr="00C64EE9" w:rsidDel="00C13F53">
          <w:delText xml:space="preserve"> literature</w:delText>
        </w:r>
      </w:del>
    </w:p>
    <w:p w14:paraId="7F0AEC7B" w14:textId="69303D6D" w:rsidR="00E156AD" w:rsidRPr="00C64EE9" w:rsidDel="00C13F53" w:rsidRDefault="00E156AD" w:rsidP="00C13F53">
      <w:pPr>
        <w:rPr>
          <w:del w:id="330" w:author="Chris Richardson" w:date="2016-09-18T21:27:00Z"/>
        </w:rPr>
        <w:pPrChange w:id="331" w:author="Chris Richardson" w:date="2016-09-18T21:27:00Z">
          <w:pPr>
            <w:ind w:firstLine="720"/>
          </w:pPr>
        </w:pPrChange>
      </w:pPr>
    </w:p>
    <w:p w14:paraId="743E9616" w14:textId="071D45D4" w:rsidR="00E156AD" w:rsidRPr="00C64EE9" w:rsidDel="00C13F53" w:rsidRDefault="00E156AD" w:rsidP="00C13F53">
      <w:pPr>
        <w:rPr>
          <w:del w:id="332" w:author="Chris Richardson" w:date="2016-09-18T21:27:00Z"/>
        </w:rPr>
        <w:pPrChange w:id="333" w:author="Chris Richardson" w:date="2016-09-18T21:27:00Z">
          <w:pPr>
            <w:ind w:firstLine="720"/>
          </w:pPr>
        </w:pPrChange>
      </w:pPr>
      <w:del w:id="334" w:author="Chris Richardson" w:date="2016-09-18T21:27:00Z">
        <w:r w:rsidRPr="00C64EE9" w:rsidDel="00C13F53">
          <w:delText>High-</w:delText>
        </w:r>
        <w:r w:rsidRPr="00C64EE9" w:rsidDel="00C13F53">
          <w:rPr>
            <w:i/>
          </w:rPr>
          <w:delText>z</w:delText>
        </w:r>
        <w:r w:rsidRPr="00C64EE9" w:rsidDel="00C13F53">
          <w:delText xml:space="preserve"> star-forming galaxies produce measureable high ionization emission lines, partly due to changing physical conditions. For example, they have densities on average an order of magnitude higher than those found in the local universe (Shirazi et al. 2014).</w:delText>
        </w:r>
      </w:del>
    </w:p>
    <w:p w14:paraId="2010C148" w14:textId="025C6B09" w:rsidR="00E156AD" w:rsidRPr="00C64EE9" w:rsidDel="00C13F53" w:rsidRDefault="00E156AD" w:rsidP="00C13F53">
      <w:pPr>
        <w:rPr>
          <w:del w:id="335" w:author="Chris Richardson" w:date="2016-09-18T21:27:00Z"/>
        </w:rPr>
        <w:pPrChange w:id="336" w:author="Chris Richardson" w:date="2016-09-18T21:27:00Z">
          <w:pPr>
            <w:ind w:firstLine="720"/>
          </w:pPr>
        </w:pPrChange>
      </w:pPr>
      <w:del w:id="337" w:author="Chris Richardson" w:date="2016-09-18T21:27:00Z">
        <w:r w:rsidRPr="00C64EE9" w:rsidDel="00C13F53">
          <w:delText xml:space="preserve">We find that our [O III] / Hβ ratios do not change significantly with increasing metallicity. Liu et al. (2008) and Steidel et al. (2014) both report Lyman break galaxies with high [O III] / Hβ ratios around z ~ 2.3. Further, in their simulations designed to recreate observations, Kewley et al. (2013) note a 0.8 dex increase in [O III]/ Hβ emission from </w:delText>
        </w:r>
        <w:r w:rsidRPr="00C64EE9" w:rsidDel="00C13F53">
          <w:rPr>
            <w:i/>
          </w:rPr>
          <w:delText>z</w:delText>
        </w:r>
        <w:r w:rsidRPr="00C64EE9" w:rsidDel="00C13F53">
          <w:delText xml:space="preserve"> = 0.8 to </w:delText>
        </w:r>
        <w:r w:rsidRPr="00C64EE9" w:rsidDel="00C13F53">
          <w:rPr>
            <w:i/>
          </w:rPr>
          <w:delText>z =</w:delText>
        </w:r>
        <w:r w:rsidRPr="00C64EE9" w:rsidDel="00C13F53">
          <w:delText xml:space="preserve"> 2.5. </w:delText>
        </w:r>
        <w:r w:rsidRPr="00C64EE9" w:rsidDel="00C13F53">
          <w:rPr>
            <w:rFonts w:eastAsia="Times New Roman"/>
          </w:rPr>
          <w:delText>We find that the peak</w:delText>
        </w:r>
        <w:r w:rsidRPr="00C64EE9" w:rsidDel="00C13F53">
          <w:delText xml:space="preserve"> log(W</w:delText>
        </w:r>
        <w:r w:rsidRPr="00C64EE9" w:rsidDel="00C13F53">
          <w:rPr>
            <w:vertAlign w:val="subscript"/>
          </w:rPr>
          <w:delText>[O III]</w:delText>
        </w:r>
        <w:r w:rsidRPr="00C64EE9" w:rsidDel="00C13F53">
          <w:delText>) emission</w:delText>
        </w:r>
        <w:r w:rsidRPr="00C64EE9" w:rsidDel="00C13F53">
          <w:rPr>
            <w:rFonts w:eastAsia="Times New Roman"/>
            <w:vertAlign w:val="subscript"/>
          </w:rPr>
          <w:delText xml:space="preserve"> </w:delText>
        </w:r>
        <w:r w:rsidRPr="00C64EE9" w:rsidDel="00C13F53">
          <w:rPr>
            <w:rFonts w:eastAsia="Times New Roman"/>
          </w:rPr>
          <w:delText xml:space="preserve">decreases 0.2 dex  from 0.2 </w:delText>
        </w:r>
        <w:r w:rsidRPr="00C64EE9" w:rsidDel="00C13F53">
          <w:rPr>
            <w:i/>
          </w:rPr>
          <w:delText>Z</w:delText>
        </w:r>
        <w:r w:rsidRPr="00C64EE9" w:rsidDel="00C13F53">
          <w:rPr>
            <w:rFonts w:ascii="Baoli SC Regular" w:hAnsi="Baoli SC Regular" w:cs="Baoli SC Regular" w:hint="eastAsia"/>
            <w:vertAlign w:val="subscript"/>
          </w:rPr>
          <w:delText>⊙</w:delText>
        </w:r>
        <w:r w:rsidRPr="00C64EE9" w:rsidDel="00C13F53">
          <w:delText xml:space="preserve"> to</w:delText>
        </w:r>
        <w:r w:rsidRPr="00C64EE9" w:rsidDel="00C13F53">
          <w:rPr>
            <w:rFonts w:eastAsia="Times New Roman"/>
          </w:rPr>
          <w:delText xml:space="preserve"> 5.0 </w:delText>
        </w:r>
        <w:r w:rsidRPr="00C64EE9" w:rsidDel="00C13F53">
          <w:rPr>
            <w:i/>
          </w:rPr>
          <w:delText>Z</w:delText>
        </w:r>
        <w:r w:rsidRPr="00C64EE9" w:rsidDel="00C13F53">
          <w:rPr>
            <w:rFonts w:ascii="Baoli SC Regular" w:hAnsi="Baoli SC Regular" w:cs="Baoli SC Regular" w:hint="eastAsia"/>
            <w:vertAlign w:val="subscript"/>
          </w:rPr>
          <w:delText>⊙</w:delText>
        </w:r>
        <w:r w:rsidRPr="00C64EE9" w:rsidDel="00C13F53">
          <w:rPr>
            <w:rFonts w:eastAsia="Times New Roman"/>
          </w:rPr>
          <w:delText xml:space="preserve"> (</w:delText>
        </w:r>
        <w:r w:rsidR="0062017A" w:rsidRPr="00C64EE9" w:rsidDel="00C13F53">
          <w:delText>Figure 5b</w:delText>
        </w:r>
        <w:r w:rsidRPr="00C64EE9" w:rsidDel="00C13F53">
          <w:delText>, row c) and also find that [O III] λ5007 is strongest in our dust-f</w:delText>
        </w:r>
        <w:r w:rsidRPr="00C64EE9" w:rsidDel="00C13F53">
          <w:rPr>
            <w:rFonts w:eastAsia="Times New Roman"/>
          </w:rPr>
          <w:delText>ree models (</w:delText>
        </w:r>
        <w:r w:rsidR="009976CF" w:rsidRPr="00C64EE9" w:rsidDel="00C13F53">
          <w:rPr>
            <w:rFonts w:eastAsia="Times New Roman"/>
          </w:rPr>
          <w:delText>Figure 7b</w:delText>
        </w:r>
        <w:r w:rsidRPr="00C64EE9" w:rsidDel="00C13F53">
          <w:rPr>
            <w:rFonts w:eastAsia="Times New Roman"/>
          </w:rPr>
          <w:delText>, column a). We nearly recreate the 0.8 dex change in [O III] emission from Kewley et al. (2013); the peak log(W</w:delText>
        </w:r>
        <w:r w:rsidRPr="00C64EE9" w:rsidDel="00C13F53">
          <w:rPr>
            <w:rFonts w:eastAsia="Times New Roman"/>
            <w:vertAlign w:val="subscript"/>
          </w:rPr>
          <w:delText>[O III]</w:delText>
        </w:r>
        <w:r w:rsidRPr="00C64EE9" w:rsidDel="00C13F53">
          <w:rPr>
            <w:rFonts w:eastAsia="Times New Roman"/>
          </w:rPr>
          <w:delText xml:space="preserve">) = 3.3 dex in dust-free model as compared to 2.7 dex in our </w:delText>
        </w:r>
        <w:r w:rsidRPr="00C64EE9" w:rsidDel="00C13F53">
          <w:delText xml:space="preserve">5.0 </w:delText>
        </w:r>
        <w:r w:rsidRPr="00C64EE9" w:rsidDel="00C13F53">
          <w:rPr>
            <w:i/>
          </w:rPr>
          <w:delText>Z</w:delText>
        </w:r>
        <w:r w:rsidRPr="00C64EE9" w:rsidDel="00C13F53">
          <w:rPr>
            <w:rFonts w:ascii="Baoli SC Regular" w:hAnsi="Baoli SC Regular" w:cs="Baoli SC Regular" w:hint="eastAsia"/>
            <w:vertAlign w:val="subscript"/>
          </w:rPr>
          <w:delText>⊙</w:delText>
        </w:r>
        <w:r w:rsidRPr="00C64EE9" w:rsidDel="00C13F53">
          <w:delText xml:space="preserve"> model. </w:delText>
        </w:r>
      </w:del>
    </w:p>
    <w:p w14:paraId="3DD3A13A" w14:textId="43118BBC" w:rsidR="00E156AD" w:rsidRPr="00C64EE9" w:rsidDel="00C13F53" w:rsidRDefault="00E156AD" w:rsidP="00C13F53">
      <w:pPr>
        <w:rPr>
          <w:del w:id="338" w:author="Chris Richardson" w:date="2016-09-18T21:27:00Z"/>
          <w:rFonts w:eastAsia="Times New Roman"/>
          <w:shd w:val="clear" w:color="auto" w:fill="FFFFFF"/>
        </w:rPr>
        <w:pPrChange w:id="339" w:author="Chris Richardson" w:date="2016-09-18T21:27:00Z">
          <w:pPr>
            <w:tabs>
              <w:tab w:val="left" w:pos="480"/>
            </w:tabs>
          </w:pPr>
        </w:pPrChange>
      </w:pPr>
      <w:del w:id="340" w:author="Chris Richardson" w:date="2016-09-18T21:27:00Z">
        <w:r w:rsidRPr="00C64EE9" w:rsidDel="00C13F53">
          <w:tab/>
          <w:delText xml:space="preserve">Stark et al. (2014) discuss low mass, low luminosity galaxies at </w:delText>
        </w:r>
        <w:r w:rsidRPr="00C64EE9" w:rsidDel="00C13F53">
          <w:rPr>
            <w:i/>
          </w:rPr>
          <w:delText xml:space="preserve">z ~ </w:delText>
        </w:r>
        <w:r w:rsidRPr="00C64EE9" w:rsidDel="00C13F53">
          <w:delText xml:space="preserve">2.0 (Table 2). They calculate a mean C III] λ1909 equivalent width of ~ 1.13 </w:delText>
        </w:r>
        <w:r w:rsidRPr="00C64EE9" w:rsidDel="00C13F53">
          <w:rPr>
            <w:rFonts w:eastAsia="Times New Roman"/>
            <w:shd w:val="clear" w:color="auto" w:fill="FFFFFF"/>
          </w:rPr>
          <w:delText xml:space="preserve">Å. With our dust-free simulation, we find a much higher peak </w:delText>
        </w:r>
        <w:r w:rsidRPr="00C64EE9" w:rsidDel="00C13F53">
          <w:delText>log(W</w:delText>
        </w:r>
        <w:r w:rsidRPr="00C64EE9" w:rsidDel="00C13F53">
          <w:rPr>
            <w:vertAlign w:val="subscript"/>
          </w:rPr>
          <w:delText>C III]</w:delText>
        </w:r>
        <w:r w:rsidRPr="00C64EE9" w:rsidDel="00C13F53">
          <w:delText>) = 3.0 with typical emission around log(W</w:delText>
        </w:r>
        <w:r w:rsidRPr="00C64EE9" w:rsidDel="00C13F53">
          <w:rPr>
            <w:vertAlign w:val="subscript"/>
          </w:rPr>
          <w:delText>C III]</w:delText>
        </w:r>
        <w:r w:rsidRPr="00C64EE9" w:rsidDel="00C13F53">
          <w:delText>) = 2.0 (</w:delText>
        </w:r>
        <w:r w:rsidR="009976CF" w:rsidRPr="00C64EE9" w:rsidDel="00C13F53">
          <w:delText>Figure 7a</w:delText>
        </w:r>
        <w:r w:rsidRPr="00C64EE9" w:rsidDel="00C13F53">
          <w:delText>, column b). In our dusty low metallicity (</w:delText>
        </w:r>
        <w:r w:rsidRPr="00C64EE9" w:rsidDel="00C13F53">
          <w:rPr>
            <w:rFonts w:eastAsia="Times New Roman"/>
          </w:rPr>
          <w:delText xml:space="preserve">0.2 </w:delText>
        </w:r>
        <w:r w:rsidRPr="00C64EE9" w:rsidDel="00C13F53">
          <w:rPr>
            <w:i/>
          </w:rPr>
          <w:delText>Z</w:delText>
        </w:r>
        <w:r w:rsidRPr="00C64EE9" w:rsidDel="00C13F53">
          <w:rPr>
            <w:rFonts w:ascii="Baoli SC Regular" w:hAnsi="Baoli SC Regular" w:cs="Baoli SC Regular" w:hint="eastAsia"/>
            <w:vertAlign w:val="subscript"/>
          </w:rPr>
          <w:delText>⊙</w:delText>
        </w:r>
        <w:r w:rsidRPr="00C64EE9" w:rsidDel="00C13F53">
          <w:delText xml:space="preserve">) simulation, we find </w:delText>
        </w:r>
        <w:r w:rsidRPr="00C64EE9" w:rsidDel="00C13F53">
          <w:rPr>
            <w:rFonts w:eastAsia="Times New Roman"/>
            <w:shd w:val="clear" w:color="auto" w:fill="FFFFFF"/>
          </w:rPr>
          <w:delText xml:space="preserve">peak </w:delText>
        </w:r>
        <w:r w:rsidRPr="00C64EE9" w:rsidDel="00C13F53">
          <w:delText>log(W</w:delText>
        </w:r>
        <w:r w:rsidRPr="00C64EE9" w:rsidDel="00C13F53">
          <w:rPr>
            <w:vertAlign w:val="subscript"/>
          </w:rPr>
          <w:delText>C III]</w:delText>
        </w:r>
        <w:r w:rsidRPr="00C64EE9" w:rsidDel="00C13F53">
          <w:delText xml:space="preserve">) = 2.7. </w:delText>
        </w:r>
      </w:del>
    </w:p>
    <w:p w14:paraId="7ADCFF24" w14:textId="32340E5B" w:rsidR="00E156AD" w:rsidRPr="00C64EE9" w:rsidDel="00C13F53" w:rsidRDefault="00E156AD" w:rsidP="00C13F53">
      <w:pPr>
        <w:rPr>
          <w:del w:id="341" w:author="Chris Richardson" w:date="2016-09-18T21:27:00Z"/>
          <w:rFonts w:eastAsia="Times New Roman"/>
        </w:rPr>
        <w:pPrChange w:id="342" w:author="Chris Richardson" w:date="2016-09-18T21:27:00Z">
          <w:pPr>
            <w:tabs>
              <w:tab w:val="left" w:pos="480"/>
            </w:tabs>
          </w:pPr>
        </w:pPrChange>
      </w:pPr>
      <w:del w:id="343" w:author="Chris Richardson" w:date="2016-09-18T21:27:00Z">
        <w:r w:rsidRPr="00C64EE9" w:rsidDel="00C13F53">
          <w:rPr>
            <w:rFonts w:eastAsia="Times New Roman"/>
            <w:shd w:val="clear" w:color="auto" w:fill="FFFFFF"/>
          </w:rPr>
          <w:tab/>
          <w:delText xml:space="preserve">Shapley et al. (2003) and Cassata et al. (2013) study LBGs around </w:delText>
        </w:r>
        <w:r w:rsidRPr="00C64EE9" w:rsidDel="00C13F53">
          <w:rPr>
            <w:rFonts w:eastAsia="Times New Roman"/>
            <w:i/>
            <w:shd w:val="clear" w:color="auto" w:fill="FFFFFF"/>
          </w:rPr>
          <w:delText>z</w:delText>
        </w:r>
        <w:r w:rsidRPr="00C64EE9" w:rsidDel="00C13F53">
          <w:rPr>
            <w:rFonts w:eastAsia="Times New Roman"/>
            <w:shd w:val="clear" w:color="auto" w:fill="FFFFFF"/>
          </w:rPr>
          <w:delText xml:space="preserve"> ~ 3.0, finding little </w:delText>
        </w:r>
        <w:r w:rsidRPr="00C64EE9" w:rsidDel="00C13F53">
          <w:delText>O III] λλ1661, 1666 and He II λ1640, and C III] λ1909 emission (Table 2). We f</w:delText>
        </w:r>
        <w:r w:rsidRPr="00C64EE9" w:rsidDel="00C13F53">
          <w:rPr>
            <w:rFonts w:eastAsia="Times New Roman"/>
          </w:rPr>
          <w:delText xml:space="preserve">ind </w:delText>
        </w:r>
        <w:r w:rsidRPr="00C64EE9" w:rsidDel="00C13F53">
          <w:delText>O III] λ1665 and C III] λ1909 to be among the strongest UV emission lines among our dust-free simulations, with peak log(W</w:delText>
        </w:r>
        <w:r w:rsidRPr="00C64EE9" w:rsidDel="00C13F53">
          <w:rPr>
            <w:vertAlign w:val="subscript"/>
          </w:rPr>
          <w:delText>O III]</w:delText>
        </w:r>
        <w:r w:rsidRPr="00C64EE9" w:rsidDel="00C13F53">
          <w:delText>)</w:delText>
        </w:r>
        <w:r w:rsidRPr="00C64EE9" w:rsidDel="00C13F53">
          <w:rPr>
            <w:rFonts w:eastAsia="Times New Roman"/>
          </w:rPr>
          <w:delText xml:space="preserve"> = 2.2 and 3.0 respectively. Additionally, we note that </w:delText>
        </w:r>
        <w:r w:rsidRPr="00C64EE9" w:rsidDel="00C13F53">
          <w:delText>O III] λ1665 does not emit in the local range on our dust-free simu</w:delText>
        </w:r>
        <w:r w:rsidRPr="00C64EE9" w:rsidDel="00C13F53">
          <w:rPr>
            <w:rFonts w:eastAsia="Times New Roman"/>
          </w:rPr>
          <w:delText>lations, but instead begins emission around log(</w:delText>
        </w:r>
        <w:r w:rsidRPr="00C64EE9" w:rsidDel="00C13F53">
          <w:rPr>
            <w:rFonts w:eastAsia="Times New Roman"/>
            <w:i/>
          </w:rPr>
          <w:delText>U</w:delText>
        </w:r>
        <w:r w:rsidRPr="00C64EE9" w:rsidDel="00C13F53">
          <w:rPr>
            <w:rFonts w:eastAsia="Times New Roman"/>
          </w:rPr>
          <w:delText xml:space="preserve">) </w:delText>
        </w:r>
        <w:r w:rsidRPr="00C64EE9" w:rsidDel="00C13F53">
          <w:rPr>
            <w:rFonts w:eastAsia="ＭＳ ゴシック"/>
          </w:rPr>
          <w:delText xml:space="preserve">≈ </w:delText>
        </w:r>
        <w:r w:rsidRPr="00C64EE9" w:rsidDel="00C13F53">
          <w:rPr>
            <w:rFonts w:eastAsia="Times New Roman"/>
          </w:rPr>
          <w:delText>1.0 and extends to log(</w:delText>
        </w:r>
        <w:r w:rsidRPr="00C64EE9" w:rsidDel="00C13F53">
          <w:rPr>
            <w:rFonts w:eastAsia="Times New Roman"/>
            <w:i/>
          </w:rPr>
          <w:delText xml:space="preserve">U) </w:delText>
        </w:r>
        <w:r w:rsidRPr="00C64EE9" w:rsidDel="00C13F53">
          <w:rPr>
            <w:rFonts w:eastAsia="ＭＳ ゴシック"/>
          </w:rPr>
          <w:delText xml:space="preserve">≈ 3.0.  </w:delText>
        </w:r>
      </w:del>
    </w:p>
    <w:p w14:paraId="33EF169F" w14:textId="127FB91B" w:rsidR="00E156AD" w:rsidRDefault="00E156AD" w:rsidP="00C13F53">
      <w:pPr>
        <w:rPr>
          <w:rFonts w:eastAsia="Times New Roman"/>
        </w:rPr>
        <w:pPrChange w:id="344" w:author="Chris Richardson" w:date="2016-09-18T21:27:00Z">
          <w:pPr>
            <w:tabs>
              <w:tab w:val="left" w:pos="480"/>
            </w:tabs>
          </w:pPr>
        </w:pPrChange>
      </w:pPr>
      <w:del w:id="345" w:author="Chris Richardson" w:date="2016-09-18T21:27:00Z">
        <w:r w:rsidRPr="00C64EE9" w:rsidDel="00C13F53">
          <w:rPr>
            <w:rFonts w:eastAsia="Times New Roman"/>
          </w:rPr>
          <w:tab/>
          <w:delText>Lastly Raiter et al. (2010), who study a sample of 18 Ly</w:delText>
        </w:r>
        <w:r w:rsidRPr="00C64EE9" w:rsidDel="00C13F53">
          <w:sym w:font="Symbol" w:char="F061"/>
        </w:r>
        <w:r w:rsidRPr="00C64EE9" w:rsidDel="00C13F53">
          <w:delText xml:space="preserve"> emitters, find a N IV] λ1486 emitter at </w:delText>
        </w:r>
        <w:r w:rsidRPr="00C64EE9" w:rsidDel="00C13F53">
          <w:rPr>
            <w:i/>
          </w:rPr>
          <w:delText xml:space="preserve">z </w:delText>
        </w:r>
        <w:r w:rsidRPr="00C64EE9" w:rsidDel="00C13F53">
          <w:delText>= 5.563 whose peak log(W</w:delText>
        </w:r>
        <w:r w:rsidRPr="00C64EE9" w:rsidDel="00C13F53">
          <w:rPr>
            <w:vertAlign w:val="subscript"/>
          </w:rPr>
          <w:delText>λ</w:delText>
        </w:r>
        <w:r w:rsidRPr="00C64EE9" w:rsidDel="00C13F53">
          <w:delText xml:space="preserve">) = 1.34 (Table 2). We find that N IV] λ1486 emits more strongly with dusty, high metallicity simulations but still emits with our dust-free simulations, with </w:delText>
        </w:r>
        <w:r w:rsidRPr="00C64EE9" w:rsidDel="00C13F53">
          <w:rPr>
            <w:rFonts w:eastAsia="Times New Roman"/>
          </w:rPr>
          <w:delText xml:space="preserve">peak </w:delText>
        </w:r>
        <w:r w:rsidRPr="00C64EE9" w:rsidDel="00C13F53">
          <w:delText>log(W</w:delText>
        </w:r>
        <w:r w:rsidRPr="00C64EE9" w:rsidDel="00C13F53">
          <w:rPr>
            <w:vertAlign w:val="subscript"/>
          </w:rPr>
          <w:delText>N IV]</w:delText>
        </w:r>
        <w:r w:rsidRPr="00C64EE9" w:rsidDel="00C13F53">
          <w:delText xml:space="preserve">) = 1.1 at high </w:delText>
        </w:r>
        <w:r w:rsidRPr="00C64EE9" w:rsidDel="00C13F53">
          <w:rPr>
            <w:rFonts w:ascii="Symbol" w:hAnsi="Symbol" w:hint="eastAsia"/>
            <w:i/>
          </w:rPr>
          <w:sym w:font="Symbol" w:char="F066"/>
        </w:r>
        <w:r w:rsidRPr="00C64EE9" w:rsidDel="00C13F53">
          <w:rPr>
            <w:rFonts w:eastAsia="Times New Roman"/>
            <w:vertAlign w:val="subscript"/>
          </w:rPr>
          <w:delText>H</w:delText>
        </w:r>
        <w:r w:rsidRPr="00C64EE9" w:rsidDel="00C13F53">
          <w:rPr>
            <w:rFonts w:eastAsia="Times New Roman"/>
          </w:rPr>
          <w:delText xml:space="preserve"> values. </w:delText>
        </w:r>
      </w:del>
    </w:p>
    <w:p w14:paraId="3EFA8F34" w14:textId="77777777" w:rsidR="0055357D" w:rsidRDefault="0055357D" w:rsidP="00D23D0F">
      <w:pPr>
        <w:tabs>
          <w:tab w:val="left" w:pos="480"/>
        </w:tabs>
        <w:rPr>
          <w:rFonts w:eastAsia="Times New Roman"/>
        </w:rPr>
      </w:pPr>
    </w:p>
    <w:p w14:paraId="326F4320" w14:textId="77777777" w:rsidR="004F5D48" w:rsidRPr="00C64EE9" w:rsidRDefault="004F5D48" w:rsidP="004F5D48">
      <w:pPr>
        <w:ind w:firstLine="720"/>
        <w:rPr>
          <w:rFonts w:eastAsia="Times New Roman"/>
          <w:i/>
        </w:rPr>
      </w:pPr>
      <w:r w:rsidRPr="00C64EE9">
        <w:rPr>
          <w:rFonts w:eastAsia="Times New Roman"/>
        </w:rPr>
        <w:t xml:space="preserve">Lastly, we evaluate our model’s predictions for </w:t>
      </w:r>
      <w:r w:rsidRPr="00C64EE9">
        <w:rPr>
          <w:rFonts w:eastAsia="Times New Roman"/>
          <w:i/>
        </w:rPr>
        <w:t>James Webb Space Telescope</w:t>
      </w:r>
      <w:r w:rsidRPr="00C64EE9">
        <w:rPr>
          <w:rFonts w:eastAsia="Times New Roman"/>
        </w:rPr>
        <w:t xml:space="preserve"> (JWST) observations. JWST, scheduled to launch in 2018, is ideal for IR observations of high-</w:t>
      </w:r>
      <w:r w:rsidRPr="00C64EE9">
        <w:rPr>
          <w:rFonts w:eastAsia="Times New Roman"/>
          <w:i/>
        </w:rPr>
        <w:t xml:space="preserve">z </w:t>
      </w:r>
      <w:r w:rsidRPr="00C64EE9">
        <w:rPr>
          <w:rFonts w:eastAsia="Times New Roman"/>
        </w:rPr>
        <w:t>galaxies. Given the large influence of vigorous star formation on emission line production at early times in the universe (Madau &amp; Dickinson 2014), JWST will be an ideal instrument to study high-</w:t>
      </w:r>
      <w:r w:rsidRPr="00C64EE9">
        <w:rPr>
          <w:rFonts w:eastAsia="Times New Roman"/>
          <w:i/>
        </w:rPr>
        <w:t>z</w:t>
      </w:r>
      <w:r w:rsidRPr="00C64EE9">
        <w:rPr>
          <w:rFonts w:eastAsia="Times New Roman"/>
        </w:rPr>
        <w:t xml:space="preserve"> star-forming galaxies. JWST’s instruments work in the range of 0.6 – 28 </w:t>
      </w:r>
      <w:r w:rsidRPr="00C64EE9">
        <w:t>µm and will</w:t>
      </w:r>
      <w:r w:rsidRPr="00C64EE9">
        <w:rPr>
          <w:rFonts w:eastAsia="Times New Roman"/>
        </w:rPr>
        <w:t xml:space="preserve"> conduct deep-wide surveys of galaxies of </w:t>
      </w:r>
      <w:r w:rsidRPr="00C64EE9">
        <w:t xml:space="preserve">1 </w:t>
      </w:r>
      <w:r w:rsidRPr="00C64EE9">
        <w:rPr>
          <w:rFonts w:eastAsia="Times New Roman"/>
        </w:rPr>
        <w:t xml:space="preserve">≤ </w:t>
      </w:r>
      <w:r w:rsidRPr="00C64EE9">
        <w:rPr>
          <w:rFonts w:eastAsia="Times New Roman"/>
          <w:i/>
        </w:rPr>
        <w:t>z</w:t>
      </w:r>
      <w:r w:rsidRPr="00C64EE9">
        <w:rPr>
          <w:rFonts w:eastAsia="Times New Roman"/>
        </w:rPr>
        <w:t xml:space="preserve"> ≤ 6 in the rest-frame optical and near infrared.</w:t>
      </w:r>
      <w:r w:rsidRPr="00C64EE9">
        <w:rPr>
          <w:rStyle w:val="FootnoteReference"/>
          <w:rFonts w:eastAsia="Times New Roman"/>
        </w:rPr>
        <w:footnoteReference w:id="2"/>
      </w:r>
      <w:r w:rsidRPr="00C64EE9">
        <w:rPr>
          <w:rFonts w:eastAsia="Times New Roman"/>
        </w:rPr>
        <w:t xml:space="preserve">  </w:t>
      </w:r>
    </w:p>
    <w:p w14:paraId="716EFAF6" w14:textId="77777777" w:rsidR="004F5D48" w:rsidRPr="00C64EE9" w:rsidRDefault="004F5D48" w:rsidP="004F5D48">
      <w:pPr>
        <w:ind w:firstLine="720"/>
      </w:pPr>
      <w:r w:rsidRPr="00C64EE9">
        <w:rPr>
          <w:rFonts w:eastAsia="Times New Roman"/>
        </w:rPr>
        <w:t xml:space="preserve">Shapley et al.’s (2003) LBGs, around </w:t>
      </w:r>
      <w:r w:rsidRPr="00C64EE9">
        <w:rPr>
          <w:rFonts w:eastAsia="Times New Roman"/>
          <w:i/>
        </w:rPr>
        <w:t>z</w:t>
      </w:r>
      <w:r w:rsidRPr="00C64EE9">
        <w:rPr>
          <w:rFonts w:eastAsia="Times New Roman"/>
        </w:rPr>
        <w:t xml:space="preserve"> ~ 3.0, fall within the range of JWST’s NIRCam. The emission lines they detect, </w:t>
      </w:r>
      <w:r w:rsidRPr="00C64EE9">
        <w:t>O III] λ1661 and λ1666, get shifted to 0.6 – 0.8 µm range. NIRCam is sensitive in the 0.6 – 5</w:t>
      </w:r>
      <w:r w:rsidRPr="00C64EE9">
        <w:rPr>
          <w:rFonts w:eastAsia="Times New Roman"/>
        </w:rPr>
        <w:t xml:space="preserve"> µm</w:t>
      </w:r>
      <w:r w:rsidRPr="00C64EE9">
        <w:t xml:space="preserve"> range, thus able to observe these emission lines. Additionally, He II λ1640, shifted to around 0.65 µm at </w:t>
      </w:r>
      <w:r w:rsidRPr="00C64EE9">
        <w:rPr>
          <w:rFonts w:eastAsia="Times New Roman"/>
          <w:i/>
        </w:rPr>
        <w:t>z</w:t>
      </w:r>
      <w:r w:rsidRPr="00C64EE9">
        <w:rPr>
          <w:rFonts w:eastAsia="Times New Roman"/>
        </w:rPr>
        <w:t xml:space="preserve"> ~ 3, also falls in the range of NIRCam. </w:t>
      </w:r>
      <w:r w:rsidRPr="00C64EE9">
        <w:t xml:space="preserve">Further, optical and IR emission lines become accessible to JWST </w:t>
      </w:r>
      <w:r w:rsidRPr="00C64EE9">
        <w:rPr>
          <w:rFonts w:eastAsia="Times New Roman"/>
        </w:rPr>
        <w:t xml:space="preserve">in the 2 ≤ </w:t>
      </w:r>
      <w:r w:rsidRPr="00C64EE9">
        <w:rPr>
          <w:rFonts w:eastAsia="Times New Roman"/>
          <w:i/>
        </w:rPr>
        <w:t>z</w:t>
      </w:r>
      <w:r w:rsidRPr="00C64EE9">
        <w:rPr>
          <w:rFonts w:eastAsia="Times New Roman"/>
        </w:rPr>
        <w:t xml:space="preserve"> ≤ 5 range</w:t>
      </w:r>
      <w:r w:rsidRPr="00C64EE9">
        <w:t xml:space="preserve">. For example, He II λ4686, [O III] λ5007, and [N II] λ6584 are accessible to JWST’s NIRCam. We also expect that some IR emission lines, like [Ar III] λ7135 and [O II] λ7325 will be observable in this range. With peak </w:t>
      </w:r>
      <w:r w:rsidRPr="00C64EE9">
        <w:rPr>
          <w:rFonts w:eastAsia="Times New Roman"/>
        </w:rPr>
        <w:t>log(</w:t>
      </w:r>
      <w:r w:rsidRPr="00C64EE9">
        <w:t>W</w:t>
      </w:r>
      <w:r w:rsidRPr="00C64EE9">
        <w:rPr>
          <w:vertAlign w:val="subscript"/>
        </w:rPr>
        <w:t>λ</w:t>
      </w:r>
      <w:r w:rsidRPr="00C64EE9">
        <w:rPr>
          <w:rFonts w:eastAsia="Times New Roman"/>
          <w:shd w:val="clear" w:color="auto" w:fill="FFFFFF"/>
        </w:rPr>
        <w:t xml:space="preserve">) around 2-3, these emission lines should be bright enough as well. </w:t>
      </w:r>
    </w:p>
    <w:p w14:paraId="499EB57D" w14:textId="77777777" w:rsidR="004F5D48" w:rsidRPr="00C64EE9" w:rsidRDefault="004F5D48" w:rsidP="004F5D48">
      <w:pPr>
        <w:ind w:firstLine="720"/>
        <w:rPr>
          <w:rFonts w:eastAsia="Times New Roman"/>
        </w:rPr>
      </w:pPr>
      <w:r w:rsidRPr="00C64EE9">
        <w:t>With higher-</w:t>
      </w:r>
      <w:r w:rsidRPr="00C64EE9">
        <w:rPr>
          <w:i/>
        </w:rPr>
        <w:t>z</w:t>
      </w:r>
      <w:r w:rsidRPr="00C64EE9">
        <w:t xml:space="preserve"> galaxies, many of the UV emission lines get shifted into the range of JWST. For example, the N IV] λ1486 emitter studied by Raiter et al. (2010) at </w:t>
      </w:r>
      <w:r w:rsidRPr="00C64EE9">
        <w:rPr>
          <w:i/>
        </w:rPr>
        <w:t>z</w:t>
      </w:r>
      <w:r w:rsidRPr="00C64EE9">
        <w:t xml:space="preserve"> ~ 5.6 gets shifted into the range of NIRCam. In addition to NIRCam, JWST’s MIRI is sensitive in the 0.5 to 28.3 </w:t>
      </w:r>
      <w:r w:rsidRPr="00C64EE9">
        <w:rPr>
          <w:rFonts w:eastAsia="Times New Roman"/>
        </w:rPr>
        <w:t xml:space="preserve">µm and will provide medium resolution spectroscopy (R~3000) over this range. </w:t>
      </w:r>
    </w:p>
    <w:p w14:paraId="68A55BA4" w14:textId="77777777" w:rsidR="004F5D48" w:rsidRPr="00C64EE9" w:rsidRDefault="004F5D48" w:rsidP="004F5D48">
      <w:pPr>
        <w:ind w:firstLine="720"/>
        <w:rPr>
          <w:rFonts w:eastAsia="Times New Roman"/>
        </w:rPr>
      </w:pPr>
      <w:r w:rsidRPr="00C64EE9">
        <w:rPr>
          <w:rFonts w:eastAsia="Times New Roman"/>
        </w:rPr>
        <w:t>Many of our UV emission lines (accessible to JWST’s MIRI well into the high-</w:t>
      </w:r>
      <w:r w:rsidRPr="00C64EE9">
        <w:rPr>
          <w:rFonts w:eastAsia="Times New Roman"/>
          <w:i/>
        </w:rPr>
        <w:t>z</w:t>
      </w:r>
      <w:r w:rsidRPr="00C64EE9">
        <w:rPr>
          <w:rFonts w:eastAsia="Times New Roman"/>
        </w:rPr>
        <w:t xml:space="preserve"> range) are stronger in dust-free simulations than those of the baseline model and could thus be used as dust diagnostics (Figure 7a). For example, N V </w:t>
      </w:r>
      <w:r w:rsidRPr="00C64EE9">
        <w:t>λ</w:t>
      </w:r>
      <w:r w:rsidRPr="00C64EE9">
        <w:rPr>
          <w:rFonts w:eastAsia="Times New Roman"/>
        </w:rPr>
        <w:t xml:space="preserve">1240 and Si II] </w:t>
      </w:r>
      <w:r w:rsidRPr="00C64EE9">
        <w:t>λ</w:t>
      </w:r>
      <w:r w:rsidRPr="00C64EE9">
        <w:rPr>
          <w:rFonts w:eastAsia="Times New Roman"/>
        </w:rPr>
        <w:t xml:space="preserve">2335 increases 0.4 dex and 0.5 respectively when dust is not included. [O V] </w:t>
      </w:r>
      <w:r w:rsidRPr="00C64EE9">
        <w:t>λ</w:t>
      </w:r>
      <w:r w:rsidRPr="00C64EE9">
        <w:rPr>
          <w:rFonts w:eastAsia="Times New Roman"/>
        </w:rPr>
        <w:t xml:space="preserve">1218 both emits more strongly and in a greater range on the LOC plane without dust. </w:t>
      </w:r>
    </w:p>
    <w:p w14:paraId="2AB99D9D" w14:textId="77777777" w:rsidR="004F5D48" w:rsidRPr="00C64EE9" w:rsidRDefault="004F5D48" w:rsidP="004F5D48">
      <w:pPr>
        <w:tabs>
          <w:tab w:val="left" w:pos="1787"/>
        </w:tabs>
        <w:ind w:firstLine="720"/>
      </w:pPr>
      <w:r w:rsidRPr="00C64EE9">
        <w:rPr>
          <w:rFonts w:eastAsia="Times New Roman"/>
        </w:rPr>
        <w:t xml:space="preserve">We predict that </w:t>
      </w:r>
      <w:r w:rsidRPr="00C64EE9">
        <w:t xml:space="preserve">C III λ977 and C IV λ1549 will be the </w:t>
      </w:r>
      <w:r w:rsidRPr="00C64EE9">
        <w:rPr>
          <w:rFonts w:eastAsia="Times New Roman"/>
        </w:rPr>
        <w:t>most useful emission lines for JWST observation</w:t>
      </w:r>
      <w:r w:rsidRPr="00C64EE9">
        <w:t xml:space="preserve">s. Given the vigorous amounts of star formation at high redshift, </w:t>
      </w:r>
      <w:r w:rsidRPr="00C64EE9">
        <w:rPr>
          <w:rFonts w:eastAsia="Times New Roman"/>
        </w:rPr>
        <w:t xml:space="preserve">moderate ionization potential </w:t>
      </w:r>
      <w:r w:rsidRPr="00C64EE9">
        <w:t xml:space="preserve">(47.9 eV and 64.5 eV respectively), </w:t>
      </w:r>
      <w:r w:rsidRPr="00C64EE9">
        <w:rPr>
          <w:rFonts w:eastAsia="Times New Roman"/>
        </w:rPr>
        <w:t xml:space="preserve">UV lines </w:t>
      </w:r>
      <w:r w:rsidRPr="00C64EE9">
        <w:t>C III λ977 and C IV λ1549 should easily be formed.</w:t>
      </w:r>
    </w:p>
    <w:p w14:paraId="2DE04D41" w14:textId="77777777" w:rsidR="004F5D48" w:rsidRPr="00C64EE9" w:rsidRDefault="004F5D48" w:rsidP="004F5D48">
      <w:pPr>
        <w:ind w:firstLine="720"/>
      </w:pPr>
      <w:r w:rsidRPr="00C64EE9">
        <w:t>C III λ977, a temperature-sensitive collisionally excited FUV line, has been used in AGN literature to discriminate between pure shock and pure photoionization models of excitation</w:t>
      </w:r>
      <w:r w:rsidRPr="00C64EE9">
        <w:rPr>
          <w:rFonts w:eastAsia="Times New Roman"/>
          <w:lang w:val="en-CA"/>
        </w:rPr>
        <w:t xml:space="preserve">, while </w:t>
      </w:r>
      <w:r w:rsidRPr="00C64EE9">
        <w:t>C IV λ1549, another collisionally excited FUV line, proves even more useful in this regard (</w:t>
      </w:r>
      <w:r w:rsidRPr="00C64EE9">
        <w:rPr>
          <w:rFonts w:eastAsia="Times New Roman"/>
          <w:lang w:val="en-CA"/>
        </w:rPr>
        <w:t xml:space="preserve">Allen, Dopita &amp; Tsvetanov 1998). In the conditions of the early universe, </w:t>
      </w:r>
      <w:r w:rsidRPr="00C64EE9">
        <w:t xml:space="preserve">we expect there to be less dust, low metallicity, and little AGN contribution since there are fewer supernova remnants, less chemical enrichment (AGN3), and we are past the AGN epoch (z &lt; 3) of galaxy evolution. C III λ977 and C IV λ1549 become stronger under these conditions (Figure 8). </w:t>
      </w:r>
    </w:p>
    <w:p w14:paraId="11007974" w14:textId="77777777" w:rsidR="004F5D48" w:rsidRDefault="004F5D48" w:rsidP="004F5D48">
      <w:pPr>
        <w:ind w:firstLine="720"/>
        <w:rPr>
          <w:rFonts w:eastAsia="Times New Roman"/>
        </w:rPr>
      </w:pPr>
      <w:r w:rsidRPr="00C64EE9">
        <w:t>Additionally, when adopting local nebular conditions, C III λ977 and C IV λ1549 are not strong lines; therefore, they should only be detectable for high-</w:t>
      </w:r>
      <w:r w:rsidRPr="00C64EE9">
        <w:rPr>
          <w:i/>
        </w:rPr>
        <w:t>z</w:t>
      </w:r>
      <w:r w:rsidRPr="00C64EE9">
        <w:t xml:space="preserve"> galaxies with little dust and low metallicity. Their peak </w:t>
      </w:r>
      <w:r w:rsidRPr="00C64EE9">
        <w:rPr>
          <w:rFonts w:eastAsia="Times New Roman"/>
        </w:rPr>
        <w:t>log(</w:t>
      </w:r>
      <w:r w:rsidRPr="00C64EE9">
        <w:t>W</w:t>
      </w:r>
      <w:r w:rsidRPr="00C64EE9">
        <w:rPr>
          <w:vertAlign w:val="subscript"/>
        </w:rPr>
        <w:t>λ</w:t>
      </w:r>
      <w:r w:rsidRPr="00C64EE9">
        <w:t xml:space="preserve">) in our dusty 5 </w:t>
      </w:r>
      <w:r w:rsidRPr="00C64EE9">
        <w:rPr>
          <w:i/>
        </w:rPr>
        <w:t>Z</w:t>
      </w:r>
      <w:r w:rsidRPr="00C64EE9">
        <w:rPr>
          <w:rFonts w:ascii="Baoli SC Regular" w:hAnsi="Baoli SC Regular" w:cs="Baoli SC Regular" w:hint="eastAsia"/>
          <w:vertAlign w:val="subscript"/>
        </w:rPr>
        <w:t>⊙</w:t>
      </w:r>
      <w:r w:rsidRPr="00C64EE9">
        <w:t xml:space="preserve"> simulations are 1.3 and 1.4 respectively while their peak </w:t>
      </w:r>
      <w:r w:rsidRPr="00C64EE9">
        <w:rPr>
          <w:rFonts w:eastAsia="Times New Roman"/>
        </w:rPr>
        <w:t>log(</w:t>
      </w:r>
      <w:r w:rsidRPr="00C64EE9">
        <w:t>W</w:t>
      </w:r>
      <w:r w:rsidRPr="00C64EE9">
        <w:rPr>
          <w:vertAlign w:val="subscript"/>
        </w:rPr>
        <w:t>λ</w:t>
      </w:r>
      <w:r w:rsidRPr="00C64EE9">
        <w:t xml:space="preserve">) in our dust-free 0.2 </w:t>
      </w:r>
      <w:r w:rsidRPr="00C64EE9">
        <w:rPr>
          <w:i/>
        </w:rPr>
        <w:t>Z</w:t>
      </w:r>
      <w:r w:rsidRPr="00C64EE9">
        <w:rPr>
          <w:rFonts w:ascii="Baoli SC Regular" w:hAnsi="Baoli SC Regular" w:cs="Baoli SC Regular" w:hint="eastAsia"/>
          <w:vertAlign w:val="subscript"/>
        </w:rPr>
        <w:t>⊙</w:t>
      </w:r>
      <w:r w:rsidRPr="00C64EE9">
        <w:t xml:space="preserve"> simulations are 2.2 and 3.0 respectively (Figure 8). They both have strong emission at 8 </w:t>
      </w:r>
      <w:r w:rsidRPr="00C64EE9">
        <w:rPr>
          <w:rFonts w:eastAsia="Times New Roman"/>
        </w:rPr>
        <w:t xml:space="preserve">≤ </w:t>
      </w:r>
      <w:r w:rsidRPr="00C64EE9">
        <w:rPr>
          <w:rFonts w:ascii="Symbol" w:hAnsi="Symbol" w:hint="eastAsia"/>
          <w:i/>
        </w:rPr>
        <w:sym w:font="Symbol" w:char="F066"/>
      </w:r>
      <w:r w:rsidRPr="00C64EE9">
        <w:rPr>
          <w:rFonts w:eastAsia="Times New Roman"/>
          <w:vertAlign w:val="subscript"/>
        </w:rPr>
        <w:t>H</w:t>
      </w:r>
      <w:r w:rsidRPr="00C64EE9">
        <w:rPr>
          <w:rFonts w:eastAsia="Times New Roman"/>
        </w:rPr>
        <w:t xml:space="preserve"> ≤ 12</w:t>
      </w:r>
      <w:r w:rsidRPr="00C64EE9">
        <w:rPr>
          <w:vertAlign w:val="subscript"/>
        </w:rPr>
        <w:t xml:space="preserve">, </w:t>
      </w:r>
      <w:r w:rsidRPr="00C64EE9">
        <w:t>and</w:t>
      </w:r>
      <w:r w:rsidRPr="00C64EE9">
        <w:rPr>
          <w:vertAlign w:val="subscript"/>
        </w:rPr>
        <w:t xml:space="preserve"> </w:t>
      </w:r>
      <w:r w:rsidRPr="00C64EE9">
        <w:t xml:space="preserve">0 </w:t>
      </w:r>
      <w:r w:rsidRPr="00C64EE9">
        <w:rPr>
          <w:rFonts w:eastAsia="Times New Roman"/>
        </w:rPr>
        <w:t>≤ n</w:t>
      </w:r>
      <w:r w:rsidRPr="00C64EE9">
        <w:rPr>
          <w:vertAlign w:val="subscript"/>
        </w:rPr>
        <w:t xml:space="preserve">H </w:t>
      </w:r>
      <w:r w:rsidRPr="00C64EE9">
        <w:rPr>
          <w:rFonts w:eastAsia="Times New Roman"/>
        </w:rPr>
        <w:t>≤ 4 in the dust-free case (1.0 &lt; log(</w:t>
      </w:r>
      <w:r w:rsidRPr="00C64EE9">
        <w:t>W</w:t>
      </w:r>
      <w:r w:rsidRPr="00C64EE9">
        <w:rPr>
          <w:vertAlign w:val="subscript"/>
        </w:rPr>
        <w:t>λ</w:t>
      </w:r>
      <w:r w:rsidRPr="00C64EE9">
        <w:rPr>
          <w:rFonts w:eastAsia="Times New Roman"/>
        </w:rPr>
        <w:t>) &lt; 2.0). Given the sensitivity of JWST’s MIRI instrument, we predict that these emission lines should be easily detectable in high-</w:t>
      </w:r>
      <w:r w:rsidRPr="00C64EE9">
        <w:rPr>
          <w:rFonts w:eastAsia="Times New Roman"/>
          <w:i/>
        </w:rPr>
        <w:t>z</w:t>
      </w:r>
      <w:r w:rsidRPr="00C64EE9">
        <w:rPr>
          <w:rFonts w:eastAsia="Times New Roman"/>
        </w:rPr>
        <w:t xml:space="preserve"> starburst galaxies.</w:t>
      </w:r>
    </w:p>
    <w:p w14:paraId="0422BD9B" w14:textId="77777777" w:rsidR="004F5D48" w:rsidRDefault="004F5D48" w:rsidP="00D23D0F">
      <w:pPr>
        <w:tabs>
          <w:tab w:val="left" w:pos="480"/>
        </w:tabs>
        <w:rPr>
          <w:rFonts w:eastAsia="Times New Roman"/>
        </w:rPr>
      </w:pPr>
    </w:p>
    <w:p w14:paraId="43D08AF2" w14:textId="77777777" w:rsidR="004F5D48" w:rsidRPr="00C64EE9" w:rsidRDefault="004F5D48" w:rsidP="00D23D0F">
      <w:pPr>
        <w:tabs>
          <w:tab w:val="left" w:pos="480"/>
        </w:tabs>
        <w:rPr>
          <w:rFonts w:eastAsia="Times New Roman"/>
        </w:rPr>
      </w:pPr>
    </w:p>
    <w:p w14:paraId="59D9A34C" w14:textId="03677B3A" w:rsidR="00E156AD" w:rsidRDefault="00E156AD" w:rsidP="00D23D0F">
      <w:pPr>
        <w:tabs>
          <w:tab w:val="left" w:pos="480"/>
        </w:tabs>
        <w:rPr>
          <w:rFonts w:eastAsia="Times New Roman"/>
          <w:b/>
        </w:rPr>
      </w:pPr>
      <w:r w:rsidRPr="00C64EE9">
        <w:rPr>
          <w:rFonts w:eastAsia="Times New Roman"/>
          <w:b/>
        </w:rPr>
        <w:t>6. Conclusion</w:t>
      </w:r>
    </w:p>
    <w:p w14:paraId="478DAE51" w14:textId="77777777" w:rsidR="008A1272" w:rsidRPr="00C64EE9" w:rsidRDefault="008A1272" w:rsidP="00D23D0F">
      <w:pPr>
        <w:tabs>
          <w:tab w:val="left" w:pos="480"/>
        </w:tabs>
        <w:rPr>
          <w:rFonts w:eastAsia="Times New Roman"/>
          <w:b/>
        </w:rPr>
      </w:pPr>
    </w:p>
    <w:p w14:paraId="0D5A7EA4" w14:textId="77777777" w:rsidR="00E156AD" w:rsidRPr="00C64EE9" w:rsidRDefault="00E156AD" w:rsidP="00D23D0F">
      <w:pPr>
        <w:autoSpaceDE w:val="0"/>
        <w:autoSpaceDN w:val="0"/>
        <w:adjustRightInd w:val="0"/>
        <w:ind w:firstLine="720"/>
      </w:pPr>
      <w:r w:rsidRPr="00C64EE9">
        <w:t xml:space="preserve">In this paper, we have compiled an atlas of predicted star-forming galaxy equivalent widths to be used by observers to constrain the physical conditions in the systems they observe. We sought to determine the extent to which we could reproduce high ionization emission lines seen by observers by only invoking photoionization via starlight; we do not employ photoionization by AGN or collisional ionization by shocks/turbulence. We thus began by asking what physical conditions are necessary in star-forming galaxies to produce these high ionization emission lines. </w:t>
      </w:r>
    </w:p>
    <w:p w14:paraId="63B91FDC" w14:textId="77777777" w:rsidR="00E156AD" w:rsidRPr="00C64EE9" w:rsidRDefault="00E156AD" w:rsidP="00D23D0F">
      <w:pPr>
        <w:ind w:firstLine="720"/>
      </w:pPr>
      <w:r w:rsidRPr="00C64EE9">
        <w:t>To address this question, we adopted a two-part methodology of simulating the star-forming region SED and then using a locally-optimally emitting cloud (LOC) methodology to investigate emission lines. Using Starburst99, we explored the parameter space of SFH and metallicity to determine what conditions would give the hardest spectrum. We considered the Geneva rotation tracks but found that the Padova AGB track SED with a continuous SFR produced the hardest ionizing spectrum. As we were investigating high ionization emission lines, we adopted this model as our baseline model. To account for the dust ubiquitous throughout H II regions, we consider dusty conditions while adopting a step function across the plane to account for sublimation. Finally, we adopt an LOC plane spanning 0 ≤ log(n</w:t>
      </w:r>
      <w:r w:rsidRPr="00C64EE9">
        <w:rPr>
          <w:vertAlign w:val="subscript"/>
        </w:rPr>
        <w:t>H</w:t>
      </w:r>
      <w:r w:rsidRPr="00C64EE9">
        <w:t>) ≤ 10 and 8 ≤ log(</w:t>
      </w:r>
      <w:r w:rsidRPr="00C64EE9">
        <w:rPr>
          <w:rFonts w:ascii="Symbol" w:hAnsi="Symbol" w:hint="eastAsia"/>
          <w:i/>
        </w:rPr>
        <w:sym w:font="Symbol" w:char="F066"/>
      </w:r>
      <w:r w:rsidRPr="00C64EE9">
        <w:rPr>
          <w:rFonts w:eastAsia="Times New Roman"/>
          <w:vertAlign w:val="subscript"/>
        </w:rPr>
        <w:t>H</w:t>
      </w:r>
      <w:r w:rsidRPr="00C64EE9">
        <w:t xml:space="preserve">) ≤ 22 to match a wide range of physical conditions. </w:t>
      </w:r>
    </w:p>
    <w:p w14:paraId="5008234C" w14:textId="77777777" w:rsidR="00E156AD" w:rsidRPr="00C64EE9" w:rsidRDefault="00E156AD" w:rsidP="00D23D0F">
      <w:pPr>
        <w:ind w:firstLine="720"/>
      </w:pPr>
      <w:r w:rsidRPr="00C64EE9">
        <w:t>Having adopted the Padova AGB track SED at 5 Myr for our baseline model, we tracked 96 emission lines across the LOC plane. We found that collisionally excited UV emission lines reprocessed the spectrum along constant ionization parameter lines on the LOC plane. Many of our optical recombination lines emitted along a wider range of ionization parameter lines. We found that many of the optical emission lines that we tracked also exhibited an interesting double peak feature due to an ionization jump experienced by an element. This feature was even more evident in higher metallicity and dust-free simulations. We found that IR emission lines emit most efficiently in low n</w:t>
      </w:r>
      <w:r w:rsidRPr="00C64EE9">
        <w:rPr>
          <w:vertAlign w:val="subscript"/>
        </w:rPr>
        <w:t>H</w:t>
      </w:r>
      <w:r w:rsidRPr="00C64EE9">
        <w:t xml:space="preserve"> and low </w:t>
      </w:r>
      <w:r w:rsidRPr="00C64EE9">
        <w:rPr>
          <w:rFonts w:ascii="Symbol" w:hAnsi="Symbol" w:hint="eastAsia"/>
          <w:i/>
        </w:rPr>
        <w:sym w:font="Symbol" w:char="F066"/>
      </w:r>
      <w:r w:rsidRPr="00C64EE9">
        <w:rPr>
          <w:rFonts w:eastAsia="Times New Roman"/>
          <w:vertAlign w:val="subscript"/>
        </w:rPr>
        <w:t>H</w:t>
      </w:r>
      <w:r w:rsidRPr="00C64EE9">
        <w:t xml:space="preserve"> regions on account of their low critical densities.</w:t>
      </w:r>
    </w:p>
    <w:p w14:paraId="633EF56C" w14:textId="77777777" w:rsidR="00E156AD" w:rsidRPr="00C64EE9" w:rsidRDefault="00E156AD" w:rsidP="00D23D0F">
      <w:pPr>
        <w:ind w:firstLine="720"/>
      </w:pPr>
      <w:r w:rsidRPr="00C64EE9">
        <w:t>We next analyzed our model’s sensitivity to metallicity, SFH, and dust. Nearly all the peak equivalent widths of the emission lines we track decrease with time when we adopt any of the four evolutionary tracks. There was little observable difference between continuous evolution models (except with high ionization emission lines of interest) and most emission lines die off after 5-8 Myr with the instantaneous models of evolution. We note that most of our emission lines maintain their shape across the LOC plane with a dust-free model, only changing slightly in their range of emission and peak log(W</w:t>
      </w:r>
      <w:r w:rsidRPr="00C64EE9">
        <w:rPr>
          <w:vertAlign w:val="subscript"/>
        </w:rPr>
        <w:t>λ</w:t>
      </w:r>
      <w:r w:rsidRPr="00C64EE9">
        <w:t>). Lastly, dust effects are most noticeable with UV emission lines and some of the lower wavelength optical emission lines.</w:t>
      </w:r>
    </w:p>
    <w:p w14:paraId="015A0FC6" w14:textId="77777777" w:rsidR="00E156AD" w:rsidRPr="00C64EE9" w:rsidRDefault="00E156AD" w:rsidP="00D23D0F">
      <w:pPr>
        <w:tabs>
          <w:tab w:val="left" w:pos="1787"/>
        </w:tabs>
        <w:ind w:firstLine="720"/>
      </w:pPr>
      <w:r w:rsidRPr="00C64EE9">
        <w:t xml:space="preserve">UV emission lines generally decreased slightly with age and increased with dust removal (as dust absorption peaks in the UV). Most UV emission lines also increased in emission with increasing metallicity. Optical emission lines decreased in emission with increasing metallicity, decreased slightly with age, and were not particularly sensitive to dust. IR emission lines increase in emission with increasing metallicity, decrease slightly with age, and showed very little change with the introduction of dust. </w:t>
      </w:r>
    </w:p>
    <w:p w14:paraId="771BC2BE" w14:textId="77777777" w:rsidR="00E156AD" w:rsidRPr="00C64EE9" w:rsidRDefault="00E156AD" w:rsidP="00D23D0F">
      <w:pPr>
        <w:tabs>
          <w:tab w:val="left" w:pos="1787"/>
        </w:tabs>
        <w:ind w:firstLine="720"/>
      </w:pPr>
      <w:r w:rsidRPr="00C64EE9">
        <w:t xml:space="preserve">In the end, we find that our grids suggest a pocket of more extreme conditions or AGN activity when strong high ionization emission lines are present in the local universe. As we move to simulations with physical conditions more indicative of those found at higher redshift, we find our grids better at reproducing high ionization emission lines. </w:t>
      </w:r>
    </w:p>
    <w:p w14:paraId="58358FEF" w14:textId="23EE32E2" w:rsidR="00E156AD" w:rsidRPr="00C64EE9" w:rsidDel="004F5D48" w:rsidRDefault="004F5D48" w:rsidP="00D23D0F">
      <w:pPr>
        <w:ind w:firstLine="720"/>
        <w:rPr>
          <w:del w:id="348" w:author="Chris Richardson" w:date="2016-09-18T21:40:00Z"/>
          <w:rFonts w:eastAsia="Times New Roman"/>
          <w:i/>
        </w:rPr>
      </w:pPr>
      <w:ins w:id="349" w:author="Chris Richardson" w:date="2016-09-18T21:40:00Z">
        <w:r w:rsidRPr="004F5D48">
          <w:rPr>
            <w:rFonts w:eastAsia="Times New Roman"/>
            <w:highlight w:val="yellow"/>
            <w:rPrChange w:id="350" w:author="Chris Richardson" w:date="2016-09-18T21:40:00Z">
              <w:rPr>
                <w:rFonts w:eastAsia="Times New Roman"/>
              </w:rPr>
            </w:rPrChange>
          </w:rPr>
          <w:t>[Add a bit about JWST here.]</w:t>
        </w:r>
      </w:ins>
      <w:del w:id="351" w:author="Chris Richardson" w:date="2016-09-18T21:40:00Z">
        <w:r w:rsidR="00E156AD" w:rsidRPr="00C64EE9" w:rsidDel="004F5D48">
          <w:rPr>
            <w:rFonts w:eastAsia="Times New Roman"/>
          </w:rPr>
          <w:delText xml:space="preserve">Lastly, we evaluate our model’s predictions for </w:delText>
        </w:r>
        <w:r w:rsidR="00E156AD" w:rsidRPr="00C64EE9" w:rsidDel="004F5D48">
          <w:rPr>
            <w:rFonts w:eastAsia="Times New Roman"/>
            <w:i/>
          </w:rPr>
          <w:delText>James Webb Space Telescope</w:delText>
        </w:r>
        <w:r w:rsidR="00E156AD" w:rsidRPr="00C64EE9" w:rsidDel="004F5D48">
          <w:rPr>
            <w:rFonts w:eastAsia="Times New Roman"/>
          </w:rPr>
          <w:delText xml:space="preserve"> (JWST) observations. JWST, scheduled to launch in 2018, is ideal for IR observations of high-</w:delText>
        </w:r>
        <w:r w:rsidR="00E156AD" w:rsidRPr="00C64EE9" w:rsidDel="004F5D48">
          <w:rPr>
            <w:rFonts w:eastAsia="Times New Roman"/>
            <w:i/>
          </w:rPr>
          <w:delText xml:space="preserve">z </w:delText>
        </w:r>
        <w:r w:rsidR="00E156AD" w:rsidRPr="00C64EE9" w:rsidDel="004F5D48">
          <w:rPr>
            <w:rFonts w:eastAsia="Times New Roman"/>
          </w:rPr>
          <w:delText>galaxies. Given the large influence of vigorous star formation on emission line production at early times in the universe (Madau &amp; Dickinson 2014), JWST will be an ideal instrument to study high-</w:delText>
        </w:r>
        <w:r w:rsidR="00E156AD" w:rsidRPr="00C64EE9" w:rsidDel="004F5D48">
          <w:rPr>
            <w:rFonts w:eastAsia="Times New Roman"/>
            <w:i/>
          </w:rPr>
          <w:delText>z</w:delText>
        </w:r>
        <w:r w:rsidR="00E156AD" w:rsidRPr="00C64EE9" w:rsidDel="004F5D48">
          <w:rPr>
            <w:rFonts w:eastAsia="Times New Roman"/>
          </w:rPr>
          <w:delText xml:space="preserve"> star-forming galaxies. JWST’s instruments work in the range of 0.6 – 28 </w:delText>
        </w:r>
        <w:r w:rsidR="00E156AD" w:rsidRPr="00C64EE9" w:rsidDel="004F5D48">
          <w:delText>µm and will</w:delText>
        </w:r>
        <w:r w:rsidR="00E156AD" w:rsidRPr="00C64EE9" w:rsidDel="004F5D48">
          <w:rPr>
            <w:rFonts w:eastAsia="Times New Roman"/>
          </w:rPr>
          <w:delText xml:space="preserve"> conduct deep-wide surveys of galaxies of </w:delText>
        </w:r>
        <w:r w:rsidR="00E156AD" w:rsidRPr="00C64EE9" w:rsidDel="004F5D48">
          <w:delText xml:space="preserve">1 </w:delText>
        </w:r>
        <w:r w:rsidR="00E156AD" w:rsidRPr="00C64EE9" w:rsidDel="004F5D48">
          <w:rPr>
            <w:rFonts w:eastAsia="Times New Roman"/>
          </w:rPr>
          <w:delText xml:space="preserve">≤ </w:delText>
        </w:r>
        <w:r w:rsidR="00E156AD" w:rsidRPr="00C64EE9" w:rsidDel="004F5D48">
          <w:rPr>
            <w:rFonts w:eastAsia="Times New Roman"/>
            <w:i/>
          </w:rPr>
          <w:delText>z</w:delText>
        </w:r>
        <w:r w:rsidR="00E156AD" w:rsidRPr="00C64EE9" w:rsidDel="004F5D48">
          <w:rPr>
            <w:rFonts w:eastAsia="Times New Roman"/>
          </w:rPr>
          <w:delText xml:space="preserve"> ≤ 6 in the rest-frame optical and near infrared.</w:delText>
        </w:r>
        <w:r w:rsidR="00E156AD" w:rsidRPr="00C64EE9" w:rsidDel="004F5D48">
          <w:rPr>
            <w:rStyle w:val="FootnoteReference"/>
            <w:rFonts w:eastAsia="Times New Roman"/>
          </w:rPr>
          <w:footnoteReference w:id="3"/>
        </w:r>
        <w:r w:rsidR="00E156AD" w:rsidRPr="00C64EE9" w:rsidDel="004F5D48">
          <w:rPr>
            <w:rFonts w:eastAsia="Times New Roman"/>
          </w:rPr>
          <w:delText xml:space="preserve">  </w:delText>
        </w:r>
      </w:del>
    </w:p>
    <w:p w14:paraId="19DFAC34" w14:textId="0A1BFBAD" w:rsidR="00E156AD" w:rsidRPr="00C64EE9" w:rsidDel="004F5D48" w:rsidRDefault="00E156AD" w:rsidP="00D23D0F">
      <w:pPr>
        <w:ind w:firstLine="720"/>
        <w:rPr>
          <w:del w:id="354" w:author="Chris Richardson" w:date="2016-09-18T21:40:00Z"/>
        </w:rPr>
      </w:pPr>
      <w:del w:id="355" w:author="Chris Richardson" w:date="2016-09-18T21:40:00Z">
        <w:r w:rsidRPr="00C64EE9" w:rsidDel="004F5D48">
          <w:rPr>
            <w:rFonts w:eastAsia="Times New Roman"/>
          </w:rPr>
          <w:delText xml:space="preserve">Shapley et al.’s (2003) LBGs, around </w:delText>
        </w:r>
        <w:r w:rsidRPr="00C64EE9" w:rsidDel="004F5D48">
          <w:rPr>
            <w:rFonts w:eastAsia="Times New Roman"/>
            <w:i/>
          </w:rPr>
          <w:delText>z</w:delText>
        </w:r>
        <w:r w:rsidRPr="00C64EE9" w:rsidDel="004F5D48">
          <w:rPr>
            <w:rFonts w:eastAsia="Times New Roman"/>
          </w:rPr>
          <w:delText xml:space="preserve"> ~ 3.0, fall within the range of JWST’s NIRCam. The emission lines they detect, </w:delText>
        </w:r>
        <w:r w:rsidRPr="00C64EE9" w:rsidDel="004F5D48">
          <w:delText>O III] λ1661 and λ1666, get shifted to 0.6 – 0.8 µm range. NIRCam is sensitive in the 0.6 – 5</w:delText>
        </w:r>
        <w:r w:rsidRPr="00C64EE9" w:rsidDel="004F5D48">
          <w:rPr>
            <w:rFonts w:eastAsia="Times New Roman"/>
          </w:rPr>
          <w:delText xml:space="preserve"> µm</w:delText>
        </w:r>
        <w:r w:rsidRPr="00C64EE9" w:rsidDel="004F5D48">
          <w:delText xml:space="preserve"> range, thus able to observe these emission lines. Additionally, He II λ1640, shifted to around 0.65 µm at </w:delText>
        </w:r>
        <w:r w:rsidRPr="00C64EE9" w:rsidDel="004F5D48">
          <w:rPr>
            <w:rFonts w:eastAsia="Times New Roman"/>
            <w:i/>
          </w:rPr>
          <w:delText>z</w:delText>
        </w:r>
        <w:r w:rsidRPr="00C64EE9" w:rsidDel="004F5D48">
          <w:rPr>
            <w:rFonts w:eastAsia="Times New Roman"/>
          </w:rPr>
          <w:delText xml:space="preserve"> ~ 3, also falls in the range of NIRCam. </w:delText>
        </w:r>
        <w:r w:rsidRPr="00C64EE9" w:rsidDel="004F5D48">
          <w:delText xml:space="preserve">Further, optical and IR emission lines become accessible to JWST </w:delText>
        </w:r>
        <w:r w:rsidRPr="00C64EE9" w:rsidDel="004F5D48">
          <w:rPr>
            <w:rFonts w:eastAsia="Times New Roman"/>
          </w:rPr>
          <w:delText xml:space="preserve">in the 2 ≤ </w:delText>
        </w:r>
        <w:r w:rsidRPr="00C64EE9" w:rsidDel="004F5D48">
          <w:rPr>
            <w:rFonts w:eastAsia="Times New Roman"/>
            <w:i/>
          </w:rPr>
          <w:delText>z</w:delText>
        </w:r>
        <w:r w:rsidRPr="00C64EE9" w:rsidDel="004F5D48">
          <w:rPr>
            <w:rFonts w:eastAsia="Times New Roman"/>
          </w:rPr>
          <w:delText xml:space="preserve"> ≤ 5 range</w:delText>
        </w:r>
        <w:r w:rsidRPr="00C64EE9" w:rsidDel="004F5D48">
          <w:delText xml:space="preserve">. For example, He II λ4686, [O III] λ5007, and [N II] λ6584 are accessible to JWST’s NIRCam. We also expect that some IR emission lines, like [Ar III] λ7135 and [O II] λ7325 will be observable in this range. With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rPr>
            <w:rFonts w:eastAsia="Times New Roman"/>
            <w:shd w:val="clear" w:color="auto" w:fill="FFFFFF"/>
          </w:rPr>
          <w:delText xml:space="preserve">) around 2-3, these emission lines should be bright enough as well. </w:delText>
        </w:r>
      </w:del>
    </w:p>
    <w:p w14:paraId="34DDFB57" w14:textId="5C0EDEBC" w:rsidR="00E156AD" w:rsidRPr="00C64EE9" w:rsidDel="004F5D48" w:rsidRDefault="00E156AD" w:rsidP="00D23D0F">
      <w:pPr>
        <w:ind w:firstLine="720"/>
        <w:rPr>
          <w:del w:id="356" w:author="Chris Richardson" w:date="2016-09-18T21:40:00Z"/>
          <w:rFonts w:eastAsia="Times New Roman"/>
        </w:rPr>
      </w:pPr>
      <w:del w:id="357" w:author="Chris Richardson" w:date="2016-09-18T21:40:00Z">
        <w:r w:rsidRPr="00C64EE9" w:rsidDel="004F5D48">
          <w:delText>With higher-</w:delText>
        </w:r>
        <w:r w:rsidRPr="00C64EE9" w:rsidDel="004F5D48">
          <w:rPr>
            <w:i/>
          </w:rPr>
          <w:delText>z</w:delText>
        </w:r>
        <w:r w:rsidRPr="00C64EE9" w:rsidDel="004F5D48">
          <w:delText xml:space="preserve"> galaxies, many of the UV emission lines get shifted into the range of JWST. For example, the N IV] λ1486 emitter studied by Raiter et al. (2010) at </w:delText>
        </w:r>
        <w:r w:rsidRPr="00C64EE9" w:rsidDel="004F5D48">
          <w:rPr>
            <w:i/>
          </w:rPr>
          <w:delText>z</w:delText>
        </w:r>
        <w:r w:rsidRPr="00C64EE9" w:rsidDel="004F5D48">
          <w:delText xml:space="preserve"> ~ 5.6 gets shifted into the range of NIRCam. In addition to NIRCam, JWST’s MIRI is sensitive in the 0.5 to 28.3 </w:delText>
        </w:r>
        <w:r w:rsidRPr="00C64EE9" w:rsidDel="004F5D48">
          <w:rPr>
            <w:rFonts w:eastAsia="Times New Roman"/>
          </w:rPr>
          <w:delText xml:space="preserve">µm and will provide medium resolution spectroscopy (R~3000) over this range. </w:delText>
        </w:r>
      </w:del>
    </w:p>
    <w:p w14:paraId="43001824" w14:textId="5E01D308" w:rsidR="00E156AD" w:rsidRPr="00C64EE9" w:rsidDel="004F5D48" w:rsidRDefault="00E156AD" w:rsidP="00D23D0F">
      <w:pPr>
        <w:ind w:firstLine="720"/>
        <w:rPr>
          <w:del w:id="358" w:author="Chris Richardson" w:date="2016-09-18T21:40:00Z"/>
          <w:rFonts w:eastAsia="Times New Roman"/>
        </w:rPr>
      </w:pPr>
      <w:del w:id="359" w:author="Chris Richardson" w:date="2016-09-18T21:40:00Z">
        <w:r w:rsidRPr="00C64EE9" w:rsidDel="004F5D48">
          <w:rPr>
            <w:rFonts w:eastAsia="Times New Roman"/>
          </w:rPr>
          <w:delText>Many of our UV emission lines (accessible to JWST’s MIRI well into the high-</w:delText>
        </w:r>
        <w:r w:rsidRPr="00C64EE9" w:rsidDel="004F5D48">
          <w:rPr>
            <w:rFonts w:eastAsia="Times New Roman"/>
            <w:i/>
          </w:rPr>
          <w:delText>z</w:delText>
        </w:r>
        <w:r w:rsidRPr="00C64EE9" w:rsidDel="004F5D48">
          <w:rPr>
            <w:rFonts w:eastAsia="Times New Roman"/>
          </w:rPr>
          <w:delText xml:space="preserve"> range) are stronger in dust-free simulations than those of the baseline model and could thus be used as dust diagnostics (</w:delText>
        </w:r>
        <w:r w:rsidR="009976CF" w:rsidRPr="00C64EE9" w:rsidDel="004F5D48">
          <w:rPr>
            <w:rFonts w:eastAsia="Times New Roman"/>
          </w:rPr>
          <w:delText>Figure 7a</w:delText>
        </w:r>
        <w:r w:rsidRPr="00C64EE9" w:rsidDel="004F5D48">
          <w:rPr>
            <w:rFonts w:eastAsia="Times New Roman"/>
          </w:rPr>
          <w:delText xml:space="preserve">). For example, N V </w:delText>
        </w:r>
        <w:r w:rsidRPr="00C64EE9" w:rsidDel="004F5D48">
          <w:delText>λ</w:delText>
        </w:r>
        <w:r w:rsidRPr="00C64EE9" w:rsidDel="004F5D48">
          <w:rPr>
            <w:rFonts w:eastAsia="Times New Roman"/>
          </w:rPr>
          <w:delText xml:space="preserve">1240 and Si II] </w:delText>
        </w:r>
        <w:r w:rsidRPr="00C64EE9" w:rsidDel="004F5D48">
          <w:delText>λ</w:delText>
        </w:r>
        <w:r w:rsidRPr="00C64EE9" w:rsidDel="004F5D48">
          <w:rPr>
            <w:rFonts w:eastAsia="Times New Roman"/>
          </w:rPr>
          <w:delText xml:space="preserve">2335 increases 0.4 dex and 0.5 respectively when dust is not included. [O V] </w:delText>
        </w:r>
        <w:r w:rsidRPr="00C64EE9" w:rsidDel="004F5D48">
          <w:delText>λ</w:delText>
        </w:r>
        <w:r w:rsidRPr="00C64EE9" w:rsidDel="004F5D48">
          <w:rPr>
            <w:rFonts w:eastAsia="Times New Roman"/>
          </w:rPr>
          <w:delText xml:space="preserve">1218 both emits more strongly and in a greater range on the LOC plane without dust. </w:delText>
        </w:r>
      </w:del>
    </w:p>
    <w:p w14:paraId="2A8BC7F5" w14:textId="3624E954" w:rsidR="00E156AD" w:rsidRPr="00C64EE9" w:rsidDel="004F5D48" w:rsidRDefault="00E156AD" w:rsidP="00D23D0F">
      <w:pPr>
        <w:tabs>
          <w:tab w:val="left" w:pos="1787"/>
        </w:tabs>
        <w:ind w:firstLine="720"/>
        <w:rPr>
          <w:del w:id="360" w:author="Chris Richardson" w:date="2016-09-18T21:40:00Z"/>
        </w:rPr>
      </w:pPr>
      <w:del w:id="361" w:author="Chris Richardson" w:date="2016-09-18T21:40:00Z">
        <w:r w:rsidRPr="00C64EE9" w:rsidDel="004F5D48">
          <w:rPr>
            <w:rFonts w:eastAsia="Times New Roman"/>
          </w:rPr>
          <w:delText xml:space="preserve">We predict that </w:delText>
        </w:r>
        <w:r w:rsidRPr="00C64EE9" w:rsidDel="004F5D48">
          <w:delText xml:space="preserve">C III λ977 and C IV λ1549 will be the </w:delText>
        </w:r>
        <w:r w:rsidRPr="00C64EE9" w:rsidDel="004F5D48">
          <w:rPr>
            <w:rFonts w:eastAsia="Times New Roman"/>
          </w:rPr>
          <w:delText>most useful emission lines for JWST observation</w:delText>
        </w:r>
        <w:r w:rsidRPr="00C64EE9" w:rsidDel="004F5D48">
          <w:delText xml:space="preserve">s. Given the vigorous amounts of star formation at high redshift, </w:delText>
        </w:r>
        <w:r w:rsidRPr="00C64EE9" w:rsidDel="004F5D48">
          <w:rPr>
            <w:rFonts w:eastAsia="Times New Roman"/>
          </w:rPr>
          <w:delText xml:space="preserve">moderate ionization potential </w:delText>
        </w:r>
        <w:r w:rsidRPr="00C64EE9" w:rsidDel="004F5D48">
          <w:delText xml:space="preserve">(47.9 eV and 64.5 eV respectively), </w:delText>
        </w:r>
        <w:r w:rsidRPr="00C64EE9" w:rsidDel="004F5D48">
          <w:rPr>
            <w:rFonts w:eastAsia="Times New Roman"/>
          </w:rPr>
          <w:delText xml:space="preserve">UV lines </w:delText>
        </w:r>
        <w:r w:rsidRPr="00C64EE9" w:rsidDel="004F5D48">
          <w:delText>C III λ977 and C IV λ1549 should easily be formed.</w:delText>
        </w:r>
      </w:del>
    </w:p>
    <w:p w14:paraId="218CD218" w14:textId="28E38A6C" w:rsidR="00E156AD" w:rsidRPr="00C64EE9" w:rsidDel="004F5D48" w:rsidRDefault="0055357D" w:rsidP="00D23D0F">
      <w:pPr>
        <w:ind w:firstLine="720"/>
        <w:rPr>
          <w:del w:id="362" w:author="Chris Richardson" w:date="2016-09-18T21:40:00Z"/>
        </w:rPr>
      </w:pPr>
      <w:del w:id="363" w:author="Chris Richardson" w:date="2016-09-18T21:40:00Z">
        <w:r w:rsidRPr="00C64EE9" w:rsidDel="004F5D48">
          <w:delText xml:space="preserve">C III λ977, a temperature-sensitive collisionally excited FUV line, has been used in AGN </w:delText>
        </w:r>
        <w:r w:rsidR="00E156AD" w:rsidRPr="00C64EE9" w:rsidDel="004F5D48">
          <w:delText>literature to discriminate between pure shock and pure photoionization models of excitation</w:delText>
        </w:r>
        <w:r w:rsidR="00E156AD" w:rsidRPr="00C64EE9" w:rsidDel="004F5D48">
          <w:rPr>
            <w:rFonts w:eastAsia="Times New Roman"/>
            <w:lang w:val="en-CA"/>
          </w:rPr>
          <w:delText xml:space="preserve">, while </w:delText>
        </w:r>
        <w:r w:rsidR="00E156AD" w:rsidRPr="00C64EE9" w:rsidDel="004F5D48">
          <w:delText>C IV λ1549, another collisionally excited FUV line, proves even more useful in this regard (</w:delText>
        </w:r>
        <w:r w:rsidR="00E156AD" w:rsidRPr="00C64EE9" w:rsidDel="004F5D48">
          <w:rPr>
            <w:rFonts w:eastAsia="Times New Roman"/>
            <w:lang w:val="en-CA"/>
          </w:rPr>
          <w:delText xml:space="preserve">Allen, Dopita &amp; Tsvetanov 1998). In the conditions of the early universe, </w:delText>
        </w:r>
        <w:r w:rsidR="00E156AD" w:rsidRPr="00C64EE9" w:rsidDel="004F5D48">
          <w:delText xml:space="preserve">we expect there to be less dust, low metallicity, and little AGN contribution since there are fewer supernova remnants, less chemical enrichment (AGN3), and we are past the AGN epoch (z &lt; 3) of galaxy evolution. C III λ977 and C IV λ1549 become stronger </w:delText>
        </w:r>
        <w:r w:rsidR="009976CF" w:rsidRPr="00C64EE9" w:rsidDel="004F5D48">
          <w:delText xml:space="preserve">under these conditions (Figure </w:delText>
        </w:r>
        <w:r w:rsidR="00E156AD" w:rsidRPr="00C64EE9" w:rsidDel="004F5D48">
          <w:delText xml:space="preserve">8). </w:delText>
        </w:r>
      </w:del>
    </w:p>
    <w:p w14:paraId="3264A82E" w14:textId="1340DEEB" w:rsidR="00885110" w:rsidDel="004F5D48" w:rsidRDefault="00E156AD" w:rsidP="00D23D0F">
      <w:pPr>
        <w:ind w:firstLine="720"/>
        <w:rPr>
          <w:del w:id="364" w:author="Chris Richardson" w:date="2016-09-18T21:40:00Z"/>
          <w:rFonts w:eastAsia="Times New Roman"/>
        </w:rPr>
      </w:pPr>
      <w:del w:id="365" w:author="Chris Richardson" w:date="2016-09-18T21:40:00Z">
        <w:r w:rsidRPr="00C64EE9" w:rsidDel="004F5D48">
          <w:delText>Additionally, when adopting local nebular conditions, C III λ977 and C IV λ1549 are not strong lines; therefore, they should only be detectable for high-</w:delText>
        </w:r>
        <w:r w:rsidRPr="00C64EE9" w:rsidDel="004F5D48">
          <w:rPr>
            <w:i/>
          </w:rPr>
          <w:delText>z</w:delText>
        </w:r>
        <w:r w:rsidRPr="00C64EE9" w:rsidDel="004F5D48">
          <w:delText xml:space="preserve"> galaxies with little dust and low metallicity. Their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delText xml:space="preserve">) in our dusty 5 </w:delText>
        </w:r>
        <w:r w:rsidRPr="00C64EE9" w:rsidDel="004F5D48">
          <w:rPr>
            <w:i/>
          </w:rPr>
          <w:delText>Z</w:delText>
        </w:r>
        <w:r w:rsidRPr="00C64EE9" w:rsidDel="004F5D48">
          <w:rPr>
            <w:rFonts w:ascii="Baoli SC Regular" w:hAnsi="Baoli SC Regular" w:cs="Baoli SC Regular" w:hint="eastAsia"/>
            <w:vertAlign w:val="subscript"/>
          </w:rPr>
          <w:delText>⊙</w:delText>
        </w:r>
        <w:r w:rsidRPr="00C64EE9" w:rsidDel="004F5D48">
          <w:delText xml:space="preserve"> simulations are 1.3 and 1.4 respectively while their peak </w:delText>
        </w:r>
        <w:r w:rsidRPr="00C64EE9" w:rsidDel="004F5D48">
          <w:rPr>
            <w:rFonts w:eastAsia="Times New Roman"/>
          </w:rPr>
          <w:delText>log(</w:delText>
        </w:r>
        <w:r w:rsidRPr="00C64EE9" w:rsidDel="004F5D48">
          <w:delText>W</w:delText>
        </w:r>
        <w:r w:rsidRPr="00C64EE9" w:rsidDel="004F5D48">
          <w:rPr>
            <w:vertAlign w:val="subscript"/>
          </w:rPr>
          <w:delText>λ</w:delText>
        </w:r>
        <w:r w:rsidRPr="00C64EE9" w:rsidDel="004F5D48">
          <w:delText xml:space="preserve">) in our dust-free 0.2 </w:delText>
        </w:r>
        <w:r w:rsidRPr="00C64EE9" w:rsidDel="004F5D48">
          <w:rPr>
            <w:i/>
          </w:rPr>
          <w:delText>Z</w:delText>
        </w:r>
        <w:r w:rsidRPr="00C64EE9" w:rsidDel="004F5D48">
          <w:rPr>
            <w:rFonts w:ascii="Baoli SC Regular" w:hAnsi="Baoli SC Regular" w:cs="Baoli SC Regular" w:hint="eastAsia"/>
            <w:vertAlign w:val="subscript"/>
          </w:rPr>
          <w:delText>⊙</w:delText>
        </w:r>
        <w:r w:rsidRPr="00C64EE9" w:rsidDel="004F5D48">
          <w:delText xml:space="preserve"> simulations are 2.</w:delText>
        </w:r>
        <w:r w:rsidR="009976CF" w:rsidRPr="00C64EE9" w:rsidDel="004F5D48">
          <w:delText xml:space="preserve">2 and 3.0 respectively (Figure </w:delText>
        </w:r>
        <w:r w:rsidRPr="00C64EE9" w:rsidDel="004F5D48">
          <w:delText xml:space="preserve">8). They both have strong emission at 8 </w:delText>
        </w:r>
        <w:r w:rsidRPr="00C64EE9" w:rsidDel="004F5D48">
          <w:rPr>
            <w:rFonts w:eastAsia="Times New Roman"/>
          </w:rPr>
          <w:delText xml:space="preserve">≤ </w:delText>
        </w:r>
        <w:r w:rsidRPr="00C64EE9" w:rsidDel="004F5D48">
          <w:rPr>
            <w:rFonts w:ascii="Symbol" w:hAnsi="Symbol" w:hint="eastAsia"/>
            <w:i/>
          </w:rPr>
          <w:sym w:font="Symbol" w:char="F066"/>
        </w:r>
        <w:r w:rsidRPr="00C64EE9" w:rsidDel="004F5D48">
          <w:rPr>
            <w:rFonts w:eastAsia="Times New Roman"/>
            <w:vertAlign w:val="subscript"/>
          </w:rPr>
          <w:delText>H</w:delText>
        </w:r>
        <w:r w:rsidRPr="00C64EE9" w:rsidDel="004F5D48">
          <w:rPr>
            <w:rFonts w:eastAsia="Times New Roman"/>
          </w:rPr>
          <w:delText xml:space="preserve"> ≤ 12</w:delText>
        </w:r>
        <w:r w:rsidRPr="00C64EE9" w:rsidDel="004F5D48">
          <w:rPr>
            <w:vertAlign w:val="subscript"/>
          </w:rPr>
          <w:delText xml:space="preserve">, </w:delText>
        </w:r>
        <w:r w:rsidRPr="00C64EE9" w:rsidDel="004F5D48">
          <w:delText>and</w:delText>
        </w:r>
        <w:r w:rsidRPr="00C64EE9" w:rsidDel="004F5D48">
          <w:rPr>
            <w:vertAlign w:val="subscript"/>
          </w:rPr>
          <w:delText xml:space="preserve"> </w:delText>
        </w:r>
        <w:r w:rsidRPr="00C64EE9" w:rsidDel="004F5D48">
          <w:delText xml:space="preserve">0 </w:delText>
        </w:r>
        <w:r w:rsidRPr="00C64EE9" w:rsidDel="004F5D48">
          <w:rPr>
            <w:rFonts w:eastAsia="Times New Roman"/>
          </w:rPr>
          <w:delText>≤ n</w:delText>
        </w:r>
        <w:r w:rsidRPr="00C64EE9" w:rsidDel="004F5D48">
          <w:rPr>
            <w:vertAlign w:val="subscript"/>
          </w:rPr>
          <w:delText xml:space="preserve">H </w:delText>
        </w:r>
        <w:r w:rsidRPr="00C64EE9" w:rsidDel="004F5D48">
          <w:rPr>
            <w:rFonts w:eastAsia="Times New Roman"/>
          </w:rPr>
          <w:delText>≤ 4 in the dust-free case (1.0 &lt; log(</w:delText>
        </w:r>
        <w:r w:rsidRPr="00C64EE9" w:rsidDel="004F5D48">
          <w:delText>W</w:delText>
        </w:r>
        <w:r w:rsidRPr="00C64EE9" w:rsidDel="004F5D48">
          <w:rPr>
            <w:vertAlign w:val="subscript"/>
          </w:rPr>
          <w:delText>λ</w:delText>
        </w:r>
        <w:r w:rsidRPr="00C64EE9" w:rsidDel="004F5D48">
          <w:rPr>
            <w:rFonts w:eastAsia="Times New Roman"/>
          </w:rPr>
          <w:delText>) &lt; 2.0). Given the sensitivity of JWST’s MIRI instrument, we predict that these emission lines should be easily detectable in high-</w:delText>
        </w:r>
        <w:r w:rsidRPr="00C64EE9" w:rsidDel="004F5D48">
          <w:rPr>
            <w:rFonts w:eastAsia="Times New Roman"/>
            <w:i/>
          </w:rPr>
          <w:delText>z</w:delText>
        </w:r>
        <w:r w:rsidRPr="00C64EE9" w:rsidDel="004F5D48">
          <w:rPr>
            <w:rFonts w:eastAsia="Times New Roman"/>
          </w:rPr>
          <w:delText xml:space="preserve"> starburst galaxies.</w:delText>
        </w:r>
      </w:del>
    </w:p>
    <w:p w14:paraId="21652E3F" w14:textId="77777777" w:rsidR="008A1272" w:rsidRDefault="008A1272" w:rsidP="00D23D0F">
      <w:pPr>
        <w:ind w:firstLine="720"/>
        <w:rPr>
          <w:ins w:id="366" w:author="Chris Richardson" w:date="2016-09-18T21:40:00Z"/>
          <w:rFonts w:eastAsia="Times New Roman"/>
        </w:rPr>
      </w:pPr>
    </w:p>
    <w:p w14:paraId="3AB4AAC6" w14:textId="77777777" w:rsidR="004F5D48" w:rsidRPr="00C64EE9" w:rsidRDefault="004F5D48" w:rsidP="00D23D0F">
      <w:pPr>
        <w:ind w:firstLine="720"/>
        <w:rPr>
          <w:rFonts w:eastAsia="Times New Roman"/>
        </w:rPr>
      </w:pPr>
    </w:p>
    <w:p w14:paraId="43CC9A8D" w14:textId="508F8A16" w:rsidR="00885110" w:rsidRPr="0055357D" w:rsidRDefault="00885110" w:rsidP="00D23D0F">
      <w:pPr>
        <w:spacing w:line="276" w:lineRule="auto"/>
        <w:ind w:left="360" w:hanging="360"/>
        <w:contextualSpacing/>
        <w:rPr>
          <w:rFonts w:eastAsia="Times New Roman"/>
        </w:rPr>
      </w:pPr>
      <w:r w:rsidRPr="00C64EE9">
        <w:rPr>
          <w:b/>
        </w:rPr>
        <w:t xml:space="preserve">References </w:t>
      </w:r>
      <w:ins w:id="367" w:author="Chris Richardson" w:date="2016-09-03T16:03:00Z">
        <w:r w:rsidR="00463CD7" w:rsidRPr="00463CD7">
          <w:rPr>
            <w:b/>
            <w:highlight w:val="yellow"/>
            <w:rPrChange w:id="368" w:author="Chris Richardson" w:date="2016-09-03T16:03:00Z">
              <w:rPr>
                <w:b/>
              </w:rPr>
            </w:rPrChange>
          </w:rPr>
          <w:t>[Double check]</w:t>
        </w:r>
      </w:ins>
    </w:p>
    <w:p w14:paraId="1B51FC33" w14:textId="77777777" w:rsidR="00885110" w:rsidRPr="00C64EE9" w:rsidRDefault="00885110" w:rsidP="00D23D0F">
      <w:pPr>
        <w:spacing w:line="276" w:lineRule="auto"/>
        <w:ind w:left="360" w:hanging="360"/>
        <w:contextualSpacing/>
        <w:rPr>
          <w:b/>
        </w:rPr>
      </w:pPr>
    </w:p>
    <w:p w14:paraId="722E5652" w14:textId="77777777" w:rsidR="00C64EE9" w:rsidRPr="00C64EE9" w:rsidRDefault="00C64EE9" w:rsidP="00D23D0F">
      <w:pPr>
        <w:spacing w:line="276" w:lineRule="auto"/>
        <w:ind w:left="360" w:hanging="360"/>
        <w:contextualSpacing/>
      </w:pPr>
      <w:r w:rsidRPr="00C64EE9">
        <w:t>Abel, N. P., &amp; Satyapal, S., 2008, ApJ, 678, 686</w:t>
      </w:r>
    </w:p>
    <w:p w14:paraId="76B26E10"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Allen, M. G., Dopita, M. A., Tsvetanov, Z. I., 1998, ApJ, 493, 571</w:t>
      </w:r>
    </w:p>
    <w:p w14:paraId="363559C5" w14:textId="77777777" w:rsidR="00C64EE9" w:rsidRPr="00C64EE9" w:rsidRDefault="00C64EE9" w:rsidP="00D23D0F">
      <w:pPr>
        <w:spacing w:line="276" w:lineRule="auto"/>
        <w:ind w:left="360" w:hanging="360"/>
        <w:contextualSpacing/>
        <w:rPr>
          <w:rFonts w:eastAsia="Times New Roman"/>
          <w:lang w:val="en-CA"/>
        </w:rPr>
      </w:pPr>
      <w:r w:rsidRPr="00C64EE9">
        <w:rPr>
          <w:rFonts w:eastAsia="Times New Roman"/>
          <w:lang w:val="en-CA"/>
        </w:rPr>
        <w:t>Baldwin, J. A., Ferland, G. J., Martin, P. G., et al., 1991, ApJ, 374, 580</w:t>
      </w:r>
    </w:p>
    <w:p w14:paraId="37C19B15" w14:textId="77777777" w:rsidR="00C64EE9" w:rsidRPr="00C64EE9" w:rsidRDefault="00C64EE9" w:rsidP="00D23D0F">
      <w:pPr>
        <w:spacing w:line="276" w:lineRule="auto"/>
        <w:ind w:left="360" w:hanging="360"/>
        <w:contextualSpacing/>
      </w:pPr>
      <w:r w:rsidRPr="00C64EE9">
        <w:t>Baldwin, J., Ferland, G.J., Korista, K., &amp; Verner, D., 1995, ApJ, 455L, 119</w:t>
      </w:r>
    </w:p>
    <w:p w14:paraId="1967372B" w14:textId="77777777" w:rsidR="00C64EE9" w:rsidRPr="00C64EE9" w:rsidRDefault="00C64EE9" w:rsidP="00D23D0F">
      <w:pPr>
        <w:spacing w:line="276" w:lineRule="auto"/>
        <w:ind w:left="360" w:hanging="360"/>
        <w:contextualSpacing/>
      </w:pPr>
      <w:r w:rsidRPr="00C64EE9">
        <w:t>Baldwin, J. A., Phillips, M. M., &amp; Telervich, R., 1981, PASP, 93, 5 (BPT)</w:t>
      </w:r>
    </w:p>
    <w:p w14:paraId="27BC2B7D" w14:textId="77777777" w:rsidR="00C64EE9" w:rsidRPr="00C64EE9" w:rsidRDefault="00C64EE9" w:rsidP="00D23D0F">
      <w:pPr>
        <w:spacing w:line="276" w:lineRule="auto"/>
        <w:ind w:left="360" w:hanging="360"/>
        <w:contextualSpacing/>
      </w:pPr>
      <w:r w:rsidRPr="00C64EE9">
        <w:t>Beuther, H., Schilke, P., Menten, K. M., et al., 2002, ApJ, 566, 945</w:t>
      </w:r>
    </w:p>
    <w:p w14:paraId="78DD1D18" w14:textId="77777777" w:rsidR="00C64EE9" w:rsidRPr="00C64EE9" w:rsidRDefault="00C64EE9" w:rsidP="00D23D0F">
      <w:pPr>
        <w:spacing w:line="276" w:lineRule="auto"/>
        <w:ind w:left="360" w:hanging="360"/>
        <w:contextualSpacing/>
      </w:pPr>
      <w:r w:rsidRPr="00C64EE9">
        <w:rPr>
          <w:rFonts w:eastAsia="Times New Roman"/>
          <w:shd w:val="clear" w:color="auto" w:fill="FFFFFF"/>
        </w:rPr>
        <w:t>Bressan, A., Fagotto, F., Bertelli, G., &amp; Chiosi, C.,</w:t>
      </w:r>
      <w:r w:rsidRPr="00C64EE9">
        <w:t xml:space="preserve"> 1993, A&amp;AS, 100, 647</w:t>
      </w:r>
    </w:p>
    <w:p w14:paraId="55B214E2" w14:textId="77777777" w:rsidR="00C64EE9" w:rsidRDefault="00C64EE9" w:rsidP="00D23D0F">
      <w:pPr>
        <w:spacing w:line="276" w:lineRule="auto"/>
        <w:ind w:left="360" w:hanging="360"/>
        <w:contextualSpacing/>
        <w:rPr>
          <w:ins w:id="369" w:author="Chris Richardson" w:date="2016-09-03T16:03:00Z"/>
        </w:rPr>
      </w:pPr>
      <w:r w:rsidRPr="00C64EE9">
        <w:t>Cassata, P., Giavalisco, M., Williams, C. C., et al. 2013, A&amp;A, 556, A68</w:t>
      </w:r>
    </w:p>
    <w:p w14:paraId="2DB14C7A" w14:textId="03F1AE1D" w:rsidR="00463CD7" w:rsidRPr="00C64EE9" w:rsidRDefault="00463CD7" w:rsidP="00D23D0F">
      <w:pPr>
        <w:spacing w:line="276" w:lineRule="auto"/>
        <w:ind w:left="360" w:hanging="360"/>
        <w:contextualSpacing/>
      </w:pPr>
      <w:ins w:id="370" w:author="Chris Richardson" w:date="2016-09-03T16:03:00Z">
        <w:r>
          <w:t xml:space="preserve">Charlot, S., Longhetti, </w:t>
        </w:r>
      </w:ins>
      <w:ins w:id="371" w:author="Chris Richardson" w:date="2016-09-03T16:04:00Z">
        <w:r>
          <w:t>M., 2001, MNRAS, 323, 887</w:t>
        </w:r>
      </w:ins>
    </w:p>
    <w:p w14:paraId="2BD802FC" w14:textId="77777777" w:rsidR="00C64EE9" w:rsidRPr="00C64EE9" w:rsidRDefault="00C64EE9" w:rsidP="00D23D0F">
      <w:pPr>
        <w:spacing w:line="276" w:lineRule="auto"/>
        <w:ind w:left="360" w:hanging="360"/>
        <w:contextualSpacing/>
      </w:pPr>
      <w:r w:rsidRPr="00C64EE9">
        <w:t>De Looze, I., Cormier, D, Lebouteiller, V., et al., 2014, A&amp;A, 568, 62</w:t>
      </w:r>
    </w:p>
    <w:p w14:paraId="18F75212" w14:textId="77777777" w:rsidR="00C64EE9" w:rsidRPr="00C64EE9" w:rsidRDefault="00C64EE9" w:rsidP="00D23D0F">
      <w:pPr>
        <w:spacing w:line="276" w:lineRule="auto"/>
        <w:ind w:left="360" w:hanging="360"/>
        <w:contextualSpacing/>
      </w:pPr>
      <w:r w:rsidRPr="00C64EE9">
        <w:t>Ferland G. J et al., 2013, Rev. Mex. Astron. Astrofis., 49, 137</w:t>
      </w:r>
    </w:p>
    <w:p w14:paraId="63142BD1" w14:textId="77777777" w:rsidR="00C64EE9" w:rsidRPr="00C64EE9" w:rsidRDefault="00C64EE9" w:rsidP="00D23D0F">
      <w:pPr>
        <w:spacing w:line="276" w:lineRule="auto"/>
        <w:ind w:left="360" w:hanging="360"/>
        <w:contextualSpacing/>
      </w:pPr>
      <w:r w:rsidRPr="00C64EE9">
        <w:t>Ferland, G. J., &amp; Osterbrock, D. E., 1986, ApJ, 300, 658</w:t>
      </w:r>
    </w:p>
    <w:p w14:paraId="17E1E25F" w14:textId="77777777" w:rsidR="00C64EE9" w:rsidRPr="00C64EE9" w:rsidRDefault="00C64EE9" w:rsidP="00D23D0F">
      <w:pPr>
        <w:spacing w:line="276" w:lineRule="auto"/>
        <w:ind w:left="360" w:hanging="360"/>
        <w:contextualSpacing/>
      </w:pPr>
      <w:r w:rsidRPr="00C64EE9">
        <w:t xml:space="preserve">Ferland, G. J., Baldwin, J. A., Korista, K. T., Hamann, F., Carswell, R. F., Phillips, M. M., Wilkes, B. J., &amp; Williams, R. E. 1996, ApJ, 461, 683 </w:t>
      </w:r>
    </w:p>
    <w:p w14:paraId="4FB60A23" w14:textId="77777777" w:rsidR="00C64EE9" w:rsidRPr="00C64EE9" w:rsidRDefault="00C64EE9" w:rsidP="00D23D0F">
      <w:pPr>
        <w:spacing w:line="276" w:lineRule="auto"/>
        <w:ind w:left="360" w:hanging="360"/>
        <w:contextualSpacing/>
      </w:pPr>
      <w:r w:rsidRPr="00C64EE9">
        <w:t>Ferguson, J. W., Korista, K. T., Baldwin, J. A., &amp; Ferland, G. J., 1997, ApJ, 487, 122</w:t>
      </w:r>
    </w:p>
    <w:p w14:paraId="15AFC054" w14:textId="77777777" w:rsidR="00C64EE9" w:rsidRPr="00C64EE9" w:rsidRDefault="00C64EE9" w:rsidP="00D23D0F">
      <w:pPr>
        <w:spacing w:line="276" w:lineRule="auto"/>
        <w:ind w:left="360" w:hanging="360"/>
        <w:contextualSpacing/>
      </w:pPr>
      <w:r w:rsidRPr="00C64EE9">
        <w:t>Goad, M. R., Korista, K. T., &amp; Ruff, A. J., 2012, MNRAS, 426, 3086</w:t>
      </w:r>
    </w:p>
    <w:p w14:paraId="1272014E" w14:textId="77777777" w:rsidR="00C64EE9" w:rsidRDefault="00C64EE9" w:rsidP="00D23D0F">
      <w:pPr>
        <w:spacing w:line="276" w:lineRule="auto"/>
        <w:ind w:left="360" w:hanging="360"/>
        <w:contextualSpacing/>
        <w:rPr>
          <w:ins w:id="372" w:author="Chris Richardson" w:date="2016-09-03T16:13:00Z"/>
        </w:rPr>
      </w:pPr>
      <w:r w:rsidRPr="00C64EE9">
        <w:t>Grevesse, N., Asplund, M., Sauval, A. J., &amp; Scott, P., 2010, Ap&amp;SS, 328, 179</w:t>
      </w:r>
    </w:p>
    <w:p w14:paraId="7E7B3FE8" w14:textId="2DA39233" w:rsidR="006F7BB3" w:rsidRPr="00C64EE9" w:rsidRDefault="006F7BB3" w:rsidP="00D23D0F">
      <w:pPr>
        <w:spacing w:line="276" w:lineRule="auto"/>
        <w:ind w:left="360" w:hanging="360"/>
        <w:contextualSpacing/>
      </w:pPr>
      <w:ins w:id="373" w:author="Chris Richardson" w:date="2016-09-03T16:13:00Z">
        <w:r>
          <w:t>Guesva, N. G., Izotov, Y. I., Thuan, T. X., 2000, ApJ, 531, 776</w:t>
        </w:r>
      </w:ins>
    </w:p>
    <w:p w14:paraId="3AA8B5F3" w14:textId="77777777" w:rsidR="00C64EE9" w:rsidRPr="00C64EE9" w:rsidRDefault="00C64EE9" w:rsidP="00D23D0F">
      <w:pPr>
        <w:spacing w:line="276" w:lineRule="auto"/>
        <w:ind w:left="360" w:hanging="360"/>
        <w:contextualSpacing/>
      </w:pPr>
      <w:r w:rsidRPr="00C64EE9">
        <w:t>Hamann, F., Kosita, K. T., Ferland, G. J., Warner, C., &amp; Baldwin, J., 2002, ApJ, 564, 592</w:t>
      </w:r>
    </w:p>
    <w:p w14:paraId="7558EFFC"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Hanson, M. M., Howarth, I. D. &amp; Conti, P.S. 1997, ApJ 489, 698</w:t>
      </w:r>
    </w:p>
    <w:p w14:paraId="6FFB860A" w14:textId="77777777" w:rsidR="00C64EE9" w:rsidRPr="00C64EE9" w:rsidRDefault="00C64EE9" w:rsidP="00D23D0F">
      <w:pPr>
        <w:spacing w:line="276" w:lineRule="auto"/>
        <w:ind w:left="360" w:hanging="360"/>
        <w:contextualSpacing/>
        <w:rPr>
          <w:rFonts w:eastAsia="Times New Roman"/>
        </w:rPr>
      </w:pPr>
      <w:r w:rsidRPr="00C64EE9">
        <w:rPr>
          <w:rFonts w:eastAsia="Times New Roman"/>
        </w:rPr>
        <w:t>Heckman, T. M., Robert, C. Leitherer, C., et al., 1998, ApJ, 503, 646</w:t>
      </w:r>
    </w:p>
    <w:p w14:paraId="1F521244" w14:textId="77777777" w:rsidR="00C64EE9" w:rsidRPr="00C64EE9" w:rsidRDefault="00C64EE9" w:rsidP="00D23D0F">
      <w:pPr>
        <w:spacing w:line="276" w:lineRule="auto"/>
        <w:ind w:left="360" w:hanging="360"/>
        <w:contextualSpacing/>
      </w:pPr>
      <w:r w:rsidRPr="00C64EE9">
        <w:t>Hillier, D., &amp; Miller, D. L., 1998, ApJ, 496, 407</w:t>
      </w:r>
    </w:p>
    <w:p w14:paraId="2A936C15" w14:textId="77777777" w:rsidR="00C64EE9" w:rsidRPr="00C64EE9" w:rsidRDefault="00C64EE9" w:rsidP="00D23D0F">
      <w:pPr>
        <w:spacing w:line="276" w:lineRule="auto"/>
        <w:ind w:left="360" w:hanging="360"/>
        <w:contextualSpacing/>
        <w:rPr>
          <w:rFonts w:eastAsia="Times New Roman"/>
          <w:shd w:val="clear" w:color="auto" w:fill="FFFFFF"/>
        </w:rPr>
      </w:pPr>
      <w:r w:rsidRPr="00C64EE9">
        <w:t>Hoare, M. G., Kurtz, S. E., Lizano, S., Keto, E., &amp; Hofner, P., 2007</w:t>
      </w:r>
      <w:r w:rsidRPr="00C64EE9">
        <w:rPr>
          <w:rFonts w:eastAsia="Times New Roman"/>
          <w:shd w:val="clear" w:color="auto" w:fill="FFFFFF"/>
        </w:rPr>
        <w:t xml:space="preserve"> in </w:t>
      </w:r>
      <w:r w:rsidRPr="00C64EE9">
        <w:rPr>
          <w:rFonts w:eastAsia="Times New Roman"/>
          <w:i/>
          <w:shd w:val="clear" w:color="auto" w:fill="FFFFFF"/>
        </w:rPr>
        <w:t>Protostars and Planets</w:t>
      </w:r>
      <w:r w:rsidRPr="00C64EE9">
        <w:rPr>
          <w:rFonts w:eastAsia="Times New Roman"/>
          <w:shd w:val="clear" w:color="auto" w:fill="FFFFFF"/>
        </w:rPr>
        <w:t xml:space="preserve"> </w:t>
      </w:r>
      <w:r w:rsidRPr="00C64EE9">
        <w:rPr>
          <w:rFonts w:eastAsia="Times New Roman"/>
          <w:i/>
          <w:shd w:val="clear" w:color="auto" w:fill="FFFFFF"/>
        </w:rPr>
        <w:t>V</w:t>
      </w:r>
      <w:r w:rsidRPr="00C64EE9">
        <w:rPr>
          <w:rFonts w:eastAsia="Times New Roman"/>
          <w:shd w:val="clear" w:color="auto" w:fill="FFFFFF"/>
        </w:rPr>
        <w:t>, ed. Reipurth, B., Jewitt, D., and Keil, K. (Tucson, AZ: University of Arizona Press), 181</w:t>
      </w:r>
    </w:p>
    <w:p w14:paraId="74A63000" w14:textId="77777777" w:rsidR="00C64EE9" w:rsidRPr="00C64EE9" w:rsidRDefault="00C64EE9" w:rsidP="00D23D0F">
      <w:pPr>
        <w:spacing w:line="276" w:lineRule="auto"/>
        <w:ind w:left="360" w:hanging="360"/>
        <w:contextualSpacing/>
      </w:pPr>
      <w:r w:rsidRPr="00C64EE9">
        <w:t>Hopkins, P. F., Hernquist, L., Cox, T. J., et al., 2006, ApJS, 163, 50</w:t>
      </w:r>
    </w:p>
    <w:p w14:paraId="268C700E" w14:textId="77777777" w:rsidR="00C64EE9" w:rsidRPr="00C64EE9" w:rsidRDefault="00C64EE9" w:rsidP="00D23D0F">
      <w:pPr>
        <w:spacing w:line="276" w:lineRule="auto"/>
        <w:ind w:left="360" w:hanging="360"/>
        <w:contextualSpacing/>
      </w:pPr>
      <w:r w:rsidRPr="00C64EE9">
        <w:t>Kauffman, G. et al., 2003, MNRAS, 346, 1055</w:t>
      </w:r>
    </w:p>
    <w:p w14:paraId="74B38CE5" w14:textId="77777777" w:rsidR="00C64EE9" w:rsidRPr="00C64EE9" w:rsidRDefault="00C64EE9" w:rsidP="00D23D0F">
      <w:pPr>
        <w:spacing w:line="276" w:lineRule="auto"/>
        <w:ind w:left="360" w:hanging="360"/>
        <w:contextualSpacing/>
      </w:pPr>
      <w:r w:rsidRPr="00C64EE9">
        <w:t>Kewley, L. J., Dopita, M. A., Sutherland, R. S., Heisler, C. A., &amp; Trevena, J., 2001, ApJ, 556, 121</w:t>
      </w:r>
    </w:p>
    <w:p w14:paraId="273115CB" w14:textId="77777777" w:rsidR="00C64EE9" w:rsidRDefault="00C64EE9" w:rsidP="00D23D0F">
      <w:pPr>
        <w:spacing w:line="276" w:lineRule="auto"/>
        <w:ind w:left="360" w:hanging="360"/>
        <w:contextualSpacing/>
        <w:rPr>
          <w:ins w:id="374" w:author="Chris Richardson" w:date="2016-09-13T21:27:00Z"/>
        </w:rPr>
      </w:pPr>
      <w:r w:rsidRPr="00C64EE9">
        <w:t>Kewley, L. J., Dopita, M. A., Leitherer, C., et al., 2013, ApJ, 774, 100</w:t>
      </w:r>
    </w:p>
    <w:p w14:paraId="5B91A3D9" w14:textId="278EBFBC" w:rsidR="008E54A0" w:rsidRPr="00C64EE9" w:rsidRDefault="008E54A0" w:rsidP="00D23D0F">
      <w:pPr>
        <w:spacing w:line="276" w:lineRule="auto"/>
        <w:ind w:left="360" w:hanging="360"/>
        <w:contextualSpacing/>
      </w:pPr>
      <w:ins w:id="375" w:author="Chris Richardson" w:date="2016-09-13T21:27:00Z">
        <w:r>
          <w:t xml:space="preserve">Kewley, L. J., Ellison, </w:t>
        </w:r>
      </w:ins>
      <w:ins w:id="376" w:author="Chris Richardson" w:date="2016-09-13T21:28:00Z">
        <w:r>
          <w:t>S. L., ApJ, 681, 1183</w:t>
        </w:r>
      </w:ins>
    </w:p>
    <w:p w14:paraId="211DD61A" w14:textId="77777777" w:rsidR="00C64EE9" w:rsidRPr="00C64EE9" w:rsidRDefault="00C64EE9" w:rsidP="00D23D0F">
      <w:pPr>
        <w:spacing w:line="276" w:lineRule="auto"/>
        <w:ind w:left="360" w:hanging="360"/>
        <w:contextualSpacing/>
      </w:pPr>
      <w:r w:rsidRPr="00C64EE9">
        <w:t>Korista, K., Ferland, G., Baldwin, J., &amp; Verner, D., 1997, ApJS, 108, 401 (K97)</w:t>
      </w:r>
    </w:p>
    <w:p w14:paraId="10AB769E" w14:textId="77777777" w:rsidR="00C64EE9" w:rsidRPr="00C64EE9" w:rsidRDefault="00C64EE9" w:rsidP="00D23D0F">
      <w:pPr>
        <w:spacing w:line="276" w:lineRule="auto"/>
        <w:ind w:left="360" w:hanging="360"/>
        <w:contextualSpacing/>
      </w:pPr>
      <w:r w:rsidRPr="00C64EE9">
        <w:t>Kroupa, P., 2001, MNRAS, 322, 231</w:t>
      </w:r>
    </w:p>
    <w:p w14:paraId="1CF256B4" w14:textId="77777777" w:rsidR="00C64EE9" w:rsidRPr="00C64EE9" w:rsidRDefault="00C64EE9" w:rsidP="00D23D0F">
      <w:pPr>
        <w:spacing w:line="276" w:lineRule="auto"/>
        <w:ind w:left="360" w:hanging="360"/>
        <w:contextualSpacing/>
      </w:pPr>
      <w:r w:rsidRPr="00C64EE9">
        <w:t>Kurtz, S., Churchwell, E., &amp; Wood, D. O. S., 1994, ApJS, 91, 659</w:t>
      </w:r>
    </w:p>
    <w:p w14:paraId="17F4FFED" w14:textId="77777777" w:rsidR="00C64EE9" w:rsidRPr="00C64EE9" w:rsidRDefault="00C64EE9" w:rsidP="00D23D0F">
      <w:pPr>
        <w:spacing w:line="276" w:lineRule="auto"/>
        <w:ind w:left="360" w:hanging="360"/>
        <w:contextualSpacing/>
      </w:pPr>
      <w:r w:rsidRPr="00C64EE9">
        <w:t>Leitherer, C., 1999, ApJS, 123, 3</w:t>
      </w:r>
    </w:p>
    <w:p w14:paraId="2D0AD3FB" w14:textId="77777777" w:rsidR="00C64EE9" w:rsidRPr="00C64EE9" w:rsidRDefault="00C64EE9" w:rsidP="00D23D0F">
      <w:pPr>
        <w:spacing w:line="276" w:lineRule="auto"/>
        <w:ind w:left="360" w:hanging="360"/>
        <w:contextualSpacing/>
      </w:pPr>
      <w:r w:rsidRPr="00C64EE9">
        <w:rPr>
          <w:lang w:val="en-CA"/>
        </w:rPr>
        <w:t xml:space="preserve">Leitherer, C., 2004. “Age-Dating of Starburst Galaxies,” </w:t>
      </w:r>
      <w:r w:rsidRPr="00C64EE9">
        <w:rPr>
          <w:i/>
          <w:lang w:val="en-CA"/>
        </w:rPr>
        <w:t>The Evolution of Starbursts</w:t>
      </w:r>
      <w:r w:rsidRPr="00C64EE9">
        <w:rPr>
          <w:lang w:val="en-CA"/>
        </w:rPr>
        <w:t>, ed. S. Huettemeister &amp; E. Manthey (Melville: AIP), in press.</w:t>
      </w:r>
    </w:p>
    <w:p w14:paraId="13731675" w14:textId="77777777" w:rsidR="00C64EE9" w:rsidRPr="00C64EE9" w:rsidRDefault="00C64EE9" w:rsidP="00D23D0F">
      <w:pPr>
        <w:spacing w:line="276" w:lineRule="auto"/>
        <w:ind w:left="360" w:hanging="360"/>
        <w:contextualSpacing/>
      </w:pPr>
      <w:r w:rsidRPr="00C64EE9">
        <w:t>Leitherer, C., Ekstrom, S., Meynet, G., et al., 2014, ApJS, 212, 14</w:t>
      </w:r>
    </w:p>
    <w:p w14:paraId="41314AEA" w14:textId="77777777" w:rsidR="00C64EE9" w:rsidRPr="00C64EE9" w:rsidRDefault="00C64EE9" w:rsidP="00D23D0F">
      <w:pPr>
        <w:spacing w:line="276" w:lineRule="auto"/>
        <w:ind w:left="360" w:hanging="360"/>
        <w:contextualSpacing/>
      </w:pPr>
      <w:r w:rsidRPr="00C64EE9">
        <w:t>Levesque, E. M., Kewley, L. J., &amp; Larson, K. L., 2010, AJ, 139, 712</w:t>
      </w:r>
    </w:p>
    <w:p w14:paraId="1B13C6A1" w14:textId="77777777" w:rsidR="00C64EE9" w:rsidRPr="00C64EE9" w:rsidRDefault="00C64EE9" w:rsidP="00D23D0F">
      <w:pPr>
        <w:spacing w:line="276" w:lineRule="auto"/>
        <w:ind w:left="360" w:hanging="360"/>
        <w:contextualSpacing/>
      </w:pPr>
      <w:r w:rsidRPr="00C64EE9">
        <w:t>Levesque, E. M., Leitherer, C., Ekstrom, et al., 2012, ApJ, 751, 67</w:t>
      </w:r>
    </w:p>
    <w:p w14:paraId="60B7DD3C" w14:textId="77777777" w:rsidR="00C64EE9" w:rsidRPr="00C64EE9" w:rsidRDefault="00C64EE9" w:rsidP="00D23D0F">
      <w:pPr>
        <w:spacing w:line="276" w:lineRule="auto"/>
        <w:ind w:left="360" w:hanging="360"/>
        <w:contextualSpacing/>
      </w:pPr>
      <w:r w:rsidRPr="00C64EE9">
        <w:t>Liu, X., Shapley, A. E., Coil, A. L, Brinchmann J., &amp; Ma, C., 2008, ApJ, 678, 758</w:t>
      </w:r>
    </w:p>
    <w:p w14:paraId="08AF4355" w14:textId="77777777" w:rsidR="00C64EE9" w:rsidRPr="00C64EE9" w:rsidRDefault="00C64EE9" w:rsidP="00D23D0F">
      <w:pPr>
        <w:spacing w:line="276" w:lineRule="auto"/>
        <w:ind w:left="360" w:hanging="360"/>
        <w:contextualSpacing/>
      </w:pPr>
      <w:r w:rsidRPr="00C64EE9">
        <w:t>Lutz, D., Kunze D., Spoon, H. W. W., &amp; Thornley, M.D., 1998, A&amp;A, 333, 75</w:t>
      </w:r>
    </w:p>
    <w:p w14:paraId="46B6C302" w14:textId="77777777" w:rsidR="00C64EE9" w:rsidRDefault="00C64EE9" w:rsidP="00D23D0F">
      <w:pPr>
        <w:spacing w:line="276" w:lineRule="auto"/>
        <w:ind w:left="360" w:hanging="360"/>
        <w:contextualSpacing/>
        <w:rPr>
          <w:ins w:id="377" w:author="Chris Richardson" w:date="2016-09-13T21:44:00Z"/>
        </w:rPr>
      </w:pPr>
      <w:r w:rsidRPr="00C64EE9">
        <w:t>Madau, P., Dickinson, M., 2014, ARA&amp;A, 52, 415</w:t>
      </w:r>
    </w:p>
    <w:p w14:paraId="13AC1EC0" w14:textId="2432AB86" w:rsidR="004E1CC9" w:rsidRDefault="004E1CC9" w:rsidP="004E1CC9">
      <w:pPr>
        <w:spacing w:line="276" w:lineRule="auto"/>
        <w:ind w:left="360" w:hanging="360"/>
        <w:contextualSpacing/>
        <w:rPr>
          <w:ins w:id="378" w:author="Chris Richardson" w:date="2016-09-03T16:01:00Z"/>
        </w:rPr>
      </w:pPr>
      <w:ins w:id="379" w:author="Chris Richardson" w:date="2016-09-13T21:44:00Z">
        <w:r>
          <w:t>Mas-Hesse, J. M., Kunth, D., 1999, A&amp;A, 349, 765</w:t>
        </w:r>
      </w:ins>
    </w:p>
    <w:p w14:paraId="2646F803" w14:textId="42F56788" w:rsidR="008E54A0" w:rsidRPr="00C64EE9" w:rsidRDefault="008E54A0" w:rsidP="00D23D0F">
      <w:pPr>
        <w:spacing w:line="276" w:lineRule="auto"/>
        <w:ind w:left="360" w:hanging="360"/>
        <w:contextualSpacing/>
      </w:pPr>
      <w:ins w:id="380" w:author="Chris Richardson" w:date="2016-09-13T21:26:00Z">
        <w:r>
          <w:t xml:space="preserve">McGaugh, </w:t>
        </w:r>
      </w:ins>
      <w:ins w:id="381" w:author="Chris Richardson" w:date="2016-09-13T21:27:00Z">
        <w:r>
          <w:t>S. S., ApJ, 380, 140</w:t>
        </w:r>
      </w:ins>
    </w:p>
    <w:p w14:paraId="6C64073B" w14:textId="77777777" w:rsidR="00C64EE9" w:rsidRPr="00C64EE9" w:rsidRDefault="00C64EE9" w:rsidP="00D23D0F">
      <w:pPr>
        <w:spacing w:line="276" w:lineRule="auto"/>
        <w:ind w:left="360" w:hanging="360"/>
        <w:contextualSpacing/>
      </w:pPr>
      <w:r w:rsidRPr="00C64EE9">
        <w:t>Moy, E., Rocca-Volmerange, B., Fioc, M., 2001, A&amp;A, 365, 347</w:t>
      </w:r>
    </w:p>
    <w:p w14:paraId="547644AA" w14:textId="77777777" w:rsidR="00C64EE9" w:rsidRPr="00C64EE9" w:rsidRDefault="00C64EE9" w:rsidP="00D23D0F">
      <w:pPr>
        <w:spacing w:line="276" w:lineRule="auto"/>
        <w:ind w:left="360" w:hanging="360"/>
        <w:contextualSpacing/>
      </w:pPr>
      <w:r w:rsidRPr="00C64EE9">
        <w:t>Nagao, T., Maiolino, R., &amp; Marconi, A. 2006, A&amp;A, 447, 863</w:t>
      </w:r>
    </w:p>
    <w:p w14:paraId="58350CB1" w14:textId="77777777" w:rsidR="00C64EE9" w:rsidRPr="00C64EE9" w:rsidRDefault="00C64EE9" w:rsidP="00D23D0F">
      <w:pPr>
        <w:spacing w:line="276" w:lineRule="auto"/>
        <w:ind w:left="360" w:hanging="360"/>
        <w:contextualSpacing/>
      </w:pPr>
      <w:r w:rsidRPr="00C64EE9">
        <w:t>Negrete, C. A., Dultzin, D., Marziani, P., &amp; Sulentic, J. W., 2012, ApJ, 757, 62</w:t>
      </w:r>
    </w:p>
    <w:p w14:paraId="0634C177" w14:textId="77777777" w:rsidR="00C64EE9" w:rsidRDefault="00C64EE9" w:rsidP="00D23D0F">
      <w:pPr>
        <w:spacing w:line="276" w:lineRule="auto"/>
        <w:ind w:left="360" w:hanging="360"/>
        <w:contextualSpacing/>
        <w:rPr>
          <w:ins w:id="382" w:author="Chris Richardson" w:date="2016-09-13T21:24:00Z"/>
        </w:rPr>
      </w:pPr>
      <w:r w:rsidRPr="00C64EE9">
        <w:t>Osterbrock, D. E., &amp; Ferland, G. J., 2006,</w:t>
      </w:r>
      <w:r w:rsidRPr="00C64EE9">
        <w:rPr>
          <w:i/>
        </w:rPr>
        <w:t xml:space="preserve"> Astrophysics of Gaseous Nebulae and Active Galactic Nuclei</w:t>
      </w:r>
      <w:r w:rsidRPr="00C64EE9">
        <w:t>. University Science Books, 3</w:t>
      </w:r>
      <w:r w:rsidRPr="00C64EE9">
        <w:rPr>
          <w:vertAlign w:val="superscript"/>
        </w:rPr>
        <w:t>rd</w:t>
      </w:r>
      <w:r w:rsidRPr="00C64EE9">
        <w:t xml:space="preserve"> Ed., California (AGN3)</w:t>
      </w:r>
    </w:p>
    <w:p w14:paraId="4F836FEF" w14:textId="4F8B18E5" w:rsidR="008E54A0" w:rsidRPr="00C64EE9" w:rsidRDefault="008E54A0" w:rsidP="00D23D0F">
      <w:pPr>
        <w:spacing w:line="276" w:lineRule="auto"/>
        <w:ind w:left="360" w:hanging="360"/>
        <w:contextualSpacing/>
      </w:pPr>
      <w:ins w:id="383" w:author="Chris Richardson" w:date="2016-09-13T21:24:00Z">
        <w:r>
          <w:t xml:space="preserve">Pagel, B. E. J., </w:t>
        </w:r>
      </w:ins>
      <w:ins w:id="384" w:author="Chris Richardson" w:date="2016-09-13T21:25:00Z">
        <w:r>
          <w:t xml:space="preserve">Edmunds, M. G., Blackwell, D. E., Chun, M. S., Smith, G., </w:t>
        </w:r>
      </w:ins>
      <w:ins w:id="385" w:author="Chris Richardson" w:date="2016-09-13T21:26:00Z">
        <w:r>
          <w:t>MNRAS, 189, 95</w:t>
        </w:r>
      </w:ins>
    </w:p>
    <w:p w14:paraId="30EE9992" w14:textId="77777777" w:rsidR="00C64EE9" w:rsidRPr="00C64EE9" w:rsidRDefault="00C64EE9" w:rsidP="00D23D0F">
      <w:pPr>
        <w:spacing w:line="276" w:lineRule="auto"/>
        <w:ind w:left="360" w:hanging="360"/>
        <w:contextualSpacing/>
      </w:pPr>
      <w:r w:rsidRPr="00C64EE9">
        <w:rPr>
          <w:rFonts w:eastAsia="Times New Roman"/>
        </w:rPr>
        <w:t>Pauldrach, A. W. A., Hoffmann, T. L., &amp; Lennon, M., 2001, A&amp;A, 375, 161</w:t>
      </w:r>
    </w:p>
    <w:p w14:paraId="4C863760" w14:textId="77777777" w:rsidR="00C64EE9" w:rsidRPr="00C64EE9" w:rsidRDefault="00C64EE9" w:rsidP="00D23D0F">
      <w:pPr>
        <w:spacing w:line="276" w:lineRule="auto"/>
        <w:ind w:left="360" w:hanging="360"/>
        <w:contextualSpacing/>
      </w:pPr>
      <w:r w:rsidRPr="00C64EE9">
        <w:t>Pellegrini, E. W., Baldwin, J. A., Brogan, C. L., et al., 2007, ApJ, 658, 1119</w:t>
      </w:r>
    </w:p>
    <w:p w14:paraId="540746B3" w14:textId="77777777" w:rsidR="00C64EE9" w:rsidRPr="00C64EE9" w:rsidRDefault="00C64EE9" w:rsidP="00D23D0F">
      <w:pPr>
        <w:spacing w:line="276" w:lineRule="auto"/>
        <w:ind w:left="360" w:hanging="360"/>
        <w:contextualSpacing/>
      </w:pPr>
      <w:r w:rsidRPr="00C64EE9">
        <w:t>Raiter, A., Fosbury, R. A. E., Teimoorinia, H., 2010, A&amp;A, 510, 109</w:t>
      </w:r>
    </w:p>
    <w:p w14:paraId="36301F4A" w14:textId="77777777" w:rsidR="00C64EE9" w:rsidRDefault="00C64EE9" w:rsidP="00D23D0F">
      <w:pPr>
        <w:spacing w:line="276" w:lineRule="auto"/>
        <w:ind w:left="360" w:hanging="360"/>
        <w:contextualSpacing/>
        <w:rPr>
          <w:ins w:id="386" w:author="Chris Richardson" w:date="2016-09-03T15:26:00Z"/>
        </w:rPr>
      </w:pPr>
      <w:r w:rsidRPr="00C64EE9">
        <w:t>Raiter, A., Schaerer, D., Fosbury, R.A.E., 2013. A&amp;A, 523, A64</w:t>
      </w:r>
    </w:p>
    <w:p w14:paraId="245EED45" w14:textId="4332DC05" w:rsidR="00D95F18" w:rsidRPr="00C64EE9" w:rsidRDefault="00D95F18" w:rsidP="00D23D0F">
      <w:pPr>
        <w:spacing w:line="276" w:lineRule="auto"/>
        <w:ind w:left="360" w:hanging="360"/>
        <w:contextualSpacing/>
      </w:pPr>
      <w:ins w:id="387" w:author="Chris Richardson" w:date="2016-09-03T15:26:00Z">
        <w:r>
          <w:t>Robaina, A. R. et al., 2009, ApJ, 704, 324</w:t>
        </w:r>
      </w:ins>
    </w:p>
    <w:p w14:paraId="6F2D20B0" w14:textId="77777777" w:rsidR="00C64EE9" w:rsidRPr="00C64EE9" w:rsidRDefault="00C64EE9" w:rsidP="00D23D0F">
      <w:pPr>
        <w:spacing w:line="276" w:lineRule="auto"/>
        <w:ind w:left="360" w:hanging="360"/>
        <w:contextualSpacing/>
      </w:pPr>
      <w:r w:rsidRPr="00C64EE9">
        <w:t>Richardson, C. T., Allen, J. T., Baldwin, J. A., Hewett, P. C. &amp; Ferland, G. J. 2014, MNRAS, 437, 2376</w:t>
      </w:r>
    </w:p>
    <w:p w14:paraId="314BF2BB" w14:textId="77777777" w:rsidR="00C64EE9" w:rsidRPr="00C64EE9" w:rsidRDefault="00C64EE9" w:rsidP="00D23D0F">
      <w:pPr>
        <w:spacing w:line="276" w:lineRule="auto"/>
        <w:ind w:left="360" w:hanging="360"/>
        <w:contextualSpacing/>
      </w:pPr>
      <w:r w:rsidRPr="00C64EE9">
        <w:t>Richardson, C. T., Allen, J. T., Baldwin, J. A., Hewett, P. C., Ferland, G. J., Crider, A., Meskhidze, H., 2016, MNRAS, 458, 988</w:t>
      </w:r>
    </w:p>
    <w:p w14:paraId="49ABADE6" w14:textId="77777777" w:rsidR="00C64EE9" w:rsidRPr="00C64EE9" w:rsidRDefault="00C64EE9" w:rsidP="00D23D0F">
      <w:pPr>
        <w:spacing w:line="276" w:lineRule="auto"/>
        <w:ind w:left="360" w:hanging="360"/>
        <w:contextualSpacing/>
      </w:pPr>
      <w:r w:rsidRPr="00C64EE9">
        <w:t>Richardson, M. L. A., Levesque, E. M., McLinden, E. M., et al., 2013, arXiv:1309.1169</w:t>
      </w:r>
    </w:p>
    <w:p w14:paraId="5A3B32B6" w14:textId="77777777" w:rsidR="00C64EE9" w:rsidRPr="00C64EE9" w:rsidRDefault="00C64EE9" w:rsidP="00D23D0F">
      <w:pPr>
        <w:spacing w:line="276" w:lineRule="auto"/>
        <w:ind w:left="360" w:hanging="360"/>
        <w:contextualSpacing/>
      </w:pPr>
      <w:r w:rsidRPr="00C64EE9">
        <w:t>Rubin, R. H., 1989, ApJS, 69, 897</w:t>
      </w:r>
    </w:p>
    <w:p w14:paraId="2C154802" w14:textId="77777777" w:rsidR="00C64EE9" w:rsidRPr="00C64EE9" w:rsidRDefault="00C64EE9" w:rsidP="00D23D0F">
      <w:pPr>
        <w:spacing w:line="276" w:lineRule="auto"/>
        <w:ind w:left="360" w:hanging="360"/>
        <w:contextualSpacing/>
      </w:pPr>
      <w:r w:rsidRPr="00C64EE9">
        <w:t>Sánchez-Monge, Á., Pandian, J. D., &amp; Kurtz, S., 2011, ApJL, 739, 9</w:t>
      </w:r>
    </w:p>
    <w:p w14:paraId="4778510A" w14:textId="77777777" w:rsidR="00C64EE9" w:rsidRPr="00C64EE9" w:rsidRDefault="00C64EE9" w:rsidP="00D23D0F">
      <w:pPr>
        <w:spacing w:line="276" w:lineRule="auto"/>
        <w:ind w:left="360" w:hanging="360"/>
        <w:contextualSpacing/>
      </w:pPr>
      <w:r w:rsidRPr="00C64EE9">
        <w:t>Satyapal, S., Vega, D., Heckman, T., O’Halloran, B., &amp; Dudik, R. 2007, ApJ,  663, L9</w:t>
      </w:r>
    </w:p>
    <w:p w14:paraId="6DC9BE14" w14:textId="77777777" w:rsidR="00C64EE9" w:rsidRPr="00C64EE9" w:rsidRDefault="00C64EE9" w:rsidP="00D23D0F">
      <w:pPr>
        <w:spacing w:line="276" w:lineRule="auto"/>
        <w:ind w:left="360" w:hanging="360"/>
        <w:contextualSpacing/>
      </w:pPr>
      <w:r w:rsidRPr="00C64EE9">
        <w:t xml:space="preserve">Schaerer, D. 2000, in </w:t>
      </w:r>
      <w:r w:rsidRPr="00C64EE9">
        <w:rPr>
          <w:i/>
        </w:rPr>
        <w:t>Stars, Gas and Dust in Galaxies: Exploring the Links</w:t>
      </w:r>
      <w:r w:rsidRPr="00C64EE9">
        <w:t>, ed. D. Alloin, K. Olsen, &amp; G. Galaz, ASP Conf. Ser., 221, 99.</w:t>
      </w:r>
    </w:p>
    <w:p w14:paraId="6F8DF01C" w14:textId="77777777" w:rsidR="00C64EE9" w:rsidRDefault="00C64EE9" w:rsidP="00D23D0F">
      <w:pPr>
        <w:spacing w:line="276" w:lineRule="auto"/>
        <w:ind w:left="360" w:hanging="360"/>
        <w:contextualSpacing/>
        <w:rPr>
          <w:ins w:id="388" w:author="Chris Richardson" w:date="2016-09-14T13:12:00Z"/>
        </w:rPr>
      </w:pPr>
      <w:r w:rsidRPr="00C64EE9">
        <w:t>Shapley, A. E., Steidel, C. C., Pettini, M., &amp; Adelberger, K. L., 2003, ApJ, 588, 63</w:t>
      </w:r>
    </w:p>
    <w:p w14:paraId="1B580A03" w14:textId="50F3FB43" w:rsidR="00A67CC1" w:rsidRPr="00C64EE9" w:rsidRDefault="00A67CC1" w:rsidP="00D23D0F">
      <w:pPr>
        <w:spacing w:line="276" w:lineRule="auto"/>
        <w:ind w:left="360" w:hanging="360"/>
        <w:contextualSpacing/>
      </w:pPr>
      <w:ins w:id="389" w:author="Chris Richardson" w:date="2016-09-14T13:12:00Z">
        <w:r>
          <w:t xml:space="preserve">Shields, J. C., Kennicutt, R. C., 1995, ApJ, 454, </w:t>
        </w:r>
      </w:ins>
      <w:ins w:id="390" w:author="Chris Richardson" w:date="2016-09-14T13:13:00Z">
        <w:r>
          <w:t>807</w:t>
        </w:r>
      </w:ins>
    </w:p>
    <w:p w14:paraId="33416346" w14:textId="77777777" w:rsidR="00C64EE9" w:rsidRPr="00C64EE9" w:rsidRDefault="00C64EE9" w:rsidP="00D23D0F">
      <w:pPr>
        <w:spacing w:line="276" w:lineRule="auto"/>
        <w:ind w:left="360" w:hanging="360"/>
        <w:contextualSpacing/>
      </w:pPr>
      <w:r w:rsidRPr="00C64EE9">
        <w:t>Shirazi, M., &amp; Brinchmann, J. 2012, MNRAS, 421, 1043</w:t>
      </w:r>
    </w:p>
    <w:p w14:paraId="6E8A4D11" w14:textId="77777777" w:rsidR="00C64EE9" w:rsidRPr="00C64EE9" w:rsidRDefault="00C64EE9" w:rsidP="00D23D0F">
      <w:pPr>
        <w:spacing w:line="276" w:lineRule="auto"/>
        <w:ind w:left="360" w:hanging="360"/>
        <w:contextualSpacing/>
      </w:pPr>
      <w:r w:rsidRPr="00C64EE9">
        <w:t>Shirazi, M., Brinchmann J., &amp; Rahmati, A., 2014, ApJ, 787, 120</w:t>
      </w:r>
    </w:p>
    <w:p w14:paraId="4ABB80CF" w14:textId="77777777" w:rsidR="00C64EE9" w:rsidRPr="00C64EE9" w:rsidRDefault="00C64EE9" w:rsidP="00D23D0F">
      <w:pPr>
        <w:spacing w:line="276" w:lineRule="auto"/>
        <w:ind w:left="360" w:hanging="360"/>
        <w:contextualSpacing/>
      </w:pPr>
      <w:r w:rsidRPr="00C64EE9">
        <w:t>Stanway, E. R., Eldridge J. J., Greis, S. M. L., et al., 2014, MNRAS, 444, 3466</w:t>
      </w:r>
    </w:p>
    <w:p w14:paraId="164953F4" w14:textId="77777777" w:rsidR="00C64EE9" w:rsidRPr="00C64EE9" w:rsidRDefault="00C64EE9" w:rsidP="00D23D0F">
      <w:pPr>
        <w:spacing w:line="276" w:lineRule="auto"/>
        <w:ind w:left="360" w:hanging="360"/>
        <w:contextualSpacing/>
      </w:pPr>
      <w:r w:rsidRPr="00C64EE9">
        <w:t>Stark, D. P., Johan, R., Siana, B., et al., 2014, MNRAS, 445, 3200</w:t>
      </w:r>
    </w:p>
    <w:p w14:paraId="16266773" w14:textId="77777777" w:rsidR="00C64EE9" w:rsidRPr="00C64EE9" w:rsidRDefault="00C64EE9" w:rsidP="00D23D0F">
      <w:pPr>
        <w:spacing w:line="276" w:lineRule="auto"/>
        <w:ind w:left="360" w:hanging="360"/>
        <w:contextualSpacing/>
      </w:pPr>
      <w:r w:rsidRPr="00C64EE9">
        <w:t>Stasinska, G., &amp; Leitherer, C., 1996, ApJS, 107, 661</w:t>
      </w:r>
    </w:p>
    <w:p w14:paraId="5A5B55E8" w14:textId="77777777" w:rsidR="00C64EE9" w:rsidRPr="00C64EE9" w:rsidRDefault="00C64EE9" w:rsidP="00D23D0F">
      <w:pPr>
        <w:spacing w:line="276" w:lineRule="auto"/>
        <w:ind w:left="360" w:hanging="360"/>
        <w:contextualSpacing/>
      </w:pPr>
      <w:r w:rsidRPr="00C64EE9">
        <w:t>Steidel, C. C., Rudie, G. C., Strom, A. L, et al., 2014, ApJ, 795, 165</w:t>
      </w:r>
    </w:p>
    <w:p w14:paraId="7CFB88C8" w14:textId="77777777" w:rsidR="00C64EE9" w:rsidRPr="00C64EE9" w:rsidRDefault="00C64EE9" w:rsidP="00D23D0F">
      <w:pPr>
        <w:spacing w:line="276" w:lineRule="auto"/>
        <w:ind w:left="360" w:hanging="360"/>
        <w:contextualSpacing/>
      </w:pPr>
      <w:r w:rsidRPr="00C64EE9">
        <w:t>Vacca, W. D., Garmany, C. D., &amp; Shull, J. M. 1996, ApJ, 460, 914</w:t>
      </w:r>
    </w:p>
    <w:p w14:paraId="20B8FFEB" w14:textId="69D32E31" w:rsidR="00E156AD" w:rsidRDefault="00C64EE9" w:rsidP="00D23D0F">
      <w:pPr>
        <w:widowControl/>
        <w:suppressAutoHyphens w:val="0"/>
      </w:pPr>
      <w:r w:rsidRPr="00C64EE9">
        <w:t>Wood, D. O. S., &amp; Churchwell, E., 1989, ApJS, 69, 831</w:t>
      </w:r>
    </w:p>
    <w:p w14:paraId="65A0011D" w14:textId="4657A447" w:rsidR="00A80128" w:rsidRDefault="00A80128" w:rsidP="00D23D0F">
      <w:pPr>
        <w:widowControl/>
        <w:suppressAutoHyphens w:val="0"/>
      </w:pPr>
      <w:r>
        <w:br w:type="page"/>
      </w:r>
    </w:p>
    <w:p w14:paraId="3286B03F"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space="720"/>
          <w:docGrid w:linePitch="360"/>
        </w:sectPr>
      </w:pPr>
    </w:p>
    <w:p w14:paraId="67FF2E4E" w14:textId="4F759221" w:rsidR="00A80128" w:rsidRDefault="00A80128" w:rsidP="00D23D0F">
      <w:pPr>
        <w:widowControl/>
        <w:suppressAutoHyphens w:val="0"/>
        <w:rPr>
          <w:b/>
          <w:bCs/>
        </w:rPr>
      </w:pPr>
      <w:bookmarkStart w:id="391" w:name="_Toc323053931"/>
      <w:r w:rsidRPr="004465B5">
        <w:rPr>
          <w:b/>
          <w:bCs/>
        </w:rPr>
        <w:t>Appendix</w:t>
      </w:r>
      <w:bookmarkEnd w:id="391"/>
      <w:r w:rsidRPr="004465B5">
        <w:rPr>
          <w:b/>
          <w:bCs/>
        </w:rPr>
        <w:t xml:space="preserve"> </w:t>
      </w:r>
      <w:r w:rsidR="004465B5" w:rsidRPr="004465B5">
        <w:rPr>
          <w:b/>
          <w:bCs/>
        </w:rPr>
        <w:t xml:space="preserve">A. Complete list of tracked emission lines.  </w:t>
      </w:r>
    </w:p>
    <w:p w14:paraId="6C73E20A" w14:textId="77777777" w:rsidR="004465B5" w:rsidRPr="004465B5" w:rsidRDefault="004465B5" w:rsidP="00D23D0F">
      <w:pPr>
        <w:widowControl/>
        <w:suppressAutoHyphens w:val="0"/>
        <w:rPr>
          <w:b/>
          <w:bCs/>
        </w:rPr>
      </w:pPr>
    </w:p>
    <w:p w14:paraId="43A04D4A" w14:textId="77777777" w:rsidR="00A80128" w:rsidRPr="00A80128" w:rsidRDefault="00A80128" w:rsidP="00D23D0F">
      <w:pPr>
        <w:widowControl/>
        <w:suppressAutoHyphens w:val="0"/>
        <w:sectPr w:rsidR="00A80128" w:rsidRPr="00A80128" w:rsidSect="00234945">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357"/>
        <w:gridCol w:w="1690"/>
      </w:tblGrid>
      <w:tr w:rsidR="00A80128" w:rsidRPr="00A80128" w14:paraId="2C0E0803" w14:textId="77777777" w:rsidTr="00234945">
        <w:tc>
          <w:tcPr>
            <w:tcW w:w="1110" w:type="dxa"/>
          </w:tcPr>
          <w:p w14:paraId="77C1D962" w14:textId="77777777" w:rsidR="00A80128" w:rsidRPr="00A80128" w:rsidRDefault="00A80128" w:rsidP="00D23D0F">
            <w:pPr>
              <w:widowControl/>
              <w:suppressAutoHyphens w:val="0"/>
            </w:pPr>
            <w:r w:rsidRPr="00A80128">
              <w:t>Emission line</w:t>
            </w:r>
          </w:p>
        </w:tc>
        <w:tc>
          <w:tcPr>
            <w:tcW w:w="0" w:type="auto"/>
          </w:tcPr>
          <w:p w14:paraId="62BD8C12" w14:textId="77777777" w:rsidR="00A80128" w:rsidRPr="00A80128" w:rsidRDefault="00A80128" w:rsidP="00D23D0F">
            <w:pPr>
              <w:widowControl/>
              <w:suppressAutoHyphens w:val="0"/>
            </w:pPr>
            <w:r w:rsidRPr="00A80128">
              <w:t>Wavelength</w:t>
            </w:r>
          </w:p>
        </w:tc>
        <w:tc>
          <w:tcPr>
            <w:tcW w:w="1690" w:type="dxa"/>
          </w:tcPr>
          <w:p w14:paraId="1CB377F7" w14:textId="77777777" w:rsidR="00A80128" w:rsidRPr="00A80128" w:rsidRDefault="00A80128" w:rsidP="00D23D0F">
            <w:pPr>
              <w:widowControl/>
              <w:suppressAutoHyphens w:val="0"/>
            </w:pPr>
            <w:r w:rsidRPr="00A80128">
              <w:t>Notes</w:t>
            </w:r>
          </w:p>
        </w:tc>
      </w:tr>
      <w:tr w:rsidR="00A80128" w:rsidRPr="00A80128" w14:paraId="161F2F59" w14:textId="77777777" w:rsidTr="00234945">
        <w:tc>
          <w:tcPr>
            <w:tcW w:w="1110" w:type="dxa"/>
          </w:tcPr>
          <w:p w14:paraId="3156274B" w14:textId="77777777" w:rsidR="00A80128" w:rsidRPr="00A80128" w:rsidRDefault="00A80128" w:rsidP="00D23D0F">
            <w:pPr>
              <w:widowControl/>
              <w:suppressAutoHyphens w:val="0"/>
            </w:pPr>
            <w:r w:rsidRPr="00A80128">
              <w:t xml:space="preserve">C III </w:t>
            </w:r>
          </w:p>
        </w:tc>
        <w:tc>
          <w:tcPr>
            <w:tcW w:w="0" w:type="auto"/>
          </w:tcPr>
          <w:p w14:paraId="512E37AB" w14:textId="77777777" w:rsidR="00A80128" w:rsidRPr="00A80128" w:rsidRDefault="00A80128" w:rsidP="00D23D0F">
            <w:pPr>
              <w:widowControl/>
              <w:suppressAutoHyphens w:val="0"/>
            </w:pPr>
            <w:r w:rsidRPr="00A80128">
              <w:t>977 Å</w:t>
            </w:r>
          </w:p>
        </w:tc>
        <w:tc>
          <w:tcPr>
            <w:tcW w:w="1690" w:type="dxa"/>
          </w:tcPr>
          <w:p w14:paraId="751A89A3" w14:textId="77777777" w:rsidR="00A80128" w:rsidRPr="00A80128" w:rsidRDefault="00A80128" w:rsidP="00D23D0F">
            <w:pPr>
              <w:widowControl/>
              <w:suppressAutoHyphens w:val="0"/>
            </w:pPr>
          </w:p>
        </w:tc>
      </w:tr>
      <w:tr w:rsidR="00A80128" w:rsidRPr="00A80128" w14:paraId="3ECBA755" w14:textId="77777777" w:rsidTr="00234945">
        <w:tc>
          <w:tcPr>
            <w:tcW w:w="1110" w:type="dxa"/>
          </w:tcPr>
          <w:p w14:paraId="456829FF" w14:textId="77777777" w:rsidR="00A80128" w:rsidRPr="00A80128" w:rsidRDefault="00A80128" w:rsidP="00D23D0F">
            <w:pPr>
              <w:widowControl/>
              <w:suppressAutoHyphens w:val="0"/>
            </w:pPr>
            <w:r w:rsidRPr="00A80128">
              <w:t xml:space="preserve">N III </w:t>
            </w:r>
          </w:p>
        </w:tc>
        <w:tc>
          <w:tcPr>
            <w:tcW w:w="0" w:type="auto"/>
          </w:tcPr>
          <w:p w14:paraId="481FEC1C" w14:textId="77777777" w:rsidR="00A80128" w:rsidRPr="00A80128" w:rsidRDefault="00A80128" w:rsidP="00D23D0F">
            <w:pPr>
              <w:widowControl/>
              <w:suppressAutoHyphens w:val="0"/>
            </w:pPr>
            <w:r w:rsidRPr="00A80128">
              <w:t>991 Å</w:t>
            </w:r>
          </w:p>
        </w:tc>
        <w:tc>
          <w:tcPr>
            <w:tcW w:w="1690" w:type="dxa"/>
          </w:tcPr>
          <w:p w14:paraId="0BB1CB29" w14:textId="77777777" w:rsidR="00A80128" w:rsidRPr="00A80128" w:rsidRDefault="00A80128" w:rsidP="00D23D0F">
            <w:pPr>
              <w:widowControl/>
              <w:suppressAutoHyphens w:val="0"/>
            </w:pPr>
          </w:p>
        </w:tc>
      </w:tr>
      <w:tr w:rsidR="00A80128" w:rsidRPr="00A80128" w14:paraId="55A54DED" w14:textId="77777777" w:rsidTr="00234945">
        <w:tc>
          <w:tcPr>
            <w:tcW w:w="1110" w:type="dxa"/>
          </w:tcPr>
          <w:p w14:paraId="25DF2DA4" w14:textId="77777777" w:rsidR="00A80128" w:rsidRPr="00A80128" w:rsidRDefault="00A80128" w:rsidP="00D23D0F">
            <w:pPr>
              <w:widowControl/>
              <w:suppressAutoHyphens w:val="0"/>
            </w:pPr>
            <w:r w:rsidRPr="00A80128">
              <w:t xml:space="preserve">H I </w:t>
            </w:r>
          </w:p>
        </w:tc>
        <w:tc>
          <w:tcPr>
            <w:tcW w:w="0" w:type="auto"/>
          </w:tcPr>
          <w:p w14:paraId="7DE6A42C" w14:textId="77777777" w:rsidR="00A80128" w:rsidRPr="00A80128" w:rsidRDefault="00A80128" w:rsidP="00D23D0F">
            <w:pPr>
              <w:widowControl/>
              <w:suppressAutoHyphens w:val="0"/>
            </w:pPr>
            <w:r w:rsidRPr="00A80128">
              <w:t>1026 Å</w:t>
            </w:r>
          </w:p>
        </w:tc>
        <w:tc>
          <w:tcPr>
            <w:tcW w:w="1690" w:type="dxa"/>
          </w:tcPr>
          <w:p w14:paraId="143523A6" w14:textId="77777777" w:rsidR="00A80128" w:rsidRPr="00A80128" w:rsidRDefault="00A80128" w:rsidP="00D23D0F">
            <w:pPr>
              <w:widowControl/>
              <w:suppressAutoHyphens w:val="0"/>
            </w:pPr>
          </w:p>
        </w:tc>
      </w:tr>
      <w:tr w:rsidR="00A80128" w:rsidRPr="00A80128" w14:paraId="20C0297B" w14:textId="77777777" w:rsidTr="00234945">
        <w:tc>
          <w:tcPr>
            <w:tcW w:w="1110" w:type="dxa"/>
          </w:tcPr>
          <w:p w14:paraId="41AB66E6" w14:textId="77777777" w:rsidR="00A80128" w:rsidRPr="00A80128" w:rsidRDefault="00A80128" w:rsidP="00D23D0F">
            <w:pPr>
              <w:widowControl/>
              <w:suppressAutoHyphens w:val="0"/>
            </w:pPr>
            <w:r w:rsidRPr="00A80128">
              <w:t xml:space="preserve">O IV </w:t>
            </w:r>
          </w:p>
        </w:tc>
        <w:tc>
          <w:tcPr>
            <w:tcW w:w="0" w:type="auto"/>
          </w:tcPr>
          <w:p w14:paraId="67974B50" w14:textId="77777777" w:rsidR="00A80128" w:rsidRPr="00A80128" w:rsidRDefault="00A80128" w:rsidP="00D23D0F">
            <w:pPr>
              <w:widowControl/>
              <w:suppressAutoHyphens w:val="0"/>
            </w:pPr>
            <w:r w:rsidRPr="00A80128">
              <w:t>1035 Å</w:t>
            </w:r>
          </w:p>
        </w:tc>
        <w:tc>
          <w:tcPr>
            <w:tcW w:w="1690" w:type="dxa"/>
          </w:tcPr>
          <w:p w14:paraId="32311A06" w14:textId="77777777" w:rsidR="00A80128" w:rsidRPr="00A80128" w:rsidRDefault="00A80128" w:rsidP="00D23D0F">
            <w:pPr>
              <w:widowControl/>
              <w:suppressAutoHyphens w:val="0"/>
            </w:pPr>
          </w:p>
        </w:tc>
      </w:tr>
      <w:tr w:rsidR="00A80128" w:rsidRPr="00A80128" w14:paraId="78DD3FB6" w14:textId="77777777" w:rsidTr="00234945">
        <w:tc>
          <w:tcPr>
            <w:tcW w:w="1110" w:type="dxa"/>
          </w:tcPr>
          <w:p w14:paraId="07040A3C" w14:textId="77777777" w:rsidR="00A80128" w:rsidRPr="00A80128" w:rsidRDefault="00A80128" w:rsidP="00D23D0F">
            <w:pPr>
              <w:widowControl/>
              <w:suppressAutoHyphens w:val="0"/>
            </w:pPr>
            <w:r w:rsidRPr="00A80128">
              <w:t xml:space="preserve">Incident </w:t>
            </w:r>
          </w:p>
        </w:tc>
        <w:tc>
          <w:tcPr>
            <w:tcW w:w="0" w:type="auto"/>
          </w:tcPr>
          <w:p w14:paraId="41095C44" w14:textId="77777777" w:rsidR="00A80128" w:rsidRPr="00A80128" w:rsidRDefault="00A80128" w:rsidP="00D23D0F">
            <w:pPr>
              <w:widowControl/>
              <w:suppressAutoHyphens w:val="0"/>
            </w:pPr>
            <w:r w:rsidRPr="00A80128">
              <w:t>1215 Å</w:t>
            </w:r>
          </w:p>
        </w:tc>
        <w:tc>
          <w:tcPr>
            <w:tcW w:w="1690" w:type="dxa"/>
          </w:tcPr>
          <w:p w14:paraId="1F256696" w14:textId="77777777" w:rsidR="00A80128" w:rsidRPr="00A80128" w:rsidRDefault="00A80128" w:rsidP="00D23D0F">
            <w:pPr>
              <w:widowControl/>
              <w:suppressAutoHyphens w:val="0"/>
            </w:pPr>
          </w:p>
        </w:tc>
      </w:tr>
      <w:tr w:rsidR="00A80128" w:rsidRPr="00A80128" w14:paraId="567D1C9E" w14:textId="77777777" w:rsidTr="00234945">
        <w:tc>
          <w:tcPr>
            <w:tcW w:w="1110" w:type="dxa"/>
          </w:tcPr>
          <w:p w14:paraId="5AE2244C" w14:textId="77777777" w:rsidR="00A80128" w:rsidRPr="00A80128" w:rsidRDefault="00A80128" w:rsidP="00D23D0F">
            <w:pPr>
              <w:widowControl/>
              <w:suppressAutoHyphens w:val="0"/>
            </w:pPr>
            <w:r w:rsidRPr="00A80128">
              <w:t xml:space="preserve">H I </w:t>
            </w:r>
          </w:p>
        </w:tc>
        <w:tc>
          <w:tcPr>
            <w:tcW w:w="0" w:type="auto"/>
          </w:tcPr>
          <w:p w14:paraId="30976921" w14:textId="77777777" w:rsidR="00A80128" w:rsidRPr="00A80128" w:rsidRDefault="00A80128" w:rsidP="00D23D0F">
            <w:pPr>
              <w:widowControl/>
              <w:suppressAutoHyphens w:val="0"/>
            </w:pPr>
            <w:r w:rsidRPr="00A80128">
              <w:t>1216 Å</w:t>
            </w:r>
          </w:p>
        </w:tc>
        <w:tc>
          <w:tcPr>
            <w:tcW w:w="1690" w:type="dxa"/>
          </w:tcPr>
          <w:p w14:paraId="3BA8D195" w14:textId="77777777" w:rsidR="00A80128" w:rsidRPr="00A80128" w:rsidRDefault="00A80128" w:rsidP="00D23D0F">
            <w:pPr>
              <w:widowControl/>
              <w:suppressAutoHyphens w:val="0"/>
            </w:pPr>
          </w:p>
        </w:tc>
      </w:tr>
      <w:tr w:rsidR="00A80128" w:rsidRPr="00A80128" w14:paraId="3F239D49" w14:textId="77777777" w:rsidTr="00234945">
        <w:tc>
          <w:tcPr>
            <w:tcW w:w="1110" w:type="dxa"/>
          </w:tcPr>
          <w:p w14:paraId="18BFAAEC" w14:textId="77777777" w:rsidR="00A80128" w:rsidRPr="00A80128" w:rsidRDefault="00A80128" w:rsidP="00D23D0F">
            <w:pPr>
              <w:widowControl/>
              <w:suppressAutoHyphens w:val="0"/>
            </w:pPr>
            <w:r w:rsidRPr="00A80128">
              <w:t xml:space="preserve">[O V] </w:t>
            </w:r>
          </w:p>
        </w:tc>
        <w:tc>
          <w:tcPr>
            <w:tcW w:w="0" w:type="auto"/>
          </w:tcPr>
          <w:p w14:paraId="0C0CEB31" w14:textId="77777777" w:rsidR="00A80128" w:rsidRPr="00A80128" w:rsidRDefault="00A80128" w:rsidP="00D23D0F">
            <w:pPr>
              <w:widowControl/>
              <w:suppressAutoHyphens w:val="0"/>
            </w:pPr>
            <w:r w:rsidRPr="00A80128">
              <w:t>1218 Å</w:t>
            </w:r>
          </w:p>
        </w:tc>
        <w:tc>
          <w:tcPr>
            <w:tcW w:w="1690" w:type="dxa"/>
          </w:tcPr>
          <w:p w14:paraId="66A766E7" w14:textId="77777777" w:rsidR="00A80128" w:rsidRPr="00A80128" w:rsidRDefault="00A80128" w:rsidP="00D23D0F">
            <w:pPr>
              <w:widowControl/>
              <w:suppressAutoHyphens w:val="0"/>
            </w:pPr>
          </w:p>
        </w:tc>
      </w:tr>
      <w:tr w:rsidR="00A80128" w:rsidRPr="00A80128" w14:paraId="61ADBA18" w14:textId="77777777" w:rsidTr="00234945">
        <w:tc>
          <w:tcPr>
            <w:tcW w:w="1110" w:type="dxa"/>
          </w:tcPr>
          <w:p w14:paraId="5455CC8A" w14:textId="77777777" w:rsidR="00A80128" w:rsidRPr="00A80128" w:rsidRDefault="00A80128" w:rsidP="00D23D0F">
            <w:pPr>
              <w:widowControl/>
              <w:suppressAutoHyphens w:val="0"/>
            </w:pPr>
            <w:r w:rsidRPr="00A80128">
              <w:t xml:space="preserve">N V </w:t>
            </w:r>
          </w:p>
        </w:tc>
        <w:tc>
          <w:tcPr>
            <w:tcW w:w="0" w:type="auto"/>
          </w:tcPr>
          <w:p w14:paraId="7A94ADDC" w14:textId="77777777" w:rsidR="00A80128" w:rsidRPr="00A80128" w:rsidRDefault="00A80128" w:rsidP="00D23D0F">
            <w:pPr>
              <w:widowControl/>
              <w:suppressAutoHyphens w:val="0"/>
            </w:pPr>
            <w:r w:rsidRPr="00A80128">
              <w:t>1239 Å</w:t>
            </w:r>
          </w:p>
        </w:tc>
        <w:tc>
          <w:tcPr>
            <w:tcW w:w="1690" w:type="dxa"/>
          </w:tcPr>
          <w:p w14:paraId="34DEC80F" w14:textId="77777777" w:rsidR="00A80128" w:rsidRPr="00A80128" w:rsidRDefault="00A80128" w:rsidP="00D23D0F">
            <w:pPr>
              <w:widowControl/>
              <w:suppressAutoHyphens w:val="0"/>
            </w:pPr>
          </w:p>
        </w:tc>
      </w:tr>
      <w:tr w:rsidR="00A80128" w:rsidRPr="00A80128" w14:paraId="09E31EB1" w14:textId="77777777" w:rsidTr="00234945">
        <w:tc>
          <w:tcPr>
            <w:tcW w:w="1110" w:type="dxa"/>
          </w:tcPr>
          <w:p w14:paraId="60C911F8" w14:textId="77777777" w:rsidR="00A80128" w:rsidRPr="00A80128" w:rsidRDefault="00A80128" w:rsidP="00D23D0F">
            <w:pPr>
              <w:widowControl/>
              <w:suppressAutoHyphens w:val="0"/>
            </w:pPr>
            <w:r w:rsidRPr="00A80128">
              <w:t xml:space="preserve">N V </w:t>
            </w:r>
          </w:p>
        </w:tc>
        <w:tc>
          <w:tcPr>
            <w:tcW w:w="0" w:type="auto"/>
          </w:tcPr>
          <w:p w14:paraId="1CC33C79" w14:textId="77777777" w:rsidR="00A80128" w:rsidRPr="00A80128" w:rsidRDefault="00A80128" w:rsidP="00D23D0F">
            <w:pPr>
              <w:widowControl/>
              <w:suppressAutoHyphens w:val="0"/>
            </w:pPr>
            <w:r w:rsidRPr="00A80128">
              <w:t>1240 Å</w:t>
            </w:r>
          </w:p>
        </w:tc>
        <w:tc>
          <w:tcPr>
            <w:tcW w:w="1690" w:type="dxa"/>
          </w:tcPr>
          <w:p w14:paraId="08F3BE95" w14:textId="77777777" w:rsidR="00A80128" w:rsidRPr="00A80128" w:rsidRDefault="00A80128" w:rsidP="00D23D0F">
            <w:pPr>
              <w:widowControl/>
              <w:suppressAutoHyphens w:val="0"/>
            </w:pPr>
          </w:p>
        </w:tc>
      </w:tr>
      <w:tr w:rsidR="00A80128" w:rsidRPr="00A80128" w14:paraId="7D4B975E" w14:textId="77777777" w:rsidTr="00234945">
        <w:tc>
          <w:tcPr>
            <w:tcW w:w="1110" w:type="dxa"/>
          </w:tcPr>
          <w:p w14:paraId="691D277E" w14:textId="77777777" w:rsidR="00A80128" w:rsidRPr="00A80128" w:rsidRDefault="00A80128" w:rsidP="00D23D0F">
            <w:pPr>
              <w:widowControl/>
              <w:suppressAutoHyphens w:val="0"/>
            </w:pPr>
            <w:r w:rsidRPr="00A80128">
              <w:t xml:space="preserve">N V </w:t>
            </w:r>
          </w:p>
        </w:tc>
        <w:tc>
          <w:tcPr>
            <w:tcW w:w="0" w:type="auto"/>
          </w:tcPr>
          <w:p w14:paraId="1E80F9A6" w14:textId="77777777" w:rsidR="00A80128" w:rsidRPr="00A80128" w:rsidRDefault="00A80128" w:rsidP="00D23D0F">
            <w:pPr>
              <w:widowControl/>
              <w:suppressAutoHyphens w:val="0"/>
            </w:pPr>
            <w:r w:rsidRPr="00A80128">
              <w:t>1243 Å</w:t>
            </w:r>
          </w:p>
        </w:tc>
        <w:tc>
          <w:tcPr>
            <w:tcW w:w="1690" w:type="dxa"/>
          </w:tcPr>
          <w:p w14:paraId="54F605DB" w14:textId="77777777" w:rsidR="00A80128" w:rsidRPr="00A80128" w:rsidRDefault="00A80128" w:rsidP="00D23D0F">
            <w:pPr>
              <w:widowControl/>
              <w:suppressAutoHyphens w:val="0"/>
            </w:pPr>
          </w:p>
        </w:tc>
      </w:tr>
      <w:tr w:rsidR="00A80128" w:rsidRPr="00A80128" w14:paraId="487D9897" w14:textId="77777777" w:rsidTr="00234945">
        <w:tc>
          <w:tcPr>
            <w:tcW w:w="1110" w:type="dxa"/>
          </w:tcPr>
          <w:p w14:paraId="57FAF82B" w14:textId="77777777" w:rsidR="00A80128" w:rsidRPr="00A80128" w:rsidRDefault="00A80128" w:rsidP="00D23D0F">
            <w:pPr>
              <w:widowControl/>
              <w:suppressAutoHyphens w:val="0"/>
            </w:pPr>
            <w:r w:rsidRPr="00A80128">
              <w:t xml:space="preserve">Si II </w:t>
            </w:r>
          </w:p>
        </w:tc>
        <w:tc>
          <w:tcPr>
            <w:tcW w:w="0" w:type="auto"/>
          </w:tcPr>
          <w:p w14:paraId="520F6FBF" w14:textId="77777777" w:rsidR="00A80128" w:rsidRPr="00A80128" w:rsidRDefault="00A80128" w:rsidP="00D23D0F">
            <w:pPr>
              <w:widowControl/>
              <w:suppressAutoHyphens w:val="0"/>
            </w:pPr>
            <w:r w:rsidRPr="00A80128">
              <w:t>1263 Å</w:t>
            </w:r>
          </w:p>
        </w:tc>
        <w:tc>
          <w:tcPr>
            <w:tcW w:w="1690" w:type="dxa"/>
          </w:tcPr>
          <w:p w14:paraId="353EE255" w14:textId="77777777" w:rsidR="00A80128" w:rsidRPr="00A80128" w:rsidRDefault="00A80128" w:rsidP="00D23D0F">
            <w:pPr>
              <w:widowControl/>
              <w:suppressAutoHyphens w:val="0"/>
            </w:pPr>
          </w:p>
        </w:tc>
      </w:tr>
      <w:tr w:rsidR="00A80128" w:rsidRPr="00A80128" w14:paraId="3DBCB81A" w14:textId="77777777" w:rsidTr="00234945">
        <w:tc>
          <w:tcPr>
            <w:tcW w:w="1110" w:type="dxa"/>
          </w:tcPr>
          <w:p w14:paraId="1553BE29" w14:textId="77777777" w:rsidR="00A80128" w:rsidRPr="00A80128" w:rsidRDefault="00A80128" w:rsidP="00D23D0F">
            <w:pPr>
              <w:widowControl/>
              <w:suppressAutoHyphens w:val="0"/>
            </w:pPr>
            <w:r w:rsidRPr="00A80128">
              <w:t xml:space="preserve">O I </w:t>
            </w:r>
          </w:p>
        </w:tc>
        <w:tc>
          <w:tcPr>
            <w:tcW w:w="0" w:type="auto"/>
          </w:tcPr>
          <w:p w14:paraId="48B2F48D" w14:textId="77777777" w:rsidR="00A80128" w:rsidRPr="00A80128" w:rsidRDefault="00A80128" w:rsidP="00D23D0F">
            <w:pPr>
              <w:widowControl/>
              <w:suppressAutoHyphens w:val="0"/>
            </w:pPr>
            <w:r w:rsidRPr="00A80128">
              <w:t>1304 Å</w:t>
            </w:r>
          </w:p>
        </w:tc>
        <w:tc>
          <w:tcPr>
            <w:tcW w:w="1690" w:type="dxa"/>
          </w:tcPr>
          <w:p w14:paraId="145C8DE8" w14:textId="77777777" w:rsidR="00A80128" w:rsidRPr="00A80128" w:rsidRDefault="00A80128" w:rsidP="00D23D0F">
            <w:pPr>
              <w:widowControl/>
              <w:suppressAutoHyphens w:val="0"/>
            </w:pPr>
          </w:p>
        </w:tc>
      </w:tr>
      <w:tr w:rsidR="00A80128" w:rsidRPr="00A80128" w14:paraId="25511D65" w14:textId="77777777" w:rsidTr="00234945">
        <w:tc>
          <w:tcPr>
            <w:tcW w:w="1110" w:type="dxa"/>
          </w:tcPr>
          <w:p w14:paraId="0BEF877A" w14:textId="77777777" w:rsidR="00A80128" w:rsidRPr="00A80128" w:rsidRDefault="00A80128" w:rsidP="00D23D0F">
            <w:pPr>
              <w:widowControl/>
              <w:suppressAutoHyphens w:val="0"/>
            </w:pPr>
            <w:r w:rsidRPr="00A80128">
              <w:t xml:space="preserve">Si II </w:t>
            </w:r>
          </w:p>
        </w:tc>
        <w:tc>
          <w:tcPr>
            <w:tcW w:w="0" w:type="auto"/>
          </w:tcPr>
          <w:p w14:paraId="7F2D187A" w14:textId="77777777" w:rsidR="00A80128" w:rsidRPr="00A80128" w:rsidRDefault="00A80128" w:rsidP="00D23D0F">
            <w:pPr>
              <w:widowControl/>
              <w:suppressAutoHyphens w:val="0"/>
            </w:pPr>
            <w:r w:rsidRPr="00A80128">
              <w:t>1308 Å</w:t>
            </w:r>
          </w:p>
        </w:tc>
        <w:tc>
          <w:tcPr>
            <w:tcW w:w="1690" w:type="dxa"/>
          </w:tcPr>
          <w:p w14:paraId="0010F344" w14:textId="77777777" w:rsidR="00A80128" w:rsidRPr="00A80128" w:rsidRDefault="00A80128" w:rsidP="00D23D0F">
            <w:pPr>
              <w:widowControl/>
              <w:suppressAutoHyphens w:val="0"/>
            </w:pPr>
          </w:p>
        </w:tc>
      </w:tr>
      <w:tr w:rsidR="00A80128" w:rsidRPr="00A80128" w14:paraId="2F2C8D76" w14:textId="77777777" w:rsidTr="00234945">
        <w:tc>
          <w:tcPr>
            <w:tcW w:w="1110" w:type="dxa"/>
          </w:tcPr>
          <w:p w14:paraId="33E16D2E" w14:textId="77777777" w:rsidR="00A80128" w:rsidRPr="00A80128" w:rsidRDefault="00A80128" w:rsidP="00D23D0F">
            <w:pPr>
              <w:widowControl/>
              <w:suppressAutoHyphens w:val="0"/>
            </w:pPr>
            <w:r w:rsidRPr="00A80128">
              <w:t xml:space="preserve">Si IV </w:t>
            </w:r>
          </w:p>
        </w:tc>
        <w:tc>
          <w:tcPr>
            <w:tcW w:w="0" w:type="auto"/>
          </w:tcPr>
          <w:p w14:paraId="6A265BBE" w14:textId="77777777" w:rsidR="00A80128" w:rsidRPr="00A80128" w:rsidRDefault="00A80128" w:rsidP="00D23D0F">
            <w:pPr>
              <w:widowControl/>
              <w:suppressAutoHyphens w:val="0"/>
            </w:pPr>
            <w:r w:rsidRPr="00A80128">
              <w:t>1397 Å</w:t>
            </w:r>
          </w:p>
        </w:tc>
        <w:tc>
          <w:tcPr>
            <w:tcW w:w="1690" w:type="dxa"/>
          </w:tcPr>
          <w:p w14:paraId="5C9A86A7" w14:textId="77777777" w:rsidR="00A80128" w:rsidRPr="00A80128" w:rsidRDefault="00A80128" w:rsidP="00D23D0F">
            <w:pPr>
              <w:widowControl/>
              <w:suppressAutoHyphens w:val="0"/>
            </w:pPr>
          </w:p>
        </w:tc>
      </w:tr>
      <w:tr w:rsidR="00A80128" w:rsidRPr="00A80128" w14:paraId="757F2DA9" w14:textId="77777777" w:rsidTr="00234945">
        <w:tc>
          <w:tcPr>
            <w:tcW w:w="1110" w:type="dxa"/>
          </w:tcPr>
          <w:p w14:paraId="5B3BA4B5" w14:textId="77777777" w:rsidR="00A80128" w:rsidRPr="00A80128" w:rsidRDefault="00A80128" w:rsidP="00D23D0F">
            <w:pPr>
              <w:widowControl/>
              <w:suppressAutoHyphens w:val="0"/>
            </w:pPr>
            <w:r w:rsidRPr="00A80128">
              <w:t xml:space="preserve">O IV] </w:t>
            </w:r>
          </w:p>
        </w:tc>
        <w:tc>
          <w:tcPr>
            <w:tcW w:w="0" w:type="auto"/>
          </w:tcPr>
          <w:p w14:paraId="1A2AA07A" w14:textId="77777777" w:rsidR="00A80128" w:rsidRPr="00A80128" w:rsidRDefault="00A80128" w:rsidP="00D23D0F">
            <w:pPr>
              <w:widowControl/>
              <w:suppressAutoHyphens w:val="0"/>
            </w:pPr>
            <w:r w:rsidRPr="00A80128">
              <w:t>1402 Å</w:t>
            </w:r>
          </w:p>
        </w:tc>
        <w:tc>
          <w:tcPr>
            <w:tcW w:w="1690" w:type="dxa"/>
          </w:tcPr>
          <w:p w14:paraId="705B314C" w14:textId="77777777" w:rsidR="00A80128" w:rsidRPr="00A80128" w:rsidRDefault="00A80128" w:rsidP="00D23D0F">
            <w:pPr>
              <w:widowControl/>
              <w:suppressAutoHyphens w:val="0"/>
            </w:pPr>
          </w:p>
        </w:tc>
      </w:tr>
      <w:tr w:rsidR="00A80128" w:rsidRPr="00A80128" w14:paraId="16FE3D1C" w14:textId="77777777" w:rsidTr="00234945">
        <w:tc>
          <w:tcPr>
            <w:tcW w:w="1110" w:type="dxa"/>
          </w:tcPr>
          <w:p w14:paraId="2B07B2BE" w14:textId="77777777" w:rsidR="00A80128" w:rsidRPr="00A80128" w:rsidRDefault="00A80128" w:rsidP="00D23D0F">
            <w:pPr>
              <w:widowControl/>
              <w:suppressAutoHyphens w:val="0"/>
            </w:pPr>
            <w:r w:rsidRPr="00A80128">
              <w:t xml:space="preserve">S IV </w:t>
            </w:r>
          </w:p>
        </w:tc>
        <w:tc>
          <w:tcPr>
            <w:tcW w:w="0" w:type="auto"/>
          </w:tcPr>
          <w:p w14:paraId="6160F0B9" w14:textId="77777777" w:rsidR="00A80128" w:rsidRPr="00A80128" w:rsidRDefault="00A80128" w:rsidP="00D23D0F">
            <w:pPr>
              <w:widowControl/>
              <w:suppressAutoHyphens w:val="0"/>
            </w:pPr>
            <w:r w:rsidRPr="00A80128">
              <w:t>1406 Å</w:t>
            </w:r>
          </w:p>
        </w:tc>
        <w:tc>
          <w:tcPr>
            <w:tcW w:w="1690" w:type="dxa"/>
          </w:tcPr>
          <w:p w14:paraId="5EFFD0E8" w14:textId="77777777" w:rsidR="00A80128" w:rsidRPr="00A80128" w:rsidRDefault="00A80128" w:rsidP="00D23D0F">
            <w:pPr>
              <w:widowControl/>
              <w:suppressAutoHyphens w:val="0"/>
            </w:pPr>
          </w:p>
        </w:tc>
      </w:tr>
      <w:tr w:rsidR="00A80128" w:rsidRPr="00A80128" w14:paraId="136EB0CF" w14:textId="77777777" w:rsidTr="00234945">
        <w:tc>
          <w:tcPr>
            <w:tcW w:w="1110" w:type="dxa"/>
          </w:tcPr>
          <w:p w14:paraId="327B1312" w14:textId="77777777" w:rsidR="00A80128" w:rsidRPr="00A80128" w:rsidRDefault="00A80128" w:rsidP="00D23D0F">
            <w:pPr>
              <w:widowControl/>
              <w:suppressAutoHyphens w:val="0"/>
            </w:pPr>
            <w:r w:rsidRPr="00A80128">
              <w:t xml:space="preserve">N IV </w:t>
            </w:r>
          </w:p>
        </w:tc>
        <w:tc>
          <w:tcPr>
            <w:tcW w:w="0" w:type="auto"/>
          </w:tcPr>
          <w:p w14:paraId="36976059" w14:textId="77777777" w:rsidR="00A80128" w:rsidRPr="00A80128" w:rsidRDefault="00A80128" w:rsidP="00D23D0F">
            <w:pPr>
              <w:widowControl/>
              <w:suppressAutoHyphens w:val="0"/>
            </w:pPr>
            <w:r w:rsidRPr="00A80128">
              <w:t>1485 Å</w:t>
            </w:r>
          </w:p>
        </w:tc>
        <w:tc>
          <w:tcPr>
            <w:tcW w:w="1690" w:type="dxa"/>
          </w:tcPr>
          <w:p w14:paraId="685802C2" w14:textId="77777777" w:rsidR="00A80128" w:rsidRPr="00A80128" w:rsidRDefault="00A80128" w:rsidP="00D23D0F">
            <w:pPr>
              <w:widowControl/>
              <w:suppressAutoHyphens w:val="0"/>
            </w:pPr>
          </w:p>
        </w:tc>
      </w:tr>
      <w:tr w:rsidR="00A80128" w:rsidRPr="00A80128" w14:paraId="2D2A757D" w14:textId="77777777" w:rsidTr="00234945">
        <w:tc>
          <w:tcPr>
            <w:tcW w:w="1110" w:type="dxa"/>
          </w:tcPr>
          <w:p w14:paraId="1881B0FF" w14:textId="77777777" w:rsidR="00A80128" w:rsidRPr="00A80128" w:rsidRDefault="00A80128" w:rsidP="00D23D0F">
            <w:pPr>
              <w:widowControl/>
              <w:suppressAutoHyphens w:val="0"/>
            </w:pPr>
            <w:r w:rsidRPr="00A80128">
              <w:t xml:space="preserve">N IV </w:t>
            </w:r>
          </w:p>
        </w:tc>
        <w:tc>
          <w:tcPr>
            <w:tcW w:w="0" w:type="auto"/>
          </w:tcPr>
          <w:p w14:paraId="426FD82A" w14:textId="77777777" w:rsidR="00A80128" w:rsidRPr="00A80128" w:rsidRDefault="00A80128" w:rsidP="00D23D0F">
            <w:pPr>
              <w:widowControl/>
              <w:suppressAutoHyphens w:val="0"/>
            </w:pPr>
            <w:r w:rsidRPr="00A80128">
              <w:t>1486 Å</w:t>
            </w:r>
          </w:p>
        </w:tc>
        <w:tc>
          <w:tcPr>
            <w:tcW w:w="1690" w:type="dxa"/>
          </w:tcPr>
          <w:p w14:paraId="57C49F91" w14:textId="77777777" w:rsidR="00A80128" w:rsidRPr="00A80128" w:rsidRDefault="00A80128" w:rsidP="00D23D0F">
            <w:pPr>
              <w:widowControl/>
              <w:suppressAutoHyphens w:val="0"/>
            </w:pPr>
          </w:p>
        </w:tc>
      </w:tr>
      <w:tr w:rsidR="00A80128" w:rsidRPr="00A80128" w14:paraId="76EC610F" w14:textId="77777777" w:rsidTr="00234945">
        <w:tc>
          <w:tcPr>
            <w:tcW w:w="1110" w:type="dxa"/>
          </w:tcPr>
          <w:p w14:paraId="50EA00E5" w14:textId="77777777" w:rsidR="00A80128" w:rsidRPr="00A80128" w:rsidRDefault="00A80128" w:rsidP="00D23D0F">
            <w:pPr>
              <w:widowControl/>
              <w:suppressAutoHyphens w:val="0"/>
            </w:pPr>
            <w:r w:rsidRPr="00A80128">
              <w:t xml:space="preserve">Si II </w:t>
            </w:r>
          </w:p>
        </w:tc>
        <w:tc>
          <w:tcPr>
            <w:tcW w:w="0" w:type="auto"/>
          </w:tcPr>
          <w:p w14:paraId="3C312BC8" w14:textId="77777777" w:rsidR="00A80128" w:rsidRPr="00A80128" w:rsidRDefault="00A80128" w:rsidP="00D23D0F">
            <w:pPr>
              <w:widowControl/>
              <w:suppressAutoHyphens w:val="0"/>
            </w:pPr>
            <w:r w:rsidRPr="00A80128">
              <w:t>1531 Å</w:t>
            </w:r>
          </w:p>
        </w:tc>
        <w:tc>
          <w:tcPr>
            <w:tcW w:w="1690" w:type="dxa"/>
          </w:tcPr>
          <w:p w14:paraId="45696249" w14:textId="77777777" w:rsidR="00A80128" w:rsidRPr="00A80128" w:rsidRDefault="00A80128" w:rsidP="00D23D0F">
            <w:pPr>
              <w:widowControl/>
              <w:suppressAutoHyphens w:val="0"/>
            </w:pPr>
          </w:p>
        </w:tc>
      </w:tr>
      <w:tr w:rsidR="00A80128" w:rsidRPr="00A80128" w14:paraId="661B1180" w14:textId="77777777" w:rsidTr="00234945">
        <w:tc>
          <w:tcPr>
            <w:tcW w:w="1110" w:type="dxa"/>
          </w:tcPr>
          <w:p w14:paraId="655474C8" w14:textId="77777777" w:rsidR="00A80128" w:rsidRPr="00A80128" w:rsidRDefault="00A80128" w:rsidP="00D23D0F">
            <w:pPr>
              <w:widowControl/>
              <w:suppressAutoHyphens w:val="0"/>
            </w:pPr>
            <w:r w:rsidRPr="00A80128">
              <w:t xml:space="preserve">C IV </w:t>
            </w:r>
          </w:p>
        </w:tc>
        <w:tc>
          <w:tcPr>
            <w:tcW w:w="0" w:type="auto"/>
          </w:tcPr>
          <w:p w14:paraId="74111211" w14:textId="77777777" w:rsidR="00A80128" w:rsidRPr="00A80128" w:rsidRDefault="00A80128" w:rsidP="00D23D0F">
            <w:pPr>
              <w:widowControl/>
              <w:suppressAutoHyphens w:val="0"/>
            </w:pPr>
            <w:r w:rsidRPr="00A80128">
              <w:t>1549 Å</w:t>
            </w:r>
          </w:p>
        </w:tc>
        <w:tc>
          <w:tcPr>
            <w:tcW w:w="1690" w:type="dxa"/>
          </w:tcPr>
          <w:p w14:paraId="4DEF0837" w14:textId="77777777" w:rsidR="00A80128" w:rsidRPr="00A80128" w:rsidRDefault="00A80128" w:rsidP="00D23D0F">
            <w:pPr>
              <w:widowControl/>
              <w:suppressAutoHyphens w:val="0"/>
            </w:pPr>
          </w:p>
        </w:tc>
      </w:tr>
      <w:tr w:rsidR="00A80128" w:rsidRPr="00A80128" w14:paraId="08D3323B" w14:textId="77777777" w:rsidTr="00234945">
        <w:tc>
          <w:tcPr>
            <w:tcW w:w="1110" w:type="dxa"/>
          </w:tcPr>
          <w:p w14:paraId="377B4E71" w14:textId="77777777" w:rsidR="00A80128" w:rsidRPr="00A80128" w:rsidRDefault="00A80128" w:rsidP="00D23D0F">
            <w:pPr>
              <w:widowControl/>
              <w:suppressAutoHyphens w:val="0"/>
            </w:pPr>
            <w:r w:rsidRPr="00A80128">
              <w:t xml:space="preserve">He II </w:t>
            </w:r>
          </w:p>
        </w:tc>
        <w:tc>
          <w:tcPr>
            <w:tcW w:w="0" w:type="auto"/>
          </w:tcPr>
          <w:p w14:paraId="107D10F5" w14:textId="77777777" w:rsidR="00A80128" w:rsidRPr="00A80128" w:rsidRDefault="00A80128" w:rsidP="00D23D0F">
            <w:pPr>
              <w:widowControl/>
              <w:suppressAutoHyphens w:val="0"/>
            </w:pPr>
            <w:r w:rsidRPr="00A80128">
              <w:t>1640 Å</w:t>
            </w:r>
          </w:p>
        </w:tc>
        <w:tc>
          <w:tcPr>
            <w:tcW w:w="1690" w:type="dxa"/>
          </w:tcPr>
          <w:p w14:paraId="29003A8E" w14:textId="77777777" w:rsidR="00A80128" w:rsidRPr="00A80128" w:rsidRDefault="00A80128" w:rsidP="00D23D0F">
            <w:pPr>
              <w:widowControl/>
              <w:suppressAutoHyphens w:val="0"/>
            </w:pPr>
          </w:p>
        </w:tc>
      </w:tr>
      <w:tr w:rsidR="00A80128" w:rsidRPr="00A80128" w14:paraId="4084AFC8" w14:textId="77777777" w:rsidTr="00234945">
        <w:tc>
          <w:tcPr>
            <w:tcW w:w="1110" w:type="dxa"/>
          </w:tcPr>
          <w:p w14:paraId="293AB057" w14:textId="77777777" w:rsidR="00A80128" w:rsidRPr="00A80128" w:rsidRDefault="00A80128" w:rsidP="00D23D0F">
            <w:pPr>
              <w:widowControl/>
              <w:suppressAutoHyphens w:val="0"/>
            </w:pPr>
            <w:r w:rsidRPr="00A80128">
              <w:t xml:space="preserve">O III </w:t>
            </w:r>
          </w:p>
        </w:tc>
        <w:tc>
          <w:tcPr>
            <w:tcW w:w="0" w:type="auto"/>
          </w:tcPr>
          <w:p w14:paraId="4B8BC834" w14:textId="77777777" w:rsidR="00A80128" w:rsidRPr="00A80128" w:rsidRDefault="00A80128" w:rsidP="00D23D0F">
            <w:pPr>
              <w:widowControl/>
              <w:suppressAutoHyphens w:val="0"/>
            </w:pPr>
            <w:r w:rsidRPr="00A80128">
              <w:t>1661 Å</w:t>
            </w:r>
          </w:p>
        </w:tc>
        <w:tc>
          <w:tcPr>
            <w:tcW w:w="1690" w:type="dxa"/>
          </w:tcPr>
          <w:p w14:paraId="4C8C617C" w14:textId="77777777" w:rsidR="00A80128" w:rsidRPr="00A80128" w:rsidRDefault="00A80128" w:rsidP="00D23D0F">
            <w:pPr>
              <w:widowControl/>
              <w:suppressAutoHyphens w:val="0"/>
            </w:pPr>
          </w:p>
        </w:tc>
      </w:tr>
      <w:tr w:rsidR="00A80128" w:rsidRPr="00A80128" w14:paraId="3C58B736" w14:textId="77777777" w:rsidTr="00234945">
        <w:tc>
          <w:tcPr>
            <w:tcW w:w="1110" w:type="dxa"/>
          </w:tcPr>
          <w:p w14:paraId="3D586E6A" w14:textId="77777777" w:rsidR="00A80128" w:rsidRPr="00A80128" w:rsidRDefault="00A80128" w:rsidP="00D23D0F">
            <w:pPr>
              <w:widowControl/>
              <w:suppressAutoHyphens w:val="0"/>
            </w:pPr>
            <w:r w:rsidRPr="00A80128">
              <w:t xml:space="preserve">O III] </w:t>
            </w:r>
          </w:p>
        </w:tc>
        <w:tc>
          <w:tcPr>
            <w:tcW w:w="0" w:type="auto"/>
          </w:tcPr>
          <w:p w14:paraId="04909B6C" w14:textId="77777777" w:rsidR="00A80128" w:rsidRPr="00A80128" w:rsidRDefault="00A80128" w:rsidP="00D23D0F">
            <w:pPr>
              <w:widowControl/>
              <w:suppressAutoHyphens w:val="0"/>
            </w:pPr>
            <w:r w:rsidRPr="00A80128">
              <w:t>1665 Å</w:t>
            </w:r>
          </w:p>
        </w:tc>
        <w:tc>
          <w:tcPr>
            <w:tcW w:w="1690" w:type="dxa"/>
          </w:tcPr>
          <w:p w14:paraId="3AA73994" w14:textId="77777777" w:rsidR="00A80128" w:rsidRPr="00A80128" w:rsidRDefault="00A80128" w:rsidP="00D23D0F">
            <w:pPr>
              <w:widowControl/>
              <w:suppressAutoHyphens w:val="0"/>
            </w:pPr>
          </w:p>
        </w:tc>
      </w:tr>
      <w:tr w:rsidR="00A80128" w:rsidRPr="00A80128" w14:paraId="244C13AD" w14:textId="77777777" w:rsidTr="00234945">
        <w:tc>
          <w:tcPr>
            <w:tcW w:w="1110" w:type="dxa"/>
          </w:tcPr>
          <w:p w14:paraId="3279614B" w14:textId="77777777" w:rsidR="00A80128" w:rsidRPr="00A80128" w:rsidRDefault="00A80128" w:rsidP="00D23D0F">
            <w:pPr>
              <w:widowControl/>
              <w:suppressAutoHyphens w:val="0"/>
            </w:pPr>
            <w:r w:rsidRPr="00A80128">
              <w:t xml:space="preserve">O III </w:t>
            </w:r>
          </w:p>
        </w:tc>
        <w:tc>
          <w:tcPr>
            <w:tcW w:w="0" w:type="auto"/>
          </w:tcPr>
          <w:p w14:paraId="75964971" w14:textId="77777777" w:rsidR="00A80128" w:rsidRPr="00A80128" w:rsidRDefault="00A80128" w:rsidP="00D23D0F">
            <w:pPr>
              <w:widowControl/>
              <w:suppressAutoHyphens w:val="0"/>
            </w:pPr>
            <w:r w:rsidRPr="00A80128">
              <w:t>1666 Å</w:t>
            </w:r>
          </w:p>
        </w:tc>
        <w:tc>
          <w:tcPr>
            <w:tcW w:w="1690" w:type="dxa"/>
          </w:tcPr>
          <w:p w14:paraId="218C7408" w14:textId="77777777" w:rsidR="00A80128" w:rsidRPr="00A80128" w:rsidRDefault="00A80128" w:rsidP="00D23D0F">
            <w:pPr>
              <w:widowControl/>
              <w:suppressAutoHyphens w:val="0"/>
            </w:pPr>
          </w:p>
        </w:tc>
      </w:tr>
      <w:tr w:rsidR="00A80128" w:rsidRPr="00A80128" w14:paraId="3DBE8876" w14:textId="77777777" w:rsidTr="00234945">
        <w:tc>
          <w:tcPr>
            <w:tcW w:w="1110" w:type="dxa"/>
          </w:tcPr>
          <w:p w14:paraId="159B933D" w14:textId="77777777" w:rsidR="00A80128" w:rsidRPr="00A80128" w:rsidRDefault="00A80128" w:rsidP="00D23D0F">
            <w:pPr>
              <w:widowControl/>
              <w:suppressAutoHyphens w:val="0"/>
            </w:pPr>
            <w:r w:rsidRPr="00A80128">
              <w:t xml:space="preserve">Al II </w:t>
            </w:r>
          </w:p>
        </w:tc>
        <w:tc>
          <w:tcPr>
            <w:tcW w:w="0" w:type="auto"/>
          </w:tcPr>
          <w:p w14:paraId="0C6C5844" w14:textId="77777777" w:rsidR="00A80128" w:rsidRPr="00A80128" w:rsidRDefault="00A80128" w:rsidP="00D23D0F">
            <w:pPr>
              <w:widowControl/>
              <w:suppressAutoHyphens w:val="0"/>
            </w:pPr>
            <w:r w:rsidRPr="00A80128">
              <w:t>1671 Å</w:t>
            </w:r>
          </w:p>
        </w:tc>
        <w:tc>
          <w:tcPr>
            <w:tcW w:w="1690" w:type="dxa"/>
          </w:tcPr>
          <w:p w14:paraId="3382D8A9" w14:textId="77777777" w:rsidR="00A80128" w:rsidRPr="00A80128" w:rsidRDefault="00A80128" w:rsidP="00D23D0F">
            <w:pPr>
              <w:widowControl/>
              <w:suppressAutoHyphens w:val="0"/>
            </w:pPr>
          </w:p>
        </w:tc>
      </w:tr>
      <w:tr w:rsidR="00A80128" w:rsidRPr="00A80128" w14:paraId="31B14AFD" w14:textId="77777777" w:rsidTr="00234945">
        <w:tc>
          <w:tcPr>
            <w:tcW w:w="1110" w:type="dxa"/>
          </w:tcPr>
          <w:p w14:paraId="5185F221" w14:textId="77777777" w:rsidR="00A80128" w:rsidRPr="00A80128" w:rsidRDefault="00A80128" w:rsidP="00D23D0F">
            <w:pPr>
              <w:widowControl/>
              <w:suppressAutoHyphens w:val="0"/>
            </w:pPr>
            <w:r w:rsidRPr="00A80128">
              <w:t xml:space="preserve">N IV </w:t>
            </w:r>
          </w:p>
        </w:tc>
        <w:tc>
          <w:tcPr>
            <w:tcW w:w="0" w:type="auto"/>
          </w:tcPr>
          <w:p w14:paraId="1AA6BEF9" w14:textId="77777777" w:rsidR="00A80128" w:rsidRPr="00A80128" w:rsidRDefault="00A80128" w:rsidP="00D23D0F">
            <w:pPr>
              <w:widowControl/>
              <w:suppressAutoHyphens w:val="0"/>
            </w:pPr>
            <w:r w:rsidRPr="00A80128">
              <w:t>1719 Å</w:t>
            </w:r>
          </w:p>
        </w:tc>
        <w:tc>
          <w:tcPr>
            <w:tcW w:w="1690" w:type="dxa"/>
          </w:tcPr>
          <w:p w14:paraId="09F907EA" w14:textId="77777777" w:rsidR="00A80128" w:rsidRPr="00A80128" w:rsidRDefault="00A80128" w:rsidP="00D23D0F">
            <w:pPr>
              <w:widowControl/>
              <w:suppressAutoHyphens w:val="0"/>
            </w:pPr>
          </w:p>
        </w:tc>
      </w:tr>
      <w:tr w:rsidR="00A80128" w:rsidRPr="00A80128" w14:paraId="48E17CAA" w14:textId="77777777" w:rsidTr="00234945">
        <w:tc>
          <w:tcPr>
            <w:tcW w:w="1110" w:type="dxa"/>
          </w:tcPr>
          <w:p w14:paraId="7996A17A" w14:textId="77777777" w:rsidR="00A80128" w:rsidRPr="00A80128" w:rsidRDefault="00A80128" w:rsidP="00D23D0F">
            <w:pPr>
              <w:widowControl/>
              <w:suppressAutoHyphens w:val="0"/>
            </w:pPr>
            <w:r w:rsidRPr="00A80128">
              <w:t xml:space="preserve">N III] </w:t>
            </w:r>
          </w:p>
        </w:tc>
        <w:tc>
          <w:tcPr>
            <w:tcW w:w="0" w:type="auto"/>
          </w:tcPr>
          <w:p w14:paraId="22BDAFCC" w14:textId="77777777" w:rsidR="00A80128" w:rsidRPr="00A80128" w:rsidRDefault="00A80128" w:rsidP="00D23D0F">
            <w:pPr>
              <w:widowControl/>
              <w:suppressAutoHyphens w:val="0"/>
            </w:pPr>
            <w:r w:rsidRPr="00A80128">
              <w:t>1750 Å</w:t>
            </w:r>
          </w:p>
        </w:tc>
        <w:tc>
          <w:tcPr>
            <w:tcW w:w="1690" w:type="dxa"/>
          </w:tcPr>
          <w:p w14:paraId="620DDCEE" w14:textId="77777777" w:rsidR="00A80128" w:rsidRPr="00A80128" w:rsidRDefault="00A80128" w:rsidP="00D23D0F">
            <w:pPr>
              <w:widowControl/>
              <w:suppressAutoHyphens w:val="0"/>
            </w:pPr>
          </w:p>
        </w:tc>
      </w:tr>
      <w:tr w:rsidR="00A80128" w:rsidRPr="00A80128" w14:paraId="025AC873" w14:textId="77777777" w:rsidTr="00234945">
        <w:tc>
          <w:tcPr>
            <w:tcW w:w="1110" w:type="dxa"/>
          </w:tcPr>
          <w:p w14:paraId="0D78564F" w14:textId="77777777" w:rsidR="00A80128" w:rsidRPr="00A80128" w:rsidRDefault="00A80128" w:rsidP="00D23D0F">
            <w:pPr>
              <w:widowControl/>
              <w:suppressAutoHyphens w:val="0"/>
            </w:pPr>
            <w:r w:rsidRPr="00A80128">
              <w:t xml:space="preserve">Al III </w:t>
            </w:r>
          </w:p>
        </w:tc>
        <w:tc>
          <w:tcPr>
            <w:tcW w:w="0" w:type="auto"/>
          </w:tcPr>
          <w:p w14:paraId="5C93D24A" w14:textId="77777777" w:rsidR="00A80128" w:rsidRPr="00A80128" w:rsidRDefault="00A80128" w:rsidP="00D23D0F">
            <w:pPr>
              <w:widowControl/>
              <w:suppressAutoHyphens w:val="0"/>
            </w:pPr>
            <w:r w:rsidRPr="00A80128">
              <w:t>1860 Å</w:t>
            </w:r>
          </w:p>
        </w:tc>
        <w:tc>
          <w:tcPr>
            <w:tcW w:w="1690" w:type="dxa"/>
          </w:tcPr>
          <w:p w14:paraId="2DF74690" w14:textId="77777777" w:rsidR="00A80128" w:rsidRPr="00A80128" w:rsidRDefault="00A80128" w:rsidP="00D23D0F">
            <w:pPr>
              <w:widowControl/>
              <w:suppressAutoHyphens w:val="0"/>
            </w:pPr>
          </w:p>
        </w:tc>
      </w:tr>
      <w:tr w:rsidR="00A80128" w:rsidRPr="00A80128" w14:paraId="0FADD1BD" w14:textId="77777777" w:rsidTr="00234945">
        <w:tc>
          <w:tcPr>
            <w:tcW w:w="1110" w:type="dxa"/>
          </w:tcPr>
          <w:p w14:paraId="6FC897DA" w14:textId="77777777" w:rsidR="00A80128" w:rsidRPr="00A80128" w:rsidRDefault="00A80128" w:rsidP="00D23D0F">
            <w:pPr>
              <w:widowControl/>
              <w:suppressAutoHyphens w:val="0"/>
            </w:pPr>
            <w:r w:rsidRPr="00A80128">
              <w:t xml:space="preserve">Si III] </w:t>
            </w:r>
          </w:p>
        </w:tc>
        <w:tc>
          <w:tcPr>
            <w:tcW w:w="0" w:type="auto"/>
          </w:tcPr>
          <w:p w14:paraId="7D766940" w14:textId="77777777" w:rsidR="00A80128" w:rsidRPr="00A80128" w:rsidRDefault="00A80128" w:rsidP="00D23D0F">
            <w:pPr>
              <w:widowControl/>
              <w:suppressAutoHyphens w:val="0"/>
            </w:pPr>
            <w:r w:rsidRPr="00A80128">
              <w:t>1888 Å</w:t>
            </w:r>
          </w:p>
        </w:tc>
        <w:tc>
          <w:tcPr>
            <w:tcW w:w="1690" w:type="dxa"/>
          </w:tcPr>
          <w:p w14:paraId="42B0B21D" w14:textId="77777777" w:rsidR="00A80128" w:rsidRPr="00A80128" w:rsidRDefault="00A80128" w:rsidP="00D23D0F">
            <w:pPr>
              <w:widowControl/>
              <w:suppressAutoHyphens w:val="0"/>
            </w:pPr>
          </w:p>
        </w:tc>
      </w:tr>
      <w:tr w:rsidR="00A80128" w:rsidRPr="00A80128" w14:paraId="6FB862AC" w14:textId="77777777" w:rsidTr="00234945">
        <w:tc>
          <w:tcPr>
            <w:tcW w:w="1110" w:type="dxa"/>
          </w:tcPr>
          <w:p w14:paraId="1A53F2EA" w14:textId="77777777" w:rsidR="00A80128" w:rsidRPr="00A80128" w:rsidRDefault="00A80128" w:rsidP="00D23D0F">
            <w:pPr>
              <w:widowControl/>
              <w:suppressAutoHyphens w:val="0"/>
            </w:pPr>
            <w:r w:rsidRPr="00A80128">
              <w:t xml:space="preserve">Si III </w:t>
            </w:r>
          </w:p>
        </w:tc>
        <w:tc>
          <w:tcPr>
            <w:tcW w:w="0" w:type="auto"/>
          </w:tcPr>
          <w:p w14:paraId="219AB7C7" w14:textId="77777777" w:rsidR="00A80128" w:rsidRPr="00A80128" w:rsidRDefault="00A80128" w:rsidP="00D23D0F">
            <w:pPr>
              <w:widowControl/>
              <w:suppressAutoHyphens w:val="0"/>
            </w:pPr>
            <w:r w:rsidRPr="00A80128">
              <w:t>1892 Å</w:t>
            </w:r>
          </w:p>
        </w:tc>
        <w:tc>
          <w:tcPr>
            <w:tcW w:w="1690" w:type="dxa"/>
          </w:tcPr>
          <w:p w14:paraId="47890CAF" w14:textId="77777777" w:rsidR="00A80128" w:rsidRPr="00A80128" w:rsidRDefault="00A80128" w:rsidP="00D23D0F">
            <w:pPr>
              <w:widowControl/>
              <w:suppressAutoHyphens w:val="0"/>
            </w:pPr>
          </w:p>
        </w:tc>
      </w:tr>
      <w:tr w:rsidR="00A80128" w:rsidRPr="00A80128" w14:paraId="362BE582" w14:textId="77777777" w:rsidTr="00234945">
        <w:tc>
          <w:tcPr>
            <w:tcW w:w="1110" w:type="dxa"/>
          </w:tcPr>
          <w:p w14:paraId="0FAE5D2B" w14:textId="77777777" w:rsidR="00A80128" w:rsidRPr="00A80128" w:rsidRDefault="00A80128" w:rsidP="00D23D0F">
            <w:pPr>
              <w:widowControl/>
              <w:suppressAutoHyphens w:val="0"/>
            </w:pPr>
            <w:r w:rsidRPr="00A80128">
              <w:t xml:space="preserve">C III] </w:t>
            </w:r>
          </w:p>
        </w:tc>
        <w:tc>
          <w:tcPr>
            <w:tcW w:w="0" w:type="auto"/>
          </w:tcPr>
          <w:p w14:paraId="2F38F7B0" w14:textId="77777777" w:rsidR="00A80128" w:rsidRPr="00A80128" w:rsidRDefault="00A80128" w:rsidP="00D23D0F">
            <w:pPr>
              <w:widowControl/>
              <w:suppressAutoHyphens w:val="0"/>
            </w:pPr>
            <w:r w:rsidRPr="00A80128">
              <w:t>1907 Å</w:t>
            </w:r>
          </w:p>
        </w:tc>
        <w:tc>
          <w:tcPr>
            <w:tcW w:w="1690" w:type="dxa"/>
          </w:tcPr>
          <w:p w14:paraId="3782F633" w14:textId="77777777" w:rsidR="00A80128" w:rsidRPr="00A80128" w:rsidRDefault="00A80128" w:rsidP="00D23D0F">
            <w:pPr>
              <w:widowControl/>
              <w:suppressAutoHyphens w:val="0"/>
            </w:pPr>
          </w:p>
        </w:tc>
      </w:tr>
      <w:tr w:rsidR="00A80128" w:rsidRPr="00A80128" w14:paraId="3333AC75" w14:textId="77777777" w:rsidTr="00234945">
        <w:tc>
          <w:tcPr>
            <w:tcW w:w="1110" w:type="dxa"/>
          </w:tcPr>
          <w:p w14:paraId="4D10840B" w14:textId="77777777" w:rsidR="00A80128" w:rsidRPr="00A80128" w:rsidRDefault="00A80128" w:rsidP="00D23D0F">
            <w:pPr>
              <w:widowControl/>
              <w:suppressAutoHyphens w:val="0"/>
            </w:pPr>
            <w:r w:rsidRPr="00A80128">
              <w:t xml:space="preserve">TOTL </w:t>
            </w:r>
          </w:p>
        </w:tc>
        <w:tc>
          <w:tcPr>
            <w:tcW w:w="0" w:type="auto"/>
          </w:tcPr>
          <w:p w14:paraId="0DA66F58" w14:textId="77777777" w:rsidR="00A80128" w:rsidRPr="00A80128" w:rsidRDefault="00A80128" w:rsidP="00D23D0F">
            <w:pPr>
              <w:widowControl/>
              <w:suppressAutoHyphens w:val="0"/>
            </w:pPr>
            <w:r w:rsidRPr="00A80128">
              <w:t>1909 Å</w:t>
            </w:r>
          </w:p>
        </w:tc>
        <w:tc>
          <w:tcPr>
            <w:tcW w:w="1690" w:type="dxa"/>
          </w:tcPr>
          <w:p w14:paraId="450A322C" w14:textId="77777777" w:rsidR="00A80128" w:rsidRPr="00A80128" w:rsidRDefault="00A80128" w:rsidP="00D23D0F">
            <w:pPr>
              <w:widowControl/>
              <w:suppressAutoHyphens w:val="0"/>
            </w:pPr>
            <w:r w:rsidRPr="00A80128">
              <w:t>C III] 1908.73 + [C III]</w:t>
            </w:r>
          </w:p>
        </w:tc>
      </w:tr>
      <w:tr w:rsidR="00A80128" w:rsidRPr="00A80128" w14:paraId="1C832EE1" w14:textId="77777777" w:rsidTr="00234945">
        <w:tc>
          <w:tcPr>
            <w:tcW w:w="1110" w:type="dxa"/>
          </w:tcPr>
          <w:p w14:paraId="606BE29D" w14:textId="77777777" w:rsidR="00A80128" w:rsidRPr="00A80128" w:rsidRDefault="00A80128" w:rsidP="00D23D0F">
            <w:pPr>
              <w:widowControl/>
              <w:suppressAutoHyphens w:val="0"/>
            </w:pPr>
            <w:r w:rsidRPr="00A80128">
              <w:t xml:space="preserve">C III </w:t>
            </w:r>
          </w:p>
        </w:tc>
        <w:tc>
          <w:tcPr>
            <w:tcW w:w="0" w:type="auto"/>
          </w:tcPr>
          <w:p w14:paraId="25E18045" w14:textId="77777777" w:rsidR="00A80128" w:rsidRPr="00A80128" w:rsidRDefault="00A80128" w:rsidP="00D23D0F">
            <w:pPr>
              <w:widowControl/>
              <w:suppressAutoHyphens w:val="0"/>
            </w:pPr>
            <w:r w:rsidRPr="00A80128">
              <w:t>2297 Å</w:t>
            </w:r>
          </w:p>
        </w:tc>
        <w:tc>
          <w:tcPr>
            <w:tcW w:w="1690" w:type="dxa"/>
          </w:tcPr>
          <w:p w14:paraId="5702ABBC" w14:textId="77777777" w:rsidR="00A80128" w:rsidRPr="00A80128" w:rsidRDefault="00A80128" w:rsidP="00D23D0F">
            <w:pPr>
              <w:widowControl/>
              <w:suppressAutoHyphens w:val="0"/>
            </w:pPr>
          </w:p>
        </w:tc>
      </w:tr>
      <w:tr w:rsidR="00A80128" w:rsidRPr="00A80128" w14:paraId="06E6F331" w14:textId="77777777" w:rsidTr="00234945">
        <w:tc>
          <w:tcPr>
            <w:tcW w:w="1110" w:type="dxa"/>
          </w:tcPr>
          <w:p w14:paraId="6FAA3092" w14:textId="77777777" w:rsidR="00A80128" w:rsidRPr="00A80128" w:rsidRDefault="00A80128" w:rsidP="00D23D0F">
            <w:pPr>
              <w:widowControl/>
              <w:suppressAutoHyphens w:val="0"/>
            </w:pPr>
            <w:r w:rsidRPr="00A80128">
              <w:t xml:space="preserve">[O III] </w:t>
            </w:r>
          </w:p>
        </w:tc>
        <w:tc>
          <w:tcPr>
            <w:tcW w:w="0" w:type="auto"/>
          </w:tcPr>
          <w:p w14:paraId="6F165223" w14:textId="77777777" w:rsidR="00A80128" w:rsidRPr="00A80128" w:rsidRDefault="00A80128" w:rsidP="00D23D0F">
            <w:pPr>
              <w:widowControl/>
              <w:suppressAutoHyphens w:val="0"/>
            </w:pPr>
            <w:r w:rsidRPr="00A80128">
              <w:t>2321 Å</w:t>
            </w:r>
          </w:p>
        </w:tc>
        <w:tc>
          <w:tcPr>
            <w:tcW w:w="1690" w:type="dxa"/>
          </w:tcPr>
          <w:p w14:paraId="465A07B8" w14:textId="77777777" w:rsidR="00A80128" w:rsidRPr="00A80128" w:rsidRDefault="00A80128" w:rsidP="00D23D0F">
            <w:pPr>
              <w:widowControl/>
              <w:suppressAutoHyphens w:val="0"/>
            </w:pPr>
          </w:p>
        </w:tc>
      </w:tr>
      <w:tr w:rsidR="00A80128" w:rsidRPr="00A80128" w14:paraId="5839736E" w14:textId="77777777" w:rsidTr="00234945">
        <w:tc>
          <w:tcPr>
            <w:tcW w:w="1110" w:type="dxa"/>
          </w:tcPr>
          <w:p w14:paraId="650C4E01" w14:textId="77777777" w:rsidR="00A80128" w:rsidRPr="00A80128" w:rsidRDefault="00A80128" w:rsidP="00D23D0F">
            <w:pPr>
              <w:widowControl/>
              <w:suppressAutoHyphens w:val="0"/>
            </w:pPr>
            <w:r w:rsidRPr="00A80128">
              <w:t xml:space="preserve">C II] </w:t>
            </w:r>
          </w:p>
        </w:tc>
        <w:tc>
          <w:tcPr>
            <w:tcW w:w="0" w:type="auto"/>
          </w:tcPr>
          <w:p w14:paraId="241966D7" w14:textId="77777777" w:rsidR="00A80128" w:rsidRPr="00A80128" w:rsidRDefault="00A80128" w:rsidP="00D23D0F">
            <w:pPr>
              <w:widowControl/>
              <w:suppressAutoHyphens w:val="0"/>
            </w:pPr>
            <w:r w:rsidRPr="00A80128">
              <w:t>2326 Å</w:t>
            </w:r>
          </w:p>
        </w:tc>
        <w:tc>
          <w:tcPr>
            <w:tcW w:w="1690" w:type="dxa"/>
          </w:tcPr>
          <w:p w14:paraId="7D8AFDD9" w14:textId="77777777" w:rsidR="00A80128" w:rsidRPr="00A80128" w:rsidRDefault="00A80128" w:rsidP="00D23D0F">
            <w:pPr>
              <w:widowControl/>
              <w:suppressAutoHyphens w:val="0"/>
            </w:pPr>
          </w:p>
        </w:tc>
      </w:tr>
      <w:tr w:rsidR="00A80128" w:rsidRPr="00A80128" w14:paraId="40A5A5D1" w14:textId="77777777" w:rsidTr="00234945">
        <w:tc>
          <w:tcPr>
            <w:tcW w:w="1110" w:type="dxa"/>
          </w:tcPr>
          <w:p w14:paraId="2F0E17B5" w14:textId="77777777" w:rsidR="00A80128" w:rsidRPr="00A80128" w:rsidRDefault="00A80128" w:rsidP="00D23D0F">
            <w:pPr>
              <w:widowControl/>
              <w:suppressAutoHyphens w:val="0"/>
            </w:pPr>
            <w:r w:rsidRPr="00A80128">
              <w:t xml:space="preserve">Si II] </w:t>
            </w:r>
          </w:p>
        </w:tc>
        <w:tc>
          <w:tcPr>
            <w:tcW w:w="0" w:type="auto"/>
          </w:tcPr>
          <w:p w14:paraId="4AB03EF0" w14:textId="77777777" w:rsidR="00A80128" w:rsidRPr="00A80128" w:rsidRDefault="00A80128" w:rsidP="00D23D0F">
            <w:pPr>
              <w:widowControl/>
              <w:suppressAutoHyphens w:val="0"/>
            </w:pPr>
            <w:r w:rsidRPr="00A80128">
              <w:t>2335 Å</w:t>
            </w:r>
          </w:p>
        </w:tc>
        <w:tc>
          <w:tcPr>
            <w:tcW w:w="1690" w:type="dxa"/>
          </w:tcPr>
          <w:p w14:paraId="666B6244" w14:textId="77777777" w:rsidR="00A80128" w:rsidRPr="00A80128" w:rsidRDefault="00A80128" w:rsidP="00D23D0F">
            <w:pPr>
              <w:widowControl/>
              <w:suppressAutoHyphens w:val="0"/>
            </w:pPr>
          </w:p>
        </w:tc>
      </w:tr>
      <w:tr w:rsidR="00A80128" w:rsidRPr="00A80128" w14:paraId="5C51DE73" w14:textId="77777777" w:rsidTr="00234945">
        <w:tc>
          <w:tcPr>
            <w:tcW w:w="1110" w:type="dxa"/>
          </w:tcPr>
          <w:p w14:paraId="2DD717F9" w14:textId="77777777" w:rsidR="00A80128" w:rsidRPr="00A80128" w:rsidRDefault="00A80128" w:rsidP="00D23D0F">
            <w:pPr>
              <w:widowControl/>
              <w:suppressAutoHyphens w:val="0"/>
            </w:pPr>
            <w:r w:rsidRPr="00A80128">
              <w:t xml:space="preserve">[O II] </w:t>
            </w:r>
          </w:p>
        </w:tc>
        <w:tc>
          <w:tcPr>
            <w:tcW w:w="0" w:type="auto"/>
          </w:tcPr>
          <w:p w14:paraId="2FBF6527" w14:textId="77777777" w:rsidR="00A80128" w:rsidRPr="00A80128" w:rsidRDefault="00A80128" w:rsidP="00D23D0F">
            <w:pPr>
              <w:widowControl/>
              <w:suppressAutoHyphens w:val="0"/>
            </w:pPr>
            <w:r w:rsidRPr="00A80128">
              <w:t>2471 Å</w:t>
            </w:r>
          </w:p>
        </w:tc>
        <w:tc>
          <w:tcPr>
            <w:tcW w:w="1690" w:type="dxa"/>
          </w:tcPr>
          <w:p w14:paraId="5C985DC3" w14:textId="77777777" w:rsidR="00A80128" w:rsidRPr="00A80128" w:rsidRDefault="00A80128" w:rsidP="00D23D0F">
            <w:pPr>
              <w:widowControl/>
              <w:suppressAutoHyphens w:val="0"/>
            </w:pPr>
          </w:p>
        </w:tc>
      </w:tr>
      <w:tr w:rsidR="00A80128" w:rsidRPr="00A80128" w14:paraId="008ACA7C" w14:textId="77777777" w:rsidTr="00234945">
        <w:tc>
          <w:tcPr>
            <w:tcW w:w="1110" w:type="dxa"/>
          </w:tcPr>
          <w:p w14:paraId="4BCFCF19" w14:textId="77777777" w:rsidR="00A80128" w:rsidRPr="00A80128" w:rsidRDefault="00A80128" w:rsidP="00D23D0F">
            <w:pPr>
              <w:widowControl/>
              <w:suppressAutoHyphens w:val="0"/>
            </w:pPr>
            <w:r w:rsidRPr="00A80128">
              <w:t xml:space="preserve">Al II] </w:t>
            </w:r>
          </w:p>
        </w:tc>
        <w:tc>
          <w:tcPr>
            <w:tcW w:w="0" w:type="auto"/>
          </w:tcPr>
          <w:p w14:paraId="7E48CC71" w14:textId="77777777" w:rsidR="00A80128" w:rsidRPr="00A80128" w:rsidRDefault="00A80128" w:rsidP="00D23D0F">
            <w:pPr>
              <w:widowControl/>
              <w:suppressAutoHyphens w:val="0"/>
            </w:pPr>
            <w:r w:rsidRPr="00A80128">
              <w:t>2665 Å</w:t>
            </w:r>
          </w:p>
        </w:tc>
        <w:tc>
          <w:tcPr>
            <w:tcW w:w="1690" w:type="dxa"/>
          </w:tcPr>
          <w:p w14:paraId="49D80D80" w14:textId="77777777" w:rsidR="00A80128" w:rsidRPr="00A80128" w:rsidRDefault="00A80128" w:rsidP="00D23D0F">
            <w:pPr>
              <w:widowControl/>
              <w:suppressAutoHyphens w:val="0"/>
            </w:pPr>
          </w:p>
        </w:tc>
      </w:tr>
      <w:tr w:rsidR="00A80128" w:rsidRPr="00A80128" w14:paraId="0E2496F6" w14:textId="77777777" w:rsidTr="00234945">
        <w:tc>
          <w:tcPr>
            <w:tcW w:w="1110" w:type="dxa"/>
          </w:tcPr>
          <w:p w14:paraId="6786A87F" w14:textId="77777777" w:rsidR="00A80128" w:rsidRPr="00A80128" w:rsidRDefault="00A80128" w:rsidP="00D23D0F">
            <w:pPr>
              <w:widowControl/>
              <w:suppressAutoHyphens w:val="0"/>
            </w:pPr>
            <w:r w:rsidRPr="00A80128">
              <w:t xml:space="preserve">Mg II </w:t>
            </w:r>
          </w:p>
        </w:tc>
        <w:tc>
          <w:tcPr>
            <w:tcW w:w="0" w:type="auto"/>
          </w:tcPr>
          <w:p w14:paraId="33FB0BD8" w14:textId="77777777" w:rsidR="00A80128" w:rsidRPr="00A80128" w:rsidRDefault="00A80128" w:rsidP="00D23D0F">
            <w:pPr>
              <w:widowControl/>
              <w:suppressAutoHyphens w:val="0"/>
            </w:pPr>
            <w:r w:rsidRPr="00A80128">
              <w:t>2798 Å</w:t>
            </w:r>
          </w:p>
        </w:tc>
        <w:tc>
          <w:tcPr>
            <w:tcW w:w="1690" w:type="dxa"/>
          </w:tcPr>
          <w:p w14:paraId="41023E80" w14:textId="77777777" w:rsidR="00A80128" w:rsidRPr="00A80128" w:rsidRDefault="00A80128" w:rsidP="00D23D0F">
            <w:pPr>
              <w:widowControl/>
              <w:suppressAutoHyphens w:val="0"/>
            </w:pPr>
          </w:p>
        </w:tc>
      </w:tr>
      <w:tr w:rsidR="00A80128" w:rsidRPr="00A80128" w14:paraId="7A124428" w14:textId="77777777" w:rsidTr="00234945">
        <w:tc>
          <w:tcPr>
            <w:tcW w:w="1110" w:type="dxa"/>
          </w:tcPr>
          <w:p w14:paraId="2CC00268" w14:textId="77777777" w:rsidR="00A80128" w:rsidRPr="00A80128" w:rsidRDefault="00A80128" w:rsidP="00D23D0F">
            <w:pPr>
              <w:widowControl/>
              <w:suppressAutoHyphens w:val="0"/>
            </w:pPr>
            <w:r w:rsidRPr="00A80128">
              <w:t xml:space="preserve">Mg II </w:t>
            </w:r>
          </w:p>
        </w:tc>
        <w:tc>
          <w:tcPr>
            <w:tcW w:w="0" w:type="auto"/>
          </w:tcPr>
          <w:p w14:paraId="5D291B9B" w14:textId="77777777" w:rsidR="00A80128" w:rsidRPr="00A80128" w:rsidRDefault="00A80128" w:rsidP="00D23D0F">
            <w:pPr>
              <w:widowControl/>
              <w:suppressAutoHyphens w:val="0"/>
            </w:pPr>
            <w:r w:rsidRPr="00A80128">
              <w:t>2803 Å</w:t>
            </w:r>
          </w:p>
        </w:tc>
        <w:tc>
          <w:tcPr>
            <w:tcW w:w="1690" w:type="dxa"/>
          </w:tcPr>
          <w:p w14:paraId="0D15029F" w14:textId="77777777" w:rsidR="00A80128" w:rsidRPr="00A80128" w:rsidRDefault="00A80128" w:rsidP="00D23D0F">
            <w:pPr>
              <w:widowControl/>
              <w:suppressAutoHyphens w:val="0"/>
            </w:pPr>
          </w:p>
        </w:tc>
      </w:tr>
      <w:tr w:rsidR="00A80128" w:rsidRPr="00A80128" w14:paraId="106255C9" w14:textId="77777777" w:rsidTr="00234945">
        <w:tc>
          <w:tcPr>
            <w:tcW w:w="1110" w:type="dxa"/>
          </w:tcPr>
          <w:p w14:paraId="29CDADCA" w14:textId="77777777" w:rsidR="00A80128" w:rsidRPr="00A80128" w:rsidRDefault="00A80128" w:rsidP="00D23D0F">
            <w:pPr>
              <w:widowControl/>
              <w:suppressAutoHyphens w:val="0"/>
            </w:pPr>
            <w:r w:rsidRPr="00A80128">
              <w:t xml:space="preserve">[Ne III] </w:t>
            </w:r>
          </w:p>
        </w:tc>
        <w:tc>
          <w:tcPr>
            <w:tcW w:w="0" w:type="auto"/>
          </w:tcPr>
          <w:p w14:paraId="5290F094" w14:textId="77777777" w:rsidR="00A80128" w:rsidRPr="00A80128" w:rsidRDefault="00A80128" w:rsidP="00D23D0F">
            <w:pPr>
              <w:widowControl/>
              <w:suppressAutoHyphens w:val="0"/>
            </w:pPr>
            <w:r w:rsidRPr="00A80128">
              <w:t>3343 Å</w:t>
            </w:r>
          </w:p>
        </w:tc>
        <w:tc>
          <w:tcPr>
            <w:tcW w:w="1690" w:type="dxa"/>
          </w:tcPr>
          <w:p w14:paraId="1D6A4193" w14:textId="77777777" w:rsidR="00A80128" w:rsidRPr="00A80128" w:rsidRDefault="00A80128" w:rsidP="00D23D0F">
            <w:pPr>
              <w:widowControl/>
              <w:suppressAutoHyphens w:val="0"/>
            </w:pPr>
          </w:p>
        </w:tc>
      </w:tr>
      <w:tr w:rsidR="00A80128" w:rsidRPr="00A80128" w14:paraId="5D02060E" w14:textId="77777777" w:rsidTr="00234945">
        <w:tc>
          <w:tcPr>
            <w:tcW w:w="1110" w:type="dxa"/>
          </w:tcPr>
          <w:p w14:paraId="2781A808" w14:textId="77777777" w:rsidR="00A80128" w:rsidRPr="00A80128" w:rsidRDefault="00A80128" w:rsidP="00D23D0F">
            <w:pPr>
              <w:widowControl/>
              <w:suppressAutoHyphens w:val="0"/>
            </w:pPr>
            <w:r w:rsidRPr="00A80128">
              <w:t xml:space="preserve">[Ne V] </w:t>
            </w:r>
          </w:p>
        </w:tc>
        <w:tc>
          <w:tcPr>
            <w:tcW w:w="0" w:type="auto"/>
          </w:tcPr>
          <w:p w14:paraId="34181499" w14:textId="77777777" w:rsidR="00A80128" w:rsidRPr="00A80128" w:rsidRDefault="00A80128" w:rsidP="00D23D0F">
            <w:pPr>
              <w:widowControl/>
              <w:suppressAutoHyphens w:val="0"/>
            </w:pPr>
            <w:r w:rsidRPr="00A80128">
              <w:t>3426 Å</w:t>
            </w:r>
          </w:p>
        </w:tc>
        <w:tc>
          <w:tcPr>
            <w:tcW w:w="1690" w:type="dxa"/>
          </w:tcPr>
          <w:p w14:paraId="1ADAF552" w14:textId="77777777" w:rsidR="00A80128" w:rsidRPr="00A80128" w:rsidRDefault="00A80128" w:rsidP="00D23D0F">
            <w:pPr>
              <w:widowControl/>
              <w:suppressAutoHyphens w:val="0"/>
            </w:pPr>
          </w:p>
        </w:tc>
      </w:tr>
      <w:tr w:rsidR="00A80128" w:rsidRPr="00A80128" w14:paraId="5819BE96" w14:textId="77777777" w:rsidTr="00234945">
        <w:tc>
          <w:tcPr>
            <w:tcW w:w="1110" w:type="dxa"/>
          </w:tcPr>
          <w:p w14:paraId="31AF3AED" w14:textId="77777777" w:rsidR="00A80128" w:rsidRPr="00A80128" w:rsidRDefault="00A80128" w:rsidP="00D23D0F">
            <w:pPr>
              <w:widowControl/>
              <w:suppressAutoHyphens w:val="0"/>
            </w:pPr>
            <w:r w:rsidRPr="00A80128">
              <w:t xml:space="preserve"> Ba C 0</w:t>
            </w:r>
          </w:p>
        </w:tc>
        <w:tc>
          <w:tcPr>
            <w:tcW w:w="0" w:type="auto"/>
          </w:tcPr>
          <w:p w14:paraId="2A7468E5" w14:textId="77777777" w:rsidR="00A80128" w:rsidRPr="00A80128" w:rsidRDefault="00A80128" w:rsidP="00D23D0F">
            <w:pPr>
              <w:widowControl/>
              <w:suppressAutoHyphens w:val="0"/>
            </w:pPr>
          </w:p>
        </w:tc>
        <w:tc>
          <w:tcPr>
            <w:tcW w:w="1690" w:type="dxa"/>
          </w:tcPr>
          <w:p w14:paraId="4EE8E804" w14:textId="77777777" w:rsidR="00A80128" w:rsidRPr="00A80128" w:rsidRDefault="00A80128" w:rsidP="00D23D0F">
            <w:pPr>
              <w:widowControl/>
              <w:suppressAutoHyphens w:val="0"/>
            </w:pPr>
            <w:r w:rsidRPr="00A80128">
              <w:t>Balmer Cont.</w:t>
            </w:r>
          </w:p>
        </w:tc>
      </w:tr>
      <w:tr w:rsidR="00A80128" w:rsidRPr="00A80128" w14:paraId="22394809" w14:textId="77777777" w:rsidTr="00234945">
        <w:tc>
          <w:tcPr>
            <w:tcW w:w="1110" w:type="dxa"/>
          </w:tcPr>
          <w:p w14:paraId="6EB1783A" w14:textId="77777777" w:rsidR="00A80128" w:rsidRPr="00A80128" w:rsidRDefault="00A80128" w:rsidP="00D23D0F">
            <w:pPr>
              <w:widowControl/>
              <w:suppressAutoHyphens w:val="0"/>
            </w:pPr>
            <w:r w:rsidRPr="00A80128">
              <w:t xml:space="preserve">Balmer </w:t>
            </w:r>
          </w:p>
        </w:tc>
        <w:tc>
          <w:tcPr>
            <w:tcW w:w="0" w:type="auto"/>
          </w:tcPr>
          <w:p w14:paraId="295E2CF4" w14:textId="77777777" w:rsidR="00A80128" w:rsidRPr="00A80128" w:rsidRDefault="00A80128" w:rsidP="00D23D0F">
            <w:pPr>
              <w:widowControl/>
              <w:suppressAutoHyphens w:val="0"/>
            </w:pPr>
            <w:r w:rsidRPr="00A80128">
              <w:t>3646 Å</w:t>
            </w:r>
          </w:p>
        </w:tc>
        <w:tc>
          <w:tcPr>
            <w:tcW w:w="1690" w:type="dxa"/>
          </w:tcPr>
          <w:p w14:paraId="1CEF4510" w14:textId="77777777" w:rsidR="00A80128" w:rsidRPr="00A80128" w:rsidRDefault="00A80128" w:rsidP="00D23D0F">
            <w:pPr>
              <w:widowControl/>
              <w:suppressAutoHyphens w:val="0"/>
            </w:pPr>
            <w:r w:rsidRPr="00A80128">
              <w:rPr>
                <w:lang w:val="en-CA"/>
              </w:rPr>
              <w:t>Ba Jump</w:t>
            </w:r>
          </w:p>
        </w:tc>
      </w:tr>
      <w:tr w:rsidR="00A80128" w:rsidRPr="00A80128" w14:paraId="36B198AE" w14:textId="77777777" w:rsidTr="00234945">
        <w:tc>
          <w:tcPr>
            <w:tcW w:w="1110" w:type="dxa"/>
          </w:tcPr>
          <w:p w14:paraId="0A8D5737" w14:textId="77777777" w:rsidR="00A80128" w:rsidRPr="00A80128" w:rsidRDefault="00A80128" w:rsidP="00D23D0F">
            <w:pPr>
              <w:widowControl/>
              <w:suppressAutoHyphens w:val="0"/>
            </w:pPr>
            <w:r w:rsidRPr="00A80128">
              <w:t xml:space="preserve">[O II] </w:t>
            </w:r>
          </w:p>
        </w:tc>
        <w:tc>
          <w:tcPr>
            <w:tcW w:w="0" w:type="auto"/>
          </w:tcPr>
          <w:p w14:paraId="6B579991" w14:textId="77777777" w:rsidR="00A80128" w:rsidRPr="00A80128" w:rsidRDefault="00A80128" w:rsidP="00D23D0F">
            <w:pPr>
              <w:widowControl/>
              <w:suppressAutoHyphens w:val="0"/>
            </w:pPr>
            <w:r w:rsidRPr="00A80128">
              <w:t>3726 Å</w:t>
            </w:r>
          </w:p>
        </w:tc>
        <w:tc>
          <w:tcPr>
            <w:tcW w:w="1690" w:type="dxa"/>
          </w:tcPr>
          <w:p w14:paraId="1AAB3F8C" w14:textId="77777777" w:rsidR="00A80128" w:rsidRPr="00A80128" w:rsidRDefault="00A80128" w:rsidP="00D23D0F">
            <w:pPr>
              <w:widowControl/>
              <w:suppressAutoHyphens w:val="0"/>
            </w:pPr>
          </w:p>
        </w:tc>
      </w:tr>
      <w:tr w:rsidR="00A80128" w:rsidRPr="00A80128" w14:paraId="28180212" w14:textId="77777777" w:rsidTr="00234945">
        <w:tc>
          <w:tcPr>
            <w:tcW w:w="1110" w:type="dxa"/>
          </w:tcPr>
          <w:p w14:paraId="563B153D" w14:textId="77777777" w:rsidR="00A80128" w:rsidRPr="00A80128" w:rsidRDefault="00A80128" w:rsidP="00D23D0F">
            <w:pPr>
              <w:widowControl/>
              <w:suppressAutoHyphens w:val="0"/>
            </w:pPr>
            <w:r w:rsidRPr="00A80128">
              <w:t xml:space="preserve">[O II] </w:t>
            </w:r>
          </w:p>
        </w:tc>
        <w:tc>
          <w:tcPr>
            <w:tcW w:w="0" w:type="auto"/>
          </w:tcPr>
          <w:p w14:paraId="33AAB0AF" w14:textId="77777777" w:rsidR="00A80128" w:rsidRPr="00A80128" w:rsidRDefault="00A80128" w:rsidP="00D23D0F">
            <w:pPr>
              <w:widowControl/>
              <w:suppressAutoHyphens w:val="0"/>
            </w:pPr>
            <w:r w:rsidRPr="00A80128">
              <w:t>3727 Å</w:t>
            </w:r>
          </w:p>
        </w:tc>
        <w:tc>
          <w:tcPr>
            <w:tcW w:w="1690" w:type="dxa"/>
          </w:tcPr>
          <w:p w14:paraId="3648F627" w14:textId="77777777" w:rsidR="00A80128" w:rsidRPr="00A80128" w:rsidRDefault="00A80128" w:rsidP="00D23D0F">
            <w:pPr>
              <w:widowControl/>
              <w:suppressAutoHyphens w:val="0"/>
            </w:pPr>
          </w:p>
        </w:tc>
      </w:tr>
      <w:tr w:rsidR="00A80128" w:rsidRPr="00A80128" w14:paraId="6ACDB3D8" w14:textId="77777777" w:rsidTr="00234945">
        <w:tc>
          <w:tcPr>
            <w:tcW w:w="1110" w:type="dxa"/>
          </w:tcPr>
          <w:p w14:paraId="3C144674" w14:textId="77777777" w:rsidR="00A80128" w:rsidRPr="00A80128" w:rsidRDefault="00A80128" w:rsidP="00D23D0F">
            <w:pPr>
              <w:widowControl/>
              <w:suppressAutoHyphens w:val="0"/>
            </w:pPr>
            <w:r w:rsidRPr="00A80128">
              <w:t xml:space="preserve">[O II] </w:t>
            </w:r>
          </w:p>
        </w:tc>
        <w:tc>
          <w:tcPr>
            <w:tcW w:w="0" w:type="auto"/>
          </w:tcPr>
          <w:p w14:paraId="70DFA8C7" w14:textId="77777777" w:rsidR="00A80128" w:rsidRPr="00A80128" w:rsidRDefault="00A80128" w:rsidP="00D23D0F">
            <w:pPr>
              <w:widowControl/>
              <w:suppressAutoHyphens w:val="0"/>
            </w:pPr>
            <w:r w:rsidRPr="00A80128">
              <w:t>3729 Å</w:t>
            </w:r>
          </w:p>
        </w:tc>
        <w:tc>
          <w:tcPr>
            <w:tcW w:w="1690" w:type="dxa"/>
          </w:tcPr>
          <w:p w14:paraId="4F5AD5ED" w14:textId="77777777" w:rsidR="00A80128" w:rsidRPr="00A80128" w:rsidRDefault="00A80128" w:rsidP="00D23D0F">
            <w:pPr>
              <w:widowControl/>
              <w:suppressAutoHyphens w:val="0"/>
            </w:pPr>
          </w:p>
        </w:tc>
      </w:tr>
      <w:tr w:rsidR="00A80128" w:rsidRPr="00A80128" w14:paraId="77B2F1BF" w14:textId="77777777" w:rsidTr="00234945">
        <w:tc>
          <w:tcPr>
            <w:tcW w:w="1110" w:type="dxa"/>
          </w:tcPr>
          <w:p w14:paraId="707961FF" w14:textId="77777777" w:rsidR="00A80128" w:rsidRPr="00A80128" w:rsidRDefault="00A80128" w:rsidP="00D23D0F">
            <w:pPr>
              <w:widowControl/>
              <w:suppressAutoHyphens w:val="0"/>
            </w:pPr>
            <w:r w:rsidRPr="00A80128">
              <w:t>[Ne III]</w:t>
            </w:r>
          </w:p>
        </w:tc>
        <w:tc>
          <w:tcPr>
            <w:tcW w:w="0" w:type="auto"/>
          </w:tcPr>
          <w:p w14:paraId="7BB16FA4" w14:textId="77777777" w:rsidR="00A80128" w:rsidRPr="00A80128" w:rsidRDefault="00A80128" w:rsidP="00D23D0F">
            <w:pPr>
              <w:widowControl/>
              <w:suppressAutoHyphens w:val="0"/>
            </w:pPr>
            <w:r w:rsidRPr="00A80128">
              <w:t>3869 Å</w:t>
            </w:r>
          </w:p>
        </w:tc>
        <w:tc>
          <w:tcPr>
            <w:tcW w:w="1690" w:type="dxa"/>
          </w:tcPr>
          <w:p w14:paraId="6114D818" w14:textId="77777777" w:rsidR="00A80128" w:rsidRPr="00A80128" w:rsidRDefault="00A80128" w:rsidP="00D23D0F">
            <w:pPr>
              <w:widowControl/>
              <w:suppressAutoHyphens w:val="0"/>
            </w:pPr>
          </w:p>
        </w:tc>
      </w:tr>
      <w:tr w:rsidR="00A80128" w:rsidRPr="00A80128" w14:paraId="3002EDA6" w14:textId="77777777" w:rsidTr="00234945">
        <w:tc>
          <w:tcPr>
            <w:tcW w:w="1110" w:type="dxa"/>
          </w:tcPr>
          <w:p w14:paraId="26F13535" w14:textId="77777777" w:rsidR="00A80128" w:rsidRPr="00A80128" w:rsidRDefault="00A80128" w:rsidP="00D23D0F">
            <w:pPr>
              <w:widowControl/>
              <w:suppressAutoHyphens w:val="0"/>
            </w:pPr>
            <w:r w:rsidRPr="00A80128">
              <w:t xml:space="preserve">H I </w:t>
            </w:r>
          </w:p>
        </w:tc>
        <w:tc>
          <w:tcPr>
            <w:tcW w:w="0" w:type="auto"/>
          </w:tcPr>
          <w:p w14:paraId="0E92FFCF" w14:textId="77777777" w:rsidR="00A80128" w:rsidRPr="00A80128" w:rsidRDefault="00A80128" w:rsidP="00D23D0F">
            <w:pPr>
              <w:widowControl/>
              <w:suppressAutoHyphens w:val="0"/>
            </w:pPr>
            <w:r w:rsidRPr="00A80128">
              <w:t>3889 Å</w:t>
            </w:r>
          </w:p>
        </w:tc>
        <w:tc>
          <w:tcPr>
            <w:tcW w:w="1690" w:type="dxa"/>
          </w:tcPr>
          <w:p w14:paraId="386C5B9A" w14:textId="77777777" w:rsidR="00A80128" w:rsidRPr="00A80128" w:rsidRDefault="00A80128" w:rsidP="00D23D0F">
            <w:pPr>
              <w:widowControl/>
              <w:suppressAutoHyphens w:val="0"/>
            </w:pPr>
          </w:p>
        </w:tc>
      </w:tr>
      <w:tr w:rsidR="00A80128" w:rsidRPr="00A80128" w14:paraId="21327D22" w14:textId="77777777" w:rsidTr="00234945">
        <w:tc>
          <w:tcPr>
            <w:tcW w:w="1110" w:type="dxa"/>
          </w:tcPr>
          <w:p w14:paraId="7B63D6D0" w14:textId="77777777" w:rsidR="00A80128" w:rsidRPr="00A80128" w:rsidRDefault="00A80128" w:rsidP="00D23D0F">
            <w:pPr>
              <w:widowControl/>
              <w:suppressAutoHyphens w:val="0"/>
            </w:pPr>
            <w:r w:rsidRPr="00A80128">
              <w:t xml:space="preserve">Ca II </w:t>
            </w:r>
          </w:p>
        </w:tc>
        <w:tc>
          <w:tcPr>
            <w:tcW w:w="0" w:type="auto"/>
          </w:tcPr>
          <w:p w14:paraId="4034DDC7" w14:textId="77777777" w:rsidR="00A80128" w:rsidRPr="00A80128" w:rsidRDefault="00A80128" w:rsidP="00D23D0F">
            <w:pPr>
              <w:widowControl/>
              <w:suppressAutoHyphens w:val="0"/>
            </w:pPr>
            <w:r w:rsidRPr="00A80128">
              <w:t>3933 Å</w:t>
            </w:r>
          </w:p>
        </w:tc>
        <w:tc>
          <w:tcPr>
            <w:tcW w:w="1690" w:type="dxa"/>
          </w:tcPr>
          <w:p w14:paraId="472CEAA4" w14:textId="77777777" w:rsidR="00A80128" w:rsidRPr="00A80128" w:rsidRDefault="00A80128" w:rsidP="00D23D0F">
            <w:pPr>
              <w:widowControl/>
              <w:suppressAutoHyphens w:val="0"/>
            </w:pPr>
          </w:p>
        </w:tc>
      </w:tr>
      <w:tr w:rsidR="00A80128" w:rsidRPr="00A80128" w14:paraId="6D2F4694" w14:textId="77777777" w:rsidTr="00234945">
        <w:tc>
          <w:tcPr>
            <w:tcW w:w="1110" w:type="dxa"/>
          </w:tcPr>
          <w:p w14:paraId="28F735E1" w14:textId="77777777" w:rsidR="00A80128" w:rsidRPr="00A80128" w:rsidRDefault="00A80128" w:rsidP="00D23D0F">
            <w:pPr>
              <w:widowControl/>
              <w:suppressAutoHyphens w:val="0"/>
            </w:pPr>
            <w:r w:rsidRPr="00A80128">
              <w:t xml:space="preserve">He I </w:t>
            </w:r>
          </w:p>
        </w:tc>
        <w:tc>
          <w:tcPr>
            <w:tcW w:w="0" w:type="auto"/>
          </w:tcPr>
          <w:p w14:paraId="2EDAB8E1" w14:textId="77777777" w:rsidR="00A80128" w:rsidRPr="00A80128" w:rsidRDefault="00A80128" w:rsidP="00D23D0F">
            <w:pPr>
              <w:widowControl/>
              <w:suppressAutoHyphens w:val="0"/>
            </w:pPr>
            <w:r w:rsidRPr="00A80128">
              <w:t>4026 Å</w:t>
            </w:r>
          </w:p>
        </w:tc>
        <w:tc>
          <w:tcPr>
            <w:tcW w:w="1690" w:type="dxa"/>
          </w:tcPr>
          <w:p w14:paraId="17F355CD" w14:textId="77777777" w:rsidR="00A80128" w:rsidRPr="00A80128" w:rsidRDefault="00A80128" w:rsidP="00D23D0F">
            <w:pPr>
              <w:widowControl/>
              <w:suppressAutoHyphens w:val="0"/>
            </w:pPr>
          </w:p>
        </w:tc>
      </w:tr>
      <w:tr w:rsidR="00A80128" w:rsidRPr="00A80128" w14:paraId="66A6CD9C" w14:textId="77777777" w:rsidTr="00234945">
        <w:tc>
          <w:tcPr>
            <w:tcW w:w="1110" w:type="dxa"/>
          </w:tcPr>
          <w:p w14:paraId="49B382F1" w14:textId="77777777" w:rsidR="00A80128" w:rsidRPr="00A80128" w:rsidRDefault="00A80128" w:rsidP="00D23D0F">
            <w:pPr>
              <w:widowControl/>
              <w:suppressAutoHyphens w:val="0"/>
            </w:pPr>
            <w:r w:rsidRPr="00A80128">
              <w:t xml:space="preserve">[S II] </w:t>
            </w:r>
          </w:p>
        </w:tc>
        <w:tc>
          <w:tcPr>
            <w:tcW w:w="0" w:type="auto"/>
          </w:tcPr>
          <w:p w14:paraId="06B3360A" w14:textId="77777777" w:rsidR="00A80128" w:rsidRPr="00A80128" w:rsidRDefault="00A80128" w:rsidP="00D23D0F">
            <w:pPr>
              <w:widowControl/>
              <w:suppressAutoHyphens w:val="0"/>
            </w:pPr>
            <w:r w:rsidRPr="00A80128">
              <w:t>4070 Å</w:t>
            </w:r>
          </w:p>
        </w:tc>
        <w:tc>
          <w:tcPr>
            <w:tcW w:w="1690" w:type="dxa"/>
          </w:tcPr>
          <w:p w14:paraId="242CD2FC" w14:textId="77777777" w:rsidR="00A80128" w:rsidRPr="00A80128" w:rsidRDefault="00A80128" w:rsidP="00D23D0F">
            <w:pPr>
              <w:widowControl/>
              <w:suppressAutoHyphens w:val="0"/>
            </w:pPr>
          </w:p>
        </w:tc>
      </w:tr>
      <w:tr w:rsidR="00A80128" w:rsidRPr="00A80128" w14:paraId="136EA497" w14:textId="77777777" w:rsidTr="00234945">
        <w:tc>
          <w:tcPr>
            <w:tcW w:w="1110" w:type="dxa"/>
          </w:tcPr>
          <w:p w14:paraId="282ABF20" w14:textId="77777777" w:rsidR="00A80128" w:rsidRPr="00A80128" w:rsidRDefault="00A80128" w:rsidP="00D23D0F">
            <w:pPr>
              <w:widowControl/>
              <w:suppressAutoHyphens w:val="0"/>
            </w:pPr>
            <w:r w:rsidRPr="00A80128">
              <w:t xml:space="preserve">[S II] </w:t>
            </w:r>
          </w:p>
        </w:tc>
        <w:tc>
          <w:tcPr>
            <w:tcW w:w="0" w:type="auto"/>
          </w:tcPr>
          <w:p w14:paraId="0AF30638" w14:textId="77777777" w:rsidR="00A80128" w:rsidRPr="00A80128" w:rsidRDefault="00A80128" w:rsidP="00D23D0F">
            <w:pPr>
              <w:widowControl/>
              <w:suppressAutoHyphens w:val="0"/>
            </w:pPr>
            <w:r w:rsidRPr="00A80128">
              <w:t>4070 Å</w:t>
            </w:r>
          </w:p>
        </w:tc>
        <w:tc>
          <w:tcPr>
            <w:tcW w:w="1690" w:type="dxa"/>
          </w:tcPr>
          <w:p w14:paraId="284252C9" w14:textId="77777777" w:rsidR="00A80128" w:rsidRPr="00A80128" w:rsidRDefault="00A80128" w:rsidP="00D23D0F">
            <w:pPr>
              <w:widowControl/>
              <w:suppressAutoHyphens w:val="0"/>
            </w:pPr>
          </w:p>
        </w:tc>
      </w:tr>
      <w:tr w:rsidR="00A80128" w:rsidRPr="00A80128" w14:paraId="01D4073D" w14:textId="77777777" w:rsidTr="00234945">
        <w:tc>
          <w:tcPr>
            <w:tcW w:w="1110" w:type="dxa"/>
          </w:tcPr>
          <w:p w14:paraId="16ACF7D8" w14:textId="77777777" w:rsidR="00A80128" w:rsidRPr="00A80128" w:rsidRDefault="00A80128" w:rsidP="00D23D0F">
            <w:pPr>
              <w:widowControl/>
              <w:suppressAutoHyphens w:val="0"/>
            </w:pPr>
            <w:r w:rsidRPr="00A80128">
              <w:t xml:space="preserve">[S II] </w:t>
            </w:r>
          </w:p>
        </w:tc>
        <w:tc>
          <w:tcPr>
            <w:tcW w:w="0" w:type="auto"/>
          </w:tcPr>
          <w:p w14:paraId="04ACDBC9" w14:textId="77777777" w:rsidR="00A80128" w:rsidRPr="00A80128" w:rsidRDefault="00A80128" w:rsidP="00D23D0F">
            <w:pPr>
              <w:widowControl/>
              <w:suppressAutoHyphens w:val="0"/>
            </w:pPr>
            <w:r w:rsidRPr="00A80128">
              <w:t>4078 Å</w:t>
            </w:r>
          </w:p>
        </w:tc>
        <w:tc>
          <w:tcPr>
            <w:tcW w:w="1690" w:type="dxa"/>
          </w:tcPr>
          <w:p w14:paraId="767857FA" w14:textId="77777777" w:rsidR="00A80128" w:rsidRPr="00A80128" w:rsidRDefault="00A80128" w:rsidP="00D23D0F">
            <w:pPr>
              <w:widowControl/>
              <w:suppressAutoHyphens w:val="0"/>
            </w:pPr>
          </w:p>
        </w:tc>
      </w:tr>
      <w:tr w:rsidR="00A80128" w:rsidRPr="00A80128" w14:paraId="11BD12F7" w14:textId="77777777" w:rsidTr="00234945">
        <w:tc>
          <w:tcPr>
            <w:tcW w:w="1110" w:type="dxa"/>
          </w:tcPr>
          <w:p w14:paraId="3E26548D" w14:textId="77777777" w:rsidR="00A80128" w:rsidRPr="00A80128" w:rsidRDefault="00A80128" w:rsidP="00D23D0F">
            <w:pPr>
              <w:widowControl/>
              <w:suppressAutoHyphens w:val="0"/>
            </w:pPr>
            <w:r w:rsidRPr="00A80128">
              <w:t xml:space="preserve">H I </w:t>
            </w:r>
          </w:p>
        </w:tc>
        <w:tc>
          <w:tcPr>
            <w:tcW w:w="0" w:type="auto"/>
          </w:tcPr>
          <w:p w14:paraId="5F867133" w14:textId="77777777" w:rsidR="00A80128" w:rsidRPr="00A80128" w:rsidRDefault="00A80128" w:rsidP="00D23D0F">
            <w:pPr>
              <w:widowControl/>
              <w:suppressAutoHyphens w:val="0"/>
            </w:pPr>
            <w:r w:rsidRPr="00A80128">
              <w:t>4102 Å</w:t>
            </w:r>
          </w:p>
        </w:tc>
        <w:tc>
          <w:tcPr>
            <w:tcW w:w="1690" w:type="dxa"/>
          </w:tcPr>
          <w:p w14:paraId="43B1A96A" w14:textId="77777777" w:rsidR="00A80128" w:rsidRPr="00A80128" w:rsidRDefault="00A80128" w:rsidP="00D23D0F">
            <w:pPr>
              <w:widowControl/>
              <w:suppressAutoHyphens w:val="0"/>
            </w:pPr>
          </w:p>
        </w:tc>
      </w:tr>
      <w:tr w:rsidR="00A80128" w:rsidRPr="00A80128" w14:paraId="6B25D082" w14:textId="77777777" w:rsidTr="00234945">
        <w:tc>
          <w:tcPr>
            <w:tcW w:w="1110" w:type="dxa"/>
          </w:tcPr>
          <w:p w14:paraId="1D8D3DD6" w14:textId="77777777" w:rsidR="00A80128" w:rsidRPr="00A80128" w:rsidRDefault="00A80128" w:rsidP="00D23D0F">
            <w:pPr>
              <w:widowControl/>
              <w:suppressAutoHyphens w:val="0"/>
            </w:pPr>
            <w:r w:rsidRPr="00A80128">
              <w:t xml:space="preserve">Ni 12 </w:t>
            </w:r>
          </w:p>
        </w:tc>
        <w:tc>
          <w:tcPr>
            <w:tcW w:w="0" w:type="auto"/>
          </w:tcPr>
          <w:p w14:paraId="4E8A05BF" w14:textId="77777777" w:rsidR="00A80128" w:rsidRPr="00A80128" w:rsidRDefault="00A80128" w:rsidP="00D23D0F">
            <w:pPr>
              <w:widowControl/>
              <w:suppressAutoHyphens w:val="0"/>
            </w:pPr>
            <w:r w:rsidRPr="00A80128">
              <w:t>4231 Å</w:t>
            </w:r>
          </w:p>
        </w:tc>
        <w:tc>
          <w:tcPr>
            <w:tcW w:w="1690" w:type="dxa"/>
          </w:tcPr>
          <w:p w14:paraId="200B4369" w14:textId="77777777" w:rsidR="00A80128" w:rsidRPr="00A80128" w:rsidRDefault="00A80128" w:rsidP="00D23D0F">
            <w:pPr>
              <w:widowControl/>
              <w:suppressAutoHyphens w:val="0"/>
            </w:pPr>
          </w:p>
        </w:tc>
      </w:tr>
      <w:tr w:rsidR="00A80128" w:rsidRPr="00A80128" w14:paraId="1FF15000" w14:textId="77777777" w:rsidTr="00234945">
        <w:tc>
          <w:tcPr>
            <w:tcW w:w="1110" w:type="dxa"/>
          </w:tcPr>
          <w:p w14:paraId="24BD025D" w14:textId="77777777" w:rsidR="00A80128" w:rsidRPr="00A80128" w:rsidRDefault="00A80128" w:rsidP="00D23D0F">
            <w:pPr>
              <w:widowControl/>
              <w:suppressAutoHyphens w:val="0"/>
            </w:pPr>
            <w:r w:rsidRPr="00A80128">
              <w:t xml:space="preserve">H I </w:t>
            </w:r>
          </w:p>
        </w:tc>
        <w:tc>
          <w:tcPr>
            <w:tcW w:w="0" w:type="auto"/>
          </w:tcPr>
          <w:p w14:paraId="02107C6F" w14:textId="77777777" w:rsidR="00A80128" w:rsidRPr="00A80128" w:rsidRDefault="00A80128" w:rsidP="00D23D0F">
            <w:pPr>
              <w:widowControl/>
              <w:suppressAutoHyphens w:val="0"/>
            </w:pPr>
            <w:r w:rsidRPr="00A80128">
              <w:t>4340 Å</w:t>
            </w:r>
          </w:p>
        </w:tc>
        <w:tc>
          <w:tcPr>
            <w:tcW w:w="1690" w:type="dxa"/>
          </w:tcPr>
          <w:p w14:paraId="4D826F36" w14:textId="77777777" w:rsidR="00A80128" w:rsidRPr="00A80128" w:rsidRDefault="00A80128" w:rsidP="00D23D0F">
            <w:pPr>
              <w:widowControl/>
              <w:suppressAutoHyphens w:val="0"/>
            </w:pPr>
          </w:p>
        </w:tc>
      </w:tr>
      <w:tr w:rsidR="00A80128" w:rsidRPr="00A80128" w14:paraId="793E024A" w14:textId="77777777" w:rsidTr="00234945">
        <w:tc>
          <w:tcPr>
            <w:tcW w:w="1110" w:type="dxa"/>
          </w:tcPr>
          <w:p w14:paraId="0796D144" w14:textId="77777777" w:rsidR="00A80128" w:rsidRPr="00A80128" w:rsidRDefault="00A80128" w:rsidP="00D23D0F">
            <w:pPr>
              <w:widowControl/>
              <w:suppressAutoHyphens w:val="0"/>
            </w:pPr>
            <w:r w:rsidRPr="00A80128">
              <w:t xml:space="preserve">[O III] </w:t>
            </w:r>
          </w:p>
        </w:tc>
        <w:tc>
          <w:tcPr>
            <w:tcW w:w="0" w:type="auto"/>
          </w:tcPr>
          <w:p w14:paraId="3FE6D932" w14:textId="77777777" w:rsidR="00A80128" w:rsidRPr="00A80128" w:rsidRDefault="00A80128" w:rsidP="00D23D0F">
            <w:pPr>
              <w:widowControl/>
              <w:suppressAutoHyphens w:val="0"/>
            </w:pPr>
            <w:r w:rsidRPr="00A80128">
              <w:t>4363 Å</w:t>
            </w:r>
          </w:p>
        </w:tc>
        <w:tc>
          <w:tcPr>
            <w:tcW w:w="1690" w:type="dxa"/>
          </w:tcPr>
          <w:p w14:paraId="1627358C" w14:textId="77777777" w:rsidR="00A80128" w:rsidRPr="00A80128" w:rsidRDefault="00A80128" w:rsidP="00D23D0F">
            <w:pPr>
              <w:widowControl/>
              <w:suppressAutoHyphens w:val="0"/>
            </w:pPr>
          </w:p>
        </w:tc>
      </w:tr>
      <w:tr w:rsidR="00A80128" w:rsidRPr="00A80128" w14:paraId="282B904F" w14:textId="77777777" w:rsidTr="00234945">
        <w:tc>
          <w:tcPr>
            <w:tcW w:w="1110" w:type="dxa"/>
          </w:tcPr>
          <w:p w14:paraId="5AEAC731" w14:textId="77777777" w:rsidR="00A80128" w:rsidRPr="00A80128" w:rsidRDefault="00A80128" w:rsidP="00D23D0F">
            <w:pPr>
              <w:widowControl/>
              <w:suppressAutoHyphens w:val="0"/>
            </w:pPr>
            <w:r w:rsidRPr="00A80128">
              <w:t xml:space="preserve">He II </w:t>
            </w:r>
          </w:p>
        </w:tc>
        <w:tc>
          <w:tcPr>
            <w:tcW w:w="0" w:type="auto"/>
          </w:tcPr>
          <w:p w14:paraId="7BE89BCE" w14:textId="77777777" w:rsidR="00A80128" w:rsidRPr="00A80128" w:rsidRDefault="00A80128" w:rsidP="00D23D0F">
            <w:pPr>
              <w:widowControl/>
              <w:suppressAutoHyphens w:val="0"/>
            </w:pPr>
            <w:r w:rsidRPr="00A80128">
              <w:t>4686 Å</w:t>
            </w:r>
          </w:p>
        </w:tc>
        <w:tc>
          <w:tcPr>
            <w:tcW w:w="1690" w:type="dxa"/>
          </w:tcPr>
          <w:p w14:paraId="25AE3B74" w14:textId="77777777" w:rsidR="00A80128" w:rsidRPr="00A80128" w:rsidRDefault="00A80128" w:rsidP="00D23D0F">
            <w:pPr>
              <w:widowControl/>
              <w:suppressAutoHyphens w:val="0"/>
            </w:pPr>
          </w:p>
        </w:tc>
      </w:tr>
      <w:tr w:rsidR="00A80128" w:rsidRPr="00A80128" w14:paraId="2AFA6341" w14:textId="77777777" w:rsidTr="00234945">
        <w:tc>
          <w:tcPr>
            <w:tcW w:w="1110" w:type="dxa"/>
          </w:tcPr>
          <w:p w14:paraId="2A4BDEE6" w14:textId="77777777" w:rsidR="00A80128" w:rsidRPr="00A80128" w:rsidRDefault="00A80128" w:rsidP="00D23D0F">
            <w:pPr>
              <w:widowControl/>
              <w:suppressAutoHyphens w:val="0"/>
            </w:pPr>
            <w:r w:rsidRPr="00A80128">
              <w:t xml:space="preserve">Ca B </w:t>
            </w:r>
          </w:p>
        </w:tc>
        <w:tc>
          <w:tcPr>
            <w:tcW w:w="0" w:type="auto"/>
          </w:tcPr>
          <w:p w14:paraId="3BB2D9DF" w14:textId="77777777" w:rsidR="00A80128" w:rsidRPr="00A80128" w:rsidRDefault="00A80128" w:rsidP="00D23D0F">
            <w:pPr>
              <w:widowControl/>
              <w:suppressAutoHyphens w:val="0"/>
            </w:pPr>
            <w:r w:rsidRPr="00A80128">
              <w:t>4686 Å</w:t>
            </w:r>
          </w:p>
        </w:tc>
        <w:tc>
          <w:tcPr>
            <w:tcW w:w="1690" w:type="dxa"/>
          </w:tcPr>
          <w:p w14:paraId="575D2251" w14:textId="77777777" w:rsidR="00A80128" w:rsidRPr="00A80128" w:rsidRDefault="00A80128" w:rsidP="00D23D0F">
            <w:pPr>
              <w:widowControl/>
              <w:suppressAutoHyphens w:val="0"/>
            </w:pPr>
            <w:r w:rsidRPr="00A80128">
              <w:t>Case B He II</w:t>
            </w:r>
          </w:p>
        </w:tc>
      </w:tr>
      <w:tr w:rsidR="00A80128" w:rsidRPr="00A80128" w14:paraId="7ED88440" w14:textId="77777777" w:rsidTr="00234945">
        <w:tc>
          <w:tcPr>
            <w:tcW w:w="1110" w:type="dxa"/>
          </w:tcPr>
          <w:p w14:paraId="62BE88AE" w14:textId="77777777" w:rsidR="00A80128" w:rsidRPr="00A80128" w:rsidRDefault="00A80128" w:rsidP="00D23D0F">
            <w:pPr>
              <w:widowControl/>
              <w:suppressAutoHyphens w:val="0"/>
            </w:pPr>
            <w:r w:rsidRPr="00A80128">
              <w:t xml:space="preserve">[Ar IV] </w:t>
            </w:r>
          </w:p>
        </w:tc>
        <w:tc>
          <w:tcPr>
            <w:tcW w:w="0" w:type="auto"/>
          </w:tcPr>
          <w:p w14:paraId="428E73C5" w14:textId="77777777" w:rsidR="00A80128" w:rsidRPr="00A80128" w:rsidRDefault="00A80128" w:rsidP="00D23D0F">
            <w:pPr>
              <w:widowControl/>
              <w:suppressAutoHyphens w:val="0"/>
            </w:pPr>
            <w:r w:rsidRPr="00A80128">
              <w:t>4711 Å</w:t>
            </w:r>
          </w:p>
        </w:tc>
        <w:tc>
          <w:tcPr>
            <w:tcW w:w="1690" w:type="dxa"/>
          </w:tcPr>
          <w:p w14:paraId="6DFC305E" w14:textId="77777777" w:rsidR="00A80128" w:rsidRPr="00A80128" w:rsidRDefault="00A80128" w:rsidP="00D23D0F">
            <w:pPr>
              <w:widowControl/>
              <w:suppressAutoHyphens w:val="0"/>
            </w:pPr>
          </w:p>
        </w:tc>
      </w:tr>
      <w:tr w:rsidR="00A80128" w:rsidRPr="00A80128" w14:paraId="6D635FEF" w14:textId="77777777" w:rsidTr="00234945">
        <w:tc>
          <w:tcPr>
            <w:tcW w:w="1110" w:type="dxa"/>
          </w:tcPr>
          <w:p w14:paraId="53568010" w14:textId="77777777" w:rsidR="00A80128" w:rsidRPr="00A80128" w:rsidRDefault="00A80128" w:rsidP="00D23D0F">
            <w:pPr>
              <w:widowControl/>
              <w:suppressAutoHyphens w:val="0"/>
            </w:pPr>
            <w:r w:rsidRPr="00A80128">
              <w:t xml:space="preserve">[Ne IV] </w:t>
            </w:r>
          </w:p>
        </w:tc>
        <w:tc>
          <w:tcPr>
            <w:tcW w:w="0" w:type="auto"/>
          </w:tcPr>
          <w:p w14:paraId="387BC68C" w14:textId="77777777" w:rsidR="00A80128" w:rsidRPr="00A80128" w:rsidRDefault="00A80128" w:rsidP="00D23D0F">
            <w:pPr>
              <w:widowControl/>
              <w:suppressAutoHyphens w:val="0"/>
            </w:pPr>
            <w:r w:rsidRPr="00A80128">
              <w:t>4720 Å</w:t>
            </w:r>
          </w:p>
        </w:tc>
        <w:tc>
          <w:tcPr>
            <w:tcW w:w="1690" w:type="dxa"/>
          </w:tcPr>
          <w:p w14:paraId="7F7CAF70" w14:textId="77777777" w:rsidR="00A80128" w:rsidRPr="00A80128" w:rsidRDefault="00A80128" w:rsidP="00D23D0F">
            <w:pPr>
              <w:widowControl/>
              <w:suppressAutoHyphens w:val="0"/>
            </w:pPr>
          </w:p>
        </w:tc>
      </w:tr>
      <w:tr w:rsidR="00A80128" w:rsidRPr="00A80128" w14:paraId="0E6B37DC" w14:textId="77777777" w:rsidTr="00234945">
        <w:tc>
          <w:tcPr>
            <w:tcW w:w="1110" w:type="dxa"/>
          </w:tcPr>
          <w:p w14:paraId="18644498" w14:textId="77777777" w:rsidR="00A80128" w:rsidRPr="00A80128" w:rsidRDefault="00A80128" w:rsidP="00D23D0F">
            <w:pPr>
              <w:widowControl/>
              <w:suppressAutoHyphens w:val="0"/>
            </w:pPr>
            <w:r w:rsidRPr="00A80128">
              <w:t xml:space="preserve">[Ar IV] </w:t>
            </w:r>
          </w:p>
        </w:tc>
        <w:tc>
          <w:tcPr>
            <w:tcW w:w="0" w:type="auto"/>
          </w:tcPr>
          <w:p w14:paraId="59A83CEE" w14:textId="77777777" w:rsidR="00A80128" w:rsidRPr="00A80128" w:rsidRDefault="00A80128" w:rsidP="00D23D0F">
            <w:pPr>
              <w:widowControl/>
              <w:suppressAutoHyphens w:val="0"/>
            </w:pPr>
            <w:r w:rsidRPr="00A80128">
              <w:t>4740 Å</w:t>
            </w:r>
          </w:p>
        </w:tc>
        <w:tc>
          <w:tcPr>
            <w:tcW w:w="1690" w:type="dxa"/>
          </w:tcPr>
          <w:p w14:paraId="26365BC4" w14:textId="77777777" w:rsidR="00A80128" w:rsidRPr="00A80128" w:rsidRDefault="00A80128" w:rsidP="00D23D0F">
            <w:pPr>
              <w:widowControl/>
              <w:suppressAutoHyphens w:val="0"/>
            </w:pPr>
          </w:p>
        </w:tc>
      </w:tr>
      <w:tr w:rsidR="00A80128" w:rsidRPr="00A80128" w14:paraId="0710D4FB" w14:textId="77777777" w:rsidTr="00234945">
        <w:tc>
          <w:tcPr>
            <w:tcW w:w="1110" w:type="dxa"/>
          </w:tcPr>
          <w:p w14:paraId="424ABB9A" w14:textId="77777777" w:rsidR="00A80128" w:rsidRPr="00A80128" w:rsidRDefault="00A80128" w:rsidP="00D23D0F">
            <w:pPr>
              <w:widowControl/>
              <w:suppressAutoHyphens w:val="0"/>
            </w:pPr>
            <w:r w:rsidRPr="00A80128">
              <w:t xml:space="preserve">Incident </w:t>
            </w:r>
          </w:p>
        </w:tc>
        <w:tc>
          <w:tcPr>
            <w:tcW w:w="0" w:type="auto"/>
          </w:tcPr>
          <w:p w14:paraId="480BE421" w14:textId="77777777" w:rsidR="00A80128" w:rsidRPr="00A80128" w:rsidRDefault="00A80128" w:rsidP="00D23D0F">
            <w:pPr>
              <w:widowControl/>
              <w:suppressAutoHyphens w:val="0"/>
            </w:pPr>
            <w:r w:rsidRPr="00A80128">
              <w:t>4860 Å</w:t>
            </w:r>
          </w:p>
        </w:tc>
        <w:tc>
          <w:tcPr>
            <w:tcW w:w="1690" w:type="dxa"/>
          </w:tcPr>
          <w:p w14:paraId="0B3B9005" w14:textId="77777777" w:rsidR="00A80128" w:rsidRPr="00A80128" w:rsidRDefault="00A80128" w:rsidP="00D23D0F">
            <w:pPr>
              <w:widowControl/>
              <w:suppressAutoHyphens w:val="0"/>
            </w:pPr>
          </w:p>
        </w:tc>
      </w:tr>
      <w:tr w:rsidR="00A80128" w:rsidRPr="00A80128" w14:paraId="56BD7703" w14:textId="77777777" w:rsidTr="00234945">
        <w:tc>
          <w:tcPr>
            <w:tcW w:w="1110" w:type="dxa"/>
          </w:tcPr>
          <w:p w14:paraId="2BC74766" w14:textId="77777777" w:rsidR="00A80128" w:rsidRPr="00A80128" w:rsidRDefault="00A80128" w:rsidP="00D23D0F">
            <w:pPr>
              <w:widowControl/>
              <w:suppressAutoHyphens w:val="0"/>
            </w:pPr>
            <w:r w:rsidRPr="00A80128">
              <w:t xml:space="preserve">Hβ </w:t>
            </w:r>
          </w:p>
        </w:tc>
        <w:tc>
          <w:tcPr>
            <w:tcW w:w="0" w:type="auto"/>
          </w:tcPr>
          <w:p w14:paraId="170ADFF6" w14:textId="77777777" w:rsidR="00A80128" w:rsidRPr="00A80128" w:rsidRDefault="00A80128" w:rsidP="00D23D0F">
            <w:pPr>
              <w:widowControl/>
              <w:suppressAutoHyphens w:val="0"/>
            </w:pPr>
            <w:r w:rsidRPr="00A80128">
              <w:t>4861 Å</w:t>
            </w:r>
          </w:p>
        </w:tc>
        <w:tc>
          <w:tcPr>
            <w:tcW w:w="1690" w:type="dxa"/>
          </w:tcPr>
          <w:p w14:paraId="173E93EC" w14:textId="77777777" w:rsidR="00A80128" w:rsidRPr="00A80128" w:rsidRDefault="00A80128" w:rsidP="00D23D0F">
            <w:pPr>
              <w:widowControl/>
              <w:suppressAutoHyphens w:val="0"/>
            </w:pPr>
          </w:p>
        </w:tc>
      </w:tr>
      <w:tr w:rsidR="00A80128" w:rsidRPr="00A80128" w14:paraId="7413B6E1" w14:textId="77777777" w:rsidTr="00234945">
        <w:tc>
          <w:tcPr>
            <w:tcW w:w="1110" w:type="dxa"/>
          </w:tcPr>
          <w:p w14:paraId="3D8B835C" w14:textId="77777777" w:rsidR="00A80128" w:rsidRPr="00A80128" w:rsidRDefault="00A80128" w:rsidP="00D23D0F">
            <w:pPr>
              <w:widowControl/>
              <w:suppressAutoHyphens w:val="0"/>
            </w:pPr>
            <w:r w:rsidRPr="00A80128">
              <w:t xml:space="preserve">[O III] </w:t>
            </w:r>
          </w:p>
        </w:tc>
        <w:tc>
          <w:tcPr>
            <w:tcW w:w="0" w:type="auto"/>
          </w:tcPr>
          <w:p w14:paraId="2C3B2F06" w14:textId="77777777" w:rsidR="00A80128" w:rsidRPr="00A80128" w:rsidRDefault="00A80128" w:rsidP="00D23D0F">
            <w:pPr>
              <w:widowControl/>
              <w:suppressAutoHyphens w:val="0"/>
            </w:pPr>
            <w:r w:rsidRPr="00A80128">
              <w:t>4959 Å</w:t>
            </w:r>
          </w:p>
        </w:tc>
        <w:tc>
          <w:tcPr>
            <w:tcW w:w="1690" w:type="dxa"/>
          </w:tcPr>
          <w:p w14:paraId="7587C168" w14:textId="77777777" w:rsidR="00A80128" w:rsidRPr="00A80128" w:rsidRDefault="00A80128" w:rsidP="00D23D0F">
            <w:pPr>
              <w:widowControl/>
              <w:suppressAutoHyphens w:val="0"/>
            </w:pPr>
          </w:p>
        </w:tc>
      </w:tr>
      <w:tr w:rsidR="00A80128" w:rsidRPr="00A80128" w14:paraId="192B4BB7" w14:textId="77777777" w:rsidTr="00234945">
        <w:tc>
          <w:tcPr>
            <w:tcW w:w="1110" w:type="dxa"/>
          </w:tcPr>
          <w:p w14:paraId="335BB892" w14:textId="77777777" w:rsidR="00A80128" w:rsidRPr="00A80128" w:rsidRDefault="00A80128" w:rsidP="00D23D0F">
            <w:pPr>
              <w:widowControl/>
              <w:suppressAutoHyphens w:val="0"/>
            </w:pPr>
            <w:r w:rsidRPr="00A80128">
              <w:t xml:space="preserve">[O III] </w:t>
            </w:r>
          </w:p>
        </w:tc>
        <w:tc>
          <w:tcPr>
            <w:tcW w:w="0" w:type="auto"/>
          </w:tcPr>
          <w:p w14:paraId="60C482FE" w14:textId="77777777" w:rsidR="00A80128" w:rsidRPr="00A80128" w:rsidRDefault="00A80128" w:rsidP="00D23D0F">
            <w:pPr>
              <w:widowControl/>
              <w:suppressAutoHyphens w:val="0"/>
            </w:pPr>
            <w:r w:rsidRPr="00A80128">
              <w:t>5007 Å</w:t>
            </w:r>
          </w:p>
        </w:tc>
        <w:tc>
          <w:tcPr>
            <w:tcW w:w="1690" w:type="dxa"/>
          </w:tcPr>
          <w:p w14:paraId="6DE22ED3" w14:textId="77777777" w:rsidR="00A80128" w:rsidRPr="00A80128" w:rsidRDefault="00A80128" w:rsidP="00D23D0F">
            <w:pPr>
              <w:widowControl/>
              <w:suppressAutoHyphens w:val="0"/>
            </w:pPr>
          </w:p>
        </w:tc>
      </w:tr>
      <w:tr w:rsidR="00A80128" w:rsidRPr="00A80128" w14:paraId="075E5FAE" w14:textId="77777777" w:rsidTr="00234945">
        <w:tc>
          <w:tcPr>
            <w:tcW w:w="1110" w:type="dxa"/>
          </w:tcPr>
          <w:p w14:paraId="2D047716" w14:textId="77777777" w:rsidR="00A80128" w:rsidRPr="00A80128" w:rsidRDefault="00A80128" w:rsidP="00D23D0F">
            <w:pPr>
              <w:widowControl/>
              <w:suppressAutoHyphens w:val="0"/>
            </w:pPr>
            <w:r w:rsidRPr="00A80128">
              <w:t xml:space="preserve">Co 11 </w:t>
            </w:r>
          </w:p>
        </w:tc>
        <w:tc>
          <w:tcPr>
            <w:tcW w:w="0" w:type="auto"/>
          </w:tcPr>
          <w:p w14:paraId="1F594509" w14:textId="77777777" w:rsidR="00A80128" w:rsidRPr="00A80128" w:rsidRDefault="00A80128" w:rsidP="00D23D0F">
            <w:pPr>
              <w:widowControl/>
              <w:suppressAutoHyphens w:val="0"/>
            </w:pPr>
            <w:r w:rsidRPr="00A80128">
              <w:t>5168 Å</w:t>
            </w:r>
          </w:p>
        </w:tc>
        <w:tc>
          <w:tcPr>
            <w:tcW w:w="1690" w:type="dxa"/>
          </w:tcPr>
          <w:p w14:paraId="3EBA2D08" w14:textId="77777777" w:rsidR="00A80128" w:rsidRPr="00A80128" w:rsidRDefault="00A80128" w:rsidP="00D23D0F">
            <w:pPr>
              <w:widowControl/>
              <w:suppressAutoHyphens w:val="0"/>
            </w:pPr>
          </w:p>
        </w:tc>
      </w:tr>
      <w:tr w:rsidR="00A80128" w:rsidRPr="00A80128" w14:paraId="05D113BF" w14:textId="77777777" w:rsidTr="00234945">
        <w:tc>
          <w:tcPr>
            <w:tcW w:w="1110" w:type="dxa"/>
          </w:tcPr>
          <w:p w14:paraId="4A894C89" w14:textId="77777777" w:rsidR="00A80128" w:rsidRPr="00A80128" w:rsidRDefault="00A80128" w:rsidP="00D23D0F">
            <w:pPr>
              <w:widowControl/>
              <w:suppressAutoHyphens w:val="0"/>
            </w:pPr>
            <w:r w:rsidRPr="00A80128">
              <w:t xml:space="preserve">[N I] </w:t>
            </w:r>
          </w:p>
        </w:tc>
        <w:tc>
          <w:tcPr>
            <w:tcW w:w="0" w:type="auto"/>
          </w:tcPr>
          <w:p w14:paraId="1049F1B3" w14:textId="77777777" w:rsidR="00A80128" w:rsidRPr="00A80128" w:rsidRDefault="00A80128" w:rsidP="00D23D0F">
            <w:pPr>
              <w:widowControl/>
              <w:suppressAutoHyphens w:val="0"/>
            </w:pPr>
            <w:r w:rsidRPr="00A80128">
              <w:t>5200 Å</w:t>
            </w:r>
          </w:p>
        </w:tc>
        <w:tc>
          <w:tcPr>
            <w:tcW w:w="1690" w:type="dxa"/>
          </w:tcPr>
          <w:p w14:paraId="7FCA0FE7" w14:textId="77777777" w:rsidR="00A80128" w:rsidRPr="00A80128" w:rsidRDefault="00A80128" w:rsidP="00D23D0F">
            <w:pPr>
              <w:widowControl/>
              <w:suppressAutoHyphens w:val="0"/>
            </w:pPr>
          </w:p>
        </w:tc>
      </w:tr>
      <w:tr w:rsidR="00A80128" w:rsidRPr="00A80128" w14:paraId="07DCD455" w14:textId="77777777" w:rsidTr="00234945">
        <w:tc>
          <w:tcPr>
            <w:tcW w:w="1110" w:type="dxa"/>
          </w:tcPr>
          <w:p w14:paraId="40EF3F8F" w14:textId="77777777" w:rsidR="00A80128" w:rsidRPr="00A80128" w:rsidRDefault="00A80128" w:rsidP="00D23D0F">
            <w:pPr>
              <w:widowControl/>
              <w:suppressAutoHyphens w:val="0"/>
            </w:pPr>
            <w:r w:rsidRPr="00A80128">
              <w:t xml:space="preserve">Fe 14 </w:t>
            </w:r>
          </w:p>
        </w:tc>
        <w:tc>
          <w:tcPr>
            <w:tcW w:w="0" w:type="auto"/>
          </w:tcPr>
          <w:p w14:paraId="35661B21" w14:textId="77777777" w:rsidR="00A80128" w:rsidRPr="00A80128" w:rsidRDefault="00A80128" w:rsidP="00D23D0F">
            <w:pPr>
              <w:widowControl/>
              <w:suppressAutoHyphens w:val="0"/>
            </w:pPr>
            <w:r w:rsidRPr="00A80128">
              <w:t>5303Å</w:t>
            </w:r>
          </w:p>
        </w:tc>
        <w:tc>
          <w:tcPr>
            <w:tcW w:w="1690" w:type="dxa"/>
          </w:tcPr>
          <w:p w14:paraId="292B9416" w14:textId="77777777" w:rsidR="00A80128" w:rsidRPr="00A80128" w:rsidRDefault="00A80128" w:rsidP="00D23D0F">
            <w:pPr>
              <w:widowControl/>
              <w:suppressAutoHyphens w:val="0"/>
            </w:pPr>
          </w:p>
        </w:tc>
      </w:tr>
      <w:tr w:rsidR="00A80128" w:rsidRPr="00A80128" w14:paraId="1C9275B1" w14:textId="77777777" w:rsidTr="00234945">
        <w:tc>
          <w:tcPr>
            <w:tcW w:w="1110" w:type="dxa"/>
          </w:tcPr>
          <w:p w14:paraId="3DCA672B" w14:textId="77777777" w:rsidR="00A80128" w:rsidRPr="00A80128" w:rsidRDefault="00A80128" w:rsidP="00D23D0F">
            <w:pPr>
              <w:widowControl/>
              <w:suppressAutoHyphens w:val="0"/>
            </w:pPr>
            <w:r w:rsidRPr="00A80128">
              <w:t xml:space="preserve">Ar 10 </w:t>
            </w:r>
          </w:p>
        </w:tc>
        <w:tc>
          <w:tcPr>
            <w:tcW w:w="0" w:type="auto"/>
          </w:tcPr>
          <w:p w14:paraId="18E4AF7F" w14:textId="77777777" w:rsidR="00A80128" w:rsidRPr="00A80128" w:rsidRDefault="00A80128" w:rsidP="00D23D0F">
            <w:pPr>
              <w:widowControl/>
              <w:suppressAutoHyphens w:val="0"/>
            </w:pPr>
            <w:r w:rsidRPr="00A80128">
              <w:t>5534 Å</w:t>
            </w:r>
          </w:p>
        </w:tc>
        <w:tc>
          <w:tcPr>
            <w:tcW w:w="1690" w:type="dxa"/>
          </w:tcPr>
          <w:p w14:paraId="182D4A92" w14:textId="77777777" w:rsidR="00A80128" w:rsidRPr="00A80128" w:rsidRDefault="00A80128" w:rsidP="00D23D0F">
            <w:pPr>
              <w:widowControl/>
              <w:suppressAutoHyphens w:val="0"/>
            </w:pPr>
          </w:p>
        </w:tc>
      </w:tr>
      <w:tr w:rsidR="00A80128" w:rsidRPr="00A80128" w14:paraId="0B2CEB68" w14:textId="77777777" w:rsidTr="00234945">
        <w:tc>
          <w:tcPr>
            <w:tcW w:w="1110" w:type="dxa"/>
          </w:tcPr>
          <w:p w14:paraId="39B9D90C" w14:textId="77777777" w:rsidR="00A80128" w:rsidRPr="00A80128" w:rsidRDefault="00A80128" w:rsidP="00D23D0F">
            <w:pPr>
              <w:widowControl/>
              <w:suppressAutoHyphens w:val="0"/>
            </w:pPr>
            <w:r w:rsidRPr="00A80128">
              <w:t xml:space="preserve">[O I] </w:t>
            </w:r>
          </w:p>
        </w:tc>
        <w:tc>
          <w:tcPr>
            <w:tcW w:w="0" w:type="auto"/>
          </w:tcPr>
          <w:p w14:paraId="29C881B8" w14:textId="77777777" w:rsidR="00A80128" w:rsidRPr="00A80128" w:rsidRDefault="00A80128" w:rsidP="00D23D0F">
            <w:pPr>
              <w:widowControl/>
              <w:suppressAutoHyphens w:val="0"/>
            </w:pPr>
            <w:r w:rsidRPr="00A80128">
              <w:t>5577 Å</w:t>
            </w:r>
          </w:p>
        </w:tc>
        <w:tc>
          <w:tcPr>
            <w:tcW w:w="1690" w:type="dxa"/>
          </w:tcPr>
          <w:p w14:paraId="0C2539F4" w14:textId="77777777" w:rsidR="00A80128" w:rsidRPr="00A80128" w:rsidRDefault="00A80128" w:rsidP="00D23D0F">
            <w:pPr>
              <w:widowControl/>
              <w:suppressAutoHyphens w:val="0"/>
            </w:pPr>
          </w:p>
        </w:tc>
      </w:tr>
      <w:tr w:rsidR="00A80128" w:rsidRPr="00A80128" w14:paraId="1E0CCDBE" w14:textId="77777777" w:rsidTr="00234945">
        <w:tc>
          <w:tcPr>
            <w:tcW w:w="1110" w:type="dxa"/>
          </w:tcPr>
          <w:p w14:paraId="554FBD3C" w14:textId="77777777" w:rsidR="00A80128" w:rsidRPr="00A80128" w:rsidRDefault="00A80128" w:rsidP="00D23D0F">
            <w:pPr>
              <w:widowControl/>
              <w:suppressAutoHyphens w:val="0"/>
            </w:pPr>
            <w:r w:rsidRPr="00A80128">
              <w:t xml:space="preserve">[N II] </w:t>
            </w:r>
          </w:p>
        </w:tc>
        <w:tc>
          <w:tcPr>
            <w:tcW w:w="0" w:type="auto"/>
          </w:tcPr>
          <w:p w14:paraId="6F1B996F" w14:textId="77777777" w:rsidR="00A80128" w:rsidRPr="00A80128" w:rsidRDefault="00A80128" w:rsidP="00D23D0F">
            <w:pPr>
              <w:widowControl/>
              <w:suppressAutoHyphens w:val="0"/>
            </w:pPr>
            <w:r w:rsidRPr="00A80128">
              <w:t>5755 Å</w:t>
            </w:r>
          </w:p>
        </w:tc>
        <w:tc>
          <w:tcPr>
            <w:tcW w:w="1690" w:type="dxa"/>
          </w:tcPr>
          <w:p w14:paraId="10DA3415" w14:textId="77777777" w:rsidR="00A80128" w:rsidRPr="00A80128" w:rsidRDefault="00A80128" w:rsidP="00D23D0F">
            <w:pPr>
              <w:widowControl/>
              <w:suppressAutoHyphens w:val="0"/>
            </w:pPr>
          </w:p>
        </w:tc>
      </w:tr>
      <w:tr w:rsidR="00A80128" w:rsidRPr="00A80128" w14:paraId="412E3287" w14:textId="77777777" w:rsidTr="00234945">
        <w:tc>
          <w:tcPr>
            <w:tcW w:w="1110" w:type="dxa"/>
          </w:tcPr>
          <w:p w14:paraId="6C3DA9C5" w14:textId="77777777" w:rsidR="00A80128" w:rsidRPr="00A80128" w:rsidRDefault="00A80128" w:rsidP="00D23D0F">
            <w:pPr>
              <w:widowControl/>
              <w:suppressAutoHyphens w:val="0"/>
            </w:pPr>
            <w:r w:rsidRPr="00A80128">
              <w:t xml:space="preserve">He I </w:t>
            </w:r>
          </w:p>
        </w:tc>
        <w:tc>
          <w:tcPr>
            <w:tcW w:w="0" w:type="auto"/>
          </w:tcPr>
          <w:p w14:paraId="14A6C9CE" w14:textId="77777777" w:rsidR="00A80128" w:rsidRPr="00A80128" w:rsidRDefault="00A80128" w:rsidP="00D23D0F">
            <w:pPr>
              <w:widowControl/>
              <w:suppressAutoHyphens w:val="0"/>
            </w:pPr>
            <w:r w:rsidRPr="00A80128">
              <w:t>5876 Å</w:t>
            </w:r>
          </w:p>
        </w:tc>
        <w:tc>
          <w:tcPr>
            <w:tcW w:w="1690" w:type="dxa"/>
          </w:tcPr>
          <w:p w14:paraId="5D989237" w14:textId="77777777" w:rsidR="00A80128" w:rsidRPr="00A80128" w:rsidRDefault="00A80128" w:rsidP="00D23D0F">
            <w:pPr>
              <w:widowControl/>
              <w:suppressAutoHyphens w:val="0"/>
            </w:pPr>
          </w:p>
        </w:tc>
      </w:tr>
      <w:tr w:rsidR="00A80128" w:rsidRPr="00A80128" w14:paraId="7FF50480" w14:textId="77777777" w:rsidTr="00234945">
        <w:tc>
          <w:tcPr>
            <w:tcW w:w="1110" w:type="dxa"/>
          </w:tcPr>
          <w:p w14:paraId="24554A20" w14:textId="77777777" w:rsidR="00A80128" w:rsidRPr="00A80128" w:rsidRDefault="00A80128" w:rsidP="00D23D0F">
            <w:pPr>
              <w:widowControl/>
              <w:suppressAutoHyphens w:val="0"/>
            </w:pPr>
            <w:r w:rsidRPr="00A80128">
              <w:t xml:space="preserve">[O I] </w:t>
            </w:r>
          </w:p>
        </w:tc>
        <w:tc>
          <w:tcPr>
            <w:tcW w:w="0" w:type="auto"/>
          </w:tcPr>
          <w:p w14:paraId="7709625F" w14:textId="77777777" w:rsidR="00A80128" w:rsidRPr="00A80128" w:rsidRDefault="00A80128" w:rsidP="00D23D0F">
            <w:pPr>
              <w:widowControl/>
              <w:suppressAutoHyphens w:val="0"/>
            </w:pPr>
            <w:r w:rsidRPr="00A80128">
              <w:t>6300 Å</w:t>
            </w:r>
          </w:p>
        </w:tc>
        <w:tc>
          <w:tcPr>
            <w:tcW w:w="1690" w:type="dxa"/>
          </w:tcPr>
          <w:p w14:paraId="3E0FD1EB" w14:textId="77777777" w:rsidR="00A80128" w:rsidRPr="00A80128" w:rsidRDefault="00A80128" w:rsidP="00D23D0F">
            <w:pPr>
              <w:widowControl/>
              <w:suppressAutoHyphens w:val="0"/>
            </w:pPr>
          </w:p>
        </w:tc>
      </w:tr>
      <w:tr w:rsidR="00A80128" w:rsidRPr="00A80128" w14:paraId="24B5F16F" w14:textId="77777777" w:rsidTr="00234945">
        <w:tc>
          <w:tcPr>
            <w:tcW w:w="1110" w:type="dxa"/>
          </w:tcPr>
          <w:p w14:paraId="75BAA46C" w14:textId="77777777" w:rsidR="00A80128" w:rsidRPr="00A80128" w:rsidRDefault="00A80128" w:rsidP="00D23D0F">
            <w:pPr>
              <w:widowControl/>
              <w:suppressAutoHyphens w:val="0"/>
            </w:pPr>
            <w:r w:rsidRPr="00A80128">
              <w:t xml:space="preserve">[S III] </w:t>
            </w:r>
          </w:p>
        </w:tc>
        <w:tc>
          <w:tcPr>
            <w:tcW w:w="0" w:type="auto"/>
          </w:tcPr>
          <w:p w14:paraId="1442C23E" w14:textId="77777777" w:rsidR="00A80128" w:rsidRPr="00A80128" w:rsidRDefault="00A80128" w:rsidP="00D23D0F">
            <w:pPr>
              <w:widowControl/>
              <w:suppressAutoHyphens w:val="0"/>
            </w:pPr>
            <w:r w:rsidRPr="00A80128">
              <w:t>6312 Å</w:t>
            </w:r>
          </w:p>
        </w:tc>
        <w:tc>
          <w:tcPr>
            <w:tcW w:w="1690" w:type="dxa"/>
          </w:tcPr>
          <w:p w14:paraId="60227380" w14:textId="77777777" w:rsidR="00A80128" w:rsidRPr="00A80128" w:rsidRDefault="00A80128" w:rsidP="00D23D0F">
            <w:pPr>
              <w:widowControl/>
              <w:suppressAutoHyphens w:val="0"/>
            </w:pPr>
          </w:p>
        </w:tc>
      </w:tr>
      <w:tr w:rsidR="00A80128" w:rsidRPr="00A80128" w14:paraId="456D5E9E" w14:textId="77777777" w:rsidTr="00234945">
        <w:tc>
          <w:tcPr>
            <w:tcW w:w="1110" w:type="dxa"/>
          </w:tcPr>
          <w:p w14:paraId="72FBF36E" w14:textId="77777777" w:rsidR="00A80128" w:rsidRPr="00A80128" w:rsidRDefault="00A80128" w:rsidP="00D23D0F">
            <w:pPr>
              <w:widowControl/>
              <w:suppressAutoHyphens w:val="0"/>
            </w:pPr>
            <w:r w:rsidRPr="00A80128">
              <w:t xml:space="preserve">[O I] </w:t>
            </w:r>
          </w:p>
        </w:tc>
        <w:tc>
          <w:tcPr>
            <w:tcW w:w="0" w:type="auto"/>
          </w:tcPr>
          <w:p w14:paraId="46B6C76F" w14:textId="77777777" w:rsidR="00A80128" w:rsidRPr="00A80128" w:rsidRDefault="00A80128" w:rsidP="00D23D0F">
            <w:pPr>
              <w:widowControl/>
              <w:suppressAutoHyphens w:val="0"/>
            </w:pPr>
            <w:r w:rsidRPr="00A80128">
              <w:t>6363 Å</w:t>
            </w:r>
          </w:p>
        </w:tc>
        <w:tc>
          <w:tcPr>
            <w:tcW w:w="1690" w:type="dxa"/>
          </w:tcPr>
          <w:p w14:paraId="6D0DCC8E" w14:textId="77777777" w:rsidR="00A80128" w:rsidRPr="00A80128" w:rsidRDefault="00A80128" w:rsidP="00D23D0F">
            <w:pPr>
              <w:widowControl/>
              <w:suppressAutoHyphens w:val="0"/>
            </w:pPr>
          </w:p>
        </w:tc>
      </w:tr>
      <w:tr w:rsidR="00A80128" w:rsidRPr="00A80128" w14:paraId="5D47A08E" w14:textId="77777777" w:rsidTr="00234945">
        <w:tc>
          <w:tcPr>
            <w:tcW w:w="1110" w:type="dxa"/>
          </w:tcPr>
          <w:p w14:paraId="0FD3B722" w14:textId="77777777" w:rsidR="00A80128" w:rsidRPr="00A80128" w:rsidRDefault="00A80128" w:rsidP="00D23D0F">
            <w:pPr>
              <w:widowControl/>
              <w:suppressAutoHyphens w:val="0"/>
            </w:pPr>
            <w:r w:rsidRPr="00A80128">
              <w:t xml:space="preserve">Hα </w:t>
            </w:r>
          </w:p>
        </w:tc>
        <w:tc>
          <w:tcPr>
            <w:tcW w:w="0" w:type="auto"/>
          </w:tcPr>
          <w:p w14:paraId="48253DC3" w14:textId="77777777" w:rsidR="00A80128" w:rsidRPr="00A80128" w:rsidRDefault="00A80128" w:rsidP="00D23D0F">
            <w:pPr>
              <w:widowControl/>
              <w:suppressAutoHyphens w:val="0"/>
            </w:pPr>
            <w:r w:rsidRPr="00A80128">
              <w:t>6563 Å</w:t>
            </w:r>
          </w:p>
        </w:tc>
        <w:tc>
          <w:tcPr>
            <w:tcW w:w="1690" w:type="dxa"/>
          </w:tcPr>
          <w:p w14:paraId="57BF3456" w14:textId="77777777" w:rsidR="00A80128" w:rsidRPr="00A80128" w:rsidRDefault="00A80128" w:rsidP="00D23D0F">
            <w:pPr>
              <w:widowControl/>
              <w:suppressAutoHyphens w:val="0"/>
            </w:pPr>
          </w:p>
        </w:tc>
      </w:tr>
      <w:tr w:rsidR="00A80128" w:rsidRPr="00A80128" w14:paraId="10586043" w14:textId="77777777" w:rsidTr="00234945">
        <w:tc>
          <w:tcPr>
            <w:tcW w:w="1110" w:type="dxa"/>
          </w:tcPr>
          <w:p w14:paraId="1FE75535" w14:textId="77777777" w:rsidR="00A80128" w:rsidRPr="00A80128" w:rsidRDefault="00A80128" w:rsidP="00D23D0F">
            <w:pPr>
              <w:widowControl/>
              <w:suppressAutoHyphens w:val="0"/>
            </w:pPr>
            <w:r w:rsidRPr="00A80128">
              <w:t xml:space="preserve">[N II] </w:t>
            </w:r>
          </w:p>
        </w:tc>
        <w:tc>
          <w:tcPr>
            <w:tcW w:w="0" w:type="auto"/>
          </w:tcPr>
          <w:p w14:paraId="08BCA222" w14:textId="77777777" w:rsidR="00A80128" w:rsidRPr="00A80128" w:rsidRDefault="00A80128" w:rsidP="00D23D0F">
            <w:pPr>
              <w:widowControl/>
              <w:suppressAutoHyphens w:val="0"/>
            </w:pPr>
            <w:r w:rsidRPr="00A80128">
              <w:t>6584 Å</w:t>
            </w:r>
          </w:p>
        </w:tc>
        <w:tc>
          <w:tcPr>
            <w:tcW w:w="1690" w:type="dxa"/>
          </w:tcPr>
          <w:p w14:paraId="47A49797" w14:textId="77777777" w:rsidR="00A80128" w:rsidRPr="00A80128" w:rsidRDefault="00A80128" w:rsidP="00D23D0F">
            <w:pPr>
              <w:widowControl/>
              <w:suppressAutoHyphens w:val="0"/>
            </w:pPr>
          </w:p>
        </w:tc>
      </w:tr>
      <w:tr w:rsidR="00A80128" w:rsidRPr="00A80128" w14:paraId="68C3820B" w14:textId="77777777" w:rsidTr="00234945">
        <w:tc>
          <w:tcPr>
            <w:tcW w:w="1110" w:type="dxa"/>
          </w:tcPr>
          <w:p w14:paraId="2971AD1A" w14:textId="77777777" w:rsidR="00A80128" w:rsidRPr="00A80128" w:rsidRDefault="00A80128" w:rsidP="00D23D0F">
            <w:pPr>
              <w:widowControl/>
              <w:suppressAutoHyphens w:val="0"/>
            </w:pPr>
            <w:r w:rsidRPr="00A80128">
              <w:t xml:space="preserve">[S II] </w:t>
            </w:r>
          </w:p>
        </w:tc>
        <w:tc>
          <w:tcPr>
            <w:tcW w:w="0" w:type="auto"/>
          </w:tcPr>
          <w:p w14:paraId="090A9238" w14:textId="77777777" w:rsidR="00A80128" w:rsidRPr="00A80128" w:rsidRDefault="00A80128" w:rsidP="00D23D0F">
            <w:pPr>
              <w:widowControl/>
              <w:suppressAutoHyphens w:val="0"/>
            </w:pPr>
            <w:r w:rsidRPr="00A80128">
              <w:t>6716 Å</w:t>
            </w:r>
          </w:p>
        </w:tc>
        <w:tc>
          <w:tcPr>
            <w:tcW w:w="1690" w:type="dxa"/>
          </w:tcPr>
          <w:p w14:paraId="759824AA" w14:textId="77777777" w:rsidR="00A80128" w:rsidRPr="00A80128" w:rsidRDefault="00A80128" w:rsidP="00D23D0F">
            <w:pPr>
              <w:widowControl/>
              <w:suppressAutoHyphens w:val="0"/>
            </w:pPr>
          </w:p>
        </w:tc>
      </w:tr>
      <w:tr w:rsidR="00A80128" w:rsidRPr="00A80128" w14:paraId="01F36ADE" w14:textId="77777777" w:rsidTr="00234945">
        <w:tc>
          <w:tcPr>
            <w:tcW w:w="1110" w:type="dxa"/>
          </w:tcPr>
          <w:p w14:paraId="2F60DC9A" w14:textId="77777777" w:rsidR="00A80128" w:rsidRPr="00A80128" w:rsidRDefault="00A80128" w:rsidP="00D23D0F">
            <w:pPr>
              <w:widowControl/>
              <w:suppressAutoHyphens w:val="0"/>
            </w:pPr>
            <w:r w:rsidRPr="00A80128">
              <w:t xml:space="preserve">[S II] </w:t>
            </w:r>
          </w:p>
        </w:tc>
        <w:tc>
          <w:tcPr>
            <w:tcW w:w="0" w:type="auto"/>
          </w:tcPr>
          <w:p w14:paraId="31FBDC68" w14:textId="77777777" w:rsidR="00A80128" w:rsidRPr="00A80128" w:rsidRDefault="00A80128" w:rsidP="00D23D0F">
            <w:pPr>
              <w:widowControl/>
              <w:suppressAutoHyphens w:val="0"/>
            </w:pPr>
            <w:r w:rsidRPr="00A80128">
              <w:t>6720 Å</w:t>
            </w:r>
          </w:p>
        </w:tc>
        <w:tc>
          <w:tcPr>
            <w:tcW w:w="1690" w:type="dxa"/>
          </w:tcPr>
          <w:p w14:paraId="2643612B" w14:textId="77777777" w:rsidR="00A80128" w:rsidRPr="00A80128" w:rsidRDefault="00A80128" w:rsidP="00D23D0F">
            <w:pPr>
              <w:widowControl/>
              <w:suppressAutoHyphens w:val="0"/>
            </w:pPr>
          </w:p>
        </w:tc>
      </w:tr>
      <w:tr w:rsidR="00A80128" w:rsidRPr="00A80128" w14:paraId="57173A72" w14:textId="77777777" w:rsidTr="00234945">
        <w:tc>
          <w:tcPr>
            <w:tcW w:w="1110" w:type="dxa"/>
          </w:tcPr>
          <w:p w14:paraId="72577B9F" w14:textId="77777777" w:rsidR="00A80128" w:rsidRPr="00A80128" w:rsidRDefault="00A80128" w:rsidP="00D23D0F">
            <w:pPr>
              <w:widowControl/>
              <w:suppressAutoHyphens w:val="0"/>
            </w:pPr>
            <w:r w:rsidRPr="00A80128">
              <w:t xml:space="preserve">[S II] </w:t>
            </w:r>
          </w:p>
        </w:tc>
        <w:tc>
          <w:tcPr>
            <w:tcW w:w="0" w:type="auto"/>
          </w:tcPr>
          <w:p w14:paraId="212E6CB7" w14:textId="77777777" w:rsidR="00A80128" w:rsidRPr="00A80128" w:rsidRDefault="00A80128" w:rsidP="00D23D0F">
            <w:pPr>
              <w:widowControl/>
              <w:suppressAutoHyphens w:val="0"/>
            </w:pPr>
            <w:r w:rsidRPr="00A80128">
              <w:t>6731 Å</w:t>
            </w:r>
          </w:p>
        </w:tc>
        <w:tc>
          <w:tcPr>
            <w:tcW w:w="1690" w:type="dxa"/>
          </w:tcPr>
          <w:p w14:paraId="0D0D6CE5" w14:textId="77777777" w:rsidR="00A80128" w:rsidRPr="00A80128" w:rsidRDefault="00A80128" w:rsidP="00D23D0F">
            <w:pPr>
              <w:widowControl/>
              <w:suppressAutoHyphens w:val="0"/>
            </w:pPr>
          </w:p>
        </w:tc>
      </w:tr>
      <w:tr w:rsidR="00A80128" w:rsidRPr="00A80128" w14:paraId="620F13AD" w14:textId="77777777" w:rsidTr="00234945">
        <w:tc>
          <w:tcPr>
            <w:tcW w:w="1110" w:type="dxa"/>
          </w:tcPr>
          <w:p w14:paraId="312A1C87" w14:textId="77777777" w:rsidR="00A80128" w:rsidRPr="00A80128" w:rsidRDefault="00A80128" w:rsidP="00D23D0F">
            <w:pPr>
              <w:widowControl/>
              <w:suppressAutoHyphens w:val="0"/>
            </w:pPr>
            <w:r w:rsidRPr="00A80128">
              <w:t xml:space="preserve">Ar V </w:t>
            </w:r>
          </w:p>
        </w:tc>
        <w:tc>
          <w:tcPr>
            <w:tcW w:w="0" w:type="auto"/>
          </w:tcPr>
          <w:p w14:paraId="37953D36" w14:textId="77777777" w:rsidR="00A80128" w:rsidRPr="00A80128" w:rsidRDefault="00A80128" w:rsidP="00D23D0F">
            <w:pPr>
              <w:widowControl/>
              <w:suppressAutoHyphens w:val="0"/>
            </w:pPr>
            <w:r w:rsidRPr="00A80128">
              <w:t>7005 Å</w:t>
            </w:r>
          </w:p>
        </w:tc>
        <w:tc>
          <w:tcPr>
            <w:tcW w:w="1690" w:type="dxa"/>
          </w:tcPr>
          <w:p w14:paraId="735A161C" w14:textId="77777777" w:rsidR="00A80128" w:rsidRPr="00A80128" w:rsidRDefault="00A80128" w:rsidP="00D23D0F">
            <w:pPr>
              <w:widowControl/>
              <w:suppressAutoHyphens w:val="0"/>
            </w:pPr>
          </w:p>
        </w:tc>
      </w:tr>
      <w:tr w:rsidR="00A80128" w:rsidRPr="00A80128" w14:paraId="1C94F67E" w14:textId="77777777" w:rsidTr="00234945">
        <w:tc>
          <w:tcPr>
            <w:tcW w:w="1110" w:type="dxa"/>
          </w:tcPr>
          <w:p w14:paraId="7772B613" w14:textId="77777777" w:rsidR="00A80128" w:rsidRPr="00A80128" w:rsidRDefault="00A80128" w:rsidP="00D23D0F">
            <w:pPr>
              <w:widowControl/>
              <w:suppressAutoHyphens w:val="0"/>
            </w:pPr>
            <w:r w:rsidRPr="00A80128">
              <w:t xml:space="preserve">[Ar III] </w:t>
            </w:r>
          </w:p>
        </w:tc>
        <w:tc>
          <w:tcPr>
            <w:tcW w:w="0" w:type="auto"/>
          </w:tcPr>
          <w:p w14:paraId="06BFFC21" w14:textId="77777777" w:rsidR="00A80128" w:rsidRPr="00A80128" w:rsidRDefault="00A80128" w:rsidP="00D23D0F">
            <w:pPr>
              <w:widowControl/>
              <w:suppressAutoHyphens w:val="0"/>
            </w:pPr>
            <w:r w:rsidRPr="00A80128">
              <w:t>7135 Å</w:t>
            </w:r>
          </w:p>
        </w:tc>
        <w:tc>
          <w:tcPr>
            <w:tcW w:w="1690" w:type="dxa"/>
          </w:tcPr>
          <w:p w14:paraId="0E382FF8" w14:textId="77777777" w:rsidR="00A80128" w:rsidRPr="00A80128" w:rsidRDefault="00A80128" w:rsidP="00D23D0F">
            <w:pPr>
              <w:widowControl/>
              <w:suppressAutoHyphens w:val="0"/>
            </w:pPr>
          </w:p>
        </w:tc>
      </w:tr>
      <w:tr w:rsidR="00A80128" w:rsidRPr="00A80128" w14:paraId="7999EA0A" w14:textId="77777777" w:rsidTr="00234945">
        <w:tc>
          <w:tcPr>
            <w:tcW w:w="1110" w:type="dxa"/>
          </w:tcPr>
          <w:p w14:paraId="19C0F87F" w14:textId="77777777" w:rsidR="00A80128" w:rsidRPr="00A80128" w:rsidRDefault="00A80128" w:rsidP="00D23D0F">
            <w:pPr>
              <w:widowControl/>
              <w:suppressAutoHyphens w:val="0"/>
            </w:pPr>
            <w:r w:rsidRPr="00A80128">
              <w:t xml:space="preserve">[O II] </w:t>
            </w:r>
          </w:p>
        </w:tc>
        <w:tc>
          <w:tcPr>
            <w:tcW w:w="0" w:type="auto"/>
          </w:tcPr>
          <w:p w14:paraId="1B09E6DF" w14:textId="77777777" w:rsidR="00A80128" w:rsidRPr="00A80128" w:rsidRDefault="00A80128" w:rsidP="00D23D0F">
            <w:pPr>
              <w:widowControl/>
              <w:suppressAutoHyphens w:val="0"/>
            </w:pPr>
            <w:r w:rsidRPr="00A80128">
              <w:t>7325 Å</w:t>
            </w:r>
          </w:p>
        </w:tc>
        <w:tc>
          <w:tcPr>
            <w:tcW w:w="1690" w:type="dxa"/>
          </w:tcPr>
          <w:p w14:paraId="65EABE78" w14:textId="77777777" w:rsidR="00A80128" w:rsidRPr="00A80128" w:rsidRDefault="00A80128" w:rsidP="00D23D0F">
            <w:pPr>
              <w:widowControl/>
              <w:suppressAutoHyphens w:val="0"/>
            </w:pPr>
          </w:p>
        </w:tc>
      </w:tr>
      <w:tr w:rsidR="00A80128" w:rsidRPr="00A80128" w14:paraId="5664942A" w14:textId="77777777" w:rsidTr="00234945">
        <w:tc>
          <w:tcPr>
            <w:tcW w:w="1110" w:type="dxa"/>
          </w:tcPr>
          <w:p w14:paraId="20B489C8" w14:textId="77777777" w:rsidR="00A80128" w:rsidRPr="00A80128" w:rsidRDefault="00A80128" w:rsidP="00D23D0F">
            <w:pPr>
              <w:widowControl/>
              <w:suppressAutoHyphens w:val="0"/>
            </w:pPr>
            <w:r w:rsidRPr="00A80128">
              <w:t xml:space="preserve">[Ar IV] </w:t>
            </w:r>
          </w:p>
        </w:tc>
        <w:tc>
          <w:tcPr>
            <w:tcW w:w="0" w:type="auto"/>
          </w:tcPr>
          <w:p w14:paraId="491672C8" w14:textId="77777777" w:rsidR="00A80128" w:rsidRPr="00A80128" w:rsidRDefault="00A80128" w:rsidP="00D23D0F">
            <w:pPr>
              <w:widowControl/>
              <w:suppressAutoHyphens w:val="0"/>
            </w:pPr>
            <w:r w:rsidRPr="00A80128">
              <w:t>7331 Å</w:t>
            </w:r>
          </w:p>
        </w:tc>
        <w:tc>
          <w:tcPr>
            <w:tcW w:w="1690" w:type="dxa"/>
          </w:tcPr>
          <w:p w14:paraId="7D3E342D" w14:textId="77777777" w:rsidR="00A80128" w:rsidRPr="00A80128" w:rsidRDefault="00A80128" w:rsidP="00D23D0F">
            <w:pPr>
              <w:widowControl/>
              <w:suppressAutoHyphens w:val="0"/>
            </w:pPr>
          </w:p>
        </w:tc>
      </w:tr>
      <w:tr w:rsidR="00A80128" w:rsidRPr="00A80128" w14:paraId="00B447EA" w14:textId="77777777" w:rsidTr="00234945">
        <w:tc>
          <w:tcPr>
            <w:tcW w:w="1110" w:type="dxa"/>
          </w:tcPr>
          <w:p w14:paraId="6B94E5CC" w14:textId="77777777" w:rsidR="00A80128" w:rsidRPr="00A80128" w:rsidRDefault="00A80128" w:rsidP="00D23D0F">
            <w:pPr>
              <w:widowControl/>
              <w:suppressAutoHyphens w:val="0"/>
            </w:pPr>
            <w:r w:rsidRPr="00A80128">
              <w:t xml:space="preserve">[Ar III] </w:t>
            </w:r>
          </w:p>
        </w:tc>
        <w:tc>
          <w:tcPr>
            <w:tcW w:w="0" w:type="auto"/>
          </w:tcPr>
          <w:p w14:paraId="4A40BB72" w14:textId="77777777" w:rsidR="00A80128" w:rsidRPr="00A80128" w:rsidRDefault="00A80128" w:rsidP="00D23D0F">
            <w:pPr>
              <w:widowControl/>
              <w:suppressAutoHyphens w:val="0"/>
            </w:pPr>
            <w:r w:rsidRPr="00A80128">
              <w:t>7751 Å</w:t>
            </w:r>
          </w:p>
        </w:tc>
        <w:tc>
          <w:tcPr>
            <w:tcW w:w="1690" w:type="dxa"/>
          </w:tcPr>
          <w:p w14:paraId="3063D377" w14:textId="77777777" w:rsidR="00A80128" w:rsidRPr="00A80128" w:rsidRDefault="00A80128" w:rsidP="00D23D0F">
            <w:pPr>
              <w:widowControl/>
              <w:suppressAutoHyphens w:val="0"/>
            </w:pPr>
          </w:p>
        </w:tc>
      </w:tr>
      <w:tr w:rsidR="00A80128" w:rsidRPr="00A80128" w14:paraId="5A6A0CCD" w14:textId="77777777" w:rsidTr="00234945">
        <w:tc>
          <w:tcPr>
            <w:tcW w:w="1110" w:type="dxa"/>
          </w:tcPr>
          <w:p w14:paraId="1F377AA8" w14:textId="77777777" w:rsidR="00A80128" w:rsidRPr="00A80128" w:rsidRDefault="00A80128" w:rsidP="00D23D0F">
            <w:pPr>
              <w:widowControl/>
              <w:suppressAutoHyphens w:val="0"/>
            </w:pPr>
            <w:r w:rsidRPr="00A80128">
              <w:t xml:space="preserve">Mn 9 </w:t>
            </w:r>
          </w:p>
        </w:tc>
        <w:tc>
          <w:tcPr>
            <w:tcW w:w="0" w:type="auto"/>
          </w:tcPr>
          <w:p w14:paraId="2E693DAD" w14:textId="77777777" w:rsidR="00A80128" w:rsidRPr="00A80128" w:rsidRDefault="00A80128" w:rsidP="00D23D0F">
            <w:pPr>
              <w:widowControl/>
              <w:suppressAutoHyphens w:val="0"/>
            </w:pPr>
            <w:r w:rsidRPr="00A80128">
              <w:t>7968 Å</w:t>
            </w:r>
          </w:p>
        </w:tc>
        <w:tc>
          <w:tcPr>
            <w:tcW w:w="1690" w:type="dxa"/>
          </w:tcPr>
          <w:p w14:paraId="166FCF22" w14:textId="77777777" w:rsidR="00A80128" w:rsidRPr="00A80128" w:rsidRDefault="00A80128" w:rsidP="00D23D0F">
            <w:pPr>
              <w:widowControl/>
              <w:suppressAutoHyphens w:val="0"/>
            </w:pPr>
          </w:p>
        </w:tc>
      </w:tr>
      <w:tr w:rsidR="00A80128" w:rsidRPr="00A80128" w14:paraId="4634C10A" w14:textId="77777777" w:rsidTr="00234945">
        <w:tc>
          <w:tcPr>
            <w:tcW w:w="1110" w:type="dxa"/>
          </w:tcPr>
          <w:p w14:paraId="3179F492" w14:textId="77777777" w:rsidR="00A80128" w:rsidRPr="00A80128" w:rsidRDefault="00A80128" w:rsidP="00D23D0F">
            <w:pPr>
              <w:widowControl/>
              <w:suppressAutoHyphens w:val="0"/>
            </w:pPr>
            <w:r w:rsidRPr="00A80128">
              <w:t xml:space="preserve">O I </w:t>
            </w:r>
          </w:p>
        </w:tc>
        <w:tc>
          <w:tcPr>
            <w:tcW w:w="0" w:type="auto"/>
          </w:tcPr>
          <w:p w14:paraId="2EA849F9" w14:textId="77777777" w:rsidR="00A80128" w:rsidRPr="00A80128" w:rsidRDefault="00A80128" w:rsidP="00D23D0F">
            <w:pPr>
              <w:widowControl/>
              <w:suppressAutoHyphens w:val="0"/>
            </w:pPr>
            <w:r w:rsidRPr="00A80128">
              <w:t>8446 Å</w:t>
            </w:r>
          </w:p>
        </w:tc>
        <w:tc>
          <w:tcPr>
            <w:tcW w:w="1690" w:type="dxa"/>
          </w:tcPr>
          <w:p w14:paraId="092AB37F" w14:textId="77777777" w:rsidR="00A80128" w:rsidRPr="00A80128" w:rsidRDefault="00A80128" w:rsidP="00D23D0F">
            <w:pPr>
              <w:widowControl/>
              <w:suppressAutoHyphens w:val="0"/>
            </w:pPr>
          </w:p>
        </w:tc>
      </w:tr>
      <w:tr w:rsidR="00A80128" w:rsidRPr="00A80128" w14:paraId="7AA2B11F" w14:textId="77777777" w:rsidTr="00234945">
        <w:tc>
          <w:tcPr>
            <w:tcW w:w="1110" w:type="dxa"/>
          </w:tcPr>
          <w:p w14:paraId="70DE756C" w14:textId="77777777" w:rsidR="00A80128" w:rsidRPr="00A80128" w:rsidRDefault="00A80128" w:rsidP="00D23D0F">
            <w:pPr>
              <w:widowControl/>
              <w:suppressAutoHyphens w:val="0"/>
            </w:pPr>
            <w:r w:rsidRPr="00A80128">
              <w:t xml:space="preserve">Ca II </w:t>
            </w:r>
          </w:p>
        </w:tc>
        <w:tc>
          <w:tcPr>
            <w:tcW w:w="0" w:type="auto"/>
          </w:tcPr>
          <w:p w14:paraId="214B9371" w14:textId="77777777" w:rsidR="00A80128" w:rsidRPr="00A80128" w:rsidRDefault="00A80128" w:rsidP="00D23D0F">
            <w:pPr>
              <w:widowControl/>
              <w:suppressAutoHyphens w:val="0"/>
            </w:pPr>
            <w:r w:rsidRPr="00A80128">
              <w:t>8498 Å</w:t>
            </w:r>
          </w:p>
        </w:tc>
        <w:tc>
          <w:tcPr>
            <w:tcW w:w="1690" w:type="dxa"/>
          </w:tcPr>
          <w:p w14:paraId="6B641C68" w14:textId="77777777" w:rsidR="00A80128" w:rsidRPr="00A80128" w:rsidRDefault="00A80128" w:rsidP="00D23D0F">
            <w:pPr>
              <w:widowControl/>
              <w:suppressAutoHyphens w:val="0"/>
            </w:pPr>
          </w:p>
        </w:tc>
      </w:tr>
      <w:tr w:rsidR="00A80128" w:rsidRPr="00A80128" w14:paraId="3A42D1B4" w14:textId="77777777" w:rsidTr="00234945">
        <w:tc>
          <w:tcPr>
            <w:tcW w:w="1110" w:type="dxa"/>
          </w:tcPr>
          <w:p w14:paraId="4E71EF77" w14:textId="77777777" w:rsidR="00A80128" w:rsidRPr="00A80128" w:rsidRDefault="00A80128" w:rsidP="00D23D0F">
            <w:pPr>
              <w:widowControl/>
              <w:suppressAutoHyphens w:val="0"/>
            </w:pPr>
            <w:r w:rsidRPr="00A80128">
              <w:t xml:space="preserve">Ca II </w:t>
            </w:r>
          </w:p>
        </w:tc>
        <w:tc>
          <w:tcPr>
            <w:tcW w:w="0" w:type="auto"/>
          </w:tcPr>
          <w:p w14:paraId="03FC9627" w14:textId="77777777" w:rsidR="00A80128" w:rsidRPr="00A80128" w:rsidRDefault="00A80128" w:rsidP="00D23D0F">
            <w:pPr>
              <w:widowControl/>
              <w:suppressAutoHyphens w:val="0"/>
            </w:pPr>
            <w:r w:rsidRPr="00A80128">
              <w:t>8542 Å</w:t>
            </w:r>
          </w:p>
        </w:tc>
        <w:tc>
          <w:tcPr>
            <w:tcW w:w="1690" w:type="dxa"/>
          </w:tcPr>
          <w:p w14:paraId="0C191B8E" w14:textId="77777777" w:rsidR="00A80128" w:rsidRPr="00A80128" w:rsidRDefault="00A80128" w:rsidP="00D23D0F">
            <w:pPr>
              <w:widowControl/>
              <w:suppressAutoHyphens w:val="0"/>
            </w:pPr>
          </w:p>
        </w:tc>
      </w:tr>
      <w:tr w:rsidR="00A80128" w:rsidRPr="00A80128" w14:paraId="7E3D8565" w14:textId="77777777" w:rsidTr="00234945">
        <w:tc>
          <w:tcPr>
            <w:tcW w:w="1110" w:type="dxa"/>
          </w:tcPr>
          <w:p w14:paraId="3073CC4B" w14:textId="77777777" w:rsidR="00A80128" w:rsidRPr="00A80128" w:rsidRDefault="00A80128" w:rsidP="00D23D0F">
            <w:pPr>
              <w:widowControl/>
              <w:suppressAutoHyphens w:val="0"/>
            </w:pPr>
            <w:r w:rsidRPr="00A80128">
              <w:t xml:space="preserve">Ca II </w:t>
            </w:r>
          </w:p>
        </w:tc>
        <w:tc>
          <w:tcPr>
            <w:tcW w:w="0" w:type="auto"/>
          </w:tcPr>
          <w:p w14:paraId="65713448" w14:textId="77777777" w:rsidR="00A80128" w:rsidRPr="00A80128" w:rsidRDefault="00A80128" w:rsidP="00D23D0F">
            <w:pPr>
              <w:widowControl/>
              <w:suppressAutoHyphens w:val="0"/>
            </w:pPr>
            <w:r w:rsidRPr="00A80128">
              <w:t>8662 Å</w:t>
            </w:r>
          </w:p>
        </w:tc>
        <w:tc>
          <w:tcPr>
            <w:tcW w:w="1690" w:type="dxa"/>
          </w:tcPr>
          <w:p w14:paraId="42EFA298" w14:textId="77777777" w:rsidR="00A80128" w:rsidRPr="00A80128" w:rsidRDefault="00A80128" w:rsidP="00D23D0F">
            <w:pPr>
              <w:widowControl/>
              <w:suppressAutoHyphens w:val="0"/>
            </w:pPr>
          </w:p>
        </w:tc>
      </w:tr>
      <w:tr w:rsidR="00A80128" w:rsidRPr="00A80128" w14:paraId="511CE7DD" w14:textId="77777777" w:rsidTr="00234945">
        <w:tc>
          <w:tcPr>
            <w:tcW w:w="1110" w:type="dxa"/>
          </w:tcPr>
          <w:p w14:paraId="19336E47" w14:textId="77777777" w:rsidR="00A80128" w:rsidRPr="00A80128" w:rsidRDefault="00A80128" w:rsidP="00D23D0F">
            <w:pPr>
              <w:widowControl/>
              <w:suppressAutoHyphens w:val="0"/>
            </w:pPr>
            <w:r w:rsidRPr="00A80128">
              <w:t xml:space="preserve">Ca II </w:t>
            </w:r>
          </w:p>
        </w:tc>
        <w:tc>
          <w:tcPr>
            <w:tcW w:w="0" w:type="auto"/>
          </w:tcPr>
          <w:p w14:paraId="651A5390" w14:textId="77777777" w:rsidR="00A80128" w:rsidRPr="00A80128" w:rsidRDefault="00A80128" w:rsidP="00D23D0F">
            <w:pPr>
              <w:widowControl/>
              <w:suppressAutoHyphens w:val="0"/>
            </w:pPr>
            <w:r w:rsidRPr="00A80128">
              <w:t>8579 Å</w:t>
            </w:r>
          </w:p>
        </w:tc>
        <w:tc>
          <w:tcPr>
            <w:tcW w:w="1690" w:type="dxa"/>
          </w:tcPr>
          <w:p w14:paraId="3E0496E0" w14:textId="77777777" w:rsidR="00A80128" w:rsidRPr="00A80128" w:rsidRDefault="00A80128" w:rsidP="00D23D0F">
            <w:pPr>
              <w:widowControl/>
              <w:suppressAutoHyphens w:val="0"/>
            </w:pPr>
          </w:p>
        </w:tc>
      </w:tr>
      <w:tr w:rsidR="00A80128" w:rsidRPr="00A80128" w14:paraId="6DD4B0F5" w14:textId="77777777" w:rsidTr="00234945">
        <w:tc>
          <w:tcPr>
            <w:tcW w:w="1110" w:type="dxa"/>
          </w:tcPr>
          <w:p w14:paraId="5CF7F6FB" w14:textId="77777777" w:rsidR="00A80128" w:rsidRPr="00A80128" w:rsidRDefault="00A80128" w:rsidP="00D23D0F">
            <w:pPr>
              <w:widowControl/>
              <w:suppressAutoHyphens w:val="0"/>
            </w:pPr>
            <w:r w:rsidRPr="00A80128">
              <w:t xml:space="preserve">[S III] </w:t>
            </w:r>
          </w:p>
        </w:tc>
        <w:tc>
          <w:tcPr>
            <w:tcW w:w="0" w:type="auto"/>
          </w:tcPr>
          <w:p w14:paraId="2FCAD207" w14:textId="77777777" w:rsidR="00A80128" w:rsidRPr="00A80128" w:rsidRDefault="00A80128" w:rsidP="00D23D0F">
            <w:pPr>
              <w:widowControl/>
              <w:suppressAutoHyphens w:val="0"/>
            </w:pPr>
            <w:r w:rsidRPr="00A80128">
              <w:t>9069 Å</w:t>
            </w:r>
          </w:p>
        </w:tc>
        <w:tc>
          <w:tcPr>
            <w:tcW w:w="1690" w:type="dxa"/>
          </w:tcPr>
          <w:p w14:paraId="12E81E07" w14:textId="77777777" w:rsidR="00A80128" w:rsidRPr="00A80128" w:rsidRDefault="00A80128" w:rsidP="00D23D0F">
            <w:pPr>
              <w:widowControl/>
              <w:suppressAutoHyphens w:val="0"/>
            </w:pPr>
          </w:p>
        </w:tc>
      </w:tr>
      <w:tr w:rsidR="00A80128" w:rsidRPr="00A80128" w14:paraId="5C96AFCD" w14:textId="77777777" w:rsidTr="00234945">
        <w:tc>
          <w:tcPr>
            <w:tcW w:w="1110" w:type="dxa"/>
          </w:tcPr>
          <w:p w14:paraId="13958C9C" w14:textId="77777777" w:rsidR="00A80128" w:rsidRPr="00A80128" w:rsidRDefault="00A80128" w:rsidP="00D23D0F">
            <w:pPr>
              <w:widowControl/>
              <w:suppressAutoHyphens w:val="0"/>
            </w:pPr>
            <w:r w:rsidRPr="00A80128">
              <w:t xml:space="preserve">Pa 9 </w:t>
            </w:r>
          </w:p>
        </w:tc>
        <w:tc>
          <w:tcPr>
            <w:tcW w:w="0" w:type="auto"/>
          </w:tcPr>
          <w:p w14:paraId="6B3FFBD6" w14:textId="77777777" w:rsidR="00A80128" w:rsidRPr="00A80128" w:rsidRDefault="00A80128" w:rsidP="00D23D0F">
            <w:pPr>
              <w:widowControl/>
              <w:suppressAutoHyphens w:val="0"/>
            </w:pPr>
            <w:r w:rsidRPr="00A80128">
              <w:t>9229 Å</w:t>
            </w:r>
          </w:p>
        </w:tc>
        <w:tc>
          <w:tcPr>
            <w:tcW w:w="1690" w:type="dxa"/>
          </w:tcPr>
          <w:p w14:paraId="10AD1F4E" w14:textId="77777777" w:rsidR="00A80128" w:rsidRPr="00A80128" w:rsidRDefault="00A80128" w:rsidP="00D23D0F">
            <w:pPr>
              <w:widowControl/>
              <w:suppressAutoHyphens w:val="0"/>
            </w:pPr>
          </w:p>
        </w:tc>
      </w:tr>
      <w:tr w:rsidR="00A80128" w:rsidRPr="00A80128" w14:paraId="31D522CA" w14:textId="77777777" w:rsidTr="00234945">
        <w:tc>
          <w:tcPr>
            <w:tcW w:w="1110" w:type="dxa"/>
          </w:tcPr>
          <w:p w14:paraId="1BE33BB8" w14:textId="77777777" w:rsidR="00A80128" w:rsidRPr="00A80128" w:rsidRDefault="00A80128" w:rsidP="00D23D0F">
            <w:pPr>
              <w:widowControl/>
              <w:suppressAutoHyphens w:val="0"/>
            </w:pPr>
            <w:r w:rsidRPr="00A80128">
              <w:t xml:space="preserve">[S III] </w:t>
            </w:r>
          </w:p>
        </w:tc>
        <w:tc>
          <w:tcPr>
            <w:tcW w:w="0" w:type="auto"/>
          </w:tcPr>
          <w:p w14:paraId="7776B910" w14:textId="77777777" w:rsidR="00A80128" w:rsidRPr="00A80128" w:rsidRDefault="00A80128" w:rsidP="00D23D0F">
            <w:pPr>
              <w:widowControl/>
              <w:suppressAutoHyphens w:val="0"/>
            </w:pPr>
            <w:r w:rsidRPr="00A80128">
              <w:t>9532 Å</w:t>
            </w:r>
          </w:p>
        </w:tc>
        <w:tc>
          <w:tcPr>
            <w:tcW w:w="1690" w:type="dxa"/>
          </w:tcPr>
          <w:p w14:paraId="20A695FF" w14:textId="77777777" w:rsidR="00A80128" w:rsidRPr="00A80128" w:rsidRDefault="00A80128" w:rsidP="00D23D0F">
            <w:pPr>
              <w:widowControl/>
              <w:suppressAutoHyphens w:val="0"/>
            </w:pPr>
          </w:p>
        </w:tc>
      </w:tr>
      <w:tr w:rsidR="00A80128" w:rsidRPr="00A80128" w14:paraId="5F64E4FA" w14:textId="77777777" w:rsidTr="00234945">
        <w:tc>
          <w:tcPr>
            <w:tcW w:w="1110" w:type="dxa"/>
          </w:tcPr>
          <w:p w14:paraId="58A48057" w14:textId="77777777" w:rsidR="00A80128" w:rsidRPr="00A80128" w:rsidRDefault="00A80128" w:rsidP="00D23D0F">
            <w:pPr>
              <w:widowControl/>
              <w:suppressAutoHyphens w:val="0"/>
            </w:pPr>
            <w:r w:rsidRPr="00A80128">
              <w:t xml:space="preserve">Pa ε </w:t>
            </w:r>
          </w:p>
        </w:tc>
        <w:tc>
          <w:tcPr>
            <w:tcW w:w="0" w:type="auto"/>
          </w:tcPr>
          <w:p w14:paraId="39DC6518" w14:textId="77777777" w:rsidR="00A80128" w:rsidRPr="00A80128" w:rsidRDefault="00A80128" w:rsidP="00D23D0F">
            <w:pPr>
              <w:widowControl/>
              <w:suppressAutoHyphens w:val="0"/>
            </w:pPr>
            <w:r w:rsidRPr="00A80128">
              <w:t>9546 Å</w:t>
            </w:r>
          </w:p>
        </w:tc>
        <w:tc>
          <w:tcPr>
            <w:tcW w:w="1690" w:type="dxa"/>
          </w:tcPr>
          <w:p w14:paraId="571F1B3D" w14:textId="77777777" w:rsidR="00A80128" w:rsidRPr="00A80128" w:rsidRDefault="00A80128" w:rsidP="00D23D0F">
            <w:pPr>
              <w:widowControl/>
              <w:suppressAutoHyphens w:val="0"/>
            </w:pPr>
          </w:p>
        </w:tc>
      </w:tr>
      <w:tr w:rsidR="00A80128" w:rsidRPr="00A80128" w14:paraId="7927E1C6" w14:textId="77777777" w:rsidTr="00234945">
        <w:tc>
          <w:tcPr>
            <w:tcW w:w="1110" w:type="dxa"/>
          </w:tcPr>
          <w:p w14:paraId="3CB1214A" w14:textId="77777777" w:rsidR="00A80128" w:rsidRPr="00A80128" w:rsidRDefault="00A80128" w:rsidP="00D23D0F">
            <w:pPr>
              <w:widowControl/>
              <w:suppressAutoHyphens w:val="0"/>
            </w:pPr>
            <w:r w:rsidRPr="00A80128">
              <w:t xml:space="preserve">S  8 </w:t>
            </w:r>
          </w:p>
        </w:tc>
        <w:tc>
          <w:tcPr>
            <w:tcW w:w="0" w:type="auto"/>
          </w:tcPr>
          <w:p w14:paraId="7256DEE2" w14:textId="77777777" w:rsidR="00A80128" w:rsidRPr="00A80128" w:rsidRDefault="00A80128" w:rsidP="00D23D0F">
            <w:pPr>
              <w:widowControl/>
              <w:suppressAutoHyphens w:val="0"/>
            </w:pPr>
            <w:r w:rsidRPr="00A80128">
              <w:t>9914 Å</w:t>
            </w:r>
          </w:p>
        </w:tc>
        <w:tc>
          <w:tcPr>
            <w:tcW w:w="1690" w:type="dxa"/>
          </w:tcPr>
          <w:p w14:paraId="09B17D7D" w14:textId="77777777" w:rsidR="00A80128" w:rsidRPr="00A80128" w:rsidRDefault="00A80128" w:rsidP="00D23D0F">
            <w:pPr>
              <w:widowControl/>
              <w:suppressAutoHyphens w:val="0"/>
            </w:pPr>
          </w:p>
        </w:tc>
      </w:tr>
      <w:tr w:rsidR="00A80128" w:rsidRPr="00A80128" w14:paraId="0F13C484" w14:textId="77777777" w:rsidTr="00234945">
        <w:tc>
          <w:tcPr>
            <w:tcW w:w="1110" w:type="dxa"/>
          </w:tcPr>
          <w:p w14:paraId="0A0D6012" w14:textId="77777777" w:rsidR="00A80128" w:rsidRPr="00A80128" w:rsidRDefault="00A80128" w:rsidP="00D23D0F">
            <w:pPr>
              <w:widowControl/>
              <w:suppressAutoHyphens w:val="0"/>
            </w:pPr>
            <w:r w:rsidRPr="00A80128">
              <w:t xml:space="preserve">H I </w:t>
            </w:r>
          </w:p>
        </w:tc>
        <w:tc>
          <w:tcPr>
            <w:tcW w:w="0" w:type="auto"/>
          </w:tcPr>
          <w:p w14:paraId="3E2B3ED2" w14:textId="77777777" w:rsidR="00A80128" w:rsidRPr="00A80128" w:rsidRDefault="00A80128" w:rsidP="00D23D0F">
            <w:pPr>
              <w:widowControl/>
              <w:suppressAutoHyphens w:val="0"/>
            </w:pPr>
            <w:r w:rsidRPr="00A80128">
              <w:t>1.005 μm</w:t>
            </w:r>
          </w:p>
        </w:tc>
        <w:tc>
          <w:tcPr>
            <w:tcW w:w="1690" w:type="dxa"/>
          </w:tcPr>
          <w:p w14:paraId="1C15E58B" w14:textId="77777777" w:rsidR="00A80128" w:rsidRPr="00A80128" w:rsidRDefault="00A80128" w:rsidP="00D23D0F">
            <w:pPr>
              <w:widowControl/>
              <w:suppressAutoHyphens w:val="0"/>
            </w:pPr>
          </w:p>
        </w:tc>
      </w:tr>
      <w:tr w:rsidR="00A80128" w:rsidRPr="00A80128" w14:paraId="4F3C0FF5" w14:textId="77777777" w:rsidTr="00234945">
        <w:tc>
          <w:tcPr>
            <w:tcW w:w="1110" w:type="dxa"/>
          </w:tcPr>
          <w:p w14:paraId="0466A637" w14:textId="77777777" w:rsidR="00A80128" w:rsidRPr="00A80128" w:rsidRDefault="00A80128" w:rsidP="00D23D0F">
            <w:pPr>
              <w:widowControl/>
              <w:suppressAutoHyphens w:val="0"/>
            </w:pPr>
            <w:r w:rsidRPr="00A80128">
              <w:t xml:space="preserve">He I </w:t>
            </w:r>
          </w:p>
        </w:tc>
        <w:tc>
          <w:tcPr>
            <w:tcW w:w="0" w:type="auto"/>
          </w:tcPr>
          <w:p w14:paraId="7103508A" w14:textId="77777777" w:rsidR="00A80128" w:rsidRPr="00A80128" w:rsidRDefault="00A80128" w:rsidP="00D23D0F">
            <w:pPr>
              <w:widowControl/>
              <w:suppressAutoHyphens w:val="0"/>
            </w:pPr>
            <w:r w:rsidRPr="00A80128">
              <w:t>1.083 μm</w:t>
            </w:r>
          </w:p>
        </w:tc>
        <w:tc>
          <w:tcPr>
            <w:tcW w:w="1690" w:type="dxa"/>
          </w:tcPr>
          <w:p w14:paraId="27359FB1" w14:textId="77777777" w:rsidR="00A80128" w:rsidRPr="00A80128" w:rsidRDefault="00A80128" w:rsidP="00D23D0F">
            <w:pPr>
              <w:widowControl/>
              <w:suppressAutoHyphens w:val="0"/>
            </w:pPr>
          </w:p>
        </w:tc>
      </w:tr>
      <w:tr w:rsidR="00A80128" w:rsidRPr="00A80128" w14:paraId="38391CA0" w14:textId="77777777" w:rsidTr="00234945">
        <w:tc>
          <w:tcPr>
            <w:tcW w:w="1110" w:type="dxa"/>
          </w:tcPr>
          <w:p w14:paraId="4E3D0EDB" w14:textId="77777777" w:rsidR="00A80128" w:rsidRPr="00A80128" w:rsidRDefault="00A80128" w:rsidP="00D23D0F">
            <w:pPr>
              <w:widowControl/>
              <w:suppressAutoHyphens w:val="0"/>
            </w:pPr>
            <w:r w:rsidRPr="00A80128">
              <w:t xml:space="preserve">H I </w:t>
            </w:r>
          </w:p>
        </w:tc>
        <w:tc>
          <w:tcPr>
            <w:tcW w:w="0" w:type="auto"/>
          </w:tcPr>
          <w:p w14:paraId="176FD422" w14:textId="77777777" w:rsidR="00A80128" w:rsidRPr="00A80128" w:rsidRDefault="00A80128" w:rsidP="00D23D0F">
            <w:pPr>
              <w:widowControl/>
              <w:suppressAutoHyphens w:val="0"/>
            </w:pPr>
            <w:r w:rsidRPr="00A80128">
              <w:t>1.094 μm</w:t>
            </w:r>
          </w:p>
        </w:tc>
        <w:tc>
          <w:tcPr>
            <w:tcW w:w="1690" w:type="dxa"/>
          </w:tcPr>
          <w:p w14:paraId="3829D765" w14:textId="77777777" w:rsidR="00A80128" w:rsidRPr="00A80128" w:rsidRDefault="00A80128" w:rsidP="00D23D0F">
            <w:pPr>
              <w:widowControl/>
              <w:suppressAutoHyphens w:val="0"/>
            </w:pPr>
          </w:p>
        </w:tc>
      </w:tr>
      <w:tr w:rsidR="00A80128" w:rsidRPr="00A80128" w14:paraId="372188D3" w14:textId="77777777" w:rsidTr="00234945">
        <w:tc>
          <w:tcPr>
            <w:tcW w:w="1110" w:type="dxa"/>
          </w:tcPr>
          <w:p w14:paraId="020C054A" w14:textId="77777777" w:rsidR="00A80128" w:rsidRPr="00A80128" w:rsidRDefault="00A80128" w:rsidP="00D23D0F">
            <w:pPr>
              <w:widowControl/>
              <w:suppressAutoHyphens w:val="0"/>
            </w:pPr>
            <w:r w:rsidRPr="00A80128">
              <w:t xml:space="preserve">H I </w:t>
            </w:r>
          </w:p>
        </w:tc>
        <w:tc>
          <w:tcPr>
            <w:tcW w:w="0" w:type="auto"/>
          </w:tcPr>
          <w:p w14:paraId="22338F39" w14:textId="77777777" w:rsidR="00A80128" w:rsidRPr="00A80128" w:rsidRDefault="00A80128" w:rsidP="00D23D0F">
            <w:pPr>
              <w:widowControl/>
              <w:suppressAutoHyphens w:val="0"/>
            </w:pPr>
            <w:r w:rsidRPr="00A80128">
              <w:t>1.282 μm</w:t>
            </w:r>
          </w:p>
        </w:tc>
        <w:tc>
          <w:tcPr>
            <w:tcW w:w="1690" w:type="dxa"/>
          </w:tcPr>
          <w:p w14:paraId="2F0A3F0C" w14:textId="77777777" w:rsidR="00A80128" w:rsidRPr="00A80128" w:rsidRDefault="00A80128" w:rsidP="00D23D0F">
            <w:pPr>
              <w:widowControl/>
              <w:suppressAutoHyphens w:val="0"/>
            </w:pPr>
          </w:p>
        </w:tc>
      </w:tr>
      <w:tr w:rsidR="00A80128" w:rsidRPr="00A80128" w14:paraId="07A4A17E" w14:textId="77777777" w:rsidTr="00234945">
        <w:tc>
          <w:tcPr>
            <w:tcW w:w="1110" w:type="dxa"/>
          </w:tcPr>
          <w:p w14:paraId="1C8ADBD9" w14:textId="77777777" w:rsidR="00A80128" w:rsidRPr="00A80128" w:rsidRDefault="00A80128" w:rsidP="00D23D0F">
            <w:pPr>
              <w:widowControl/>
              <w:suppressAutoHyphens w:val="0"/>
            </w:pPr>
            <w:r w:rsidRPr="00A80128">
              <w:t xml:space="preserve">H I </w:t>
            </w:r>
          </w:p>
        </w:tc>
        <w:tc>
          <w:tcPr>
            <w:tcW w:w="0" w:type="auto"/>
          </w:tcPr>
          <w:p w14:paraId="1620DB77" w14:textId="77777777" w:rsidR="00A80128" w:rsidRPr="00A80128" w:rsidRDefault="00A80128" w:rsidP="00D23D0F">
            <w:pPr>
              <w:widowControl/>
              <w:suppressAutoHyphens w:val="0"/>
            </w:pPr>
            <w:r w:rsidRPr="00A80128">
              <w:t>1.875 μm</w:t>
            </w:r>
          </w:p>
        </w:tc>
        <w:tc>
          <w:tcPr>
            <w:tcW w:w="1690" w:type="dxa"/>
          </w:tcPr>
          <w:p w14:paraId="05903096" w14:textId="77777777" w:rsidR="00A80128" w:rsidRPr="00A80128" w:rsidRDefault="00A80128" w:rsidP="00D23D0F">
            <w:pPr>
              <w:widowControl/>
              <w:suppressAutoHyphens w:val="0"/>
            </w:pPr>
          </w:p>
        </w:tc>
      </w:tr>
      <w:tr w:rsidR="00A80128" w:rsidRPr="00A80128" w14:paraId="4BCF9882" w14:textId="77777777" w:rsidTr="00234945">
        <w:tc>
          <w:tcPr>
            <w:tcW w:w="1110" w:type="dxa"/>
          </w:tcPr>
          <w:p w14:paraId="51D41EB0" w14:textId="77777777" w:rsidR="00A80128" w:rsidRPr="00A80128" w:rsidRDefault="00A80128" w:rsidP="00D23D0F">
            <w:pPr>
              <w:widowControl/>
              <w:suppressAutoHyphens w:val="0"/>
            </w:pPr>
            <w:r w:rsidRPr="00A80128">
              <w:t xml:space="preserve">H I </w:t>
            </w:r>
          </w:p>
        </w:tc>
        <w:tc>
          <w:tcPr>
            <w:tcW w:w="0" w:type="auto"/>
          </w:tcPr>
          <w:p w14:paraId="51AA1D74" w14:textId="77777777" w:rsidR="00A80128" w:rsidRPr="00A80128" w:rsidRDefault="00A80128" w:rsidP="00D23D0F">
            <w:pPr>
              <w:widowControl/>
              <w:suppressAutoHyphens w:val="0"/>
            </w:pPr>
            <w:r w:rsidRPr="00A80128">
              <w:t>2.625 μm</w:t>
            </w:r>
          </w:p>
        </w:tc>
        <w:tc>
          <w:tcPr>
            <w:tcW w:w="1690" w:type="dxa"/>
          </w:tcPr>
          <w:p w14:paraId="0638CAFA" w14:textId="77777777" w:rsidR="00A80128" w:rsidRPr="00A80128" w:rsidRDefault="00A80128" w:rsidP="00D23D0F">
            <w:pPr>
              <w:widowControl/>
              <w:suppressAutoHyphens w:val="0"/>
            </w:pPr>
          </w:p>
        </w:tc>
      </w:tr>
      <w:tr w:rsidR="00A80128" w:rsidRPr="00A80128" w14:paraId="0E218DF8" w14:textId="77777777" w:rsidTr="00234945">
        <w:tc>
          <w:tcPr>
            <w:tcW w:w="1110" w:type="dxa"/>
          </w:tcPr>
          <w:p w14:paraId="761A9C33" w14:textId="77777777" w:rsidR="00A80128" w:rsidRPr="00A80128" w:rsidRDefault="00A80128" w:rsidP="00D23D0F">
            <w:pPr>
              <w:widowControl/>
              <w:suppressAutoHyphens w:val="0"/>
            </w:pPr>
            <w:r w:rsidRPr="00A80128">
              <w:t xml:space="preserve">H I </w:t>
            </w:r>
          </w:p>
        </w:tc>
        <w:tc>
          <w:tcPr>
            <w:tcW w:w="0" w:type="auto"/>
          </w:tcPr>
          <w:p w14:paraId="75E73CB9" w14:textId="77777777" w:rsidR="00A80128" w:rsidRPr="00A80128" w:rsidRDefault="00A80128" w:rsidP="00D23D0F">
            <w:pPr>
              <w:widowControl/>
              <w:suppressAutoHyphens w:val="0"/>
            </w:pPr>
            <w:r w:rsidRPr="00A80128">
              <w:t>4.051 μm</w:t>
            </w:r>
          </w:p>
        </w:tc>
        <w:tc>
          <w:tcPr>
            <w:tcW w:w="1690" w:type="dxa"/>
          </w:tcPr>
          <w:p w14:paraId="43116A23" w14:textId="77777777" w:rsidR="00A80128" w:rsidRPr="00A80128" w:rsidRDefault="00A80128" w:rsidP="00D23D0F">
            <w:pPr>
              <w:widowControl/>
              <w:suppressAutoHyphens w:val="0"/>
            </w:pPr>
          </w:p>
        </w:tc>
      </w:tr>
      <w:tr w:rsidR="00A80128" w:rsidRPr="00A80128" w14:paraId="3E2548A3" w14:textId="77777777" w:rsidTr="00234945">
        <w:tc>
          <w:tcPr>
            <w:tcW w:w="1110" w:type="dxa"/>
          </w:tcPr>
          <w:p w14:paraId="385020FC" w14:textId="77777777" w:rsidR="00A80128" w:rsidRPr="00A80128" w:rsidRDefault="00A80128" w:rsidP="00D23D0F">
            <w:pPr>
              <w:widowControl/>
              <w:suppressAutoHyphens w:val="0"/>
            </w:pPr>
            <w:r w:rsidRPr="00A80128">
              <w:t xml:space="preserve">Na III </w:t>
            </w:r>
          </w:p>
        </w:tc>
        <w:tc>
          <w:tcPr>
            <w:tcW w:w="0" w:type="auto"/>
          </w:tcPr>
          <w:p w14:paraId="750E3EBB" w14:textId="77777777" w:rsidR="00A80128" w:rsidRPr="00A80128" w:rsidRDefault="00A80128" w:rsidP="00D23D0F">
            <w:pPr>
              <w:widowControl/>
              <w:suppressAutoHyphens w:val="0"/>
            </w:pPr>
            <w:r w:rsidRPr="00A80128">
              <w:t>7.320 μm</w:t>
            </w:r>
          </w:p>
        </w:tc>
        <w:tc>
          <w:tcPr>
            <w:tcW w:w="1690" w:type="dxa"/>
          </w:tcPr>
          <w:p w14:paraId="3E898E4F" w14:textId="77777777" w:rsidR="00A80128" w:rsidRPr="00A80128" w:rsidRDefault="00A80128" w:rsidP="00D23D0F">
            <w:pPr>
              <w:widowControl/>
              <w:suppressAutoHyphens w:val="0"/>
            </w:pPr>
          </w:p>
        </w:tc>
      </w:tr>
      <w:tr w:rsidR="00A80128" w:rsidRPr="00A80128" w14:paraId="1BFBF9B2" w14:textId="77777777" w:rsidTr="00234945">
        <w:tc>
          <w:tcPr>
            <w:tcW w:w="1110" w:type="dxa"/>
          </w:tcPr>
          <w:p w14:paraId="37606A2F" w14:textId="77777777" w:rsidR="00A80128" w:rsidRPr="00A80128" w:rsidRDefault="00A80128" w:rsidP="00D23D0F">
            <w:pPr>
              <w:widowControl/>
              <w:suppressAutoHyphens w:val="0"/>
            </w:pPr>
            <w:r w:rsidRPr="00A80128">
              <w:t xml:space="preserve">Ne VI </w:t>
            </w:r>
          </w:p>
        </w:tc>
        <w:tc>
          <w:tcPr>
            <w:tcW w:w="0" w:type="auto"/>
          </w:tcPr>
          <w:p w14:paraId="08D6662B" w14:textId="77777777" w:rsidR="00A80128" w:rsidRPr="00A80128" w:rsidRDefault="00A80128" w:rsidP="00D23D0F">
            <w:pPr>
              <w:widowControl/>
              <w:suppressAutoHyphens w:val="0"/>
            </w:pPr>
            <w:r w:rsidRPr="00A80128">
              <w:t>7.652 μm</w:t>
            </w:r>
          </w:p>
        </w:tc>
        <w:tc>
          <w:tcPr>
            <w:tcW w:w="1690" w:type="dxa"/>
          </w:tcPr>
          <w:p w14:paraId="241A31FA" w14:textId="77777777" w:rsidR="00A80128" w:rsidRPr="00A80128" w:rsidRDefault="00A80128" w:rsidP="00D23D0F">
            <w:pPr>
              <w:widowControl/>
              <w:suppressAutoHyphens w:val="0"/>
            </w:pPr>
          </w:p>
        </w:tc>
      </w:tr>
      <w:tr w:rsidR="00A80128" w:rsidRPr="00A80128" w14:paraId="5D23B38D" w14:textId="77777777" w:rsidTr="00234945">
        <w:tc>
          <w:tcPr>
            <w:tcW w:w="1110" w:type="dxa"/>
          </w:tcPr>
          <w:p w14:paraId="2CA6EC25" w14:textId="77777777" w:rsidR="00A80128" w:rsidRPr="00A80128" w:rsidRDefault="00A80128" w:rsidP="00D23D0F">
            <w:pPr>
              <w:widowControl/>
              <w:suppressAutoHyphens w:val="0"/>
            </w:pPr>
            <w:r w:rsidRPr="00A80128">
              <w:t xml:space="preserve">Ne II </w:t>
            </w:r>
          </w:p>
        </w:tc>
        <w:tc>
          <w:tcPr>
            <w:tcW w:w="0" w:type="auto"/>
          </w:tcPr>
          <w:p w14:paraId="1ABE100D" w14:textId="77777777" w:rsidR="00A80128" w:rsidRPr="00A80128" w:rsidRDefault="00A80128" w:rsidP="00D23D0F">
            <w:pPr>
              <w:widowControl/>
              <w:suppressAutoHyphens w:val="0"/>
            </w:pPr>
            <w:r w:rsidRPr="00A80128">
              <w:t>12.81 μm</w:t>
            </w:r>
          </w:p>
        </w:tc>
        <w:tc>
          <w:tcPr>
            <w:tcW w:w="1690" w:type="dxa"/>
          </w:tcPr>
          <w:p w14:paraId="087A7694" w14:textId="77777777" w:rsidR="00A80128" w:rsidRPr="00A80128" w:rsidRDefault="00A80128" w:rsidP="00D23D0F">
            <w:pPr>
              <w:widowControl/>
              <w:suppressAutoHyphens w:val="0"/>
            </w:pPr>
          </w:p>
        </w:tc>
      </w:tr>
      <w:tr w:rsidR="00A80128" w:rsidRPr="00A80128" w14:paraId="593224C0" w14:textId="77777777" w:rsidTr="00234945">
        <w:tc>
          <w:tcPr>
            <w:tcW w:w="1110" w:type="dxa"/>
          </w:tcPr>
          <w:p w14:paraId="3DAC135F" w14:textId="77777777" w:rsidR="00A80128" w:rsidRPr="00A80128" w:rsidRDefault="00A80128" w:rsidP="00D23D0F">
            <w:pPr>
              <w:widowControl/>
              <w:suppressAutoHyphens w:val="0"/>
            </w:pPr>
            <w:r w:rsidRPr="00A80128">
              <w:t xml:space="preserve">[Ne V] </w:t>
            </w:r>
          </w:p>
        </w:tc>
        <w:tc>
          <w:tcPr>
            <w:tcW w:w="0" w:type="auto"/>
          </w:tcPr>
          <w:p w14:paraId="0D6FF39D" w14:textId="77777777" w:rsidR="00A80128" w:rsidRPr="00A80128" w:rsidRDefault="00A80128" w:rsidP="00D23D0F">
            <w:pPr>
              <w:widowControl/>
              <w:suppressAutoHyphens w:val="0"/>
            </w:pPr>
            <w:r w:rsidRPr="00A80128">
              <w:t>14.3 μm</w:t>
            </w:r>
          </w:p>
        </w:tc>
        <w:tc>
          <w:tcPr>
            <w:tcW w:w="1690" w:type="dxa"/>
          </w:tcPr>
          <w:p w14:paraId="1AE1882F" w14:textId="77777777" w:rsidR="00A80128" w:rsidRPr="00A80128" w:rsidRDefault="00A80128" w:rsidP="00D23D0F">
            <w:pPr>
              <w:widowControl/>
              <w:suppressAutoHyphens w:val="0"/>
            </w:pPr>
          </w:p>
        </w:tc>
      </w:tr>
      <w:tr w:rsidR="00A80128" w:rsidRPr="00A80128" w14:paraId="50D731D3" w14:textId="77777777" w:rsidTr="00234945">
        <w:tc>
          <w:tcPr>
            <w:tcW w:w="1110" w:type="dxa"/>
          </w:tcPr>
          <w:p w14:paraId="73B8C3FF" w14:textId="77777777" w:rsidR="00A80128" w:rsidRPr="00A80128" w:rsidRDefault="00A80128" w:rsidP="00D23D0F">
            <w:pPr>
              <w:widowControl/>
              <w:suppressAutoHyphens w:val="0"/>
            </w:pPr>
            <w:r w:rsidRPr="00A80128">
              <w:t xml:space="preserve">Ne III </w:t>
            </w:r>
          </w:p>
        </w:tc>
        <w:tc>
          <w:tcPr>
            <w:tcW w:w="0" w:type="auto"/>
          </w:tcPr>
          <w:p w14:paraId="1243FD35" w14:textId="77777777" w:rsidR="00A80128" w:rsidRPr="00A80128" w:rsidRDefault="00A80128" w:rsidP="00D23D0F">
            <w:pPr>
              <w:widowControl/>
              <w:suppressAutoHyphens w:val="0"/>
            </w:pPr>
            <w:r w:rsidRPr="00A80128">
              <w:t>15.55 μm</w:t>
            </w:r>
          </w:p>
        </w:tc>
        <w:tc>
          <w:tcPr>
            <w:tcW w:w="1690" w:type="dxa"/>
          </w:tcPr>
          <w:p w14:paraId="55559F90" w14:textId="77777777" w:rsidR="00A80128" w:rsidRPr="00A80128" w:rsidRDefault="00A80128" w:rsidP="00D23D0F">
            <w:pPr>
              <w:widowControl/>
              <w:suppressAutoHyphens w:val="0"/>
            </w:pPr>
          </w:p>
        </w:tc>
      </w:tr>
      <w:tr w:rsidR="00A80128" w:rsidRPr="00A80128" w14:paraId="50D1B2EF" w14:textId="77777777" w:rsidTr="00234945">
        <w:tc>
          <w:tcPr>
            <w:tcW w:w="1110" w:type="dxa"/>
          </w:tcPr>
          <w:p w14:paraId="6A9F55AC" w14:textId="77777777" w:rsidR="00A80128" w:rsidRPr="00A80128" w:rsidRDefault="00A80128" w:rsidP="00D23D0F">
            <w:pPr>
              <w:widowControl/>
              <w:suppressAutoHyphens w:val="0"/>
            </w:pPr>
            <w:r w:rsidRPr="00A80128">
              <w:t xml:space="preserve">Ne V </w:t>
            </w:r>
          </w:p>
        </w:tc>
        <w:tc>
          <w:tcPr>
            <w:tcW w:w="0" w:type="auto"/>
          </w:tcPr>
          <w:p w14:paraId="7DA6A882" w14:textId="77777777" w:rsidR="00A80128" w:rsidRPr="00A80128" w:rsidRDefault="00A80128" w:rsidP="00D23D0F">
            <w:pPr>
              <w:widowControl/>
              <w:suppressAutoHyphens w:val="0"/>
            </w:pPr>
            <w:r w:rsidRPr="00A80128">
              <w:t>24.31 μm</w:t>
            </w:r>
          </w:p>
        </w:tc>
        <w:tc>
          <w:tcPr>
            <w:tcW w:w="1690" w:type="dxa"/>
          </w:tcPr>
          <w:p w14:paraId="7D9B7B2F" w14:textId="77777777" w:rsidR="00A80128" w:rsidRPr="00A80128" w:rsidRDefault="00A80128" w:rsidP="00D23D0F">
            <w:pPr>
              <w:widowControl/>
              <w:suppressAutoHyphens w:val="0"/>
            </w:pPr>
          </w:p>
        </w:tc>
      </w:tr>
      <w:tr w:rsidR="00A80128" w:rsidRPr="00A80128" w14:paraId="0B99D1B5" w14:textId="77777777" w:rsidTr="00234945">
        <w:tc>
          <w:tcPr>
            <w:tcW w:w="1110" w:type="dxa"/>
          </w:tcPr>
          <w:p w14:paraId="17CA5437" w14:textId="77777777" w:rsidR="00A80128" w:rsidRPr="00A80128" w:rsidRDefault="00A80128" w:rsidP="00D23D0F">
            <w:pPr>
              <w:widowControl/>
              <w:suppressAutoHyphens w:val="0"/>
            </w:pPr>
            <w:r w:rsidRPr="00A80128">
              <w:t xml:space="preserve">O IV </w:t>
            </w:r>
          </w:p>
        </w:tc>
        <w:tc>
          <w:tcPr>
            <w:tcW w:w="0" w:type="auto"/>
          </w:tcPr>
          <w:p w14:paraId="480D9035" w14:textId="77777777" w:rsidR="00A80128" w:rsidRPr="00A80128" w:rsidRDefault="00A80128" w:rsidP="00D23D0F">
            <w:pPr>
              <w:widowControl/>
              <w:suppressAutoHyphens w:val="0"/>
            </w:pPr>
            <w:r w:rsidRPr="00A80128">
              <w:t>25.88 μm</w:t>
            </w:r>
          </w:p>
        </w:tc>
        <w:tc>
          <w:tcPr>
            <w:tcW w:w="1690" w:type="dxa"/>
          </w:tcPr>
          <w:p w14:paraId="4B620D02" w14:textId="77777777" w:rsidR="00A80128" w:rsidRPr="00A80128" w:rsidRDefault="00A80128" w:rsidP="00D23D0F">
            <w:pPr>
              <w:widowControl/>
              <w:suppressAutoHyphens w:val="0"/>
            </w:pPr>
          </w:p>
        </w:tc>
      </w:tr>
      <w:tr w:rsidR="00A80128" w:rsidRPr="00A80128" w14:paraId="0A4B87E4" w14:textId="77777777" w:rsidTr="00234945">
        <w:tc>
          <w:tcPr>
            <w:tcW w:w="1110" w:type="dxa"/>
          </w:tcPr>
          <w:p w14:paraId="270EC746" w14:textId="77777777" w:rsidR="00A80128" w:rsidRPr="00A80128" w:rsidRDefault="00A80128" w:rsidP="00D23D0F">
            <w:pPr>
              <w:widowControl/>
              <w:suppressAutoHyphens w:val="0"/>
            </w:pPr>
            <w:r w:rsidRPr="00A80128">
              <w:t xml:space="preserve">Ne III </w:t>
            </w:r>
          </w:p>
        </w:tc>
        <w:tc>
          <w:tcPr>
            <w:tcW w:w="0" w:type="auto"/>
          </w:tcPr>
          <w:p w14:paraId="7CFF9CF2" w14:textId="77777777" w:rsidR="00A80128" w:rsidRPr="00A80128" w:rsidRDefault="00A80128" w:rsidP="00D23D0F">
            <w:pPr>
              <w:widowControl/>
              <w:suppressAutoHyphens w:val="0"/>
            </w:pPr>
            <w:r w:rsidRPr="00A80128">
              <w:t>36.01 μm</w:t>
            </w:r>
          </w:p>
        </w:tc>
        <w:tc>
          <w:tcPr>
            <w:tcW w:w="1690" w:type="dxa"/>
          </w:tcPr>
          <w:p w14:paraId="7534EBEB" w14:textId="77777777" w:rsidR="00A80128" w:rsidRPr="00A80128" w:rsidRDefault="00A80128" w:rsidP="00D23D0F">
            <w:pPr>
              <w:widowControl/>
              <w:suppressAutoHyphens w:val="0"/>
            </w:pPr>
          </w:p>
        </w:tc>
      </w:tr>
      <w:tr w:rsidR="00A80128" w:rsidRPr="00A80128" w14:paraId="45A6CD97" w14:textId="77777777" w:rsidTr="00234945">
        <w:tc>
          <w:tcPr>
            <w:tcW w:w="1110" w:type="dxa"/>
          </w:tcPr>
          <w:p w14:paraId="0EA8F080" w14:textId="77777777" w:rsidR="00A80128" w:rsidRPr="00A80128" w:rsidRDefault="00A80128" w:rsidP="00D23D0F">
            <w:pPr>
              <w:widowControl/>
              <w:suppressAutoHyphens w:val="0"/>
            </w:pPr>
            <w:r w:rsidRPr="00A80128">
              <w:t xml:space="preserve">O III </w:t>
            </w:r>
          </w:p>
        </w:tc>
        <w:tc>
          <w:tcPr>
            <w:tcW w:w="0" w:type="auto"/>
          </w:tcPr>
          <w:p w14:paraId="021F1A99" w14:textId="77777777" w:rsidR="00A80128" w:rsidRPr="00A80128" w:rsidRDefault="00A80128" w:rsidP="00D23D0F">
            <w:pPr>
              <w:widowControl/>
              <w:suppressAutoHyphens w:val="0"/>
            </w:pPr>
            <w:r w:rsidRPr="00A80128">
              <w:t>51.80 μm</w:t>
            </w:r>
          </w:p>
        </w:tc>
        <w:tc>
          <w:tcPr>
            <w:tcW w:w="1690" w:type="dxa"/>
          </w:tcPr>
          <w:p w14:paraId="7E4C069E" w14:textId="77777777" w:rsidR="00A80128" w:rsidRPr="00A80128" w:rsidRDefault="00A80128" w:rsidP="00D23D0F">
            <w:pPr>
              <w:widowControl/>
              <w:suppressAutoHyphens w:val="0"/>
            </w:pPr>
          </w:p>
        </w:tc>
      </w:tr>
      <w:tr w:rsidR="00A80128" w:rsidRPr="00A80128" w14:paraId="707BB9DF" w14:textId="77777777" w:rsidTr="00234945">
        <w:tc>
          <w:tcPr>
            <w:tcW w:w="1110" w:type="dxa"/>
          </w:tcPr>
          <w:p w14:paraId="2B2A03E1" w14:textId="77777777" w:rsidR="00A80128" w:rsidRPr="00A80128" w:rsidRDefault="00A80128" w:rsidP="00D23D0F">
            <w:pPr>
              <w:widowControl/>
              <w:suppressAutoHyphens w:val="0"/>
            </w:pPr>
            <w:r w:rsidRPr="00A80128">
              <w:t xml:space="preserve">[N III] </w:t>
            </w:r>
          </w:p>
        </w:tc>
        <w:tc>
          <w:tcPr>
            <w:tcW w:w="0" w:type="auto"/>
          </w:tcPr>
          <w:p w14:paraId="05E3A968" w14:textId="77777777" w:rsidR="00A80128" w:rsidRPr="00A80128" w:rsidRDefault="00A80128" w:rsidP="00D23D0F">
            <w:pPr>
              <w:widowControl/>
              <w:suppressAutoHyphens w:val="0"/>
            </w:pPr>
            <w:r w:rsidRPr="00A80128">
              <w:t>57.2 μm</w:t>
            </w:r>
          </w:p>
        </w:tc>
        <w:tc>
          <w:tcPr>
            <w:tcW w:w="1690" w:type="dxa"/>
          </w:tcPr>
          <w:p w14:paraId="09E6A605" w14:textId="77777777" w:rsidR="00A80128" w:rsidRPr="00A80128" w:rsidRDefault="00A80128" w:rsidP="00D23D0F">
            <w:pPr>
              <w:widowControl/>
              <w:suppressAutoHyphens w:val="0"/>
            </w:pPr>
          </w:p>
        </w:tc>
      </w:tr>
      <w:tr w:rsidR="00A80128" w:rsidRPr="00A80128" w14:paraId="75156A49" w14:textId="77777777" w:rsidTr="00234945">
        <w:tc>
          <w:tcPr>
            <w:tcW w:w="1110" w:type="dxa"/>
          </w:tcPr>
          <w:p w14:paraId="559698B8" w14:textId="77777777" w:rsidR="00A80128" w:rsidRPr="00A80128" w:rsidRDefault="00A80128" w:rsidP="00D23D0F">
            <w:pPr>
              <w:widowControl/>
              <w:suppressAutoHyphens w:val="0"/>
            </w:pPr>
            <w:r w:rsidRPr="00A80128">
              <w:t xml:space="preserve">[O I] </w:t>
            </w:r>
          </w:p>
        </w:tc>
        <w:tc>
          <w:tcPr>
            <w:tcW w:w="0" w:type="auto"/>
          </w:tcPr>
          <w:p w14:paraId="0D6DBCAA" w14:textId="77777777" w:rsidR="00A80128" w:rsidRPr="00A80128" w:rsidRDefault="00A80128" w:rsidP="00D23D0F">
            <w:pPr>
              <w:widowControl/>
              <w:suppressAutoHyphens w:val="0"/>
            </w:pPr>
            <w:r w:rsidRPr="00A80128">
              <w:t>63 μm</w:t>
            </w:r>
          </w:p>
        </w:tc>
        <w:tc>
          <w:tcPr>
            <w:tcW w:w="1690" w:type="dxa"/>
          </w:tcPr>
          <w:p w14:paraId="45EB75DD" w14:textId="77777777" w:rsidR="00A80128" w:rsidRPr="00A80128" w:rsidRDefault="00A80128" w:rsidP="00D23D0F">
            <w:pPr>
              <w:widowControl/>
              <w:suppressAutoHyphens w:val="0"/>
            </w:pPr>
          </w:p>
        </w:tc>
      </w:tr>
      <w:tr w:rsidR="00A80128" w:rsidRPr="00A80128" w14:paraId="6E317EC2" w14:textId="77777777" w:rsidTr="00234945">
        <w:tc>
          <w:tcPr>
            <w:tcW w:w="1110" w:type="dxa"/>
          </w:tcPr>
          <w:p w14:paraId="519B6BE7" w14:textId="77777777" w:rsidR="00A80128" w:rsidRPr="00A80128" w:rsidRDefault="00A80128" w:rsidP="00D23D0F">
            <w:pPr>
              <w:widowControl/>
              <w:suppressAutoHyphens w:val="0"/>
            </w:pPr>
            <w:r w:rsidRPr="00A80128">
              <w:t xml:space="preserve">[O III] </w:t>
            </w:r>
          </w:p>
        </w:tc>
        <w:tc>
          <w:tcPr>
            <w:tcW w:w="0" w:type="auto"/>
          </w:tcPr>
          <w:p w14:paraId="528760A6" w14:textId="77777777" w:rsidR="00A80128" w:rsidRPr="00A80128" w:rsidRDefault="00A80128" w:rsidP="00D23D0F">
            <w:pPr>
              <w:widowControl/>
              <w:suppressAutoHyphens w:val="0"/>
            </w:pPr>
            <w:r w:rsidRPr="00A80128">
              <w:t>88 μm</w:t>
            </w:r>
          </w:p>
        </w:tc>
        <w:tc>
          <w:tcPr>
            <w:tcW w:w="1690" w:type="dxa"/>
          </w:tcPr>
          <w:p w14:paraId="2E939114" w14:textId="77777777" w:rsidR="00A80128" w:rsidRPr="00A80128" w:rsidRDefault="00A80128" w:rsidP="00D23D0F">
            <w:pPr>
              <w:widowControl/>
              <w:suppressAutoHyphens w:val="0"/>
            </w:pPr>
          </w:p>
        </w:tc>
      </w:tr>
      <w:tr w:rsidR="00A80128" w:rsidRPr="00A80128" w14:paraId="53081573" w14:textId="77777777" w:rsidTr="00234945">
        <w:tc>
          <w:tcPr>
            <w:tcW w:w="1110" w:type="dxa"/>
          </w:tcPr>
          <w:p w14:paraId="7BD8D827" w14:textId="77777777" w:rsidR="00A80128" w:rsidRPr="00A80128" w:rsidRDefault="00A80128" w:rsidP="00D23D0F">
            <w:pPr>
              <w:widowControl/>
              <w:suppressAutoHyphens w:val="0"/>
            </w:pPr>
            <w:r w:rsidRPr="00A80128">
              <w:t xml:space="preserve">N II </w:t>
            </w:r>
          </w:p>
        </w:tc>
        <w:tc>
          <w:tcPr>
            <w:tcW w:w="0" w:type="auto"/>
          </w:tcPr>
          <w:p w14:paraId="48E93DCA" w14:textId="77777777" w:rsidR="00A80128" w:rsidRPr="00A80128" w:rsidRDefault="00A80128" w:rsidP="00D23D0F">
            <w:pPr>
              <w:widowControl/>
              <w:suppressAutoHyphens w:val="0"/>
            </w:pPr>
            <w:r w:rsidRPr="00A80128">
              <w:t>121.7 μm</w:t>
            </w:r>
          </w:p>
        </w:tc>
        <w:tc>
          <w:tcPr>
            <w:tcW w:w="1690" w:type="dxa"/>
          </w:tcPr>
          <w:p w14:paraId="36F43E55" w14:textId="77777777" w:rsidR="00A80128" w:rsidRPr="00A80128" w:rsidRDefault="00A80128" w:rsidP="00D23D0F">
            <w:pPr>
              <w:widowControl/>
              <w:suppressAutoHyphens w:val="0"/>
            </w:pPr>
          </w:p>
        </w:tc>
      </w:tr>
      <w:tr w:rsidR="00A80128" w:rsidRPr="00A80128" w14:paraId="5D902E1F" w14:textId="77777777" w:rsidTr="00234945">
        <w:tc>
          <w:tcPr>
            <w:tcW w:w="1110" w:type="dxa"/>
          </w:tcPr>
          <w:p w14:paraId="782BBD0F" w14:textId="77777777" w:rsidR="00A80128" w:rsidRPr="00A80128" w:rsidRDefault="00A80128" w:rsidP="00D23D0F">
            <w:pPr>
              <w:widowControl/>
              <w:suppressAutoHyphens w:val="0"/>
            </w:pPr>
            <w:r w:rsidRPr="00A80128">
              <w:t xml:space="preserve">[O I] </w:t>
            </w:r>
          </w:p>
        </w:tc>
        <w:tc>
          <w:tcPr>
            <w:tcW w:w="0" w:type="auto"/>
          </w:tcPr>
          <w:p w14:paraId="4100D1F3" w14:textId="77777777" w:rsidR="00A80128" w:rsidRPr="00A80128" w:rsidRDefault="00A80128" w:rsidP="00D23D0F">
            <w:pPr>
              <w:widowControl/>
              <w:suppressAutoHyphens w:val="0"/>
            </w:pPr>
            <w:r w:rsidRPr="00A80128">
              <w:t>145.5 μm</w:t>
            </w:r>
          </w:p>
        </w:tc>
        <w:tc>
          <w:tcPr>
            <w:tcW w:w="1690" w:type="dxa"/>
          </w:tcPr>
          <w:p w14:paraId="57832786" w14:textId="77777777" w:rsidR="00A80128" w:rsidRPr="00A80128" w:rsidRDefault="00A80128" w:rsidP="00D23D0F">
            <w:pPr>
              <w:widowControl/>
              <w:suppressAutoHyphens w:val="0"/>
            </w:pPr>
          </w:p>
        </w:tc>
      </w:tr>
      <w:tr w:rsidR="00A80128" w:rsidRPr="00A80128" w14:paraId="072501C2" w14:textId="77777777" w:rsidTr="00234945">
        <w:tc>
          <w:tcPr>
            <w:tcW w:w="1110" w:type="dxa"/>
          </w:tcPr>
          <w:p w14:paraId="7F46516C" w14:textId="77777777" w:rsidR="00A80128" w:rsidRPr="00A80128" w:rsidRDefault="00A80128" w:rsidP="00D23D0F">
            <w:pPr>
              <w:widowControl/>
              <w:suppressAutoHyphens w:val="0"/>
            </w:pPr>
            <w:r w:rsidRPr="00A80128">
              <w:t xml:space="preserve">C II </w:t>
            </w:r>
          </w:p>
        </w:tc>
        <w:tc>
          <w:tcPr>
            <w:tcW w:w="0" w:type="auto"/>
          </w:tcPr>
          <w:p w14:paraId="47AE873B" w14:textId="77777777" w:rsidR="00A80128" w:rsidRPr="00A80128" w:rsidRDefault="00A80128" w:rsidP="00D23D0F">
            <w:pPr>
              <w:widowControl/>
              <w:suppressAutoHyphens w:val="0"/>
            </w:pPr>
            <w:r w:rsidRPr="00A80128">
              <w:t>157.6 μm</w:t>
            </w:r>
          </w:p>
        </w:tc>
        <w:tc>
          <w:tcPr>
            <w:tcW w:w="1690" w:type="dxa"/>
          </w:tcPr>
          <w:p w14:paraId="0D86CAF6" w14:textId="77777777" w:rsidR="00A80128" w:rsidRPr="00A80128" w:rsidRDefault="00A80128" w:rsidP="00D23D0F">
            <w:pPr>
              <w:widowControl/>
              <w:suppressAutoHyphens w:val="0"/>
            </w:pPr>
          </w:p>
        </w:tc>
      </w:tr>
      <w:tr w:rsidR="00A80128" w:rsidRPr="00A80128" w14:paraId="013AE37A" w14:textId="77777777" w:rsidTr="00234945">
        <w:tc>
          <w:tcPr>
            <w:tcW w:w="1110" w:type="dxa"/>
          </w:tcPr>
          <w:p w14:paraId="31C12068" w14:textId="77777777" w:rsidR="00A80128" w:rsidRPr="00A80128" w:rsidRDefault="00A80128" w:rsidP="00D23D0F">
            <w:pPr>
              <w:widowControl/>
              <w:suppressAutoHyphens w:val="0"/>
            </w:pPr>
            <w:r w:rsidRPr="00A80128">
              <w:t xml:space="preserve">N II </w:t>
            </w:r>
          </w:p>
        </w:tc>
        <w:tc>
          <w:tcPr>
            <w:tcW w:w="0" w:type="auto"/>
          </w:tcPr>
          <w:p w14:paraId="590500B5" w14:textId="77777777" w:rsidR="00A80128" w:rsidRPr="00A80128" w:rsidRDefault="00A80128" w:rsidP="00D23D0F">
            <w:pPr>
              <w:widowControl/>
              <w:suppressAutoHyphens w:val="0"/>
            </w:pPr>
            <w:r w:rsidRPr="00A80128">
              <w:t>205.4 μm</w:t>
            </w:r>
          </w:p>
        </w:tc>
        <w:tc>
          <w:tcPr>
            <w:tcW w:w="1690" w:type="dxa"/>
          </w:tcPr>
          <w:p w14:paraId="2FF9122C" w14:textId="77777777" w:rsidR="00A80128" w:rsidRPr="00A80128" w:rsidRDefault="00A80128" w:rsidP="00D23D0F">
            <w:pPr>
              <w:widowControl/>
              <w:suppressAutoHyphens w:val="0"/>
            </w:pPr>
          </w:p>
        </w:tc>
      </w:tr>
      <w:tr w:rsidR="00A80128" w:rsidRPr="00A80128" w14:paraId="20342C40" w14:textId="77777777" w:rsidTr="00234945">
        <w:tc>
          <w:tcPr>
            <w:tcW w:w="1110" w:type="dxa"/>
          </w:tcPr>
          <w:p w14:paraId="4B35695B" w14:textId="77777777" w:rsidR="00A80128" w:rsidRPr="00A80128" w:rsidRDefault="00A80128" w:rsidP="00D23D0F">
            <w:pPr>
              <w:widowControl/>
              <w:suppressAutoHyphens w:val="0"/>
            </w:pPr>
            <w:r w:rsidRPr="00A80128">
              <w:t xml:space="preserve">Cr 8 </w:t>
            </w:r>
          </w:p>
        </w:tc>
        <w:tc>
          <w:tcPr>
            <w:tcW w:w="0" w:type="auto"/>
          </w:tcPr>
          <w:p w14:paraId="5B179E13" w14:textId="77777777" w:rsidR="00A80128" w:rsidRPr="00A80128" w:rsidRDefault="00A80128" w:rsidP="00D23D0F">
            <w:pPr>
              <w:widowControl/>
              <w:suppressAutoHyphens w:val="0"/>
            </w:pPr>
            <w:r w:rsidRPr="00A80128">
              <w:t>1.011 m</w:t>
            </w:r>
          </w:p>
        </w:tc>
        <w:tc>
          <w:tcPr>
            <w:tcW w:w="1690" w:type="dxa"/>
          </w:tcPr>
          <w:p w14:paraId="3418384A" w14:textId="77777777" w:rsidR="00A80128" w:rsidRPr="00A80128" w:rsidRDefault="00A80128" w:rsidP="00D23D0F">
            <w:pPr>
              <w:widowControl/>
              <w:suppressAutoHyphens w:val="0"/>
            </w:pPr>
          </w:p>
        </w:tc>
      </w:tr>
      <w:tr w:rsidR="00A80128" w:rsidRPr="00A80128" w14:paraId="69266C83" w14:textId="77777777" w:rsidTr="00234945">
        <w:tc>
          <w:tcPr>
            <w:tcW w:w="1110" w:type="dxa"/>
          </w:tcPr>
          <w:p w14:paraId="0C926407" w14:textId="77777777" w:rsidR="00A80128" w:rsidRPr="00A80128" w:rsidRDefault="00A80128" w:rsidP="00D23D0F">
            <w:pPr>
              <w:widowControl/>
              <w:suppressAutoHyphens w:val="0"/>
            </w:pPr>
            <w:r w:rsidRPr="00A80128">
              <w:t xml:space="preserve">S  9 </w:t>
            </w:r>
          </w:p>
        </w:tc>
        <w:tc>
          <w:tcPr>
            <w:tcW w:w="0" w:type="auto"/>
          </w:tcPr>
          <w:p w14:paraId="67140CAC" w14:textId="77777777" w:rsidR="00A80128" w:rsidRPr="00A80128" w:rsidRDefault="00A80128" w:rsidP="00D23D0F">
            <w:pPr>
              <w:widowControl/>
              <w:suppressAutoHyphens w:val="0"/>
            </w:pPr>
            <w:r w:rsidRPr="00A80128">
              <w:t>1.252 m</w:t>
            </w:r>
          </w:p>
        </w:tc>
        <w:tc>
          <w:tcPr>
            <w:tcW w:w="1690" w:type="dxa"/>
          </w:tcPr>
          <w:p w14:paraId="0737222A" w14:textId="77777777" w:rsidR="00A80128" w:rsidRPr="00A80128" w:rsidRDefault="00A80128" w:rsidP="00D23D0F">
            <w:pPr>
              <w:widowControl/>
              <w:suppressAutoHyphens w:val="0"/>
            </w:pPr>
          </w:p>
        </w:tc>
      </w:tr>
      <w:tr w:rsidR="00A80128" w:rsidRPr="00A80128" w14:paraId="51B49499" w14:textId="77777777" w:rsidTr="00234945">
        <w:tc>
          <w:tcPr>
            <w:tcW w:w="1110" w:type="dxa"/>
          </w:tcPr>
          <w:p w14:paraId="021DD3D5" w14:textId="77777777" w:rsidR="00A80128" w:rsidRPr="00A80128" w:rsidRDefault="00A80128" w:rsidP="00D23D0F">
            <w:pPr>
              <w:widowControl/>
              <w:suppressAutoHyphens w:val="0"/>
            </w:pPr>
            <w:r w:rsidRPr="00A80128">
              <w:t xml:space="preserve">V 7 </w:t>
            </w:r>
          </w:p>
        </w:tc>
        <w:tc>
          <w:tcPr>
            <w:tcW w:w="0" w:type="auto"/>
          </w:tcPr>
          <w:p w14:paraId="4D54379E" w14:textId="77777777" w:rsidR="00A80128" w:rsidRPr="00A80128" w:rsidRDefault="00A80128" w:rsidP="00D23D0F">
            <w:pPr>
              <w:widowControl/>
              <w:suppressAutoHyphens w:val="0"/>
            </w:pPr>
            <w:r w:rsidRPr="00A80128">
              <w:t>1.304 m</w:t>
            </w:r>
          </w:p>
        </w:tc>
        <w:tc>
          <w:tcPr>
            <w:tcW w:w="1690" w:type="dxa"/>
          </w:tcPr>
          <w:p w14:paraId="32E68CCE" w14:textId="77777777" w:rsidR="00A80128" w:rsidRPr="00A80128" w:rsidRDefault="00A80128" w:rsidP="00D23D0F">
            <w:pPr>
              <w:widowControl/>
              <w:suppressAutoHyphens w:val="0"/>
            </w:pPr>
          </w:p>
        </w:tc>
      </w:tr>
      <w:tr w:rsidR="00A80128" w:rsidRPr="00A80128" w14:paraId="1A127392" w14:textId="77777777" w:rsidTr="00234945">
        <w:tc>
          <w:tcPr>
            <w:tcW w:w="1110" w:type="dxa"/>
          </w:tcPr>
          <w:p w14:paraId="17B5A2A7" w14:textId="77777777" w:rsidR="00A80128" w:rsidRPr="00A80128" w:rsidRDefault="00A80128" w:rsidP="00D23D0F">
            <w:pPr>
              <w:widowControl/>
              <w:suppressAutoHyphens w:val="0"/>
            </w:pPr>
            <w:r w:rsidRPr="00A80128">
              <w:t xml:space="preserve">S 11 </w:t>
            </w:r>
          </w:p>
        </w:tc>
        <w:tc>
          <w:tcPr>
            <w:tcW w:w="0" w:type="auto"/>
          </w:tcPr>
          <w:p w14:paraId="2E2D97D1" w14:textId="77777777" w:rsidR="00A80128" w:rsidRPr="00A80128" w:rsidRDefault="00A80128" w:rsidP="00D23D0F">
            <w:pPr>
              <w:widowControl/>
              <w:suppressAutoHyphens w:val="0"/>
            </w:pPr>
            <w:r w:rsidRPr="00A80128">
              <w:t>1.393 m</w:t>
            </w:r>
          </w:p>
        </w:tc>
        <w:tc>
          <w:tcPr>
            <w:tcW w:w="1690" w:type="dxa"/>
          </w:tcPr>
          <w:p w14:paraId="2625FAC7" w14:textId="77777777" w:rsidR="00A80128" w:rsidRPr="00A80128" w:rsidRDefault="00A80128" w:rsidP="00D23D0F">
            <w:pPr>
              <w:widowControl/>
              <w:suppressAutoHyphens w:val="0"/>
            </w:pPr>
          </w:p>
        </w:tc>
      </w:tr>
      <w:tr w:rsidR="00A80128" w:rsidRPr="00A80128" w14:paraId="38D65781" w14:textId="77777777" w:rsidTr="00234945">
        <w:tc>
          <w:tcPr>
            <w:tcW w:w="1110" w:type="dxa"/>
          </w:tcPr>
          <w:p w14:paraId="50E86242" w14:textId="77777777" w:rsidR="00A80128" w:rsidRPr="00A80128" w:rsidRDefault="00A80128" w:rsidP="00D23D0F">
            <w:pPr>
              <w:widowControl/>
              <w:suppressAutoHyphens w:val="0"/>
            </w:pPr>
            <w:r w:rsidRPr="00A80128">
              <w:t xml:space="preserve">Si 10 </w:t>
            </w:r>
          </w:p>
        </w:tc>
        <w:tc>
          <w:tcPr>
            <w:tcW w:w="0" w:type="auto"/>
          </w:tcPr>
          <w:p w14:paraId="7E0E5CFB" w14:textId="77777777" w:rsidR="00A80128" w:rsidRPr="00A80128" w:rsidRDefault="00A80128" w:rsidP="00D23D0F">
            <w:pPr>
              <w:widowControl/>
              <w:suppressAutoHyphens w:val="0"/>
            </w:pPr>
            <w:r w:rsidRPr="00A80128">
              <w:t>1.430 m</w:t>
            </w:r>
          </w:p>
        </w:tc>
        <w:tc>
          <w:tcPr>
            <w:tcW w:w="1690" w:type="dxa"/>
          </w:tcPr>
          <w:p w14:paraId="081215AE" w14:textId="77777777" w:rsidR="00A80128" w:rsidRPr="00A80128" w:rsidRDefault="00A80128" w:rsidP="00D23D0F">
            <w:pPr>
              <w:widowControl/>
              <w:suppressAutoHyphens w:val="0"/>
            </w:pPr>
          </w:p>
        </w:tc>
      </w:tr>
      <w:tr w:rsidR="00A80128" w:rsidRPr="00A80128" w14:paraId="01610DB0" w14:textId="77777777" w:rsidTr="00234945">
        <w:tc>
          <w:tcPr>
            <w:tcW w:w="1110" w:type="dxa"/>
          </w:tcPr>
          <w:p w14:paraId="11E7B88C" w14:textId="77777777" w:rsidR="00A80128" w:rsidRPr="00A80128" w:rsidRDefault="00A80128" w:rsidP="00D23D0F">
            <w:pPr>
              <w:widowControl/>
              <w:suppressAutoHyphens w:val="0"/>
            </w:pPr>
            <w:r w:rsidRPr="00A80128">
              <w:t xml:space="preserve">Ti 6 </w:t>
            </w:r>
          </w:p>
        </w:tc>
        <w:tc>
          <w:tcPr>
            <w:tcW w:w="0" w:type="auto"/>
          </w:tcPr>
          <w:p w14:paraId="019F8DAF" w14:textId="77777777" w:rsidR="00A80128" w:rsidRPr="00A80128" w:rsidRDefault="00A80128" w:rsidP="00D23D0F">
            <w:pPr>
              <w:widowControl/>
              <w:suppressAutoHyphens w:val="0"/>
            </w:pPr>
            <w:r w:rsidRPr="00A80128">
              <w:t>1.715 m</w:t>
            </w:r>
          </w:p>
        </w:tc>
        <w:tc>
          <w:tcPr>
            <w:tcW w:w="1690" w:type="dxa"/>
          </w:tcPr>
          <w:p w14:paraId="610B163D" w14:textId="77777777" w:rsidR="00A80128" w:rsidRPr="00A80128" w:rsidRDefault="00A80128" w:rsidP="00D23D0F">
            <w:pPr>
              <w:widowControl/>
              <w:suppressAutoHyphens w:val="0"/>
            </w:pPr>
          </w:p>
        </w:tc>
      </w:tr>
      <w:tr w:rsidR="00A80128" w:rsidRPr="00A80128" w14:paraId="5C8192F2" w14:textId="77777777" w:rsidTr="00234945">
        <w:tc>
          <w:tcPr>
            <w:tcW w:w="1110" w:type="dxa"/>
          </w:tcPr>
          <w:p w14:paraId="0356CA9E" w14:textId="77777777" w:rsidR="00A80128" w:rsidRPr="00A80128" w:rsidRDefault="00A80128" w:rsidP="00D23D0F">
            <w:pPr>
              <w:widowControl/>
              <w:suppressAutoHyphens w:val="0"/>
            </w:pPr>
            <w:r w:rsidRPr="00A80128">
              <w:t xml:space="preserve">H I </w:t>
            </w:r>
          </w:p>
        </w:tc>
        <w:tc>
          <w:tcPr>
            <w:tcW w:w="0" w:type="auto"/>
          </w:tcPr>
          <w:p w14:paraId="33A7D349" w14:textId="77777777" w:rsidR="00A80128" w:rsidRPr="00A80128" w:rsidRDefault="00A80128" w:rsidP="00D23D0F">
            <w:pPr>
              <w:widowControl/>
              <w:suppressAutoHyphens w:val="0"/>
            </w:pPr>
            <w:r w:rsidRPr="00A80128">
              <w:t>1.945 m</w:t>
            </w:r>
          </w:p>
        </w:tc>
        <w:tc>
          <w:tcPr>
            <w:tcW w:w="1690" w:type="dxa"/>
          </w:tcPr>
          <w:p w14:paraId="48616C39" w14:textId="77777777" w:rsidR="00A80128" w:rsidRPr="00A80128" w:rsidRDefault="00A80128" w:rsidP="00D23D0F">
            <w:pPr>
              <w:widowControl/>
              <w:suppressAutoHyphens w:val="0"/>
            </w:pPr>
          </w:p>
        </w:tc>
      </w:tr>
      <w:tr w:rsidR="00A80128" w:rsidRPr="00A80128" w14:paraId="5094BB4B" w14:textId="77777777" w:rsidTr="00234945">
        <w:tc>
          <w:tcPr>
            <w:tcW w:w="1110" w:type="dxa"/>
          </w:tcPr>
          <w:p w14:paraId="71EF33F7" w14:textId="77777777" w:rsidR="00A80128" w:rsidRPr="00A80128" w:rsidRDefault="00A80128" w:rsidP="00D23D0F">
            <w:pPr>
              <w:widowControl/>
              <w:suppressAutoHyphens w:val="0"/>
            </w:pPr>
            <w:r w:rsidRPr="00A80128">
              <w:t xml:space="preserve">S 11 </w:t>
            </w:r>
          </w:p>
        </w:tc>
        <w:tc>
          <w:tcPr>
            <w:tcW w:w="0" w:type="auto"/>
          </w:tcPr>
          <w:p w14:paraId="00A973B6" w14:textId="77777777" w:rsidR="00A80128" w:rsidRPr="00A80128" w:rsidRDefault="00A80128" w:rsidP="00D23D0F">
            <w:pPr>
              <w:widowControl/>
              <w:suppressAutoHyphens w:val="0"/>
            </w:pPr>
            <w:r w:rsidRPr="00A80128">
              <w:t>1.920 m</w:t>
            </w:r>
          </w:p>
        </w:tc>
        <w:tc>
          <w:tcPr>
            <w:tcW w:w="1690" w:type="dxa"/>
          </w:tcPr>
          <w:p w14:paraId="7FC8ACA9" w14:textId="77777777" w:rsidR="00A80128" w:rsidRPr="00A80128" w:rsidRDefault="00A80128" w:rsidP="00D23D0F">
            <w:pPr>
              <w:widowControl/>
              <w:suppressAutoHyphens w:val="0"/>
            </w:pPr>
          </w:p>
        </w:tc>
      </w:tr>
      <w:tr w:rsidR="00A80128" w:rsidRPr="00A80128" w14:paraId="589C9BD6" w14:textId="77777777" w:rsidTr="00234945">
        <w:tc>
          <w:tcPr>
            <w:tcW w:w="1110" w:type="dxa"/>
          </w:tcPr>
          <w:p w14:paraId="74E200D6" w14:textId="77777777" w:rsidR="00A80128" w:rsidRPr="00A80128" w:rsidRDefault="00A80128" w:rsidP="00D23D0F">
            <w:pPr>
              <w:widowControl/>
              <w:suppressAutoHyphens w:val="0"/>
            </w:pPr>
            <w:r w:rsidRPr="00A80128">
              <w:t xml:space="preserve">Si 6 </w:t>
            </w:r>
          </w:p>
        </w:tc>
        <w:tc>
          <w:tcPr>
            <w:tcW w:w="0" w:type="auto"/>
          </w:tcPr>
          <w:p w14:paraId="1D4714B8" w14:textId="77777777" w:rsidR="00A80128" w:rsidRPr="00A80128" w:rsidRDefault="00A80128" w:rsidP="00D23D0F">
            <w:pPr>
              <w:widowControl/>
              <w:suppressAutoHyphens w:val="0"/>
            </w:pPr>
            <w:r w:rsidRPr="00A80128">
              <w:t>1.963 m</w:t>
            </w:r>
          </w:p>
        </w:tc>
        <w:tc>
          <w:tcPr>
            <w:tcW w:w="1690" w:type="dxa"/>
          </w:tcPr>
          <w:p w14:paraId="4AF29DCD" w14:textId="77777777" w:rsidR="00A80128" w:rsidRPr="00A80128" w:rsidRDefault="00A80128" w:rsidP="00D23D0F">
            <w:pPr>
              <w:widowControl/>
              <w:suppressAutoHyphens w:val="0"/>
            </w:pPr>
          </w:p>
        </w:tc>
      </w:tr>
      <w:tr w:rsidR="00A80128" w:rsidRPr="00A80128" w14:paraId="3B122EAB" w14:textId="77777777" w:rsidTr="00234945">
        <w:tc>
          <w:tcPr>
            <w:tcW w:w="1110" w:type="dxa"/>
          </w:tcPr>
          <w:p w14:paraId="0B133CD5" w14:textId="77777777" w:rsidR="00A80128" w:rsidRPr="00A80128" w:rsidRDefault="00A80128" w:rsidP="00D23D0F">
            <w:pPr>
              <w:widowControl/>
              <w:suppressAutoHyphens w:val="0"/>
            </w:pPr>
            <w:r w:rsidRPr="00A80128">
              <w:t xml:space="preserve">H I </w:t>
            </w:r>
          </w:p>
        </w:tc>
        <w:tc>
          <w:tcPr>
            <w:tcW w:w="0" w:type="auto"/>
          </w:tcPr>
          <w:p w14:paraId="7C1173EB" w14:textId="77777777" w:rsidR="00A80128" w:rsidRPr="00A80128" w:rsidRDefault="00A80128" w:rsidP="00D23D0F">
            <w:pPr>
              <w:widowControl/>
              <w:suppressAutoHyphens w:val="0"/>
            </w:pPr>
            <w:r w:rsidRPr="00A80128">
              <w:t>2.166 m</w:t>
            </w:r>
          </w:p>
        </w:tc>
        <w:tc>
          <w:tcPr>
            <w:tcW w:w="1690" w:type="dxa"/>
          </w:tcPr>
          <w:p w14:paraId="4498F595" w14:textId="77777777" w:rsidR="00A80128" w:rsidRPr="00A80128" w:rsidRDefault="00A80128" w:rsidP="00D23D0F">
            <w:pPr>
              <w:widowControl/>
              <w:suppressAutoHyphens w:val="0"/>
            </w:pPr>
          </w:p>
        </w:tc>
      </w:tr>
      <w:tr w:rsidR="00A80128" w:rsidRPr="00A80128" w14:paraId="2B8F11B1" w14:textId="77777777" w:rsidTr="00234945">
        <w:tc>
          <w:tcPr>
            <w:tcW w:w="1110" w:type="dxa"/>
          </w:tcPr>
          <w:p w14:paraId="43953248" w14:textId="77777777" w:rsidR="00A80128" w:rsidRPr="00A80128" w:rsidRDefault="00A80128" w:rsidP="00D23D0F">
            <w:pPr>
              <w:widowControl/>
              <w:suppressAutoHyphens w:val="0"/>
            </w:pPr>
            <w:r w:rsidRPr="00A80128">
              <w:t xml:space="preserve">Sc V </w:t>
            </w:r>
          </w:p>
        </w:tc>
        <w:tc>
          <w:tcPr>
            <w:tcW w:w="0" w:type="auto"/>
          </w:tcPr>
          <w:p w14:paraId="4DB6DE08" w14:textId="77777777" w:rsidR="00A80128" w:rsidRPr="00A80128" w:rsidRDefault="00A80128" w:rsidP="00D23D0F">
            <w:pPr>
              <w:widowControl/>
              <w:suppressAutoHyphens w:val="0"/>
            </w:pPr>
            <w:r w:rsidRPr="00A80128">
              <w:t>2.310 m</w:t>
            </w:r>
          </w:p>
        </w:tc>
        <w:tc>
          <w:tcPr>
            <w:tcW w:w="1690" w:type="dxa"/>
          </w:tcPr>
          <w:p w14:paraId="7B70A5A1" w14:textId="77777777" w:rsidR="00A80128" w:rsidRPr="00A80128" w:rsidRDefault="00A80128" w:rsidP="00D23D0F">
            <w:pPr>
              <w:widowControl/>
              <w:suppressAutoHyphens w:val="0"/>
            </w:pPr>
          </w:p>
        </w:tc>
      </w:tr>
      <w:tr w:rsidR="00A80128" w:rsidRPr="00A80128" w14:paraId="6A2C4767" w14:textId="77777777" w:rsidTr="00234945">
        <w:tc>
          <w:tcPr>
            <w:tcW w:w="1110" w:type="dxa"/>
          </w:tcPr>
          <w:p w14:paraId="2AA6850D" w14:textId="77777777" w:rsidR="00A80128" w:rsidRPr="00A80128" w:rsidRDefault="00A80128" w:rsidP="00D23D0F">
            <w:pPr>
              <w:widowControl/>
              <w:suppressAutoHyphens w:val="0"/>
            </w:pPr>
            <w:r w:rsidRPr="00A80128">
              <w:t xml:space="preserve">Ca 8 </w:t>
            </w:r>
          </w:p>
        </w:tc>
        <w:tc>
          <w:tcPr>
            <w:tcW w:w="0" w:type="auto"/>
          </w:tcPr>
          <w:p w14:paraId="514AFDB7" w14:textId="77777777" w:rsidR="00A80128" w:rsidRPr="00A80128" w:rsidRDefault="00A80128" w:rsidP="00D23D0F">
            <w:pPr>
              <w:widowControl/>
              <w:suppressAutoHyphens w:val="0"/>
            </w:pPr>
            <w:r w:rsidRPr="00A80128">
              <w:t>2.321 m</w:t>
            </w:r>
          </w:p>
        </w:tc>
        <w:tc>
          <w:tcPr>
            <w:tcW w:w="1690" w:type="dxa"/>
          </w:tcPr>
          <w:p w14:paraId="44F445F3" w14:textId="77777777" w:rsidR="00A80128" w:rsidRPr="00A80128" w:rsidRDefault="00A80128" w:rsidP="00D23D0F">
            <w:pPr>
              <w:widowControl/>
              <w:suppressAutoHyphens w:val="0"/>
            </w:pPr>
          </w:p>
        </w:tc>
      </w:tr>
      <w:tr w:rsidR="00A80128" w:rsidRPr="00A80128" w14:paraId="6A8AE9A9" w14:textId="77777777" w:rsidTr="00234945">
        <w:tc>
          <w:tcPr>
            <w:tcW w:w="1110" w:type="dxa"/>
          </w:tcPr>
          <w:p w14:paraId="3FBC293D" w14:textId="77777777" w:rsidR="00A80128" w:rsidRPr="00A80128" w:rsidRDefault="00A80128" w:rsidP="00D23D0F">
            <w:pPr>
              <w:widowControl/>
              <w:suppressAutoHyphens w:val="0"/>
            </w:pPr>
            <w:r w:rsidRPr="00A80128">
              <w:t>Si 7</w:t>
            </w:r>
          </w:p>
        </w:tc>
        <w:tc>
          <w:tcPr>
            <w:tcW w:w="0" w:type="auto"/>
          </w:tcPr>
          <w:p w14:paraId="3086D570" w14:textId="77777777" w:rsidR="00A80128" w:rsidRPr="00A80128" w:rsidRDefault="00A80128" w:rsidP="00D23D0F">
            <w:pPr>
              <w:widowControl/>
              <w:suppressAutoHyphens w:val="0"/>
            </w:pPr>
            <w:r w:rsidRPr="00A80128">
              <w:t>2.481 m</w:t>
            </w:r>
          </w:p>
        </w:tc>
        <w:tc>
          <w:tcPr>
            <w:tcW w:w="1690" w:type="dxa"/>
          </w:tcPr>
          <w:p w14:paraId="3FB70015" w14:textId="77777777" w:rsidR="00A80128" w:rsidRPr="00A80128" w:rsidRDefault="00A80128" w:rsidP="00D23D0F">
            <w:pPr>
              <w:widowControl/>
              <w:suppressAutoHyphens w:val="0"/>
            </w:pPr>
          </w:p>
        </w:tc>
      </w:tr>
      <w:tr w:rsidR="00A80128" w:rsidRPr="00A80128" w14:paraId="6AC91707" w14:textId="77777777" w:rsidTr="00234945">
        <w:tc>
          <w:tcPr>
            <w:tcW w:w="1110" w:type="dxa"/>
          </w:tcPr>
          <w:p w14:paraId="6E32F5E6" w14:textId="77777777" w:rsidR="00A80128" w:rsidRPr="00A80128" w:rsidRDefault="00A80128" w:rsidP="00D23D0F">
            <w:pPr>
              <w:widowControl/>
              <w:suppressAutoHyphens w:val="0"/>
            </w:pPr>
            <w:r w:rsidRPr="00A80128">
              <w:t xml:space="preserve">Si 9 </w:t>
            </w:r>
          </w:p>
        </w:tc>
        <w:tc>
          <w:tcPr>
            <w:tcW w:w="0" w:type="auto"/>
          </w:tcPr>
          <w:p w14:paraId="34105BE9" w14:textId="77777777" w:rsidR="00A80128" w:rsidRPr="00A80128" w:rsidRDefault="00A80128" w:rsidP="00D23D0F">
            <w:pPr>
              <w:widowControl/>
              <w:suppressAutoHyphens w:val="0"/>
            </w:pPr>
            <w:r w:rsidRPr="00A80128">
              <w:t>2.584 m</w:t>
            </w:r>
          </w:p>
        </w:tc>
        <w:tc>
          <w:tcPr>
            <w:tcW w:w="1690" w:type="dxa"/>
          </w:tcPr>
          <w:p w14:paraId="72A2CE16" w14:textId="77777777" w:rsidR="00A80128" w:rsidRPr="00A80128" w:rsidRDefault="00A80128" w:rsidP="00D23D0F">
            <w:pPr>
              <w:widowControl/>
              <w:suppressAutoHyphens w:val="0"/>
            </w:pPr>
          </w:p>
        </w:tc>
      </w:tr>
      <w:tr w:rsidR="00A80128" w:rsidRPr="00A80128" w14:paraId="63CD07FB" w14:textId="77777777" w:rsidTr="00234945">
        <w:tc>
          <w:tcPr>
            <w:tcW w:w="1110" w:type="dxa"/>
          </w:tcPr>
          <w:p w14:paraId="3F855D41" w14:textId="77777777" w:rsidR="00A80128" w:rsidRPr="00A80128" w:rsidRDefault="00A80128" w:rsidP="00D23D0F">
            <w:pPr>
              <w:widowControl/>
              <w:suppressAutoHyphens w:val="0"/>
            </w:pPr>
            <w:r w:rsidRPr="00A80128">
              <w:t xml:space="preserve">Ar 11 </w:t>
            </w:r>
          </w:p>
        </w:tc>
        <w:tc>
          <w:tcPr>
            <w:tcW w:w="0" w:type="auto"/>
          </w:tcPr>
          <w:p w14:paraId="7A576E3C" w14:textId="77777777" w:rsidR="00A80128" w:rsidRPr="00A80128" w:rsidRDefault="00A80128" w:rsidP="00D23D0F">
            <w:pPr>
              <w:widowControl/>
              <w:suppressAutoHyphens w:val="0"/>
            </w:pPr>
            <w:r w:rsidRPr="00A80128">
              <w:t>2.595 m</w:t>
            </w:r>
          </w:p>
        </w:tc>
        <w:tc>
          <w:tcPr>
            <w:tcW w:w="1690" w:type="dxa"/>
          </w:tcPr>
          <w:p w14:paraId="072CFC05" w14:textId="77777777" w:rsidR="00A80128" w:rsidRPr="00A80128" w:rsidRDefault="00A80128" w:rsidP="00D23D0F">
            <w:pPr>
              <w:widowControl/>
              <w:suppressAutoHyphens w:val="0"/>
            </w:pPr>
          </w:p>
        </w:tc>
      </w:tr>
      <w:tr w:rsidR="00A80128" w:rsidRPr="00A80128" w14:paraId="2D297EBC" w14:textId="77777777" w:rsidTr="00234945">
        <w:tc>
          <w:tcPr>
            <w:tcW w:w="1110" w:type="dxa"/>
          </w:tcPr>
          <w:p w14:paraId="4BB822EA" w14:textId="77777777" w:rsidR="00A80128" w:rsidRPr="00A80128" w:rsidRDefault="00A80128" w:rsidP="00D23D0F">
            <w:pPr>
              <w:widowControl/>
              <w:suppressAutoHyphens w:val="0"/>
            </w:pPr>
            <w:r w:rsidRPr="00A80128">
              <w:t xml:space="preserve">Al 5 </w:t>
            </w:r>
          </w:p>
        </w:tc>
        <w:tc>
          <w:tcPr>
            <w:tcW w:w="0" w:type="auto"/>
          </w:tcPr>
          <w:p w14:paraId="72205913" w14:textId="77777777" w:rsidR="00A80128" w:rsidRPr="00A80128" w:rsidRDefault="00A80128" w:rsidP="00D23D0F">
            <w:pPr>
              <w:widowControl/>
              <w:suppressAutoHyphens w:val="0"/>
            </w:pPr>
            <w:r w:rsidRPr="00A80128">
              <w:t>2.905 m</w:t>
            </w:r>
          </w:p>
        </w:tc>
        <w:tc>
          <w:tcPr>
            <w:tcW w:w="1690" w:type="dxa"/>
          </w:tcPr>
          <w:p w14:paraId="5E062796" w14:textId="77777777" w:rsidR="00A80128" w:rsidRPr="00A80128" w:rsidRDefault="00A80128" w:rsidP="00D23D0F">
            <w:pPr>
              <w:widowControl/>
              <w:suppressAutoHyphens w:val="0"/>
            </w:pPr>
          </w:p>
        </w:tc>
      </w:tr>
      <w:tr w:rsidR="00A80128" w:rsidRPr="00A80128" w14:paraId="0989BB25" w14:textId="77777777" w:rsidTr="00234945">
        <w:tc>
          <w:tcPr>
            <w:tcW w:w="1110" w:type="dxa"/>
          </w:tcPr>
          <w:p w14:paraId="2BEFB296" w14:textId="77777777" w:rsidR="00A80128" w:rsidRPr="00A80128" w:rsidRDefault="00A80128" w:rsidP="00D23D0F">
            <w:pPr>
              <w:widowControl/>
              <w:suppressAutoHyphens w:val="0"/>
            </w:pPr>
            <w:r w:rsidRPr="00A80128">
              <w:t xml:space="preserve">Mg 8 </w:t>
            </w:r>
          </w:p>
        </w:tc>
        <w:tc>
          <w:tcPr>
            <w:tcW w:w="0" w:type="auto"/>
          </w:tcPr>
          <w:p w14:paraId="25A2F87D" w14:textId="77777777" w:rsidR="00A80128" w:rsidRPr="00A80128" w:rsidRDefault="00A80128" w:rsidP="00D23D0F">
            <w:pPr>
              <w:widowControl/>
              <w:suppressAutoHyphens w:val="0"/>
            </w:pPr>
            <w:r w:rsidRPr="00A80128">
              <w:t>3.030 m</w:t>
            </w:r>
          </w:p>
        </w:tc>
        <w:tc>
          <w:tcPr>
            <w:tcW w:w="1690" w:type="dxa"/>
          </w:tcPr>
          <w:p w14:paraId="78239EA3" w14:textId="77777777" w:rsidR="00A80128" w:rsidRPr="00A80128" w:rsidRDefault="00A80128" w:rsidP="00D23D0F">
            <w:pPr>
              <w:widowControl/>
              <w:suppressAutoHyphens w:val="0"/>
            </w:pPr>
          </w:p>
        </w:tc>
      </w:tr>
      <w:tr w:rsidR="00A80128" w:rsidRPr="00A80128" w14:paraId="2885B2B4" w14:textId="77777777" w:rsidTr="00234945">
        <w:tc>
          <w:tcPr>
            <w:tcW w:w="1110" w:type="dxa"/>
          </w:tcPr>
          <w:p w14:paraId="03DD2B86" w14:textId="77777777" w:rsidR="00A80128" w:rsidRPr="00A80128" w:rsidRDefault="00A80128" w:rsidP="00D23D0F">
            <w:pPr>
              <w:widowControl/>
              <w:suppressAutoHyphens w:val="0"/>
            </w:pPr>
            <w:r w:rsidRPr="00A80128">
              <w:t xml:space="preserve">Ca IV </w:t>
            </w:r>
          </w:p>
        </w:tc>
        <w:tc>
          <w:tcPr>
            <w:tcW w:w="0" w:type="auto"/>
          </w:tcPr>
          <w:p w14:paraId="56DB662E" w14:textId="77777777" w:rsidR="00A80128" w:rsidRPr="00A80128" w:rsidRDefault="00A80128" w:rsidP="00D23D0F">
            <w:pPr>
              <w:widowControl/>
              <w:suppressAutoHyphens w:val="0"/>
            </w:pPr>
            <w:r w:rsidRPr="00A80128">
              <w:t>3.210 m</w:t>
            </w:r>
          </w:p>
        </w:tc>
        <w:tc>
          <w:tcPr>
            <w:tcW w:w="1690" w:type="dxa"/>
          </w:tcPr>
          <w:p w14:paraId="39EBDCE3" w14:textId="77777777" w:rsidR="00A80128" w:rsidRPr="00A80128" w:rsidRDefault="00A80128" w:rsidP="00D23D0F">
            <w:pPr>
              <w:widowControl/>
              <w:suppressAutoHyphens w:val="0"/>
            </w:pPr>
          </w:p>
        </w:tc>
      </w:tr>
      <w:tr w:rsidR="00A80128" w:rsidRPr="00A80128" w14:paraId="22CAD925" w14:textId="77777777" w:rsidTr="00234945">
        <w:tc>
          <w:tcPr>
            <w:tcW w:w="1110" w:type="dxa"/>
          </w:tcPr>
          <w:p w14:paraId="2C256CBF" w14:textId="77777777" w:rsidR="00A80128" w:rsidRPr="00A80128" w:rsidRDefault="00A80128" w:rsidP="00D23D0F">
            <w:pPr>
              <w:widowControl/>
              <w:suppressAutoHyphens w:val="0"/>
            </w:pPr>
            <w:r w:rsidRPr="00A80128">
              <w:t xml:space="preserve">Al 6 </w:t>
            </w:r>
          </w:p>
        </w:tc>
        <w:tc>
          <w:tcPr>
            <w:tcW w:w="0" w:type="auto"/>
          </w:tcPr>
          <w:p w14:paraId="32C9AE8F" w14:textId="77777777" w:rsidR="00A80128" w:rsidRPr="00A80128" w:rsidRDefault="00A80128" w:rsidP="00D23D0F">
            <w:pPr>
              <w:widowControl/>
              <w:suppressAutoHyphens w:val="0"/>
            </w:pPr>
            <w:r w:rsidRPr="00A80128">
              <w:t>3.660 m</w:t>
            </w:r>
          </w:p>
        </w:tc>
        <w:tc>
          <w:tcPr>
            <w:tcW w:w="1690" w:type="dxa"/>
          </w:tcPr>
          <w:p w14:paraId="7E3A6F40" w14:textId="77777777" w:rsidR="00A80128" w:rsidRPr="00A80128" w:rsidRDefault="00A80128" w:rsidP="00D23D0F">
            <w:pPr>
              <w:widowControl/>
              <w:suppressAutoHyphens w:val="0"/>
            </w:pPr>
          </w:p>
        </w:tc>
      </w:tr>
      <w:tr w:rsidR="00A80128" w:rsidRPr="00A80128" w14:paraId="19B00D2A" w14:textId="77777777" w:rsidTr="00234945">
        <w:tc>
          <w:tcPr>
            <w:tcW w:w="1110" w:type="dxa"/>
          </w:tcPr>
          <w:p w14:paraId="5AF933AF" w14:textId="77777777" w:rsidR="00A80128" w:rsidRPr="00A80128" w:rsidRDefault="00A80128" w:rsidP="00D23D0F">
            <w:pPr>
              <w:widowControl/>
              <w:suppressAutoHyphens w:val="0"/>
            </w:pPr>
            <w:r w:rsidRPr="00A80128">
              <w:t xml:space="preserve">Al 8 </w:t>
            </w:r>
          </w:p>
        </w:tc>
        <w:tc>
          <w:tcPr>
            <w:tcW w:w="0" w:type="auto"/>
          </w:tcPr>
          <w:p w14:paraId="2540B936" w14:textId="77777777" w:rsidR="00A80128" w:rsidRPr="00A80128" w:rsidRDefault="00A80128" w:rsidP="00D23D0F">
            <w:pPr>
              <w:widowControl/>
              <w:suppressAutoHyphens w:val="0"/>
            </w:pPr>
            <w:r w:rsidRPr="00A80128">
              <w:t>3.690 m</w:t>
            </w:r>
          </w:p>
        </w:tc>
        <w:tc>
          <w:tcPr>
            <w:tcW w:w="1690" w:type="dxa"/>
          </w:tcPr>
          <w:p w14:paraId="3F0E1107" w14:textId="77777777" w:rsidR="00A80128" w:rsidRPr="00A80128" w:rsidRDefault="00A80128" w:rsidP="00D23D0F">
            <w:pPr>
              <w:widowControl/>
              <w:suppressAutoHyphens w:val="0"/>
            </w:pPr>
          </w:p>
        </w:tc>
      </w:tr>
      <w:tr w:rsidR="00A80128" w:rsidRPr="00A80128" w14:paraId="17FABC15" w14:textId="77777777" w:rsidTr="00234945">
        <w:tc>
          <w:tcPr>
            <w:tcW w:w="1110" w:type="dxa"/>
          </w:tcPr>
          <w:p w14:paraId="11F5D303" w14:textId="77777777" w:rsidR="00A80128" w:rsidRPr="00A80128" w:rsidRDefault="00A80128" w:rsidP="00D23D0F">
            <w:pPr>
              <w:widowControl/>
              <w:suppressAutoHyphens w:val="0"/>
            </w:pPr>
            <w:r w:rsidRPr="00A80128">
              <w:t xml:space="preserve">S  9 </w:t>
            </w:r>
          </w:p>
        </w:tc>
        <w:tc>
          <w:tcPr>
            <w:tcW w:w="0" w:type="auto"/>
          </w:tcPr>
          <w:p w14:paraId="1EACC9E5" w14:textId="77777777" w:rsidR="00A80128" w:rsidRPr="00A80128" w:rsidRDefault="00A80128" w:rsidP="00D23D0F">
            <w:pPr>
              <w:widowControl/>
              <w:suppressAutoHyphens w:val="0"/>
            </w:pPr>
            <w:r w:rsidRPr="00A80128">
              <w:t>3.754 m</w:t>
            </w:r>
          </w:p>
        </w:tc>
        <w:tc>
          <w:tcPr>
            <w:tcW w:w="1690" w:type="dxa"/>
          </w:tcPr>
          <w:p w14:paraId="65CA2BAF" w14:textId="77777777" w:rsidR="00A80128" w:rsidRPr="00A80128" w:rsidRDefault="00A80128" w:rsidP="00D23D0F">
            <w:pPr>
              <w:widowControl/>
              <w:suppressAutoHyphens w:val="0"/>
            </w:pPr>
          </w:p>
        </w:tc>
      </w:tr>
      <w:tr w:rsidR="00A80128" w:rsidRPr="00A80128" w14:paraId="5B1523E9" w14:textId="77777777" w:rsidTr="00234945">
        <w:tc>
          <w:tcPr>
            <w:tcW w:w="1110" w:type="dxa"/>
          </w:tcPr>
          <w:p w14:paraId="090E2D80" w14:textId="77777777" w:rsidR="00A80128" w:rsidRPr="00A80128" w:rsidRDefault="00A80128" w:rsidP="00D23D0F">
            <w:pPr>
              <w:widowControl/>
              <w:suppressAutoHyphens w:val="0"/>
            </w:pPr>
            <w:r w:rsidRPr="00A80128">
              <w:t xml:space="preserve">Si 9 </w:t>
            </w:r>
          </w:p>
        </w:tc>
        <w:tc>
          <w:tcPr>
            <w:tcW w:w="0" w:type="auto"/>
          </w:tcPr>
          <w:p w14:paraId="7FF43FFE" w14:textId="77777777" w:rsidR="00A80128" w:rsidRPr="00A80128" w:rsidRDefault="00A80128" w:rsidP="00D23D0F">
            <w:pPr>
              <w:widowControl/>
              <w:suppressAutoHyphens w:val="0"/>
            </w:pPr>
            <w:r w:rsidRPr="00A80128">
              <w:t>3.929 m</w:t>
            </w:r>
          </w:p>
        </w:tc>
        <w:tc>
          <w:tcPr>
            <w:tcW w:w="1690" w:type="dxa"/>
          </w:tcPr>
          <w:p w14:paraId="5847F1D3" w14:textId="77777777" w:rsidR="00A80128" w:rsidRPr="00A80128" w:rsidRDefault="00A80128" w:rsidP="00D23D0F">
            <w:pPr>
              <w:widowControl/>
              <w:suppressAutoHyphens w:val="0"/>
            </w:pPr>
          </w:p>
        </w:tc>
      </w:tr>
      <w:tr w:rsidR="00A80128" w:rsidRPr="00A80128" w14:paraId="33890C61" w14:textId="77777777" w:rsidTr="00234945">
        <w:tc>
          <w:tcPr>
            <w:tcW w:w="1110" w:type="dxa"/>
          </w:tcPr>
          <w:p w14:paraId="550F8FF0" w14:textId="77777777" w:rsidR="00A80128" w:rsidRPr="00A80128" w:rsidRDefault="00A80128" w:rsidP="00D23D0F">
            <w:pPr>
              <w:widowControl/>
              <w:suppressAutoHyphens w:val="0"/>
            </w:pPr>
            <w:r w:rsidRPr="00A80128">
              <w:t xml:space="preserve">Ca V </w:t>
            </w:r>
          </w:p>
        </w:tc>
        <w:tc>
          <w:tcPr>
            <w:tcW w:w="0" w:type="auto"/>
          </w:tcPr>
          <w:p w14:paraId="5111D269" w14:textId="77777777" w:rsidR="00A80128" w:rsidRPr="00A80128" w:rsidRDefault="00A80128" w:rsidP="00D23D0F">
            <w:pPr>
              <w:widowControl/>
              <w:suppressAutoHyphens w:val="0"/>
            </w:pPr>
            <w:r w:rsidRPr="00A80128">
              <w:t>4.157 m</w:t>
            </w:r>
          </w:p>
        </w:tc>
        <w:tc>
          <w:tcPr>
            <w:tcW w:w="1690" w:type="dxa"/>
          </w:tcPr>
          <w:p w14:paraId="33C1F963" w14:textId="77777777" w:rsidR="00A80128" w:rsidRPr="00A80128" w:rsidRDefault="00A80128" w:rsidP="00D23D0F">
            <w:pPr>
              <w:widowControl/>
              <w:suppressAutoHyphens w:val="0"/>
            </w:pPr>
          </w:p>
        </w:tc>
      </w:tr>
      <w:tr w:rsidR="00A80128" w:rsidRPr="00A80128" w14:paraId="4107FA96" w14:textId="77777777" w:rsidTr="00234945">
        <w:tc>
          <w:tcPr>
            <w:tcW w:w="1110" w:type="dxa"/>
          </w:tcPr>
          <w:p w14:paraId="2BACAEAB" w14:textId="77777777" w:rsidR="00A80128" w:rsidRPr="00A80128" w:rsidRDefault="00A80128" w:rsidP="00D23D0F">
            <w:pPr>
              <w:widowControl/>
              <w:suppressAutoHyphens w:val="0"/>
            </w:pPr>
            <w:r w:rsidRPr="00A80128">
              <w:t xml:space="preserve">Mg 4 </w:t>
            </w:r>
          </w:p>
        </w:tc>
        <w:tc>
          <w:tcPr>
            <w:tcW w:w="0" w:type="auto"/>
          </w:tcPr>
          <w:p w14:paraId="1AB5B043" w14:textId="77777777" w:rsidR="00A80128" w:rsidRPr="00A80128" w:rsidRDefault="00A80128" w:rsidP="00D23D0F">
            <w:pPr>
              <w:widowControl/>
              <w:suppressAutoHyphens w:val="0"/>
            </w:pPr>
            <w:r w:rsidRPr="00A80128">
              <w:t>4.485 m</w:t>
            </w:r>
          </w:p>
        </w:tc>
        <w:tc>
          <w:tcPr>
            <w:tcW w:w="1690" w:type="dxa"/>
          </w:tcPr>
          <w:p w14:paraId="4737C186" w14:textId="77777777" w:rsidR="00A80128" w:rsidRPr="00A80128" w:rsidRDefault="00A80128" w:rsidP="00D23D0F">
            <w:pPr>
              <w:widowControl/>
              <w:suppressAutoHyphens w:val="0"/>
            </w:pPr>
          </w:p>
        </w:tc>
      </w:tr>
      <w:tr w:rsidR="00A80128" w:rsidRPr="00A80128" w14:paraId="45AA17E3" w14:textId="77777777" w:rsidTr="00234945">
        <w:tc>
          <w:tcPr>
            <w:tcW w:w="1110" w:type="dxa"/>
          </w:tcPr>
          <w:p w14:paraId="6A251C37" w14:textId="77777777" w:rsidR="00A80128" w:rsidRPr="00A80128" w:rsidRDefault="00A80128" w:rsidP="00D23D0F">
            <w:pPr>
              <w:widowControl/>
              <w:suppressAutoHyphens w:val="0"/>
            </w:pPr>
            <w:r w:rsidRPr="00A80128">
              <w:t xml:space="preserve">Ar 6 </w:t>
            </w:r>
          </w:p>
        </w:tc>
        <w:tc>
          <w:tcPr>
            <w:tcW w:w="0" w:type="auto"/>
          </w:tcPr>
          <w:p w14:paraId="2CB84E03" w14:textId="77777777" w:rsidR="00A80128" w:rsidRPr="00A80128" w:rsidRDefault="00A80128" w:rsidP="00D23D0F">
            <w:pPr>
              <w:widowControl/>
              <w:suppressAutoHyphens w:val="0"/>
            </w:pPr>
            <w:r w:rsidRPr="00A80128">
              <w:t>4.530 m</w:t>
            </w:r>
          </w:p>
        </w:tc>
        <w:tc>
          <w:tcPr>
            <w:tcW w:w="1690" w:type="dxa"/>
          </w:tcPr>
          <w:p w14:paraId="35958F60" w14:textId="77777777" w:rsidR="00A80128" w:rsidRPr="00A80128" w:rsidRDefault="00A80128" w:rsidP="00D23D0F">
            <w:pPr>
              <w:widowControl/>
              <w:suppressAutoHyphens w:val="0"/>
            </w:pPr>
          </w:p>
        </w:tc>
      </w:tr>
      <w:tr w:rsidR="00A80128" w:rsidRPr="00A80128" w14:paraId="380C5CC3" w14:textId="77777777" w:rsidTr="00234945">
        <w:tc>
          <w:tcPr>
            <w:tcW w:w="1110" w:type="dxa"/>
          </w:tcPr>
          <w:p w14:paraId="29633A48" w14:textId="77777777" w:rsidR="00A80128" w:rsidRPr="00A80128" w:rsidRDefault="00A80128" w:rsidP="00D23D0F">
            <w:pPr>
              <w:widowControl/>
              <w:suppressAutoHyphens w:val="0"/>
            </w:pPr>
            <w:r w:rsidRPr="00A80128">
              <w:t>Mg 7</w:t>
            </w:r>
          </w:p>
        </w:tc>
        <w:tc>
          <w:tcPr>
            <w:tcW w:w="0" w:type="auto"/>
          </w:tcPr>
          <w:p w14:paraId="5EBF9553" w14:textId="77777777" w:rsidR="00A80128" w:rsidRPr="00A80128" w:rsidRDefault="00A80128" w:rsidP="00D23D0F">
            <w:pPr>
              <w:widowControl/>
              <w:suppressAutoHyphens w:val="0"/>
            </w:pPr>
            <w:r w:rsidRPr="00A80128">
              <w:t>5.503 m</w:t>
            </w:r>
          </w:p>
        </w:tc>
        <w:tc>
          <w:tcPr>
            <w:tcW w:w="1690" w:type="dxa"/>
          </w:tcPr>
          <w:p w14:paraId="76D081B1" w14:textId="77777777" w:rsidR="00A80128" w:rsidRPr="00A80128" w:rsidRDefault="00A80128" w:rsidP="00D23D0F">
            <w:pPr>
              <w:widowControl/>
              <w:suppressAutoHyphens w:val="0"/>
            </w:pPr>
          </w:p>
        </w:tc>
      </w:tr>
      <w:tr w:rsidR="00A80128" w:rsidRPr="00A80128" w14:paraId="55DB0B15" w14:textId="77777777" w:rsidTr="00234945">
        <w:tc>
          <w:tcPr>
            <w:tcW w:w="1110" w:type="dxa"/>
          </w:tcPr>
          <w:p w14:paraId="4D4F6940" w14:textId="77777777" w:rsidR="00A80128" w:rsidRPr="00A80128" w:rsidRDefault="00A80128" w:rsidP="00D23D0F">
            <w:pPr>
              <w:widowControl/>
              <w:suppressAutoHyphens w:val="0"/>
            </w:pPr>
            <w:r w:rsidRPr="00A80128">
              <w:t xml:space="preserve">Mg 5 </w:t>
            </w:r>
          </w:p>
        </w:tc>
        <w:tc>
          <w:tcPr>
            <w:tcW w:w="0" w:type="auto"/>
          </w:tcPr>
          <w:p w14:paraId="7A858FDE" w14:textId="77777777" w:rsidR="00A80128" w:rsidRPr="00A80128" w:rsidRDefault="00A80128" w:rsidP="00D23D0F">
            <w:pPr>
              <w:widowControl/>
              <w:suppressAutoHyphens w:val="0"/>
            </w:pPr>
            <w:r w:rsidRPr="00A80128">
              <w:t>5.610 m</w:t>
            </w:r>
          </w:p>
        </w:tc>
        <w:tc>
          <w:tcPr>
            <w:tcW w:w="1690" w:type="dxa"/>
          </w:tcPr>
          <w:p w14:paraId="70ED2CC2" w14:textId="77777777" w:rsidR="00A80128" w:rsidRPr="00A80128" w:rsidRDefault="00A80128" w:rsidP="00D23D0F">
            <w:pPr>
              <w:widowControl/>
              <w:suppressAutoHyphens w:val="0"/>
            </w:pPr>
          </w:p>
        </w:tc>
      </w:tr>
      <w:tr w:rsidR="00A80128" w:rsidRPr="00A80128" w14:paraId="1CF73B3F" w14:textId="77777777" w:rsidTr="00234945">
        <w:tc>
          <w:tcPr>
            <w:tcW w:w="1110" w:type="dxa"/>
          </w:tcPr>
          <w:p w14:paraId="4F45012A" w14:textId="77777777" w:rsidR="00A80128" w:rsidRPr="00A80128" w:rsidRDefault="00A80128" w:rsidP="00D23D0F">
            <w:pPr>
              <w:widowControl/>
              <w:suppressAutoHyphens w:val="0"/>
            </w:pPr>
            <w:r w:rsidRPr="00A80128">
              <w:t xml:space="preserve">Al 8 </w:t>
            </w:r>
          </w:p>
        </w:tc>
        <w:tc>
          <w:tcPr>
            <w:tcW w:w="0" w:type="auto"/>
          </w:tcPr>
          <w:p w14:paraId="254A8E9D" w14:textId="77777777" w:rsidR="00A80128" w:rsidRPr="00A80128" w:rsidRDefault="00A80128" w:rsidP="00D23D0F">
            <w:pPr>
              <w:widowControl/>
              <w:suppressAutoHyphens w:val="0"/>
            </w:pPr>
            <w:r w:rsidRPr="00A80128">
              <w:t>5.848 m</w:t>
            </w:r>
          </w:p>
        </w:tc>
        <w:tc>
          <w:tcPr>
            <w:tcW w:w="1690" w:type="dxa"/>
          </w:tcPr>
          <w:p w14:paraId="384DD528" w14:textId="77777777" w:rsidR="00A80128" w:rsidRPr="00A80128" w:rsidRDefault="00A80128" w:rsidP="00D23D0F">
            <w:pPr>
              <w:widowControl/>
              <w:suppressAutoHyphens w:val="0"/>
            </w:pPr>
          </w:p>
        </w:tc>
      </w:tr>
      <w:tr w:rsidR="00A80128" w:rsidRPr="00A80128" w14:paraId="2754667C" w14:textId="77777777" w:rsidTr="00234945">
        <w:tc>
          <w:tcPr>
            <w:tcW w:w="1110" w:type="dxa"/>
          </w:tcPr>
          <w:p w14:paraId="53A89FF3" w14:textId="77777777" w:rsidR="00A80128" w:rsidRPr="00A80128" w:rsidRDefault="00A80128" w:rsidP="00D23D0F">
            <w:pPr>
              <w:widowControl/>
              <w:suppressAutoHyphens w:val="0"/>
            </w:pPr>
            <w:r w:rsidRPr="00A80128">
              <w:t xml:space="preserve">Si 7 </w:t>
            </w:r>
          </w:p>
        </w:tc>
        <w:tc>
          <w:tcPr>
            <w:tcW w:w="0" w:type="auto"/>
          </w:tcPr>
          <w:p w14:paraId="070D12BC" w14:textId="77777777" w:rsidR="00A80128" w:rsidRPr="00A80128" w:rsidRDefault="00A80128" w:rsidP="00D23D0F">
            <w:pPr>
              <w:widowControl/>
              <w:suppressAutoHyphens w:val="0"/>
            </w:pPr>
            <w:r w:rsidRPr="00A80128">
              <w:t>6.492 m</w:t>
            </w:r>
          </w:p>
        </w:tc>
        <w:tc>
          <w:tcPr>
            <w:tcW w:w="1690" w:type="dxa"/>
          </w:tcPr>
          <w:p w14:paraId="1B946787" w14:textId="77777777" w:rsidR="00A80128" w:rsidRPr="00A80128" w:rsidRDefault="00A80128" w:rsidP="00D23D0F">
            <w:pPr>
              <w:widowControl/>
              <w:suppressAutoHyphens w:val="0"/>
            </w:pPr>
          </w:p>
        </w:tc>
      </w:tr>
      <w:tr w:rsidR="00A80128" w:rsidRPr="00A80128" w14:paraId="120D31DC" w14:textId="77777777" w:rsidTr="00234945">
        <w:tc>
          <w:tcPr>
            <w:tcW w:w="1110" w:type="dxa"/>
          </w:tcPr>
          <w:p w14:paraId="6BEC5E9D" w14:textId="77777777" w:rsidR="00A80128" w:rsidRPr="00A80128" w:rsidRDefault="00A80128" w:rsidP="00D23D0F">
            <w:pPr>
              <w:widowControl/>
              <w:suppressAutoHyphens w:val="0"/>
            </w:pPr>
            <w:r w:rsidRPr="00A80128">
              <w:t>Ar II</w:t>
            </w:r>
          </w:p>
        </w:tc>
        <w:tc>
          <w:tcPr>
            <w:tcW w:w="0" w:type="auto"/>
          </w:tcPr>
          <w:p w14:paraId="65F69662" w14:textId="77777777" w:rsidR="00A80128" w:rsidRPr="00A80128" w:rsidRDefault="00A80128" w:rsidP="00D23D0F">
            <w:pPr>
              <w:widowControl/>
              <w:suppressAutoHyphens w:val="0"/>
            </w:pPr>
            <w:r w:rsidRPr="00A80128">
              <w:t>6.980 m</w:t>
            </w:r>
          </w:p>
        </w:tc>
        <w:tc>
          <w:tcPr>
            <w:tcW w:w="1690" w:type="dxa"/>
          </w:tcPr>
          <w:p w14:paraId="3FF4166D" w14:textId="77777777" w:rsidR="00A80128" w:rsidRPr="00A80128" w:rsidRDefault="00A80128" w:rsidP="00D23D0F">
            <w:pPr>
              <w:widowControl/>
              <w:suppressAutoHyphens w:val="0"/>
            </w:pPr>
          </w:p>
        </w:tc>
      </w:tr>
      <w:tr w:rsidR="00A80128" w:rsidRPr="00A80128" w14:paraId="177019E9" w14:textId="77777777" w:rsidTr="00234945">
        <w:tc>
          <w:tcPr>
            <w:tcW w:w="1110" w:type="dxa"/>
          </w:tcPr>
          <w:p w14:paraId="1F3E8BBB" w14:textId="77777777" w:rsidR="00A80128" w:rsidRPr="00A80128" w:rsidRDefault="00A80128" w:rsidP="00D23D0F">
            <w:pPr>
              <w:widowControl/>
              <w:suppressAutoHyphens w:val="0"/>
            </w:pPr>
            <w:r w:rsidRPr="00A80128">
              <w:t xml:space="preserve">Ar V </w:t>
            </w:r>
          </w:p>
        </w:tc>
        <w:tc>
          <w:tcPr>
            <w:tcW w:w="0" w:type="auto"/>
          </w:tcPr>
          <w:p w14:paraId="3D83515C" w14:textId="77777777" w:rsidR="00A80128" w:rsidRPr="00A80128" w:rsidRDefault="00A80128" w:rsidP="00D23D0F">
            <w:pPr>
              <w:widowControl/>
              <w:suppressAutoHyphens w:val="0"/>
            </w:pPr>
            <w:r w:rsidRPr="00A80128">
              <w:t>8.000 m</w:t>
            </w:r>
          </w:p>
        </w:tc>
        <w:tc>
          <w:tcPr>
            <w:tcW w:w="1690" w:type="dxa"/>
          </w:tcPr>
          <w:p w14:paraId="71D51AC0" w14:textId="77777777" w:rsidR="00A80128" w:rsidRPr="00A80128" w:rsidRDefault="00A80128" w:rsidP="00D23D0F">
            <w:pPr>
              <w:widowControl/>
              <w:suppressAutoHyphens w:val="0"/>
            </w:pPr>
          </w:p>
        </w:tc>
      </w:tr>
      <w:tr w:rsidR="00A80128" w:rsidRPr="00A80128" w14:paraId="669C6E56" w14:textId="77777777" w:rsidTr="00234945">
        <w:tc>
          <w:tcPr>
            <w:tcW w:w="1110" w:type="dxa"/>
          </w:tcPr>
          <w:p w14:paraId="429EB152" w14:textId="77777777" w:rsidR="00A80128" w:rsidRPr="00A80128" w:rsidRDefault="00A80128" w:rsidP="00D23D0F">
            <w:pPr>
              <w:widowControl/>
              <w:suppressAutoHyphens w:val="0"/>
            </w:pPr>
            <w:r w:rsidRPr="00A80128">
              <w:t xml:space="preserve">Na 6 </w:t>
            </w:r>
          </w:p>
        </w:tc>
        <w:tc>
          <w:tcPr>
            <w:tcW w:w="0" w:type="auto"/>
          </w:tcPr>
          <w:p w14:paraId="5D058109" w14:textId="77777777" w:rsidR="00A80128" w:rsidRPr="00A80128" w:rsidRDefault="00A80128" w:rsidP="00D23D0F">
            <w:pPr>
              <w:widowControl/>
              <w:suppressAutoHyphens w:val="0"/>
            </w:pPr>
            <w:r w:rsidRPr="00A80128">
              <w:t>8.611 m</w:t>
            </w:r>
          </w:p>
        </w:tc>
        <w:tc>
          <w:tcPr>
            <w:tcW w:w="1690" w:type="dxa"/>
          </w:tcPr>
          <w:p w14:paraId="373425D7" w14:textId="77777777" w:rsidR="00A80128" w:rsidRPr="00A80128" w:rsidRDefault="00A80128" w:rsidP="00D23D0F">
            <w:pPr>
              <w:widowControl/>
              <w:suppressAutoHyphens w:val="0"/>
            </w:pPr>
          </w:p>
        </w:tc>
      </w:tr>
      <w:tr w:rsidR="00A80128" w:rsidRPr="00A80128" w14:paraId="474339CB" w14:textId="77777777" w:rsidTr="00234945">
        <w:tc>
          <w:tcPr>
            <w:tcW w:w="1110" w:type="dxa"/>
          </w:tcPr>
          <w:p w14:paraId="1A41D327" w14:textId="77777777" w:rsidR="00A80128" w:rsidRPr="00A80128" w:rsidRDefault="00A80128" w:rsidP="00D23D0F">
            <w:pPr>
              <w:widowControl/>
              <w:suppressAutoHyphens w:val="0"/>
            </w:pPr>
            <w:r w:rsidRPr="00A80128">
              <w:t xml:space="preserve">Ar III </w:t>
            </w:r>
          </w:p>
        </w:tc>
        <w:tc>
          <w:tcPr>
            <w:tcW w:w="0" w:type="auto"/>
          </w:tcPr>
          <w:p w14:paraId="6A4E46F2" w14:textId="77777777" w:rsidR="00A80128" w:rsidRPr="00A80128" w:rsidRDefault="00A80128" w:rsidP="00D23D0F">
            <w:pPr>
              <w:widowControl/>
              <w:suppressAutoHyphens w:val="0"/>
            </w:pPr>
            <w:r w:rsidRPr="00A80128">
              <w:t>9.000 m</w:t>
            </w:r>
          </w:p>
        </w:tc>
        <w:tc>
          <w:tcPr>
            <w:tcW w:w="1690" w:type="dxa"/>
          </w:tcPr>
          <w:p w14:paraId="5804B291" w14:textId="77777777" w:rsidR="00A80128" w:rsidRPr="00A80128" w:rsidRDefault="00A80128" w:rsidP="00D23D0F">
            <w:pPr>
              <w:widowControl/>
              <w:suppressAutoHyphens w:val="0"/>
            </w:pPr>
          </w:p>
        </w:tc>
      </w:tr>
      <w:tr w:rsidR="00A80128" w:rsidRPr="00A80128" w14:paraId="2D5233F6" w14:textId="77777777" w:rsidTr="00234945">
        <w:tc>
          <w:tcPr>
            <w:tcW w:w="1110" w:type="dxa"/>
          </w:tcPr>
          <w:p w14:paraId="790D07C5" w14:textId="77777777" w:rsidR="00A80128" w:rsidRPr="00A80128" w:rsidRDefault="00A80128" w:rsidP="00D23D0F">
            <w:pPr>
              <w:widowControl/>
              <w:suppressAutoHyphens w:val="0"/>
            </w:pPr>
            <w:r w:rsidRPr="00A80128">
              <w:t xml:space="preserve">Mg 7 </w:t>
            </w:r>
          </w:p>
        </w:tc>
        <w:tc>
          <w:tcPr>
            <w:tcW w:w="0" w:type="auto"/>
          </w:tcPr>
          <w:p w14:paraId="03F00768" w14:textId="77777777" w:rsidR="00A80128" w:rsidRPr="00A80128" w:rsidRDefault="00A80128" w:rsidP="00D23D0F">
            <w:pPr>
              <w:widowControl/>
              <w:suppressAutoHyphens w:val="0"/>
            </w:pPr>
            <w:r w:rsidRPr="00A80128">
              <w:t>9.033 m</w:t>
            </w:r>
          </w:p>
        </w:tc>
        <w:tc>
          <w:tcPr>
            <w:tcW w:w="1690" w:type="dxa"/>
          </w:tcPr>
          <w:p w14:paraId="2A58D78E" w14:textId="77777777" w:rsidR="00A80128" w:rsidRPr="00A80128" w:rsidRDefault="00A80128" w:rsidP="00D23D0F">
            <w:pPr>
              <w:widowControl/>
              <w:suppressAutoHyphens w:val="0"/>
            </w:pPr>
          </w:p>
        </w:tc>
      </w:tr>
      <w:tr w:rsidR="00A80128" w:rsidRPr="00A80128" w14:paraId="45E86DFD" w14:textId="77777777" w:rsidTr="00234945">
        <w:tc>
          <w:tcPr>
            <w:tcW w:w="1110" w:type="dxa"/>
          </w:tcPr>
          <w:p w14:paraId="45A021E2" w14:textId="77777777" w:rsidR="00A80128" w:rsidRPr="00A80128" w:rsidRDefault="00A80128" w:rsidP="00D23D0F">
            <w:pPr>
              <w:widowControl/>
              <w:suppressAutoHyphens w:val="0"/>
            </w:pPr>
            <w:r w:rsidRPr="00A80128">
              <w:t xml:space="preserve">Na 4 </w:t>
            </w:r>
          </w:p>
        </w:tc>
        <w:tc>
          <w:tcPr>
            <w:tcW w:w="0" w:type="auto"/>
          </w:tcPr>
          <w:p w14:paraId="2B40B9D0" w14:textId="77777777" w:rsidR="00A80128" w:rsidRPr="00A80128" w:rsidRDefault="00A80128" w:rsidP="00D23D0F">
            <w:pPr>
              <w:widowControl/>
              <w:suppressAutoHyphens w:val="0"/>
            </w:pPr>
            <w:r w:rsidRPr="00A80128">
              <w:t>9.039 m</w:t>
            </w:r>
          </w:p>
        </w:tc>
        <w:tc>
          <w:tcPr>
            <w:tcW w:w="1690" w:type="dxa"/>
          </w:tcPr>
          <w:p w14:paraId="6D252AD0" w14:textId="77777777" w:rsidR="00A80128" w:rsidRPr="00A80128" w:rsidRDefault="00A80128" w:rsidP="00D23D0F">
            <w:pPr>
              <w:widowControl/>
              <w:suppressAutoHyphens w:val="0"/>
            </w:pPr>
          </w:p>
        </w:tc>
      </w:tr>
      <w:tr w:rsidR="00A80128" w:rsidRPr="00A80128" w14:paraId="4C3AF9B1" w14:textId="77777777" w:rsidTr="00234945">
        <w:tc>
          <w:tcPr>
            <w:tcW w:w="1110" w:type="dxa"/>
          </w:tcPr>
          <w:p w14:paraId="00D069A4" w14:textId="77777777" w:rsidR="00A80128" w:rsidRPr="00A80128" w:rsidRDefault="00A80128" w:rsidP="00D23D0F">
            <w:pPr>
              <w:widowControl/>
              <w:suppressAutoHyphens w:val="0"/>
            </w:pPr>
            <w:r w:rsidRPr="00A80128">
              <w:t xml:space="preserve">Al 6 </w:t>
            </w:r>
          </w:p>
        </w:tc>
        <w:tc>
          <w:tcPr>
            <w:tcW w:w="0" w:type="auto"/>
          </w:tcPr>
          <w:p w14:paraId="56716D2D" w14:textId="77777777" w:rsidR="00A80128" w:rsidRPr="00A80128" w:rsidRDefault="00A80128" w:rsidP="00D23D0F">
            <w:pPr>
              <w:widowControl/>
              <w:suppressAutoHyphens w:val="0"/>
            </w:pPr>
            <w:r w:rsidRPr="00A80128">
              <w:t>9.116 m</w:t>
            </w:r>
          </w:p>
        </w:tc>
        <w:tc>
          <w:tcPr>
            <w:tcW w:w="1690" w:type="dxa"/>
          </w:tcPr>
          <w:p w14:paraId="587644D1" w14:textId="77777777" w:rsidR="00A80128" w:rsidRPr="00A80128" w:rsidRDefault="00A80128" w:rsidP="00D23D0F">
            <w:pPr>
              <w:widowControl/>
              <w:suppressAutoHyphens w:val="0"/>
            </w:pPr>
          </w:p>
        </w:tc>
      </w:tr>
      <w:tr w:rsidR="00A80128" w:rsidRPr="00A80128" w14:paraId="3C4FEF89" w14:textId="77777777" w:rsidTr="00234945">
        <w:tc>
          <w:tcPr>
            <w:tcW w:w="1110" w:type="dxa"/>
          </w:tcPr>
          <w:p w14:paraId="0D89C722" w14:textId="77777777" w:rsidR="00A80128" w:rsidRPr="00A80128" w:rsidRDefault="00A80128" w:rsidP="00D23D0F">
            <w:pPr>
              <w:widowControl/>
              <w:suppressAutoHyphens w:val="0"/>
            </w:pPr>
            <w:r w:rsidRPr="00A80128">
              <w:t xml:space="preserve">S  IV </w:t>
            </w:r>
          </w:p>
        </w:tc>
        <w:tc>
          <w:tcPr>
            <w:tcW w:w="0" w:type="auto"/>
          </w:tcPr>
          <w:p w14:paraId="79A90FEE" w14:textId="77777777" w:rsidR="00A80128" w:rsidRPr="00A80128" w:rsidRDefault="00A80128" w:rsidP="00D23D0F">
            <w:pPr>
              <w:widowControl/>
              <w:suppressAutoHyphens w:val="0"/>
            </w:pPr>
            <w:r w:rsidRPr="00A80128">
              <w:t>10.51 m</w:t>
            </w:r>
          </w:p>
        </w:tc>
        <w:tc>
          <w:tcPr>
            <w:tcW w:w="1690" w:type="dxa"/>
          </w:tcPr>
          <w:p w14:paraId="65D52095" w14:textId="77777777" w:rsidR="00A80128" w:rsidRPr="00A80128" w:rsidRDefault="00A80128" w:rsidP="00D23D0F">
            <w:pPr>
              <w:widowControl/>
              <w:suppressAutoHyphens w:val="0"/>
            </w:pPr>
          </w:p>
        </w:tc>
      </w:tr>
      <w:tr w:rsidR="00A80128" w:rsidRPr="00A80128" w14:paraId="0DD3237B" w14:textId="77777777" w:rsidTr="00234945">
        <w:tc>
          <w:tcPr>
            <w:tcW w:w="1110" w:type="dxa"/>
          </w:tcPr>
          <w:p w14:paraId="61A53AD3" w14:textId="77777777" w:rsidR="00A80128" w:rsidRPr="00A80128" w:rsidRDefault="00A80128" w:rsidP="00D23D0F">
            <w:pPr>
              <w:widowControl/>
              <w:suppressAutoHyphens w:val="0"/>
            </w:pPr>
            <w:r w:rsidRPr="00A80128">
              <w:t xml:space="preserve">Ca V </w:t>
            </w:r>
          </w:p>
        </w:tc>
        <w:tc>
          <w:tcPr>
            <w:tcW w:w="0" w:type="auto"/>
          </w:tcPr>
          <w:p w14:paraId="1ACEAB9D" w14:textId="77777777" w:rsidR="00A80128" w:rsidRPr="00A80128" w:rsidRDefault="00A80128" w:rsidP="00D23D0F">
            <w:pPr>
              <w:widowControl/>
              <w:suppressAutoHyphens w:val="0"/>
            </w:pPr>
            <w:r w:rsidRPr="00A80128">
              <w:t>11.48 m</w:t>
            </w:r>
          </w:p>
        </w:tc>
        <w:tc>
          <w:tcPr>
            <w:tcW w:w="1690" w:type="dxa"/>
          </w:tcPr>
          <w:p w14:paraId="059A5C4A" w14:textId="77777777" w:rsidR="00A80128" w:rsidRPr="00A80128" w:rsidRDefault="00A80128" w:rsidP="00D23D0F">
            <w:pPr>
              <w:widowControl/>
              <w:suppressAutoHyphens w:val="0"/>
            </w:pPr>
          </w:p>
        </w:tc>
      </w:tr>
      <w:tr w:rsidR="00A80128" w:rsidRPr="00A80128" w14:paraId="77D192C3" w14:textId="77777777" w:rsidTr="00234945">
        <w:tc>
          <w:tcPr>
            <w:tcW w:w="1110" w:type="dxa"/>
          </w:tcPr>
          <w:p w14:paraId="7804D9AE" w14:textId="77777777" w:rsidR="00A80128" w:rsidRPr="00A80128" w:rsidRDefault="00A80128" w:rsidP="00D23D0F">
            <w:pPr>
              <w:widowControl/>
              <w:suppressAutoHyphens w:val="0"/>
            </w:pPr>
            <w:r w:rsidRPr="00A80128">
              <w:t xml:space="preserve">Ar V </w:t>
            </w:r>
          </w:p>
        </w:tc>
        <w:tc>
          <w:tcPr>
            <w:tcW w:w="0" w:type="auto"/>
          </w:tcPr>
          <w:p w14:paraId="6D1FEAA9" w14:textId="77777777" w:rsidR="00A80128" w:rsidRPr="00A80128" w:rsidRDefault="00A80128" w:rsidP="00D23D0F">
            <w:pPr>
              <w:widowControl/>
              <w:suppressAutoHyphens w:val="0"/>
            </w:pPr>
            <w:r w:rsidRPr="00A80128">
              <w:t>13.10 m</w:t>
            </w:r>
          </w:p>
        </w:tc>
        <w:tc>
          <w:tcPr>
            <w:tcW w:w="1690" w:type="dxa"/>
          </w:tcPr>
          <w:p w14:paraId="7C7A385F" w14:textId="77777777" w:rsidR="00A80128" w:rsidRPr="00A80128" w:rsidRDefault="00A80128" w:rsidP="00D23D0F">
            <w:pPr>
              <w:widowControl/>
              <w:suppressAutoHyphens w:val="0"/>
            </w:pPr>
          </w:p>
        </w:tc>
      </w:tr>
      <w:tr w:rsidR="00A80128" w:rsidRPr="00A80128" w14:paraId="24E1339A" w14:textId="77777777" w:rsidTr="00234945">
        <w:tc>
          <w:tcPr>
            <w:tcW w:w="1110" w:type="dxa"/>
          </w:tcPr>
          <w:p w14:paraId="3DF84597" w14:textId="77777777" w:rsidR="00A80128" w:rsidRPr="00A80128" w:rsidRDefault="00A80128" w:rsidP="00D23D0F">
            <w:pPr>
              <w:widowControl/>
              <w:suppressAutoHyphens w:val="0"/>
            </w:pPr>
            <w:r w:rsidRPr="00A80128">
              <w:t xml:space="preserve">Mg 5 </w:t>
            </w:r>
          </w:p>
        </w:tc>
        <w:tc>
          <w:tcPr>
            <w:tcW w:w="0" w:type="auto"/>
          </w:tcPr>
          <w:p w14:paraId="78928A58" w14:textId="77777777" w:rsidR="00A80128" w:rsidRPr="00A80128" w:rsidRDefault="00A80128" w:rsidP="00D23D0F">
            <w:pPr>
              <w:widowControl/>
              <w:suppressAutoHyphens w:val="0"/>
            </w:pPr>
            <w:r w:rsidRPr="00A80128">
              <w:t>13.52 m</w:t>
            </w:r>
          </w:p>
        </w:tc>
        <w:tc>
          <w:tcPr>
            <w:tcW w:w="1690" w:type="dxa"/>
          </w:tcPr>
          <w:p w14:paraId="28D23FAA" w14:textId="77777777" w:rsidR="00A80128" w:rsidRPr="00A80128" w:rsidRDefault="00A80128" w:rsidP="00D23D0F">
            <w:pPr>
              <w:widowControl/>
              <w:suppressAutoHyphens w:val="0"/>
            </w:pPr>
          </w:p>
        </w:tc>
      </w:tr>
      <w:tr w:rsidR="00A80128" w:rsidRPr="00A80128" w14:paraId="47AAA9B8" w14:textId="77777777" w:rsidTr="00234945">
        <w:tc>
          <w:tcPr>
            <w:tcW w:w="1110" w:type="dxa"/>
          </w:tcPr>
          <w:p w14:paraId="6E85626D" w14:textId="77777777" w:rsidR="00A80128" w:rsidRPr="00A80128" w:rsidRDefault="00A80128" w:rsidP="00D23D0F">
            <w:pPr>
              <w:widowControl/>
              <w:suppressAutoHyphens w:val="0"/>
            </w:pPr>
            <w:r w:rsidRPr="00A80128">
              <w:t xml:space="preserve">Na 6 </w:t>
            </w:r>
          </w:p>
        </w:tc>
        <w:tc>
          <w:tcPr>
            <w:tcW w:w="0" w:type="auto"/>
          </w:tcPr>
          <w:p w14:paraId="0E1DD461" w14:textId="77777777" w:rsidR="00A80128" w:rsidRPr="00A80128" w:rsidRDefault="00A80128" w:rsidP="00D23D0F">
            <w:pPr>
              <w:widowControl/>
              <w:suppressAutoHyphens w:val="0"/>
            </w:pPr>
            <w:r w:rsidRPr="00A80128">
              <w:t>14.40 m</w:t>
            </w:r>
          </w:p>
        </w:tc>
        <w:tc>
          <w:tcPr>
            <w:tcW w:w="1690" w:type="dxa"/>
          </w:tcPr>
          <w:p w14:paraId="29694C8E" w14:textId="77777777" w:rsidR="00A80128" w:rsidRPr="00A80128" w:rsidRDefault="00A80128" w:rsidP="00D23D0F">
            <w:pPr>
              <w:widowControl/>
              <w:suppressAutoHyphens w:val="0"/>
            </w:pPr>
          </w:p>
        </w:tc>
      </w:tr>
      <w:tr w:rsidR="00A80128" w:rsidRPr="00A80128" w14:paraId="21D84D62" w14:textId="77777777" w:rsidTr="00234945">
        <w:tc>
          <w:tcPr>
            <w:tcW w:w="1110" w:type="dxa"/>
          </w:tcPr>
          <w:p w14:paraId="793DD247" w14:textId="77777777" w:rsidR="00A80128" w:rsidRPr="00A80128" w:rsidRDefault="00A80128" w:rsidP="00D23D0F">
            <w:pPr>
              <w:widowControl/>
              <w:suppressAutoHyphens w:val="0"/>
            </w:pPr>
            <w:r w:rsidRPr="00A80128">
              <w:t xml:space="preserve">S III </w:t>
            </w:r>
          </w:p>
        </w:tc>
        <w:tc>
          <w:tcPr>
            <w:tcW w:w="0" w:type="auto"/>
          </w:tcPr>
          <w:p w14:paraId="53B8F736" w14:textId="77777777" w:rsidR="00A80128" w:rsidRPr="00A80128" w:rsidRDefault="00A80128" w:rsidP="00D23D0F">
            <w:pPr>
              <w:widowControl/>
              <w:suppressAutoHyphens w:val="0"/>
            </w:pPr>
            <w:r w:rsidRPr="00A80128">
              <w:t>18.67 m</w:t>
            </w:r>
          </w:p>
        </w:tc>
        <w:tc>
          <w:tcPr>
            <w:tcW w:w="1690" w:type="dxa"/>
          </w:tcPr>
          <w:p w14:paraId="79F0B18C" w14:textId="77777777" w:rsidR="00A80128" w:rsidRPr="00A80128" w:rsidRDefault="00A80128" w:rsidP="00D23D0F">
            <w:pPr>
              <w:widowControl/>
              <w:suppressAutoHyphens w:val="0"/>
            </w:pPr>
          </w:p>
        </w:tc>
      </w:tr>
      <w:tr w:rsidR="00A80128" w:rsidRPr="00A80128" w14:paraId="2E1A065E" w14:textId="77777777" w:rsidTr="00234945">
        <w:tc>
          <w:tcPr>
            <w:tcW w:w="1110" w:type="dxa"/>
          </w:tcPr>
          <w:p w14:paraId="021D7675" w14:textId="77777777" w:rsidR="00A80128" w:rsidRPr="00A80128" w:rsidRDefault="00A80128" w:rsidP="00D23D0F">
            <w:pPr>
              <w:widowControl/>
              <w:suppressAutoHyphens w:val="0"/>
            </w:pPr>
            <w:r w:rsidRPr="00A80128">
              <w:t xml:space="preserve">Na 4 </w:t>
            </w:r>
          </w:p>
        </w:tc>
        <w:tc>
          <w:tcPr>
            <w:tcW w:w="0" w:type="auto"/>
          </w:tcPr>
          <w:p w14:paraId="3F560F6A" w14:textId="77777777" w:rsidR="00A80128" w:rsidRPr="00A80128" w:rsidRDefault="00A80128" w:rsidP="00D23D0F">
            <w:pPr>
              <w:widowControl/>
              <w:suppressAutoHyphens w:val="0"/>
            </w:pPr>
            <w:r w:rsidRPr="00A80128">
              <w:t>21.29 m</w:t>
            </w:r>
          </w:p>
        </w:tc>
        <w:tc>
          <w:tcPr>
            <w:tcW w:w="1690" w:type="dxa"/>
          </w:tcPr>
          <w:p w14:paraId="639A3617" w14:textId="77777777" w:rsidR="00A80128" w:rsidRPr="00A80128" w:rsidRDefault="00A80128" w:rsidP="00D23D0F">
            <w:pPr>
              <w:widowControl/>
              <w:suppressAutoHyphens w:val="0"/>
            </w:pPr>
          </w:p>
        </w:tc>
      </w:tr>
      <w:tr w:rsidR="00A80128" w:rsidRPr="00A80128" w14:paraId="7C32F242" w14:textId="77777777" w:rsidTr="00234945">
        <w:tc>
          <w:tcPr>
            <w:tcW w:w="1110" w:type="dxa"/>
          </w:tcPr>
          <w:p w14:paraId="37732136" w14:textId="77777777" w:rsidR="00A80128" w:rsidRPr="00A80128" w:rsidRDefault="00A80128" w:rsidP="00D23D0F">
            <w:pPr>
              <w:widowControl/>
              <w:suppressAutoHyphens w:val="0"/>
            </w:pPr>
            <w:r w:rsidRPr="00A80128">
              <w:t xml:space="preserve">Ar III </w:t>
            </w:r>
          </w:p>
        </w:tc>
        <w:tc>
          <w:tcPr>
            <w:tcW w:w="0" w:type="auto"/>
          </w:tcPr>
          <w:p w14:paraId="56CDDF05" w14:textId="77777777" w:rsidR="00A80128" w:rsidRPr="00A80128" w:rsidRDefault="00A80128" w:rsidP="00D23D0F">
            <w:pPr>
              <w:widowControl/>
              <w:suppressAutoHyphens w:val="0"/>
            </w:pPr>
            <w:r w:rsidRPr="00A80128">
              <w:t>21.83 m</w:t>
            </w:r>
          </w:p>
        </w:tc>
        <w:tc>
          <w:tcPr>
            <w:tcW w:w="1690" w:type="dxa"/>
          </w:tcPr>
          <w:p w14:paraId="32F1AAD1" w14:textId="77777777" w:rsidR="00A80128" w:rsidRPr="00A80128" w:rsidRDefault="00A80128" w:rsidP="00D23D0F">
            <w:pPr>
              <w:widowControl/>
              <w:suppressAutoHyphens w:val="0"/>
            </w:pPr>
          </w:p>
        </w:tc>
      </w:tr>
      <w:tr w:rsidR="00A80128" w:rsidRPr="00A80128" w14:paraId="685195A2" w14:textId="77777777" w:rsidTr="00234945">
        <w:tc>
          <w:tcPr>
            <w:tcW w:w="1110" w:type="dxa"/>
          </w:tcPr>
          <w:p w14:paraId="4984C21D" w14:textId="77777777" w:rsidR="00A80128" w:rsidRPr="00A80128" w:rsidRDefault="00A80128" w:rsidP="00D23D0F">
            <w:pPr>
              <w:widowControl/>
              <w:suppressAutoHyphens w:val="0"/>
            </w:pPr>
            <w:r w:rsidRPr="00A80128">
              <w:t xml:space="preserve">S  III </w:t>
            </w:r>
          </w:p>
        </w:tc>
        <w:tc>
          <w:tcPr>
            <w:tcW w:w="0" w:type="auto"/>
          </w:tcPr>
          <w:p w14:paraId="0517C15C" w14:textId="77777777" w:rsidR="00A80128" w:rsidRPr="00A80128" w:rsidRDefault="00A80128" w:rsidP="00D23D0F">
            <w:pPr>
              <w:widowControl/>
              <w:suppressAutoHyphens w:val="0"/>
            </w:pPr>
            <w:r w:rsidRPr="00A80128">
              <w:t>33.47 m</w:t>
            </w:r>
          </w:p>
        </w:tc>
        <w:tc>
          <w:tcPr>
            <w:tcW w:w="1690" w:type="dxa"/>
          </w:tcPr>
          <w:p w14:paraId="7B618C55" w14:textId="77777777" w:rsidR="00A80128" w:rsidRPr="00A80128" w:rsidRDefault="00A80128" w:rsidP="00D23D0F">
            <w:pPr>
              <w:widowControl/>
              <w:suppressAutoHyphens w:val="0"/>
            </w:pPr>
          </w:p>
        </w:tc>
      </w:tr>
      <w:tr w:rsidR="00A80128" w:rsidRPr="00A80128" w14:paraId="170F5913" w14:textId="77777777" w:rsidTr="00234945">
        <w:tc>
          <w:tcPr>
            <w:tcW w:w="1110" w:type="dxa"/>
          </w:tcPr>
          <w:p w14:paraId="1CE65254" w14:textId="77777777" w:rsidR="00A80128" w:rsidRPr="00A80128" w:rsidRDefault="00A80128" w:rsidP="00D23D0F">
            <w:pPr>
              <w:widowControl/>
              <w:suppressAutoHyphens w:val="0"/>
            </w:pPr>
            <w:r w:rsidRPr="00A80128">
              <w:t xml:space="preserve">Si II </w:t>
            </w:r>
          </w:p>
        </w:tc>
        <w:tc>
          <w:tcPr>
            <w:tcW w:w="0" w:type="auto"/>
          </w:tcPr>
          <w:p w14:paraId="4AF11843" w14:textId="77777777" w:rsidR="00A80128" w:rsidRPr="00A80128" w:rsidRDefault="00A80128" w:rsidP="00D23D0F">
            <w:pPr>
              <w:widowControl/>
              <w:suppressAutoHyphens w:val="0"/>
            </w:pPr>
            <w:r w:rsidRPr="00A80128">
              <w:t>34.81 m</w:t>
            </w:r>
          </w:p>
        </w:tc>
        <w:tc>
          <w:tcPr>
            <w:tcW w:w="1690" w:type="dxa"/>
          </w:tcPr>
          <w:p w14:paraId="1E3CA193" w14:textId="77777777" w:rsidR="00A80128" w:rsidRPr="00A80128" w:rsidRDefault="00A80128" w:rsidP="00D23D0F">
            <w:pPr>
              <w:widowControl/>
              <w:suppressAutoHyphens w:val="0"/>
            </w:pPr>
          </w:p>
        </w:tc>
      </w:tr>
    </w:tbl>
    <w:p w14:paraId="42D8EB1E" w14:textId="77777777" w:rsidR="00A80128" w:rsidRPr="00A80128" w:rsidRDefault="00A80128" w:rsidP="00D23D0F">
      <w:pPr>
        <w:widowControl/>
        <w:suppressAutoHyphens w:val="0"/>
        <w:sectPr w:rsidR="00A80128" w:rsidRPr="00A80128" w:rsidSect="00234945">
          <w:type w:val="continuous"/>
          <w:pgSz w:w="12240" w:h="15840"/>
          <w:pgMar w:top="1440" w:right="1440" w:bottom="1440" w:left="1440" w:header="720" w:footer="720" w:gutter="0"/>
          <w:cols w:num="2" w:space="720"/>
          <w:docGrid w:linePitch="360"/>
        </w:sectPr>
      </w:pPr>
    </w:p>
    <w:p w14:paraId="2B462377" w14:textId="77777777" w:rsidR="00A80128" w:rsidRPr="00C64EE9" w:rsidRDefault="00A80128" w:rsidP="00D23D0F">
      <w:pPr>
        <w:widowControl/>
        <w:suppressAutoHyphens w:val="0"/>
      </w:pPr>
    </w:p>
    <w:sectPr w:rsidR="00A80128" w:rsidRPr="00C64EE9" w:rsidSect="002349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6548" w14:textId="77777777" w:rsidR="004F5D48" w:rsidRDefault="004F5D48" w:rsidP="008F7E87">
      <w:r>
        <w:separator/>
      </w:r>
    </w:p>
  </w:endnote>
  <w:endnote w:type="continuationSeparator" w:id="0">
    <w:p w14:paraId="0D5C10F8" w14:textId="77777777" w:rsidR="004F5D48" w:rsidRDefault="004F5D48" w:rsidP="008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altName w:val="Times New Roman"/>
    <w:charset w:val="80"/>
    <w:family w:val="auto"/>
    <w:pitch w:val="variable"/>
  </w:font>
  <w:font w:name="Lohit Hindi">
    <w:altName w:val="Times New Roman"/>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61C40" w14:textId="5BD8003E" w:rsidR="004F5D48" w:rsidRDefault="004F5D48">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A1057F">
      <w:rPr>
        <w:rStyle w:val="PageNumber"/>
        <w:noProof/>
      </w:rPr>
      <w:t>23</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CD112" w14:textId="77777777" w:rsidR="004F5D48" w:rsidRDefault="004F5D48" w:rsidP="002349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057F">
      <w:rPr>
        <w:rStyle w:val="PageNumber"/>
        <w:noProof/>
      </w:rPr>
      <w:t>1</w:t>
    </w:r>
    <w:r>
      <w:rPr>
        <w:rStyle w:val="PageNumber"/>
      </w:rPr>
      <w:fldChar w:fldCharType="end"/>
    </w:r>
  </w:p>
  <w:p w14:paraId="07EB6C9F" w14:textId="77777777" w:rsidR="004F5D48" w:rsidRDefault="004F5D48" w:rsidP="00793B5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5F06F" w14:textId="77777777" w:rsidR="004F5D48" w:rsidRDefault="004F5D48" w:rsidP="008F7E87">
      <w:r>
        <w:separator/>
      </w:r>
    </w:p>
  </w:footnote>
  <w:footnote w:type="continuationSeparator" w:id="0">
    <w:p w14:paraId="066576AE" w14:textId="77777777" w:rsidR="004F5D48" w:rsidRDefault="004F5D48" w:rsidP="008F7E87">
      <w:r>
        <w:continuationSeparator/>
      </w:r>
    </w:p>
  </w:footnote>
  <w:footnote w:id="1">
    <w:p w14:paraId="60123EF6" w14:textId="14D46704" w:rsidR="004F5D48" w:rsidRDefault="004F5D48">
      <w:pPr>
        <w:pStyle w:val="FootnoteText"/>
      </w:pPr>
      <w:r>
        <w:rPr>
          <w:rStyle w:val="FootnoteReference"/>
        </w:rPr>
        <w:t>*</w:t>
      </w:r>
      <w:r>
        <w:t xml:space="preserve"> emeskhidze@elon.edu, crichardson17@elon.edu</w:t>
      </w:r>
    </w:p>
  </w:footnote>
  <w:footnote w:id="2">
    <w:p w14:paraId="5A400B84" w14:textId="77777777" w:rsidR="004F5D48" w:rsidRDefault="004F5D48" w:rsidP="004F5D48">
      <w:pPr>
        <w:pStyle w:val="FootnoteText"/>
        <w:rPr>
          <w:ins w:id="346" w:author="Chris Richardson" w:date="2016-09-18T21:41:00Z"/>
        </w:rPr>
      </w:pPr>
      <w:ins w:id="347" w:author="Chris Richardson" w:date="2016-09-18T21:41:00Z">
        <w:r>
          <w:rPr>
            <w:rStyle w:val="FootnoteReference"/>
          </w:rPr>
          <w:footnoteRef/>
        </w:r>
        <w:r>
          <w:t xml:space="preserve"> </w:t>
        </w:r>
        <w:r w:rsidRPr="00945F70">
          <w:t>http://www.stsci.edu/jwst/</w:t>
        </w:r>
      </w:ins>
    </w:p>
  </w:footnote>
  <w:footnote w:id="3">
    <w:p w14:paraId="3876A213" w14:textId="77777777" w:rsidR="004F5D48" w:rsidDel="004F5D48" w:rsidRDefault="004F5D48" w:rsidP="00E156AD">
      <w:pPr>
        <w:pStyle w:val="FootnoteText"/>
        <w:rPr>
          <w:del w:id="352" w:author="Chris Richardson" w:date="2016-09-18T21:40:00Z"/>
        </w:rPr>
      </w:pPr>
      <w:del w:id="353" w:author="Chris Richardson" w:date="2016-09-18T21:40:00Z">
        <w:r w:rsidDel="004F5D48">
          <w:rPr>
            <w:rStyle w:val="FootnoteReference"/>
          </w:rPr>
          <w:footnoteRef/>
        </w:r>
        <w:r w:rsidDel="004F5D48">
          <w:delText xml:space="preserve"> </w:delText>
        </w:r>
        <w:r w:rsidRPr="00945F70" w:rsidDel="004F5D48">
          <w:delText>http://www.stsci.edu/jwst/</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37A30AC"/>
    <w:multiLevelType w:val="multilevel"/>
    <w:tmpl w:val="DAA69D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7"/>
  </w:num>
  <w:num w:numId="4">
    <w:abstractNumId w:val="35"/>
  </w:num>
  <w:num w:numId="5">
    <w:abstractNumId w:val="20"/>
  </w:num>
  <w:num w:numId="6">
    <w:abstractNumId w:val="14"/>
  </w:num>
  <w:num w:numId="7">
    <w:abstractNumId w:val="17"/>
  </w:num>
  <w:num w:numId="8">
    <w:abstractNumId w:val="1"/>
  </w:num>
  <w:num w:numId="9">
    <w:abstractNumId w:val="38"/>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1"/>
  </w:num>
  <w:num w:numId="19">
    <w:abstractNumId w:val="23"/>
  </w:num>
  <w:num w:numId="20">
    <w:abstractNumId w:val="30"/>
  </w:num>
  <w:num w:numId="21">
    <w:abstractNumId w:val="29"/>
  </w:num>
  <w:num w:numId="22">
    <w:abstractNumId w:val="10"/>
  </w:num>
  <w:num w:numId="23">
    <w:abstractNumId w:val="18"/>
  </w:num>
  <w:num w:numId="24">
    <w:abstractNumId w:val="11"/>
  </w:num>
  <w:num w:numId="25">
    <w:abstractNumId w:val="22"/>
  </w:num>
  <w:num w:numId="26">
    <w:abstractNumId w:val="0"/>
  </w:num>
  <w:num w:numId="27">
    <w:abstractNumId w:val="32"/>
  </w:num>
  <w:num w:numId="28">
    <w:abstractNumId w:val="13"/>
  </w:num>
  <w:num w:numId="29">
    <w:abstractNumId w:val="27"/>
  </w:num>
  <w:num w:numId="30">
    <w:abstractNumId w:val="33"/>
  </w:num>
  <w:num w:numId="31">
    <w:abstractNumId w:val="36"/>
  </w:num>
  <w:num w:numId="32">
    <w:abstractNumId w:val="34"/>
  </w:num>
  <w:num w:numId="33">
    <w:abstractNumId w:val="28"/>
  </w:num>
  <w:num w:numId="34">
    <w:abstractNumId w:val="5"/>
  </w:num>
  <w:num w:numId="35">
    <w:abstractNumId w:val="24"/>
  </w:num>
  <w:num w:numId="36">
    <w:abstractNumId w:val="7"/>
  </w:num>
  <w:num w:numId="37">
    <w:abstractNumId w:val="16"/>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87"/>
    <w:rsid w:val="00012908"/>
    <w:rsid w:val="0003475D"/>
    <w:rsid w:val="000464DF"/>
    <w:rsid w:val="000D3F2A"/>
    <w:rsid w:val="000F0CCB"/>
    <w:rsid w:val="000F7212"/>
    <w:rsid w:val="00102454"/>
    <w:rsid w:val="00111039"/>
    <w:rsid w:val="00133606"/>
    <w:rsid w:val="00145927"/>
    <w:rsid w:val="00193FCC"/>
    <w:rsid w:val="001B2DC4"/>
    <w:rsid w:val="001B5FB9"/>
    <w:rsid w:val="001E691A"/>
    <w:rsid w:val="002016A3"/>
    <w:rsid w:val="00234945"/>
    <w:rsid w:val="00240ACC"/>
    <w:rsid w:val="00262983"/>
    <w:rsid w:val="002A6430"/>
    <w:rsid w:val="002B0FB8"/>
    <w:rsid w:val="002E21D1"/>
    <w:rsid w:val="00303784"/>
    <w:rsid w:val="00310F04"/>
    <w:rsid w:val="003318CB"/>
    <w:rsid w:val="00341187"/>
    <w:rsid w:val="00353625"/>
    <w:rsid w:val="00372BEC"/>
    <w:rsid w:val="003820DE"/>
    <w:rsid w:val="003A7437"/>
    <w:rsid w:val="003C333C"/>
    <w:rsid w:val="0040043A"/>
    <w:rsid w:val="0040770C"/>
    <w:rsid w:val="00416A94"/>
    <w:rsid w:val="00432A09"/>
    <w:rsid w:val="00436DC0"/>
    <w:rsid w:val="004465B5"/>
    <w:rsid w:val="00450419"/>
    <w:rsid w:val="00463CD7"/>
    <w:rsid w:val="00470D2F"/>
    <w:rsid w:val="004749FA"/>
    <w:rsid w:val="00474CE0"/>
    <w:rsid w:val="00475FDB"/>
    <w:rsid w:val="00476A0C"/>
    <w:rsid w:val="00476AE3"/>
    <w:rsid w:val="00492FD3"/>
    <w:rsid w:val="004A4539"/>
    <w:rsid w:val="004B7298"/>
    <w:rsid w:val="004E1CC9"/>
    <w:rsid w:val="004E2A35"/>
    <w:rsid w:val="004E55A3"/>
    <w:rsid w:val="004F0BAA"/>
    <w:rsid w:val="004F5D48"/>
    <w:rsid w:val="004F6BC6"/>
    <w:rsid w:val="00551CE8"/>
    <w:rsid w:val="0055357D"/>
    <w:rsid w:val="00576C31"/>
    <w:rsid w:val="0058440B"/>
    <w:rsid w:val="005B4CF6"/>
    <w:rsid w:val="005E1614"/>
    <w:rsid w:val="006173D1"/>
    <w:rsid w:val="0062017A"/>
    <w:rsid w:val="00647543"/>
    <w:rsid w:val="00650A9D"/>
    <w:rsid w:val="006619F0"/>
    <w:rsid w:val="00690EA1"/>
    <w:rsid w:val="0069668B"/>
    <w:rsid w:val="006D0E61"/>
    <w:rsid w:val="006F7BB3"/>
    <w:rsid w:val="007445BE"/>
    <w:rsid w:val="00747401"/>
    <w:rsid w:val="007770AE"/>
    <w:rsid w:val="00793B5F"/>
    <w:rsid w:val="007C317B"/>
    <w:rsid w:val="007D1F1E"/>
    <w:rsid w:val="007E16C7"/>
    <w:rsid w:val="007F52F6"/>
    <w:rsid w:val="008035D4"/>
    <w:rsid w:val="008123E2"/>
    <w:rsid w:val="00820FE7"/>
    <w:rsid w:val="008251E9"/>
    <w:rsid w:val="00877E64"/>
    <w:rsid w:val="00885110"/>
    <w:rsid w:val="008A1272"/>
    <w:rsid w:val="008E218E"/>
    <w:rsid w:val="008E54A0"/>
    <w:rsid w:val="008F7E87"/>
    <w:rsid w:val="009308A6"/>
    <w:rsid w:val="0098362C"/>
    <w:rsid w:val="00993A3B"/>
    <w:rsid w:val="009976CF"/>
    <w:rsid w:val="009A439F"/>
    <w:rsid w:val="009B238F"/>
    <w:rsid w:val="009C47EE"/>
    <w:rsid w:val="009D0E8E"/>
    <w:rsid w:val="009F2365"/>
    <w:rsid w:val="009F7F83"/>
    <w:rsid w:val="00A035C5"/>
    <w:rsid w:val="00A1057F"/>
    <w:rsid w:val="00A3791C"/>
    <w:rsid w:val="00A43E61"/>
    <w:rsid w:val="00A60593"/>
    <w:rsid w:val="00A6729E"/>
    <w:rsid w:val="00A67CC1"/>
    <w:rsid w:val="00A80128"/>
    <w:rsid w:val="00AC731D"/>
    <w:rsid w:val="00AD6B03"/>
    <w:rsid w:val="00AF7092"/>
    <w:rsid w:val="00B320EF"/>
    <w:rsid w:val="00B32866"/>
    <w:rsid w:val="00B365A5"/>
    <w:rsid w:val="00B559D2"/>
    <w:rsid w:val="00B579CA"/>
    <w:rsid w:val="00B6738E"/>
    <w:rsid w:val="00BA4414"/>
    <w:rsid w:val="00BA4B7F"/>
    <w:rsid w:val="00BA50CB"/>
    <w:rsid w:val="00BD6D57"/>
    <w:rsid w:val="00BF2E62"/>
    <w:rsid w:val="00C13F53"/>
    <w:rsid w:val="00C176AC"/>
    <w:rsid w:val="00C550C9"/>
    <w:rsid w:val="00C64EE9"/>
    <w:rsid w:val="00C71B2A"/>
    <w:rsid w:val="00CD6133"/>
    <w:rsid w:val="00D1189B"/>
    <w:rsid w:val="00D23D0F"/>
    <w:rsid w:val="00D4171B"/>
    <w:rsid w:val="00D617CA"/>
    <w:rsid w:val="00D64921"/>
    <w:rsid w:val="00D84A2F"/>
    <w:rsid w:val="00D95F18"/>
    <w:rsid w:val="00DA6BCA"/>
    <w:rsid w:val="00DB1F50"/>
    <w:rsid w:val="00E00F56"/>
    <w:rsid w:val="00E156AD"/>
    <w:rsid w:val="00E33E3C"/>
    <w:rsid w:val="00E40475"/>
    <w:rsid w:val="00E56FD6"/>
    <w:rsid w:val="00E77FCC"/>
    <w:rsid w:val="00E835B4"/>
    <w:rsid w:val="00EE0E4B"/>
    <w:rsid w:val="00EF4167"/>
    <w:rsid w:val="00F14FCA"/>
    <w:rsid w:val="00F944CB"/>
    <w:rsid w:val="00FB569F"/>
    <w:rsid w:val="00FB62C1"/>
    <w:rsid w:val="00FC2DB9"/>
    <w:rsid w:val="00FD0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896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87"/>
    <w:pPr>
      <w:widowControl w:val="0"/>
      <w:suppressAutoHyphens/>
    </w:pPr>
    <w:rPr>
      <w:rFonts w:ascii="Times New Roman" w:eastAsia="AR PL UMing HK" w:hAnsi="Times New Roman" w:cs="Lohit Hindi"/>
      <w:kern w:val="1"/>
      <w:lang w:eastAsia="zh-CN" w:bidi="hi-IN"/>
    </w:rPr>
  </w:style>
  <w:style w:type="paragraph" w:styleId="Heading1">
    <w:name w:val="heading 1"/>
    <w:basedOn w:val="Normal"/>
    <w:next w:val="Normal"/>
    <w:link w:val="Heading1Char"/>
    <w:uiPriority w:val="9"/>
    <w:qFormat/>
    <w:rsid w:val="00B328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72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72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8F7E87"/>
  </w:style>
  <w:style w:type="character" w:styleId="FootnoteReference">
    <w:name w:val="footnote reference"/>
    <w:uiPriority w:val="99"/>
    <w:rsid w:val="008F7E87"/>
    <w:rPr>
      <w:vertAlign w:val="superscript"/>
    </w:rPr>
  </w:style>
  <w:style w:type="paragraph" w:styleId="FootnoteText">
    <w:name w:val="footnote text"/>
    <w:basedOn w:val="Normal"/>
    <w:link w:val="FootnoteTextChar"/>
    <w:rsid w:val="008F7E87"/>
    <w:pPr>
      <w:suppressLineNumbers/>
      <w:ind w:left="283" w:hanging="283"/>
    </w:pPr>
    <w:rPr>
      <w:sz w:val="20"/>
      <w:szCs w:val="20"/>
    </w:rPr>
  </w:style>
  <w:style w:type="character" w:customStyle="1" w:styleId="FootnoteTextChar">
    <w:name w:val="Footnote Text Char"/>
    <w:basedOn w:val="DefaultParagraphFont"/>
    <w:link w:val="FootnoteText"/>
    <w:rsid w:val="008F7E87"/>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8F7E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E87"/>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8F7E87"/>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8F7E87"/>
    <w:rPr>
      <w:sz w:val="18"/>
      <w:szCs w:val="18"/>
    </w:rPr>
  </w:style>
  <w:style w:type="paragraph" w:styleId="CommentText">
    <w:name w:val="annotation text"/>
    <w:basedOn w:val="Normal"/>
    <w:link w:val="CommentTextChar"/>
    <w:uiPriority w:val="99"/>
    <w:semiHidden/>
    <w:unhideWhenUsed/>
    <w:rsid w:val="008F7E87"/>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8F7E87"/>
  </w:style>
  <w:style w:type="paragraph" w:styleId="CommentSubject">
    <w:name w:val="annotation subject"/>
    <w:basedOn w:val="CommentText"/>
    <w:next w:val="CommentText"/>
    <w:link w:val="CommentSubjectChar"/>
    <w:uiPriority w:val="99"/>
    <w:semiHidden/>
    <w:unhideWhenUsed/>
    <w:rsid w:val="008F7E87"/>
    <w:rPr>
      <w:b/>
      <w:bCs/>
      <w:sz w:val="20"/>
      <w:szCs w:val="20"/>
    </w:rPr>
  </w:style>
  <w:style w:type="character" w:customStyle="1" w:styleId="CommentSubjectChar">
    <w:name w:val="Comment Subject Char"/>
    <w:basedOn w:val="CommentTextChar"/>
    <w:link w:val="CommentSubject"/>
    <w:uiPriority w:val="99"/>
    <w:semiHidden/>
    <w:rsid w:val="008F7E87"/>
    <w:rPr>
      <w:b/>
      <w:bCs/>
      <w:sz w:val="20"/>
      <w:szCs w:val="20"/>
    </w:rPr>
  </w:style>
  <w:style w:type="paragraph" w:styleId="Revision">
    <w:name w:val="Revision"/>
    <w:hidden/>
    <w:uiPriority w:val="99"/>
    <w:semiHidden/>
    <w:rsid w:val="008F7E87"/>
  </w:style>
  <w:style w:type="character" w:styleId="PlaceholderText">
    <w:name w:val="Placeholder Text"/>
    <w:basedOn w:val="DefaultParagraphFont"/>
    <w:uiPriority w:val="99"/>
    <w:semiHidden/>
    <w:rsid w:val="008F7E87"/>
    <w:rPr>
      <w:color w:val="808080"/>
    </w:rPr>
  </w:style>
  <w:style w:type="character" w:customStyle="1" w:styleId="apple-converted-space">
    <w:name w:val="apple-converted-space"/>
    <w:basedOn w:val="DefaultParagraphFont"/>
    <w:rsid w:val="008F7E87"/>
  </w:style>
  <w:style w:type="paragraph" w:styleId="Footer">
    <w:name w:val="footer"/>
    <w:basedOn w:val="Normal"/>
    <w:link w:val="FooterChar"/>
    <w:uiPriority w:val="99"/>
    <w:unhideWhenUsed/>
    <w:rsid w:val="008F7E87"/>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8F7E87"/>
  </w:style>
  <w:style w:type="character" w:styleId="PageNumber">
    <w:name w:val="page number"/>
    <w:basedOn w:val="DefaultParagraphFont"/>
    <w:uiPriority w:val="99"/>
    <w:semiHidden/>
    <w:unhideWhenUsed/>
    <w:rsid w:val="008F7E87"/>
  </w:style>
  <w:style w:type="table" w:styleId="TableGrid">
    <w:name w:val="Table Grid"/>
    <w:basedOn w:val="TableNormal"/>
    <w:uiPriority w:val="59"/>
    <w:rsid w:val="008F7E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7E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8F7E87"/>
    <w:pPr>
      <w:tabs>
        <w:tab w:val="center" w:pos="4320"/>
        <w:tab w:val="right" w:pos="8640"/>
      </w:tabs>
    </w:pPr>
  </w:style>
  <w:style w:type="character" w:customStyle="1" w:styleId="HeaderChar">
    <w:name w:val="Header Char"/>
    <w:basedOn w:val="DefaultParagraphFont"/>
    <w:link w:val="Header"/>
    <w:uiPriority w:val="99"/>
    <w:rsid w:val="008F7E87"/>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8F7E87"/>
    <w:rPr>
      <w:color w:val="0000FF" w:themeColor="hyperlink"/>
      <w:u w:val="single"/>
    </w:rPr>
  </w:style>
  <w:style w:type="character" w:styleId="FollowedHyperlink">
    <w:name w:val="FollowedHyperlink"/>
    <w:basedOn w:val="DefaultParagraphFont"/>
    <w:uiPriority w:val="99"/>
    <w:semiHidden/>
    <w:unhideWhenUsed/>
    <w:rsid w:val="008F7E87"/>
    <w:rPr>
      <w:color w:val="800080" w:themeColor="followedHyperlink"/>
      <w:u w:val="single"/>
    </w:rPr>
  </w:style>
  <w:style w:type="paragraph" w:styleId="Caption">
    <w:name w:val="caption"/>
    <w:basedOn w:val="Normal"/>
    <w:next w:val="Normal"/>
    <w:uiPriority w:val="35"/>
    <w:unhideWhenUsed/>
    <w:qFormat/>
    <w:rsid w:val="0034118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32866"/>
    <w:rPr>
      <w:rFonts w:asciiTheme="majorHAnsi" w:eastAsiaTheme="majorEastAsia" w:hAnsiTheme="majorHAnsi" w:cstheme="majorBidi"/>
      <w:b/>
      <w:bCs/>
      <w:color w:val="345A8A" w:themeColor="accent1" w:themeShade="B5"/>
      <w:kern w:val="1"/>
      <w:sz w:val="32"/>
      <w:szCs w:val="32"/>
      <w:lang w:eastAsia="zh-CN" w:bidi="hi-IN"/>
    </w:rPr>
  </w:style>
  <w:style w:type="character" w:customStyle="1" w:styleId="Heading2Char">
    <w:name w:val="Heading 2 Char"/>
    <w:basedOn w:val="DefaultParagraphFont"/>
    <w:link w:val="Heading2"/>
    <w:uiPriority w:val="9"/>
    <w:rsid w:val="000F7212"/>
    <w:rPr>
      <w:rFonts w:asciiTheme="majorHAnsi" w:eastAsiaTheme="majorEastAsia" w:hAnsiTheme="majorHAnsi" w:cstheme="majorBidi"/>
      <w:b/>
      <w:bCs/>
      <w:color w:val="4F81BD" w:themeColor="accent1"/>
      <w:kern w:val="1"/>
      <w:sz w:val="26"/>
      <w:szCs w:val="26"/>
      <w:lang w:eastAsia="zh-CN" w:bidi="hi-IN"/>
    </w:rPr>
  </w:style>
  <w:style w:type="character" w:customStyle="1" w:styleId="Heading3Char">
    <w:name w:val="Heading 3 Char"/>
    <w:basedOn w:val="DefaultParagraphFont"/>
    <w:link w:val="Heading3"/>
    <w:uiPriority w:val="9"/>
    <w:semiHidden/>
    <w:rsid w:val="000F7212"/>
    <w:rPr>
      <w:rFonts w:asciiTheme="majorHAnsi" w:eastAsiaTheme="majorEastAsia" w:hAnsiTheme="majorHAnsi" w:cstheme="majorBidi"/>
      <w:b/>
      <w:bCs/>
      <w:color w:val="4F81BD" w:themeColor="accent1"/>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950272">
      <w:bodyDiv w:val="1"/>
      <w:marLeft w:val="0"/>
      <w:marRight w:val="0"/>
      <w:marTop w:val="0"/>
      <w:marBottom w:val="0"/>
      <w:divBdr>
        <w:top w:val="none" w:sz="0" w:space="0" w:color="auto"/>
        <w:left w:val="none" w:sz="0" w:space="0" w:color="auto"/>
        <w:bottom w:val="none" w:sz="0" w:space="0" w:color="auto"/>
        <w:right w:val="none" w:sz="0" w:space="0" w:color="auto"/>
      </w:divBdr>
    </w:div>
    <w:div w:id="1810633734">
      <w:bodyDiv w:val="1"/>
      <w:marLeft w:val="0"/>
      <w:marRight w:val="0"/>
      <w:marTop w:val="0"/>
      <w:marBottom w:val="0"/>
      <w:divBdr>
        <w:top w:val="none" w:sz="0" w:space="0" w:color="auto"/>
        <w:left w:val="none" w:sz="0" w:space="0" w:color="auto"/>
        <w:bottom w:val="none" w:sz="0" w:space="0" w:color="auto"/>
        <w:right w:val="none" w:sz="0" w:space="0" w:color="auto"/>
      </w:divBdr>
      <w:divsChild>
        <w:div w:id="10836018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CA79407-79C8-C04C-95C9-2AB1F22F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23</Pages>
  <Words>12966</Words>
  <Characters>73908</Characters>
  <Application>Microsoft Macintosh Word</Application>
  <DocSecurity>0</DocSecurity>
  <Lines>615</Lines>
  <Paragraphs>173</Paragraphs>
  <ScaleCrop>false</ScaleCrop>
  <Company>Elon</Company>
  <LinksUpToDate>false</LinksUpToDate>
  <CharactersWithSpaces>86701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Meskhidze</dc:creator>
  <cp:keywords/>
  <dc:description/>
  <cp:lastModifiedBy>Chris Richardson</cp:lastModifiedBy>
  <cp:revision>40</cp:revision>
  <cp:lastPrinted>2016-04-29T13:51:00Z</cp:lastPrinted>
  <dcterms:created xsi:type="dcterms:W3CDTF">2016-09-02T18:25:00Z</dcterms:created>
  <dcterms:modified xsi:type="dcterms:W3CDTF">2016-09-19T01:44:00Z</dcterms:modified>
</cp:coreProperties>
</file>